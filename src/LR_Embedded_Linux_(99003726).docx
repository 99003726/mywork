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1421161"/>
    <w:bookmarkEnd w:id="0"/>
    <w:p w14:paraId="2C3DD260" w14:textId="77777777" w:rsidR="00353600" w:rsidRPr="00BB1A70" w:rsidRDefault="004417FB" w:rsidP="00D95C1A">
      <w:pPr>
        <w:tabs>
          <w:tab w:val="left" w:pos="9630"/>
        </w:tabs>
        <w:spacing w:line="276" w:lineRule="auto"/>
        <w:ind w:left="576" w:firstLine="0"/>
        <w:jc w:val="both"/>
        <w:rPr>
          <w:rFonts w:ascii="Times New Roman" w:hAnsi="Times New Roman"/>
          <w:sz w:val="24"/>
          <w:szCs w:val="24"/>
          <w:rPrChange w:id="1" w:author="Abhishek Guria" w:date="2021-04-11T16:25:00Z">
            <w:rPr>
              <w:rFonts w:asciiTheme="minorHAnsi" w:hAnsiTheme="minorHAnsi" w:cstheme="minorHAnsi"/>
              <w:sz w:val="24"/>
              <w:szCs w:val="24"/>
            </w:rPr>
          </w:rPrChange>
        </w:rPr>
      </w:pPr>
      <w:r w:rsidRPr="00BB1A70">
        <w:rPr>
          <w:rFonts w:ascii="Times New Roman" w:hAnsi="Times New Roman"/>
          <w:noProof/>
          <w:sz w:val="24"/>
          <w:szCs w:val="24"/>
          <w:rPrChange w:id="2" w:author="Abhishek Guria" w:date="2021-04-11T16:25:00Z">
            <w:rPr>
              <w:rFonts w:asciiTheme="minorHAnsi" w:hAnsiTheme="minorHAnsi" w:cstheme="minorHAnsi"/>
              <w:noProof/>
              <w:sz w:val="24"/>
              <w:szCs w:val="24"/>
            </w:rPr>
          </w:rPrChange>
        </w:rPr>
        <mc:AlternateContent>
          <mc:Choice Requires="wpg">
            <w:drawing>
              <wp:anchor distT="0" distB="0" distL="0" distR="0" simplePos="0" relativeHeight="3" behindDoc="0" locked="0" layoutInCell="1" allowOverlap="1" wp14:anchorId="09CCEE4B" wp14:editId="15DE63A7">
                <wp:simplePos x="0" y="0"/>
                <wp:positionH relativeFrom="margin">
                  <wp:posOffset>-239395</wp:posOffset>
                </wp:positionH>
                <wp:positionV relativeFrom="paragraph">
                  <wp:posOffset>-481965</wp:posOffset>
                </wp:positionV>
                <wp:extent cx="800735" cy="846455"/>
                <wp:effectExtent l="0" t="0" r="1270" b="0"/>
                <wp:wrapNone/>
                <wp:docPr id="1" name="Group 7"/>
                <wp:cNvGraphicFramePr/>
                <a:graphic xmlns:a="http://schemas.openxmlformats.org/drawingml/2006/main">
                  <a:graphicData uri="http://schemas.microsoft.com/office/word/2010/wordprocessingGroup">
                    <wpg:wgp>
                      <wpg:cNvGrpSpPr/>
                      <wpg:grpSpPr>
                        <a:xfrm>
                          <a:off x="0" y="0"/>
                          <a:ext cx="800280" cy="846000"/>
                          <a:chOff x="0" y="0"/>
                          <a:chExt cx="0" cy="0"/>
                        </a:xfrm>
                      </wpg:grpSpPr>
                      <wps:wsp>
                        <wps:cNvPr id="2" name="Freeform: Shape 2"/>
                        <wps:cNvSpPr/>
                        <wps:spPr>
                          <a:xfrm>
                            <a:off x="0" y="0"/>
                            <a:ext cx="644040" cy="846000"/>
                          </a:xfrm>
                          <a:custGeom>
                            <a:avLst/>
                            <a:gdLst/>
                            <a:ahLst/>
                            <a:cxnLst/>
                            <a:rect l="l" t="t"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style>
                          <a:lnRef idx="0">
                            <a:scrgbClr r="0" g="0" b="0"/>
                          </a:lnRef>
                          <a:fillRef idx="0">
                            <a:scrgbClr r="0" g="0" b="0"/>
                          </a:fillRef>
                          <a:effectRef idx="0">
                            <a:scrgbClr r="0" g="0" b="0"/>
                          </a:effectRef>
                          <a:fontRef idx="minor"/>
                        </wps:style>
                        <wps:bodyPr/>
                      </wps:wsp>
                      <wps:wsp>
                        <wps:cNvPr id="3" name="Freeform: Shape 3"/>
                        <wps:cNvSpPr/>
                        <wps:spPr>
                          <a:xfrm>
                            <a:off x="375840" y="0"/>
                            <a:ext cx="424080" cy="592560"/>
                          </a:xfrm>
                          <a:custGeom>
                            <a:avLst/>
                            <a:gdLst/>
                            <a:ahLst/>
                            <a:cxnLst/>
                            <a:rect l="l" t="t" r="r" b="b"/>
                            <a:pathLst>
                              <a:path w="513" h="716">
                                <a:moveTo>
                                  <a:pt x="435" y="0"/>
                                </a:moveTo>
                                <a:lnTo>
                                  <a:pt x="513" y="0"/>
                                </a:lnTo>
                                <a:lnTo>
                                  <a:pt x="78" y="716"/>
                                </a:lnTo>
                                <a:lnTo>
                                  <a:pt x="0" y="716"/>
                                </a:lnTo>
                                <a:lnTo>
                                  <a:pt x="435" y="0"/>
                                </a:lnTo>
                                <a:close/>
                              </a:path>
                            </a:pathLst>
                          </a:custGeom>
                          <a:solidFill>
                            <a:srgbClr val="058EFF"/>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335CE406" id="Group 7" o:spid="_x0000_s1026" style="position:absolute;margin-left:-18.85pt;margin-top:-37.95pt;width:63.05pt;height:66.65pt;z-index:3;mso-wrap-distance-left:0;mso-wrap-distance-right:0;mso-position-horizontal-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">
                <v:shape id="Freeform: Shape 2" o:spid="_x0000_s1027" style="position:absolute;width:644040;height:846000;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" path="m621,l,1021r621,l777,785r-546,l699,,621,xe" fillcolor="#058eff" stroked="f">
                  <v:path arrowok="t"/>
                </v:shape>
                <v:shape id="Freeform: Shape 3" o:spid="_x0000_s1028" style="position:absolute;left:375840;width:424080;height:592560;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" path="m435,r78,l78,716,,716,435,xe" fillcolor="#058eff" stroked="f">
                  <v:path arrowok="t"/>
                </v:shape>
                <w10:wrap anchorx="margin"/>
              </v:group>
            </w:pict>
          </mc:Fallback>
        </mc:AlternateContent>
      </w:r>
      <w:r w:rsidRPr="00BB1A70">
        <w:rPr>
          <w:rFonts w:ascii="Times New Roman" w:hAnsi="Times New Roman"/>
          <w:noProof/>
          <w:sz w:val="24"/>
          <w:szCs w:val="24"/>
          <w:rPrChange w:id="3" w:author="Abhishek Guria" w:date="2021-04-11T16:25:00Z">
            <w:rPr>
              <w:rFonts w:asciiTheme="minorHAnsi" w:hAnsiTheme="minorHAnsi" w:cstheme="minorHAnsi"/>
              <w:noProof/>
              <w:sz w:val="24"/>
              <w:szCs w:val="24"/>
            </w:rPr>
          </w:rPrChange>
        </w:rPr>
        <mc:AlternateContent>
          <mc:Choice Requires="wpg">
            <w:drawing>
              <wp:anchor distT="0" distB="0" distL="0" distR="0" simplePos="0" relativeHeight="4" behindDoc="0" locked="0" layoutInCell="1" allowOverlap="1" wp14:anchorId="0FA1BE2F" wp14:editId="4B09D39C">
                <wp:simplePos x="0" y="0"/>
                <wp:positionH relativeFrom="column">
                  <wp:posOffset>4768850</wp:posOffset>
                </wp:positionH>
                <wp:positionV relativeFrom="paragraph">
                  <wp:posOffset>7620</wp:posOffset>
                </wp:positionV>
                <wp:extent cx="749300" cy="810895"/>
                <wp:effectExtent l="0" t="0" r="0" b="0"/>
                <wp:wrapNone/>
                <wp:docPr id="4" name="Group 10"/>
                <wp:cNvGraphicFramePr/>
                <a:graphic xmlns:a="http://schemas.openxmlformats.org/drawingml/2006/main">
                  <a:graphicData uri="http://schemas.microsoft.com/office/word/2010/wordprocessingGroup">
                    <wpg:wgp>
                      <wpg:cNvGrpSpPr/>
                      <wpg:grpSpPr>
                        <a:xfrm>
                          <a:off x="0" y="0"/>
                          <a:ext cx="748800" cy="810360"/>
                          <a:chOff x="0" y="0"/>
                          <a:chExt cx="0" cy="0"/>
                        </a:xfrm>
                      </wpg:grpSpPr>
                      <wps:wsp>
                        <wps:cNvPr id="5" name="Freeform: Shape 5"/>
                        <wps:cNvSpPr/>
                        <wps:spPr>
                          <a:xfrm>
                            <a:off x="124920" y="0"/>
                            <a:ext cx="623520" cy="194400"/>
                          </a:xfrm>
                          <a:custGeom>
                            <a:avLst/>
                            <a:gdLst/>
                            <a:ahLst/>
                            <a:cxnLst/>
                            <a:rect l="l" t="t" r="r" b="b"/>
                            <a:pathLst>
                              <a:path w="787" h="248">
                                <a:moveTo>
                                  <a:pt x="402" y="248"/>
                                </a:moveTo>
                                <a:lnTo>
                                  <a:pt x="633" y="248"/>
                                </a:lnTo>
                                <a:lnTo>
                                  <a:pt x="787" y="0"/>
                                </a:lnTo>
                                <a:lnTo>
                                  <a:pt x="151" y="0"/>
                                </a:lnTo>
                                <a:lnTo>
                                  <a:pt x="0" y="246"/>
                                </a:lnTo>
                                <a:lnTo>
                                  <a:pt x="402" y="248"/>
                                </a:lnTo>
                                <a:close/>
                              </a:path>
                            </a:pathLst>
                          </a:custGeom>
                          <a:solidFill>
                            <a:srgbClr val="058EFF"/>
                          </a:solidFill>
                          <a:ln>
                            <a:noFill/>
                          </a:ln>
                        </wps:spPr>
                        <wps:style>
                          <a:lnRef idx="0">
                            <a:scrgbClr r="0" g="0" b="0"/>
                          </a:lnRef>
                          <a:fillRef idx="0">
                            <a:scrgbClr r="0" g="0" b="0"/>
                          </a:fillRef>
                          <a:effectRef idx="0">
                            <a:scrgbClr r="0" g="0" b="0"/>
                          </a:effectRef>
                          <a:fontRef idx="minor"/>
                        </wps:style>
                        <wps:bodyPr/>
                      </wps:wsp>
                      <wps:wsp>
                        <wps:cNvPr id="6" name="Freeform: Shape 6"/>
                        <wps:cNvSpPr/>
                        <wps:spPr>
                          <a:xfrm>
                            <a:off x="191880" y="250200"/>
                            <a:ext cx="403200" cy="560160"/>
                          </a:xfrm>
                          <a:custGeom>
                            <a:avLst/>
                            <a:gdLst/>
                            <a:ahLst/>
                            <a:cxnLst/>
                            <a:rect l="l" t="t" r="r" b="b"/>
                            <a:pathLst>
                              <a:path w="510" h="708">
                                <a:moveTo>
                                  <a:pt x="435" y="0"/>
                                </a:moveTo>
                                <a:lnTo>
                                  <a:pt x="510" y="0"/>
                                </a:lnTo>
                                <a:lnTo>
                                  <a:pt x="78" y="708"/>
                                </a:lnTo>
                                <a:lnTo>
                                  <a:pt x="0" y="708"/>
                                </a:lnTo>
                                <a:lnTo>
                                  <a:pt x="435" y="0"/>
                                </a:lnTo>
                                <a:close/>
                              </a:path>
                            </a:pathLst>
                          </a:custGeom>
                          <a:solidFill>
                            <a:srgbClr val="058EFF"/>
                          </a:solidFill>
                          <a:ln>
                            <a:noFill/>
                          </a:ln>
                        </wps:spPr>
                        <wps:style>
                          <a:lnRef idx="0">
                            <a:scrgbClr r="0" g="0" b="0"/>
                          </a:lnRef>
                          <a:fillRef idx="0">
                            <a:scrgbClr r="0" g="0" b="0"/>
                          </a:fillRef>
                          <a:effectRef idx="0">
                            <a:scrgbClr r="0" g="0" b="0"/>
                          </a:effectRef>
                          <a:fontRef idx="minor"/>
                        </wps:style>
                        <wps:bodyPr/>
                      </wps:wsp>
                      <wps:wsp>
                        <wps:cNvPr id="7" name="Freeform: Shape 7"/>
                        <wps:cNvSpPr/>
                        <wps:spPr>
                          <a:xfrm>
                            <a:off x="0" y="250200"/>
                            <a:ext cx="399960" cy="560160"/>
                          </a:xfrm>
                          <a:custGeom>
                            <a:avLst/>
                            <a:gdLst/>
                            <a:ahLst/>
                            <a:cxnLst/>
                            <a:rect l="l" t="t" r="r" b="b"/>
                            <a:pathLst>
                              <a:path w="506" h="708">
                                <a:moveTo>
                                  <a:pt x="430" y="0"/>
                                </a:moveTo>
                                <a:lnTo>
                                  <a:pt x="506" y="0"/>
                                </a:lnTo>
                                <a:lnTo>
                                  <a:pt x="76" y="708"/>
                                </a:lnTo>
                                <a:lnTo>
                                  <a:pt x="0" y="708"/>
                                </a:lnTo>
                                <a:lnTo>
                                  <a:pt x="430" y="0"/>
                                </a:lnTo>
                                <a:close/>
                              </a:path>
                            </a:pathLst>
                          </a:custGeom>
                          <a:solidFill>
                            <a:srgbClr val="058EFF"/>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2C2A26AF" id="Group 10" o:spid="_x0000_s1026" style="position:absolute;margin-left:375.5pt;margin-top:.6pt;width:59pt;height:63.85pt;z-index:4;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">
                <v:shape id="Freeform: Shape 5" o:spid="_x0000_s1027" style="position:absolute;left:124920;width:623520;height:194400;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" path="m402,248r231,l787,,151,,,246r402,2xe" fillcolor="#058eff" stroked="f">
                  <v:path arrowok="t"/>
                </v:shape>
                <v:shape id="Freeform: Shape 6" o:spid="_x0000_s1028" style="position:absolute;left:191880;top:250200;width:403200;height:56016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" path="m435,r75,l78,708,,708,435,xe" fillcolor="#058eff" stroked="f">
                  <v:path arrowok="t"/>
                </v:shape>
                <v:shape id="Freeform: Shape 7" o:spid="_x0000_s1029" style="position:absolute;top:250200;width:399960;height:56016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" path="m430,r76,l76,708,,708,430,xe" fillcolor="#058eff" stroked="f">
                  <v:path arrowok="t"/>
                </v:shape>
              </v:group>
            </w:pict>
          </mc:Fallback>
        </mc:AlternateContent>
      </w:r>
      <w:r w:rsidRPr="00BB1A70">
        <w:rPr>
          <w:rFonts w:ascii="Times New Roman" w:hAnsi="Times New Roman"/>
          <w:noProof/>
          <w:sz w:val="24"/>
          <w:szCs w:val="24"/>
          <w:rPrChange w:id="4" w:author="Abhishek Guria" w:date="2021-04-11T16:25:00Z">
            <w:rPr>
              <w:rFonts w:asciiTheme="minorHAnsi" w:hAnsiTheme="minorHAnsi" w:cstheme="minorHAnsi"/>
              <w:noProof/>
              <w:sz w:val="24"/>
              <w:szCs w:val="24"/>
            </w:rPr>
          </w:rPrChange>
        </w:rPr>
        <mc:AlternateContent>
          <mc:Choice Requires="wps">
            <w:drawing>
              <wp:anchor distT="0" distB="0" distL="0" distR="0" simplePos="0" relativeHeight="6" behindDoc="0" locked="0" layoutInCell="1" allowOverlap="1" wp14:anchorId="5307ECE6" wp14:editId="72181C9A">
                <wp:simplePos x="0" y="0"/>
                <wp:positionH relativeFrom="column">
                  <wp:posOffset>571500</wp:posOffset>
                </wp:positionH>
                <wp:positionV relativeFrom="paragraph">
                  <wp:posOffset>-171450</wp:posOffset>
                </wp:positionV>
                <wp:extent cx="3954780" cy="2821940"/>
                <wp:effectExtent l="0" t="0" r="0" b="1905"/>
                <wp:wrapNone/>
                <wp:docPr id="8" name="Text Box 108"/>
                <wp:cNvGraphicFramePr/>
                <a:graphic xmlns:a="http://schemas.openxmlformats.org/drawingml/2006/main">
                  <a:graphicData uri="http://schemas.microsoft.com/office/word/2010/wordprocessingShape">
                    <wps:wsp>
                      <wps:cNvSpPr/>
                      <wps:spPr>
                        <a:xfrm>
                          <a:off x="0" y="0"/>
                          <a:ext cx="3954240" cy="2821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582C2EE" w14:textId="4686CF09" w:rsidR="009A102D" w:rsidRDefault="009A102D">
                            <w:pPr>
                              <w:pStyle w:val="FrameContents"/>
                              <w:jc w:val="center"/>
                              <w:rPr>
                                <w:ins w:id="5" w:author="Abhishek Guria" w:date="2021-04-11T16:24:00Z"/>
                                <w:rFonts w:ascii="Times New Roman" w:hAnsi="Times New Roman"/>
                                <w:iCs/>
                                <w:color w:val="000000" w:themeColor="text1"/>
                                <w:sz w:val="48"/>
                                <w:szCs w:val="24"/>
                                <w:lang w:val="it-IT"/>
                              </w:rPr>
                            </w:pPr>
                            <w:r w:rsidRPr="00682FF3">
                              <w:rPr>
                                <w:rFonts w:ascii="Times New Roman" w:hAnsi="Times New Roman"/>
                                <w:sz w:val="48"/>
                                <w:szCs w:val="18"/>
                              </w:rPr>
                              <w:t xml:space="preserve">Learning Report – </w:t>
                            </w:r>
                            <w:r w:rsidRPr="00682FF3">
                              <w:rPr>
                                <w:rFonts w:ascii="Times New Roman" w:hAnsi="Times New Roman"/>
                                <w:iCs/>
                                <w:color w:val="000000" w:themeColor="text1"/>
                                <w:sz w:val="48"/>
                                <w:szCs w:val="24"/>
                                <w:lang w:val="it-IT"/>
                              </w:rPr>
                              <w:t>Embedded LINUX</w:t>
                            </w:r>
                            <w:ins w:id="6" w:author="Abhishek Guria" w:date="2021-04-11T16:24:00Z">
                              <w:r>
                                <w:rPr>
                                  <w:rFonts w:ascii="Times New Roman" w:hAnsi="Times New Roman"/>
                                  <w:iCs/>
                                  <w:color w:val="000000" w:themeColor="text1"/>
                                  <w:sz w:val="48"/>
                                  <w:szCs w:val="24"/>
                                  <w:lang w:val="it-IT"/>
                                </w:rPr>
                                <w:t xml:space="preserve"> </w:t>
                              </w:r>
                            </w:ins>
                          </w:p>
                          <w:p w14:paraId="3CC15F5E" w14:textId="41BD7012" w:rsidR="009A102D" w:rsidRDefault="009A102D">
                            <w:pPr>
                              <w:pStyle w:val="FrameContents"/>
                              <w:jc w:val="center"/>
                              <w:rPr>
                                <w:ins w:id="7" w:author="Abhishek Guria" w:date="2021-04-11T16:24:00Z"/>
                                <w:rFonts w:ascii="Times New Roman" w:hAnsi="Times New Roman"/>
                                <w:iCs/>
                                <w:color w:val="000000" w:themeColor="text1"/>
                                <w:sz w:val="48"/>
                                <w:szCs w:val="24"/>
                                <w:lang w:val="it-IT"/>
                              </w:rPr>
                            </w:pPr>
                            <w:ins w:id="8" w:author="Abhishek Guria" w:date="2021-04-11T16:24:00Z">
                              <w:r>
                                <w:rPr>
                                  <w:rFonts w:ascii="Times New Roman" w:hAnsi="Times New Roman"/>
                                  <w:iCs/>
                                  <w:color w:val="000000" w:themeColor="text1"/>
                                  <w:sz w:val="48"/>
                                  <w:szCs w:val="24"/>
                                  <w:lang w:val="it-IT"/>
                                </w:rPr>
                                <w:t>&amp;</w:t>
                              </w:r>
                            </w:ins>
                          </w:p>
                          <w:p w14:paraId="48332AB3" w14:textId="2C7BFD35" w:rsidR="009A102D" w:rsidRDefault="009A102D">
                            <w:pPr>
                              <w:pStyle w:val="FrameContents"/>
                              <w:jc w:val="center"/>
                              <w:rPr>
                                <w:ins w:id="9" w:author="Abhishek Guria" w:date="2021-04-11T16:24:00Z"/>
                                <w:rFonts w:ascii="Times New Roman" w:hAnsi="Times New Roman"/>
                                <w:iCs/>
                                <w:color w:val="000000" w:themeColor="text1"/>
                                <w:sz w:val="48"/>
                                <w:szCs w:val="24"/>
                                <w:lang w:val="it-IT"/>
                              </w:rPr>
                            </w:pPr>
                            <w:ins w:id="10" w:author="Abhishek Guria" w:date="2021-04-11T16:24:00Z">
                              <w:r>
                                <w:rPr>
                                  <w:rFonts w:ascii="Times New Roman" w:hAnsi="Times New Roman"/>
                                  <w:iCs/>
                                  <w:color w:val="000000" w:themeColor="text1"/>
                                  <w:sz w:val="48"/>
                                  <w:szCs w:val="24"/>
                                  <w:lang w:val="it-IT"/>
                                </w:rPr>
                                <w:t>Kernel device drivers programming</w:t>
                              </w:r>
                            </w:ins>
                          </w:p>
                          <w:p w14:paraId="2BADB31F" w14:textId="77777777" w:rsidR="009A102D" w:rsidRPr="00682FF3" w:rsidRDefault="009A102D">
                            <w:pPr>
                              <w:pStyle w:val="FrameContents"/>
                              <w:jc w:val="center"/>
                              <w:rPr>
                                <w:rFonts w:ascii="Times New Roman" w:hAnsi="Times New Roman"/>
                                <w:iCs/>
                                <w:color w:val="000000" w:themeColor="text1"/>
                                <w:szCs w:val="24"/>
                                <w:lang w:val="it-IT"/>
                              </w:rPr>
                            </w:pPr>
                          </w:p>
                          <w:p w14:paraId="347D1A19" w14:textId="77777777" w:rsidR="009A102D" w:rsidRDefault="009A102D">
                            <w:pPr>
                              <w:pStyle w:val="FrameContents"/>
                              <w:jc w:val="center"/>
                              <w:rPr>
                                <w:rFonts w:ascii="Arial" w:hAnsi="Arial" w:cs="Arial"/>
                                <w:iCs/>
                                <w:color w:val="000000" w:themeColor="text1"/>
                                <w:sz w:val="28"/>
                                <w:szCs w:val="30"/>
                                <w:lang w:val="it-IT"/>
                              </w:rPr>
                            </w:pPr>
                          </w:p>
                          <w:p w14:paraId="3E5F11D1" w14:textId="77777777" w:rsidR="009A102D" w:rsidRDefault="009A102D">
                            <w:pPr>
                              <w:pStyle w:val="FrameContents"/>
                              <w:jc w:val="center"/>
                              <w:rPr>
                                <w:rFonts w:ascii="Arial" w:hAnsi="Arial" w:cs="Arial"/>
                                <w:iCs/>
                                <w:color w:val="000000" w:themeColor="text1"/>
                                <w:sz w:val="28"/>
                                <w:szCs w:val="30"/>
                                <w:lang w:val="it-IT"/>
                              </w:rPr>
                            </w:pPr>
                          </w:p>
                          <w:p w14:paraId="603B4582" w14:textId="77777777" w:rsidR="009A102D" w:rsidRDefault="009A102D">
                            <w:pPr>
                              <w:pStyle w:val="FrameContents"/>
                              <w:jc w:val="center"/>
                              <w:rPr>
                                <w:rFonts w:ascii="Arial" w:hAnsi="Arial" w:cs="Arial"/>
                                <w:sz w:val="24"/>
                                <w:szCs w:val="24"/>
                              </w:rPr>
                            </w:pPr>
                          </w:p>
                        </w:txbxContent>
                      </wps:txbx>
                      <wps:bodyPr>
                        <a:noAutofit/>
                      </wps:bodyPr>
                    </wps:wsp>
                  </a:graphicData>
                </a:graphic>
              </wp:anchor>
            </w:drawing>
          </mc:Choice>
          <mc:Fallback>
            <w:pict>
              <v:rect w14:anchorId="5307ECE6" id="Text Box 108" o:spid="_x0000_s1026" style="position:absolute;left:0;text-align:left;margin-left:45pt;margin-top:-13.5pt;width:311.4pt;height:222.2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" filled="f" stroked="f" strokeweight=".18mm">
                <v:textbox>
                  <w:txbxContent>
                    <w:p w14:paraId="7582C2EE" w14:textId="4686CF09" w:rsidR="009A102D" w:rsidRDefault="009A102D">
                      <w:pPr>
                        <w:pStyle w:val="FrameContents"/>
                        <w:jc w:val="center"/>
                        <w:rPr>
                          <w:ins w:id="11" w:author="Abhishek Guria" w:date="2021-04-11T16:24:00Z"/>
                          <w:rFonts w:ascii="Times New Roman" w:hAnsi="Times New Roman"/>
                          <w:iCs/>
                          <w:color w:val="000000" w:themeColor="text1"/>
                          <w:sz w:val="48"/>
                          <w:szCs w:val="24"/>
                          <w:lang w:val="it-IT"/>
                        </w:rPr>
                      </w:pPr>
                      <w:r w:rsidRPr="00682FF3">
                        <w:rPr>
                          <w:rFonts w:ascii="Times New Roman" w:hAnsi="Times New Roman"/>
                          <w:sz w:val="48"/>
                          <w:szCs w:val="18"/>
                        </w:rPr>
                        <w:t xml:space="preserve">Learning Report – </w:t>
                      </w:r>
                      <w:r w:rsidRPr="00682FF3">
                        <w:rPr>
                          <w:rFonts w:ascii="Times New Roman" w:hAnsi="Times New Roman"/>
                          <w:iCs/>
                          <w:color w:val="000000" w:themeColor="text1"/>
                          <w:sz w:val="48"/>
                          <w:szCs w:val="24"/>
                          <w:lang w:val="it-IT"/>
                        </w:rPr>
                        <w:t>Embedded LINUX</w:t>
                      </w:r>
                      <w:ins w:id="12" w:author="Abhishek Guria" w:date="2021-04-11T16:24:00Z">
                        <w:r>
                          <w:rPr>
                            <w:rFonts w:ascii="Times New Roman" w:hAnsi="Times New Roman"/>
                            <w:iCs/>
                            <w:color w:val="000000" w:themeColor="text1"/>
                            <w:sz w:val="48"/>
                            <w:szCs w:val="24"/>
                            <w:lang w:val="it-IT"/>
                          </w:rPr>
                          <w:t xml:space="preserve"> </w:t>
                        </w:r>
                      </w:ins>
                    </w:p>
                    <w:p w14:paraId="3CC15F5E" w14:textId="41BD7012" w:rsidR="009A102D" w:rsidRDefault="009A102D">
                      <w:pPr>
                        <w:pStyle w:val="FrameContents"/>
                        <w:jc w:val="center"/>
                        <w:rPr>
                          <w:ins w:id="13" w:author="Abhishek Guria" w:date="2021-04-11T16:24:00Z"/>
                          <w:rFonts w:ascii="Times New Roman" w:hAnsi="Times New Roman"/>
                          <w:iCs/>
                          <w:color w:val="000000" w:themeColor="text1"/>
                          <w:sz w:val="48"/>
                          <w:szCs w:val="24"/>
                          <w:lang w:val="it-IT"/>
                        </w:rPr>
                      </w:pPr>
                      <w:ins w:id="14" w:author="Abhishek Guria" w:date="2021-04-11T16:24:00Z">
                        <w:r>
                          <w:rPr>
                            <w:rFonts w:ascii="Times New Roman" w:hAnsi="Times New Roman"/>
                            <w:iCs/>
                            <w:color w:val="000000" w:themeColor="text1"/>
                            <w:sz w:val="48"/>
                            <w:szCs w:val="24"/>
                            <w:lang w:val="it-IT"/>
                          </w:rPr>
                          <w:t>&amp;</w:t>
                        </w:r>
                      </w:ins>
                    </w:p>
                    <w:p w14:paraId="48332AB3" w14:textId="2C7BFD35" w:rsidR="009A102D" w:rsidRDefault="009A102D">
                      <w:pPr>
                        <w:pStyle w:val="FrameContents"/>
                        <w:jc w:val="center"/>
                        <w:rPr>
                          <w:ins w:id="15" w:author="Abhishek Guria" w:date="2021-04-11T16:24:00Z"/>
                          <w:rFonts w:ascii="Times New Roman" w:hAnsi="Times New Roman"/>
                          <w:iCs/>
                          <w:color w:val="000000" w:themeColor="text1"/>
                          <w:sz w:val="48"/>
                          <w:szCs w:val="24"/>
                          <w:lang w:val="it-IT"/>
                        </w:rPr>
                      </w:pPr>
                      <w:ins w:id="16" w:author="Abhishek Guria" w:date="2021-04-11T16:24:00Z">
                        <w:r>
                          <w:rPr>
                            <w:rFonts w:ascii="Times New Roman" w:hAnsi="Times New Roman"/>
                            <w:iCs/>
                            <w:color w:val="000000" w:themeColor="text1"/>
                            <w:sz w:val="48"/>
                            <w:szCs w:val="24"/>
                            <w:lang w:val="it-IT"/>
                          </w:rPr>
                          <w:t>Kernel device drivers programming</w:t>
                        </w:r>
                      </w:ins>
                    </w:p>
                    <w:p w14:paraId="2BADB31F" w14:textId="77777777" w:rsidR="009A102D" w:rsidRPr="00682FF3" w:rsidRDefault="009A102D">
                      <w:pPr>
                        <w:pStyle w:val="FrameContents"/>
                        <w:jc w:val="center"/>
                        <w:rPr>
                          <w:rFonts w:ascii="Times New Roman" w:hAnsi="Times New Roman"/>
                          <w:iCs/>
                          <w:color w:val="000000" w:themeColor="text1"/>
                          <w:szCs w:val="24"/>
                          <w:lang w:val="it-IT"/>
                        </w:rPr>
                      </w:pPr>
                    </w:p>
                    <w:p w14:paraId="347D1A19" w14:textId="77777777" w:rsidR="009A102D" w:rsidRDefault="009A102D">
                      <w:pPr>
                        <w:pStyle w:val="FrameContents"/>
                        <w:jc w:val="center"/>
                        <w:rPr>
                          <w:rFonts w:ascii="Arial" w:hAnsi="Arial" w:cs="Arial"/>
                          <w:iCs/>
                          <w:color w:val="000000" w:themeColor="text1"/>
                          <w:sz w:val="28"/>
                          <w:szCs w:val="30"/>
                          <w:lang w:val="it-IT"/>
                        </w:rPr>
                      </w:pPr>
                    </w:p>
                    <w:p w14:paraId="3E5F11D1" w14:textId="77777777" w:rsidR="009A102D" w:rsidRDefault="009A102D">
                      <w:pPr>
                        <w:pStyle w:val="FrameContents"/>
                        <w:jc w:val="center"/>
                        <w:rPr>
                          <w:rFonts w:ascii="Arial" w:hAnsi="Arial" w:cs="Arial"/>
                          <w:iCs/>
                          <w:color w:val="000000" w:themeColor="text1"/>
                          <w:sz w:val="28"/>
                          <w:szCs w:val="30"/>
                          <w:lang w:val="it-IT"/>
                        </w:rPr>
                      </w:pPr>
                    </w:p>
                    <w:p w14:paraId="603B4582" w14:textId="77777777" w:rsidR="009A102D" w:rsidRDefault="009A102D">
                      <w:pPr>
                        <w:pStyle w:val="FrameContents"/>
                        <w:jc w:val="center"/>
                        <w:rPr>
                          <w:rFonts w:ascii="Arial" w:hAnsi="Arial" w:cs="Arial"/>
                          <w:sz w:val="24"/>
                          <w:szCs w:val="24"/>
                        </w:rPr>
                      </w:pPr>
                    </w:p>
                  </w:txbxContent>
                </v:textbox>
              </v:rect>
            </w:pict>
          </mc:Fallback>
        </mc:AlternateContent>
      </w:r>
      <w:r w:rsidRPr="00BB1A70">
        <w:rPr>
          <w:rFonts w:ascii="Times New Roman" w:hAnsi="Times New Roman"/>
          <w:noProof/>
          <w:sz w:val="24"/>
          <w:szCs w:val="24"/>
          <w:rPrChange w:id="17" w:author="Abhishek Guria" w:date="2021-04-11T16:25:00Z">
            <w:rPr>
              <w:rFonts w:asciiTheme="minorHAnsi" w:hAnsiTheme="minorHAnsi" w:cstheme="minorHAnsi"/>
              <w:noProof/>
              <w:sz w:val="24"/>
              <w:szCs w:val="24"/>
            </w:rPr>
          </w:rPrChange>
        </w:rPr>
        <w:drawing>
          <wp:anchor distT="0" distB="0" distL="0" distR="0" simplePos="0" relativeHeight="2" behindDoc="0" locked="0" layoutInCell="1" allowOverlap="1" wp14:anchorId="220E331D" wp14:editId="15CB9A0F">
            <wp:simplePos x="0" y="0"/>
            <wp:positionH relativeFrom="page">
              <wp:posOffset>-47625</wp:posOffset>
            </wp:positionH>
            <wp:positionV relativeFrom="paragraph">
              <wp:posOffset>-1191895</wp:posOffset>
            </wp:positionV>
            <wp:extent cx="7772400" cy="9999980"/>
            <wp:effectExtent l="0" t="0" r="0" b="0"/>
            <wp:wrapNone/>
            <wp:docPr id="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pic:cNvPicPr>
                      <a:picLocks noChangeAspect="1" noChangeArrowheads="1"/>
                    </pic:cNvPicPr>
                  </pic:nvPicPr>
                  <pic:blipFill>
                    <a:blip r:embed="rId13"/>
                    <a:stretch>
                      <a:fillRect/>
                    </a:stretch>
                  </pic:blipFill>
                  <pic:spPr bwMode="auto">
                    <a:xfrm>
                      <a:off x="0" y="0"/>
                      <a:ext cx="7772400" cy="9999980"/>
                    </a:xfrm>
                    <a:prstGeom prst="rect">
                      <a:avLst/>
                    </a:prstGeom>
                  </pic:spPr>
                </pic:pic>
              </a:graphicData>
            </a:graphic>
          </wp:anchor>
        </w:drawing>
      </w:r>
      <w:r w:rsidRPr="00BB1A70">
        <w:rPr>
          <w:rFonts w:ascii="Times New Roman" w:hAnsi="Times New Roman"/>
          <w:sz w:val="24"/>
          <w:szCs w:val="24"/>
          <w:rPrChange w:id="18" w:author="Abhishek Guria" w:date="2021-04-11T16:25:00Z">
            <w:rPr>
              <w:rFonts w:asciiTheme="minorHAnsi" w:hAnsiTheme="minorHAnsi" w:cstheme="minorHAnsi"/>
              <w:sz w:val="24"/>
              <w:szCs w:val="24"/>
            </w:rPr>
          </w:rPrChange>
        </w:rPr>
        <w:t>./</w:t>
      </w:r>
    </w:p>
    <w:p w14:paraId="5ABC89A3" w14:textId="77777777" w:rsidR="00353600" w:rsidRPr="00BB1A70" w:rsidRDefault="004417FB" w:rsidP="00D95C1A">
      <w:pPr>
        <w:spacing w:line="276" w:lineRule="auto"/>
        <w:ind w:left="576" w:firstLine="0"/>
        <w:jc w:val="both"/>
        <w:rPr>
          <w:rFonts w:ascii="Times New Roman" w:hAnsi="Times New Roman"/>
          <w:sz w:val="24"/>
          <w:szCs w:val="24"/>
          <w:rPrChange w:id="19" w:author="Abhishek Guria" w:date="2021-04-11T16:25:00Z">
            <w:rPr>
              <w:rFonts w:asciiTheme="minorHAnsi" w:hAnsiTheme="minorHAnsi" w:cstheme="minorHAnsi"/>
              <w:sz w:val="24"/>
              <w:szCs w:val="24"/>
            </w:rPr>
          </w:rPrChange>
        </w:rPr>
      </w:pPr>
      <w:r w:rsidRPr="00BB1A70">
        <w:rPr>
          <w:rFonts w:ascii="Times New Roman" w:hAnsi="Times New Roman"/>
          <w:noProof/>
          <w:sz w:val="24"/>
          <w:szCs w:val="24"/>
          <w:rPrChange w:id="20" w:author="Abhishek Guria" w:date="2021-04-11T16:25:00Z">
            <w:rPr>
              <w:rFonts w:asciiTheme="minorHAnsi" w:hAnsiTheme="minorHAnsi" w:cstheme="minorHAnsi"/>
              <w:noProof/>
              <w:sz w:val="24"/>
              <w:szCs w:val="24"/>
            </w:rPr>
          </w:rPrChange>
        </w:rPr>
        <w:drawing>
          <wp:anchor distT="0" distB="0" distL="114300" distR="114300" simplePos="0" relativeHeight="5" behindDoc="0" locked="0" layoutInCell="1" allowOverlap="1" wp14:anchorId="3EE1DF9B" wp14:editId="7A4C12F3">
            <wp:simplePos x="0" y="0"/>
            <wp:positionH relativeFrom="column">
              <wp:posOffset>190500</wp:posOffset>
            </wp:positionH>
            <wp:positionV relativeFrom="paragraph">
              <wp:posOffset>5005705</wp:posOffset>
            </wp:positionV>
            <wp:extent cx="1973580" cy="1681480"/>
            <wp:effectExtent l="0" t="0" r="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4"/>
                    <a:stretch>
                      <a:fillRect/>
                    </a:stretch>
                  </pic:blipFill>
                  <pic:spPr bwMode="auto">
                    <a:xfrm>
                      <a:off x="0" y="0"/>
                      <a:ext cx="1973580" cy="1681480"/>
                    </a:xfrm>
                    <a:prstGeom prst="rect">
                      <a:avLst/>
                    </a:prstGeom>
                  </pic:spPr>
                </pic:pic>
              </a:graphicData>
            </a:graphic>
          </wp:anchor>
        </w:drawing>
      </w:r>
      <w:r w:rsidRPr="00BB1A70">
        <w:rPr>
          <w:rFonts w:ascii="Times New Roman" w:hAnsi="Times New Roman"/>
          <w:sz w:val="24"/>
          <w:szCs w:val="24"/>
          <w:rPrChange w:id="21" w:author="Abhishek Guria" w:date="2021-04-11T16:25:00Z">
            <w:rPr>
              <w:rFonts w:asciiTheme="minorHAnsi" w:hAnsiTheme="minorHAnsi" w:cstheme="minorHAnsi"/>
              <w:sz w:val="24"/>
              <w:szCs w:val="24"/>
            </w:rPr>
          </w:rPrChange>
        </w:rPr>
        <w:br w:type="page"/>
      </w:r>
    </w:p>
    <w:tbl>
      <w:tblPr>
        <w:tblpPr w:leftFromText="180" w:rightFromText="180" w:vertAnchor="page" w:horzAnchor="margin" w:tblpY="2371"/>
        <w:tblW w:w="5000" w:type="pct"/>
        <w:tblCellMar>
          <w:left w:w="72" w:type="dxa"/>
          <w:right w:w="72" w:type="dxa"/>
        </w:tblCellMar>
        <w:tblLook w:val="0000" w:firstRow="0" w:lastRow="0" w:firstColumn="0" w:lastColumn="0" w:noHBand="0" w:noVBand="0"/>
      </w:tblPr>
      <w:tblGrid>
        <w:gridCol w:w="950"/>
        <w:gridCol w:w="1621"/>
        <w:gridCol w:w="1476"/>
        <w:gridCol w:w="1597"/>
        <w:gridCol w:w="1862"/>
        <w:gridCol w:w="2648"/>
      </w:tblGrid>
      <w:tr w:rsidR="00054774" w:rsidRPr="00BB1A70" w14:paraId="164F83B8" w14:textId="77777777" w:rsidTr="00D93E1F">
        <w:trPr>
          <w:cantSplit/>
          <w:trHeight w:val="687"/>
        </w:trPr>
        <w:tc>
          <w:tcPr>
            <w:tcW w:w="950"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0DF9071D" w14:textId="77777777" w:rsidR="00353600" w:rsidRPr="00BB1A70" w:rsidRDefault="004417FB" w:rsidP="00054774">
            <w:pPr>
              <w:pageBreakBefore/>
              <w:spacing w:line="276" w:lineRule="auto"/>
              <w:ind w:firstLine="12"/>
              <w:jc w:val="both"/>
              <w:rPr>
                <w:rStyle w:val="Strong"/>
                <w:rFonts w:ascii="Times New Roman" w:hAnsi="Times New Roman"/>
                <w:color w:val="FFFFFF"/>
                <w:sz w:val="24"/>
                <w:szCs w:val="24"/>
                <w:rPrChange w:id="22" w:author="Abhishek Guria" w:date="2021-04-11T16:25:00Z">
                  <w:rPr>
                    <w:rStyle w:val="Strong"/>
                    <w:rFonts w:asciiTheme="minorHAnsi" w:hAnsiTheme="minorHAnsi" w:cstheme="minorHAnsi"/>
                    <w:color w:val="FFFFFF"/>
                    <w:sz w:val="24"/>
                    <w:szCs w:val="24"/>
                  </w:rPr>
                </w:rPrChange>
              </w:rPr>
            </w:pPr>
            <w:r w:rsidRPr="00BB1A70">
              <w:rPr>
                <w:rStyle w:val="Strong"/>
                <w:rFonts w:ascii="Times New Roman" w:hAnsi="Times New Roman"/>
                <w:color w:val="FFFFFF"/>
                <w:sz w:val="24"/>
                <w:szCs w:val="24"/>
                <w:rPrChange w:id="23" w:author="Abhishek Guria" w:date="2021-04-11T16:25:00Z">
                  <w:rPr>
                    <w:rStyle w:val="Strong"/>
                    <w:rFonts w:asciiTheme="minorHAnsi" w:hAnsiTheme="minorHAnsi" w:cstheme="minorHAnsi"/>
                    <w:color w:val="FFFFFF"/>
                    <w:sz w:val="24"/>
                    <w:szCs w:val="24"/>
                  </w:rPr>
                </w:rPrChange>
              </w:rPr>
              <w:lastRenderedPageBreak/>
              <w:t>Ver. Rel. No.</w:t>
            </w:r>
          </w:p>
        </w:tc>
        <w:tc>
          <w:tcPr>
            <w:tcW w:w="1621"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25928F4C" w14:textId="77777777" w:rsidR="00353600" w:rsidRPr="00BB1A70" w:rsidRDefault="004417FB" w:rsidP="00054774">
            <w:pPr>
              <w:spacing w:line="276" w:lineRule="auto"/>
              <w:ind w:firstLine="12"/>
              <w:jc w:val="both"/>
              <w:rPr>
                <w:rStyle w:val="Strong"/>
                <w:rFonts w:ascii="Times New Roman" w:hAnsi="Times New Roman"/>
                <w:color w:val="FFFFFF"/>
                <w:sz w:val="24"/>
                <w:szCs w:val="24"/>
                <w:rPrChange w:id="24" w:author="Abhishek Guria" w:date="2021-04-11T16:25:00Z">
                  <w:rPr>
                    <w:rStyle w:val="Strong"/>
                    <w:rFonts w:asciiTheme="minorHAnsi" w:hAnsiTheme="minorHAnsi" w:cstheme="minorHAnsi"/>
                    <w:color w:val="FFFFFF"/>
                    <w:sz w:val="24"/>
                    <w:szCs w:val="24"/>
                  </w:rPr>
                </w:rPrChange>
              </w:rPr>
            </w:pPr>
            <w:r w:rsidRPr="00BB1A70">
              <w:rPr>
                <w:rStyle w:val="Strong"/>
                <w:rFonts w:ascii="Times New Roman" w:hAnsi="Times New Roman"/>
                <w:color w:val="FFFFFF"/>
                <w:sz w:val="24"/>
                <w:szCs w:val="24"/>
                <w:rPrChange w:id="25" w:author="Abhishek Guria" w:date="2021-04-11T16:25:00Z">
                  <w:rPr>
                    <w:rStyle w:val="Strong"/>
                    <w:rFonts w:asciiTheme="minorHAnsi" w:hAnsiTheme="minorHAnsi" w:cstheme="minorHAnsi"/>
                    <w:color w:val="FFFFFF"/>
                    <w:sz w:val="24"/>
                    <w:szCs w:val="24"/>
                  </w:rPr>
                </w:rPrChange>
              </w:rPr>
              <w:t>Release Date</w:t>
            </w:r>
          </w:p>
        </w:tc>
        <w:tc>
          <w:tcPr>
            <w:tcW w:w="1476"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02900D16" w14:textId="77777777" w:rsidR="00353600" w:rsidRPr="00BB1A70" w:rsidRDefault="004417FB" w:rsidP="00054774">
            <w:pPr>
              <w:spacing w:line="276" w:lineRule="auto"/>
              <w:ind w:firstLine="12"/>
              <w:jc w:val="both"/>
              <w:rPr>
                <w:rStyle w:val="Strong"/>
                <w:rFonts w:ascii="Times New Roman" w:hAnsi="Times New Roman"/>
                <w:color w:val="FFFFFF"/>
                <w:sz w:val="24"/>
                <w:szCs w:val="24"/>
                <w:rPrChange w:id="26" w:author="Abhishek Guria" w:date="2021-04-11T16:25:00Z">
                  <w:rPr>
                    <w:rStyle w:val="Strong"/>
                    <w:rFonts w:asciiTheme="minorHAnsi" w:hAnsiTheme="minorHAnsi" w:cstheme="minorHAnsi"/>
                    <w:color w:val="FFFFFF"/>
                    <w:sz w:val="24"/>
                    <w:szCs w:val="24"/>
                  </w:rPr>
                </w:rPrChange>
              </w:rPr>
            </w:pPr>
            <w:r w:rsidRPr="00BB1A70">
              <w:rPr>
                <w:rStyle w:val="Strong"/>
                <w:rFonts w:ascii="Times New Roman" w:hAnsi="Times New Roman"/>
                <w:color w:val="FFFFFF"/>
                <w:sz w:val="24"/>
                <w:szCs w:val="24"/>
                <w:rPrChange w:id="27" w:author="Abhishek Guria" w:date="2021-04-11T16:25:00Z">
                  <w:rPr>
                    <w:rStyle w:val="Strong"/>
                    <w:rFonts w:asciiTheme="minorHAnsi" w:hAnsiTheme="minorHAnsi" w:cstheme="minorHAnsi"/>
                    <w:color w:val="FFFFFF"/>
                    <w:sz w:val="24"/>
                    <w:szCs w:val="24"/>
                  </w:rPr>
                </w:rPrChange>
              </w:rPr>
              <w:t>Prepared. By</w:t>
            </w:r>
          </w:p>
        </w:tc>
        <w:tc>
          <w:tcPr>
            <w:tcW w:w="1597"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B52BA7D" w14:textId="77777777" w:rsidR="00353600" w:rsidRPr="00BB1A70" w:rsidRDefault="004417FB" w:rsidP="00054774">
            <w:pPr>
              <w:spacing w:line="276" w:lineRule="auto"/>
              <w:ind w:firstLine="12"/>
              <w:jc w:val="both"/>
              <w:rPr>
                <w:rStyle w:val="Strong"/>
                <w:rFonts w:ascii="Times New Roman" w:hAnsi="Times New Roman"/>
                <w:bCs w:val="0"/>
                <w:color w:val="FFFFFF"/>
                <w:sz w:val="24"/>
                <w:szCs w:val="24"/>
                <w:rPrChange w:id="28" w:author="Abhishek Guria" w:date="2021-04-11T16:25:00Z">
                  <w:rPr>
                    <w:rStyle w:val="Strong"/>
                    <w:rFonts w:asciiTheme="minorHAnsi" w:hAnsiTheme="minorHAnsi" w:cstheme="minorHAnsi"/>
                    <w:bCs w:val="0"/>
                    <w:color w:val="FFFFFF"/>
                    <w:sz w:val="24"/>
                    <w:szCs w:val="24"/>
                  </w:rPr>
                </w:rPrChange>
              </w:rPr>
            </w:pPr>
            <w:r w:rsidRPr="00BB1A70">
              <w:rPr>
                <w:rFonts w:ascii="Times New Roman" w:hAnsi="Times New Roman"/>
                <w:b/>
                <w:color w:val="FFFFFF"/>
                <w:sz w:val="24"/>
                <w:szCs w:val="24"/>
                <w:rPrChange w:id="29" w:author="Abhishek Guria" w:date="2021-04-11T16:25:00Z">
                  <w:rPr>
                    <w:rFonts w:asciiTheme="minorHAnsi" w:hAnsiTheme="minorHAnsi" w:cstheme="minorHAnsi"/>
                    <w:b/>
                    <w:color w:val="FFFFFF"/>
                    <w:sz w:val="24"/>
                    <w:szCs w:val="24"/>
                  </w:rPr>
                </w:rPrChange>
              </w:rPr>
              <w:t>Reviewed By</w:t>
            </w:r>
          </w:p>
        </w:tc>
        <w:tc>
          <w:tcPr>
            <w:tcW w:w="1862"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5FC941C6" w14:textId="77777777" w:rsidR="00353600" w:rsidRPr="00BB1A70" w:rsidRDefault="004417FB" w:rsidP="00054774">
            <w:pPr>
              <w:spacing w:line="276" w:lineRule="auto"/>
              <w:ind w:firstLine="12"/>
              <w:jc w:val="both"/>
              <w:rPr>
                <w:rStyle w:val="Strong"/>
                <w:rFonts w:ascii="Times New Roman" w:hAnsi="Times New Roman"/>
                <w:color w:val="FFFFFF"/>
                <w:sz w:val="24"/>
                <w:szCs w:val="24"/>
                <w:rPrChange w:id="30" w:author="Abhishek Guria" w:date="2021-04-11T16:25:00Z">
                  <w:rPr>
                    <w:rStyle w:val="Strong"/>
                    <w:rFonts w:asciiTheme="minorHAnsi" w:hAnsiTheme="minorHAnsi" w:cstheme="minorHAnsi"/>
                    <w:color w:val="FFFFFF"/>
                    <w:sz w:val="24"/>
                    <w:szCs w:val="24"/>
                  </w:rPr>
                </w:rPrChange>
              </w:rPr>
            </w:pPr>
            <w:r w:rsidRPr="00BB1A70">
              <w:rPr>
                <w:rFonts w:ascii="Times New Roman" w:hAnsi="Times New Roman"/>
                <w:b/>
                <w:color w:val="FFFFFF"/>
                <w:sz w:val="24"/>
                <w:szCs w:val="24"/>
                <w:rPrChange w:id="31" w:author="Abhishek Guria" w:date="2021-04-11T16:25:00Z">
                  <w:rPr>
                    <w:rFonts w:asciiTheme="minorHAnsi" w:hAnsiTheme="minorHAnsi" w:cstheme="minorHAnsi"/>
                    <w:b/>
                    <w:color w:val="FFFFFF"/>
                    <w:sz w:val="24"/>
                    <w:szCs w:val="24"/>
                  </w:rPr>
                </w:rPrChange>
              </w:rPr>
              <w:t xml:space="preserve">To be approved </w:t>
            </w:r>
            <w:proofErr w:type="gramStart"/>
            <w:r w:rsidRPr="00BB1A70">
              <w:rPr>
                <w:rFonts w:ascii="Times New Roman" w:hAnsi="Times New Roman"/>
                <w:b/>
                <w:color w:val="FFFFFF"/>
                <w:sz w:val="24"/>
                <w:szCs w:val="24"/>
                <w:rPrChange w:id="32" w:author="Abhishek Guria" w:date="2021-04-11T16:25:00Z">
                  <w:rPr>
                    <w:rFonts w:asciiTheme="minorHAnsi" w:hAnsiTheme="minorHAnsi" w:cstheme="minorHAnsi"/>
                    <w:b/>
                    <w:color w:val="FFFFFF"/>
                    <w:sz w:val="24"/>
                    <w:szCs w:val="24"/>
                  </w:rPr>
                </w:rPrChange>
              </w:rPr>
              <w:t>By</w:t>
            </w:r>
            <w:proofErr w:type="gramEnd"/>
          </w:p>
        </w:tc>
        <w:tc>
          <w:tcPr>
            <w:tcW w:w="264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46ED3D25" w14:textId="77777777" w:rsidR="00353600" w:rsidRPr="00BB1A70" w:rsidRDefault="004417FB" w:rsidP="00054774">
            <w:pPr>
              <w:spacing w:line="276" w:lineRule="auto"/>
              <w:ind w:firstLine="12"/>
              <w:jc w:val="both"/>
              <w:rPr>
                <w:rStyle w:val="Strong"/>
                <w:rFonts w:ascii="Times New Roman" w:hAnsi="Times New Roman"/>
                <w:color w:val="FFFFFF"/>
                <w:sz w:val="24"/>
                <w:szCs w:val="24"/>
                <w:rPrChange w:id="33" w:author="Abhishek Guria" w:date="2021-04-11T16:25:00Z">
                  <w:rPr>
                    <w:rStyle w:val="Strong"/>
                    <w:rFonts w:asciiTheme="minorHAnsi" w:hAnsiTheme="minorHAnsi" w:cstheme="minorHAnsi"/>
                    <w:color w:val="FFFFFF"/>
                    <w:sz w:val="24"/>
                    <w:szCs w:val="24"/>
                  </w:rPr>
                </w:rPrChange>
              </w:rPr>
            </w:pPr>
            <w:r w:rsidRPr="00BB1A70">
              <w:rPr>
                <w:rFonts w:ascii="Times New Roman" w:hAnsi="Times New Roman"/>
                <w:b/>
                <w:bCs/>
                <w:color w:val="FFFFFF"/>
                <w:sz w:val="24"/>
                <w:szCs w:val="24"/>
                <w:rPrChange w:id="34" w:author="Abhishek Guria" w:date="2021-04-11T16:25:00Z">
                  <w:rPr>
                    <w:rFonts w:asciiTheme="minorHAnsi" w:hAnsiTheme="minorHAnsi" w:cstheme="minorHAnsi"/>
                    <w:b/>
                    <w:bCs/>
                    <w:color w:val="FFFFFF"/>
                    <w:sz w:val="24"/>
                    <w:szCs w:val="24"/>
                  </w:rPr>
                </w:rPrChange>
              </w:rPr>
              <w:t>Remarks/Revision Details</w:t>
            </w:r>
          </w:p>
        </w:tc>
      </w:tr>
      <w:tr w:rsidR="00054774" w:rsidRPr="00BB1A70" w14:paraId="0FBCD328" w14:textId="77777777" w:rsidTr="00D93E1F">
        <w:trPr>
          <w:cantSplit/>
          <w:trHeight w:val="513"/>
        </w:trPr>
        <w:tc>
          <w:tcPr>
            <w:tcW w:w="950" w:type="dxa"/>
            <w:tcBorders>
              <w:top w:val="single" w:sz="6" w:space="0" w:color="000000"/>
              <w:left w:val="single" w:sz="6" w:space="0" w:color="000000"/>
              <w:bottom w:val="single" w:sz="6" w:space="0" w:color="000000"/>
              <w:right w:val="single" w:sz="6" w:space="0" w:color="000000"/>
            </w:tcBorders>
            <w:vAlign w:val="center"/>
          </w:tcPr>
          <w:p w14:paraId="037CE411" w14:textId="77777777" w:rsidR="00353600" w:rsidRPr="00BB1A70" w:rsidRDefault="00054774" w:rsidP="00054774">
            <w:pPr>
              <w:pStyle w:val="TableText"/>
              <w:spacing w:after="0" w:line="276" w:lineRule="auto"/>
              <w:ind w:firstLine="0"/>
              <w:rPr>
                <w:rFonts w:ascii="Times New Roman" w:hAnsi="Times New Roman"/>
                <w:sz w:val="24"/>
                <w:rPrChange w:id="35" w:author="Abhishek Guria" w:date="2021-04-11T16:25:00Z">
                  <w:rPr>
                    <w:rFonts w:asciiTheme="minorHAnsi" w:hAnsiTheme="minorHAnsi" w:cstheme="minorHAnsi"/>
                    <w:sz w:val="24"/>
                  </w:rPr>
                </w:rPrChange>
              </w:rPr>
            </w:pPr>
            <w:r w:rsidRPr="00BB1A70">
              <w:rPr>
                <w:rFonts w:ascii="Times New Roman" w:hAnsi="Times New Roman"/>
                <w:sz w:val="24"/>
                <w:rPrChange w:id="36" w:author="Abhishek Guria" w:date="2021-04-11T16:25:00Z">
                  <w:rPr>
                    <w:rFonts w:asciiTheme="minorHAnsi" w:hAnsiTheme="minorHAnsi" w:cstheme="minorHAnsi"/>
                    <w:sz w:val="24"/>
                  </w:rPr>
                </w:rPrChange>
              </w:rPr>
              <w:t>2</w:t>
            </w:r>
          </w:p>
        </w:tc>
        <w:tc>
          <w:tcPr>
            <w:tcW w:w="1621" w:type="dxa"/>
            <w:tcBorders>
              <w:top w:val="single" w:sz="6" w:space="0" w:color="000000"/>
              <w:left w:val="single" w:sz="6" w:space="0" w:color="000000"/>
              <w:bottom w:val="single" w:sz="6" w:space="0" w:color="000000"/>
              <w:right w:val="single" w:sz="6" w:space="0" w:color="000000"/>
            </w:tcBorders>
            <w:vAlign w:val="center"/>
          </w:tcPr>
          <w:p w14:paraId="694618D2" w14:textId="77777777" w:rsidR="00353600" w:rsidRPr="00BB1A70" w:rsidRDefault="00054774" w:rsidP="00054774">
            <w:pPr>
              <w:pStyle w:val="TableText"/>
              <w:spacing w:after="0" w:line="276" w:lineRule="auto"/>
              <w:ind w:hanging="12"/>
              <w:jc w:val="left"/>
              <w:rPr>
                <w:rFonts w:ascii="Times New Roman" w:hAnsi="Times New Roman"/>
                <w:sz w:val="24"/>
                <w:rPrChange w:id="37" w:author="Abhishek Guria" w:date="2021-04-11T16:25:00Z">
                  <w:rPr>
                    <w:rFonts w:asciiTheme="minorHAnsi" w:hAnsiTheme="minorHAnsi" w:cstheme="minorHAnsi"/>
                    <w:sz w:val="24"/>
                  </w:rPr>
                </w:rPrChange>
              </w:rPr>
            </w:pPr>
            <w:r w:rsidRPr="00BB1A70">
              <w:rPr>
                <w:rFonts w:ascii="Times New Roman" w:hAnsi="Times New Roman"/>
                <w:sz w:val="24"/>
                <w:rPrChange w:id="38" w:author="Abhishek Guria" w:date="2021-04-11T16:25:00Z">
                  <w:rPr>
                    <w:rFonts w:asciiTheme="minorHAnsi" w:hAnsiTheme="minorHAnsi" w:cstheme="minorHAnsi"/>
                    <w:sz w:val="24"/>
                  </w:rPr>
                </w:rPrChange>
              </w:rPr>
              <w:t>10</w:t>
            </w:r>
            <w:r w:rsidR="00606A18" w:rsidRPr="00BB1A70">
              <w:rPr>
                <w:rFonts w:ascii="Times New Roman" w:hAnsi="Times New Roman"/>
                <w:sz w:val="24"/>
                <w:rPrChange w:id="39" w:author="Abhishek Guria" w:date="2021-04-11T16:25:00Z">
                  <w:rPr>
                    <w:rFonts w:asciiTheme="minorHAnsi" w:hAnsiTheme="minorHAnsi" w:cstheme="minorHAnsi"/>
                    <w:sz w:val="24"/>
                  </w:rPr>
                </w:rPrChange>
              </w:rPr>
              <w:t>/04/2021</w:t>
            </w:r>
          </w:p>
        </w:tc>
        <w:tc>
          <w:tcPr>
            <w:tcW w:w="1476" w:type="dxa"/>
            <w:tcBorders>
              <w:top w:val="single" w:sz="6" w:space="0" w:color="000000"/>
              <w:left w:val="single" w:sz="6" w:space="0" w:color="000000"/>
              <w:bottom w:val="single" w:sz="6" w:space="0" w:color="000000"/>
              <w:right w:val="single" w:sz="6" w:space="0" w:color="000000"/>
            </w:tcBorders>
            <w:vAlign w:val="center"/>
          </w:tcPr>
          <w:p w14:paraId="4133166B" w14:textId="650CA80D" w:rsidR="00353600" w:rsidRPr="00BB1A70" w:rsidRDefault="00A90197" w:rsidP="00D93E1F">
            <w:pPr>
              <w:pStyle w:val="TableText"/>
              <w:spacing w:after="0" w:line="276" w:lineRule="auto"/>
              <w:ind w:firstLine="0"/>
              <w:rPr>
                <w:rFonts w:ascii="Times New Roman" w:hAnsi="Times New Roman"/>
                <w:sz w:val="24"/>
                <w:rPrChange w:id="40" w:author="Abhishek Guria" w:date="2021-04-11T16:25:00Z">
                  <w:rPr>
                    <w:rFonts w:asciiTheme="minorHAnsi" w:hAnsiTheme="minorHAnsi" w:cstheme="minorHAnsi"/>
                    <w:sz w:val="24"/>
                  </w:rPr>
                </w:rPrChange>
              </w:rPr>
            </w:pPr>
            <w:r w:rsidRPr="00BB1A70">
              <w:rPr>
                <w:rFonts w:ascii="Times New Roman" w:hAnsi="Times New Roman"/>
                <w:sz w:val="24"/>
                <w:rPrChange w:id="41" w:author="Abhishek Guria" w:date="2021-04-11T16:25:00Z">
                  <w:rPr>
                    <w:rFonts w:asciiTheme="minorHAnsi" w:hAnsiTheme="minorHAnsi" w:cstheme="minorHAnsi"/>
                    <w:sz w:val="24"/>
                  </w:rPr>
                </w:rPrChange>
              </w:rPr>
              <w:t>ABHISHEK GURIA</w:t>
            </w:r>
            <w:r w:rsidR="00D93E1F" w:rsidRPr="00BB1A70">
              <w:rPr>
                <w:rFonts w:ascii="Times New Roman" w:hAnsi="Times New Roman"/>
                <w:sz w:val="24"/>
                <w:rPrChange w:id="42" w:author="Abhishek Guria" w:date="2021-04-11T16:25:00Z">
                  <w:rPr>
                    <w:rFonts w:asciiTheme="minorHAnsi" w:hAnsiTheme="minorHAnsi" w:cstheme="minorHAnsi"/>
                    <w:sz w:val="24"/>
                  </w:rPr>
                </w:rPrChange>
              </w:rPr>
              <w:t>/ 990037</w:t>
            </w:r>
            <w:r w:rsidRPr="00BB1A70">
              <w:rPr>
                <w:rFonts w:ascii="Times New Roman" w:hAnsi="Times New Roman"/>
                <w:sz w:val="24"/>
                <w:rPrChange w:id="43" w:author="Abhishek Guria" w:date="2021-04-11T16:25:00Z">
                  <w:rPr>
                    <w:rFonts w:asciiTheme="minorHAnsi" w:hAnsiTheme="minorHAnsi" w:cstheme="minorHAnsi"/>
                    <w:sz w:val="24"/>
                  </w:rPr>
                </w:rPrChange>
              </w:rPr>
              <w:t>26</w:t>
            </w:r>
          </w:p>
        </w:tc>
        <w:tc>
          <w:tcPr>
            <w:tcW w:w="1597" w:type="dxa"/>
            <w:tcBorders>
              <w:top w:val="single" w:sz="6" w:space="0" w:color="000000"/>
              <w:left w:val="single" w:sz="6" w:space="0" w:color="000000"/>
              <w:bottom w:val="single" w:sz="6" w:space="0" w:color="000000"/>
              <w:right w:val="single" w:sz="6" w:space="0" w:color="000000"/>
            </w:tcBorders>
            <w:vAlign w:val="center"/>
          </w:tcPr>
          <w:p w14:paraId="5FEFD073" w14:textId="77777777" w:rsidR="00353600" w:rsidRPr="00BB1A70" w:rsidRDefault="00353600" w:rsidP="00D93E1F">
            <w:pPr>
              <w:pStyle w:val="TableText"/>
              <w:spacing w:after="0" w:line="276" w:lineRule="auto"/>
              <w:ind w:firstLine="0"/>
              <w:jc w:val="left"/>
              <w:rPr>
                <w:rFonts w:ascii="Times New Roman" w:hAnsi="Times New Roman"/>
                <w:sz w:val="24"/>
                <w:rPrChange w:id="44" w:author="Abhishek Guria" w:date="2021-04-11T16:25:00Z">
                  <w:rPr>
                    <w:rFonts w:asciiTheme="minorHAnsi" w:hAnsiTheme="minorHAnsi" w:cstheme="minorHAnsi"/>
                    <w:sz w:val="24"/>
                  </w:rPr>
                </w:rPrChange>
              </w:rPr>
            </w:pPr>
          </w:p>
        </w:tc>
        <w:tc>
          <w:tcPr>
            <w:tcW w:w="1862" w:type="dxa"/>
            <w:tcBorders>
              <w:top w:val="single" w:sz="6" w:space="0" w:color="000000"/>
              <w:left w:val="single" w:sz="6" w:space="0" w:color="000000"/>
              <w:bottom w:val="single" w:sz="6" w:space="0" w:color="000000"/>
              <w:right w:val="single" w:sz="6" w:space="0" w:color="000000"/>
            </w:tcBorders>
            <w:vAlign w:val="center"/>
          </w:tcPr>
          <w:p w14:paraId="0E1CB3DB" w14:textId="77777777" w:rsidR="00353600" w:rsidRPr="00BB1A70" w:rsidRDefault="00353600" w:rsidP="00054774">
            <w:pPr>
              <w:pStyle w:val="TableText"/>
              <w:spacing w:after="0" w:line="276" w:lineRule="auto"/>
              <w:ind w:hanging="34"/>
              <w:jc w:val="left"/>
              <w:rPr>
                <w:rFonts w:ascii="Times New Roman" w:hAnsi="Times New Roman"/>
                <w:sz w:val="24"/>
                <w:rPrChange w:id="45" w:author="Abhishek Guria" w:date="2021-04-11T16:25:00Z">
                  <w:rPr>
                    <w:rFonts w:asciiTheme="minorHAnsi" w:hAnsiTheme="minorHAnsi" w:cstheme="minorHAnsi"/>
                    <w:sz w:val="24"/>
                  </w:rPr>
                </w:rPrChange>
              </w:rPr>
            </w:pPr>
          </w:p>
        </w:tc>
        <w:tc>
          <w:tcPr>
            <w:tcW w:w="2648" w:type="dxa"/>
            <w:tcBorders>
              <w:top w:val="single" w:sz="6" w:space="0" w:color="000000"/>
              <w:left w:val="single" w:sz="6" w:space="0" w:color="000000"/>
              <w:bottom w:val="single" w:sz="6" w:space="0" w:color="000000"/>
              <w:right w:val="single" w:sz="6" w:space="0" w:color="000000"/>
            </w:tcBorders>
            <w:vAlign w:val="center"/>
          </w:tcPr>
          <w:p w14:paraId="7E2C977F" w14:textId="77777777" w:rsidR="00353600" w:rsidRPr="00BB1A70" w:rsidRDefault="00353600" w:rsidP="00054774">
            <w:pPr>
              <w:pStyle w:val="TableText"/>
              <w:spacing w:after="0" w:line="276" w:lineRule="auto"/>
              <w:jc w:val="left"/>
              <w:rPr>
                <w:rFonts w:ascii="Times New Roman" w:hAnsi="Times New Roman"/>
                <w:sz w:val="24"/>
                <w:rPrChange w:id="46" w:author="Abhishek Guria" w:date="2021-04-11T16:25:00Z">
                  <w:rPr>
                    <w:rFonts w:asciiTheme="minorHAnsi" w:hAnsiTheme="minorHAnsi" w:cstheme="minorHAnsi"/>
                    <w:sz w:val="24"/>
                  </w:rPr>
                </w:rPrChange>
              </w:rPr>
            </w:pPr>
          </w:p>
        </w:tc>
      </w:tr>
    </w:tbl>
    <w:p w14:paraId="59FD6E49" w14:textId="77777777" w:rsidR="00353600" w:rsidRPr="00BB1A70" w:rsidRDefault="00353600" w:rsidP="00D95C1A">
      <w:pPr>
        <w:spacing w:line="276" w:lineRule="auto"/>
        <w:ind w:left="576"/>
        <w:jc w:val="both"/>
        <w:rPr>
          <w:rStyle w:val="Strong"/>
          <w:rFonts w:ascii="Times New Roman" w:hAnsi="Times New Roman"/>
          <w:sz w:val="24"/>
          <w:szCs w:val="24"/>
          <w:rPrChange w:id="47" w:author="Abhishek Guria" w:date="2021-04-11T16:25:00Z">
            <w:rPr>
              <w:rStyle w:val="Strong"/>
              <w:rFonts w:asciiTheme="minorHAnsi" w:hAnsiTheme="minorHAnsi" w:cstheme="minorHAnsi"/>
              <w:sz w:val="24"/>
              <w:szCs w:val="24"/>
            </w:rPr>
          </w:rPrChange>
        </w:rPr>
      </w:pPr>
    </w:p>
    <w:p w14:paraId="6A7CCEAB" w14:textId="77777777" w:rsidR="00353600" w:rsidRPr="00BB1A70" w:rsidRDefault="00353600" w:rsidP="00D95C1A">
      <w:pPr>
        <w:pStyle w:val="TOCHeading"/>
        <w:spacing w:line="276" w:lineRule="auto"/>
        <w:ind w:left="576"/>
        <w:jc w:val="both"/>
        <w:rPr>
          <w:rFonts w:ascii="Times New Roman" w:hAnsi="Times New Roman"/>
          <w:rPrChange w:id="48" w:author="Abhishek Guria" w:date="2021-04-11T16:25:00Z">
            <w:rPr>
              <w:rFonts w:asciiTheme="minorHAnsi" w:hAnsiTheme="minorHAnsi" w:cstheme="minorHAnsi"/>
            </w:rPr>
          </w:rPrChange>
        </w:rPr>
      </w:pPr>
      <w:bookmarkStart w:id="49" w:name="_Toc229764175"/>
      <w:bookmarkStart w:id="50" w:name="_Toc229759047"/>
      <w:bookmarkEnd w:id="49"/>
      <w:bookmarkEnd w:id="50"/>
    </w:p>
    <w:p w14:paraId="51116264" w14:textId="77777777" w:rsidR="00353600" w:rsidRPr="00BB1A70" w:rsidRDefault="00353600" w:rsidP="00D95C1A">
      <w:pPr>
        <w:pStyle w:val="TOCHeading"/>
        <w:spacing w:line="276" w:lineRule="auto"/>
        <w:ind w:left="576"/>
        <w:jc w:val="both"/>
        <w:rPr>
          <w:rFonts w:ascii="Times New Roman" w:hAnsi="Times New Roman"/>
          <w:rPrChange w:id="51" w:author="Abhishek Guria" w:date="2021-04-11T16:25:00Z">
            <w:rPr>
              <w:rFonts w:asciiTheme="minorHAnsi" w:hAnsiTheme="minorHAnsi" w:cstheme="minorHAnsi"/>
            </w:rPr>
          </w:rPrChange>
        </w:rPr>
      </w:pPr>
    </w:p>
    <w:p w14:paraId="22F8823A" w14:textId="77777777" w:rsidR="00353600" w:rsidRPr="00BB1A70" w:rsidRDefault="00353600" w:rsidP="00D95C1A">
      <w:pPr>
        <w:pStyle w:val="ListParagraph"/>
        <w:spacing w:line="276" w:lineRule="auto"/>
        <w:ind w:left="576" w:firstLine="0"/>
        <w:jc w:val="both"/>
        <w:rPr>
          <w:rFonts w:ascii="Times New Roman" w:hAnsi="Times New Roman"/>
          <w:sz w:val="24"/>
          <w:szCs w:val="24"/>
          <w:rPrChange w:id="52" w:author="Abhishek Guria" w:date="2021-04-11T16:25:00Z">
            <w:rPr>
              <w:rFonts w:asciiTheme="minorHAnsi" w:hAnsiTheme="minorHAnsi" w:cstheme="minorHAnsi"/>
              <w:sz w:val="24"/>
              <w:szCs w:val="24"/>
            </w:rPr>
          </w:rPrChange>
        </w:rPr>
      </w:pPr>
    </w:p>
    <w:p w14:paraId="32A8B420" w14:textId="77777777" w:rsidR="00353600" w:rsidRPr="00BB1A70" w:rsidRDefault="00353600" w:rsidP="00D95C1A">
      <w:pPr>
        <w:pStyle w:val="ListParagraph"/>
        <w:spacing w:line="276" w:lineRule="auto"/>
        <w:ind w:left="576" w:firstLine="0"/>
        <w:jc w:val="both"/>
        <w:rPr>
          <w:rFonts w:ascii="Times New Roman" w:hAnsi="Times New Roman"/>
          <w:sz w:val="24"/>
          <w:szCs w:val="24"/>
          <w:rPrChange w:id="53" w:author="Abhishek Guria" w:date="2021-04-11T16:25:00Z">
            <w:rPr>
              <w:rFonts w:asciiTheme="minorHAnsi" w:hAnsiTheme="minorHAnsi" w:cstheme="minorHAnsi"/>
              <w:sz w:val="24"/>
              <w:szCs w:val="24"/>
            </w:rPr>
          </w:rPrChange>
        </w:rPr>
      </w:pPr>
    </w:p>
    <w:p w14:paraId="0D130D4A" w14:textId="77777777" w:rsidR="00353600" w:rsidRPr="00BB1A70" w:rsidRDefault="00353600" w:rsidP="00D95C1A">
      <w:pPr>
        <w:pStyle w:val="ListParagraph"/>
        <w:spacing w:line="276" w:lineRule="auto"/>
        <w:ind w:left="576" w:firstLine="0"/>
        <w:jc w:val="both"/>
        <w:rPr>
          <w:rFonts w:ascii="Times New Roman" w:hAnsi="Times New Roman"/>
          <w:sz w:val="24"/>
          <w:szCs w:val="24"/>
          <w:rPrChange w:id="54" w:author="Abhishek Guria" w:date="2021-04-11T16:25:00Z">
            <w:rPr>
              <w:rFonts w:asciiTheme="minorHAnsi" w:hAnsiTheme="minorHAnsi" w:cstheme="minorHAnsi"/>
              <w:sz w:val="24"/>
              <w:szCs w:val="24"/>
            </w:rPr>
          </w:rPrChange>
        </w:rPr>
      </w:pPr>
    </w:p>
    <w:p w14:paraId="2EF1854F" w14:textId="77777777" w:rsidR="00353600" w:rsidRPr="00BB1A70" w:rsidRDefault="00353600" w:rsidP="00D95C1A">
      <w:pPr>
        <w:pStyle w:val="ListParagraph"/>
        <w:spacing w:line="276" w:lineRule="auto"/>
        <w:ind w:left="576" w:firstLine="0"/>
        <w:jc w:val="both"/>
        <w:rPr>
          <w:rFonts w:ascii="Times New Roman" w:hAnsi="Times New Roman"/>
          <w:sz w:val="24"/>
          <w:szCs w:val="24"/>
          <w:rPrChange w:id="55" w:author="Abhishek Guria" w:date="2021-04-11T16:25:00Z">
            <w:rPr>
              <w:rFonts w:asciiTheme="minorHAnsi" w:hAnsiTheme="minorHAnsi" w:cstheme="minorHAnsi"/>
              <w:sz w:val="24"/>
              <w:szCs w:val="24"/>
            </w:rPr>
          </w:rPrChange>
        </w:rPr>
      </w:pPr>
    </w:p>
    <w:p w14:paraId="0293EEBC" w14:textId="77777777" w:rsidR="00353600" w:rsidRPr="00BB1A70" w:rsidRDefault="00353600" w:rsidP="00D95C1A">
      <w:pPr>
        <w:pStyle w:val="ListParagraph"/>
        <w:spacing w:line="276" w:lineRule="auto"/>
        <w:ind w:left="576" w:firstLine="0"/>
        <w:jc w:val="both"/>
        <w:rPr>
          <w:rFonts w:ascii="Times New Roman" w:hAnsi="Times New Roman"/>
          <w:sz w:val="24"/>
          <w:szCs w:val="24"/>
          <w:rPrChange w:id="56" w:author="Abhishek Guria" w:date="2021-04-11T16:25:00Z">
            <w:rPr>
              <w:rFonts w:asciiTheme="minorHAnsi" w:hAnsiTheme="minorHAnsi" w:cstheme="minorHAnsi"/>
              <w:sz w:val="24"/>
              <w:szCs w:val="24"/>
            </w:rPr>
          </w:rPrChange>
        </w:rPr>
      </w:pPr>
    </w:p>
    <w:p w14:paraId="003A5D45" w14:textId="77777777" w:rsidR="00353600" w:rsidRPr="00BB1A70" w:rsidRDefault="00353600" w:rsidP="00D95C1A">
      <w:pPr>
        <w:pStyle w:val="ListParagraph"/>
        <w:spacing w:line="276" w:lineRule="auto"/>
        <w:ind w:left="576" w:firstLine="0"/>
        <w:jc w:val="both"/>
        <w:rPr>
          <w:rFonts w:ascii="Times New Roman" w:hAnsi="Times New Roman"/>
          <w:sz w:val="24"/>
          <w:szCs w:val="24"/>
          <w:rPrChange w:id="57" w:author="Abhishek Guria" w:date="2021-04-11T16:25:00Z">
            <w:rPr>
              <w:rFonts w:asciiTheme="minorHAnsi" w:hAnsiTheme="minorHAnsi" w:cstheme="minorHAnsi"/>
              <w:sz w:val="24"/>
              <w:szCs w:val="24"/>
            </w:rPr>
          </w:rPrChange>
        </w:rPr>
      </w:pPr>
    </w:p>
    <w:p w14:paraId="5A18D1AC" w14:textId="77777777" w:rsidR="00353600" w:rsidRPr="00BB1A70" w:rsidRDefault="00353600" w:rsidP="00D95C1A">
      <w:pPr>
        <w:pStyle w:val="ListParagraph"/>
        <w:spacing w:line="276" w:lineRule="auto"/>
        <w:ind w:left="576" w:firstLine="0"/>
        <w:jc w:val="both"/>
        <w:rPr>
          <w:rFonts w:ascii="Times New Roman" w:hAnsi="Times New Roman"/>
          <w:sz w:val="24"/>
          <w:szCs w:val="24"/>
          <w:rPrChange w:id="58" w:author="Abhishek Guria" w:date="2021-04-11T16:25:00Z">
            <w:rPr>
              <w:rFonts w:asciiTheme="minorHAnsi" w:hAnsiTheme="minorHAnsi" w:cstheme="minorHAnsi"/>
              <w:sz w:val="24"/>
              <w:szCs w:val="24"/>
            </w:rPr>
          </w:rPrChange>
        </w:rPr>
      </w:pPr>
    </w:p>
    <w:p w14:paraId="05308767" w14:textId="77777777" w:rsidR="00353600" w:rsidRPr="00BB1A70" w:rsidRDefault="00353600" w:rsidP="00D95C1A">
      <w:pPr>
        <w:pStyle w:val="ListParagraph"/>
        <w:spacing w:line="276" w:lineRule="auto"/>
        <w:ind w:left="576" w:firstLine="0"/>
        <w:jc w:val="both"/>
        <w:rPr>
          <w:rFonts w:ascii="Times New Roman" w:hAnsi="Times New Roman"/>
          <w:sz w:val="24"/>
          <w:szCs w:val="24"/>
          <w:rPrChange w:id="59" w:author="Abhishek Guria" w:date="2021-04-11T16:25:00Z">
            <w:rPr>
              <w:rFonts w:asciiTheme="minorHAnsi" w:hAnsiTheme="minorHAnsi" w:cstheme="minorHAnsi"/>
              <w:sz w:val="24"/>
              <w:szCs w:val="24"/>
            </w:rPr>
          </w:rPrChange>
        </w:rPr>
      </w:pPr>
    </w:p>
    <w:p w14:paraId="31C72E6B" w14:textId="77777777" w:rsidR="00353600" w:rsidRPr="00BB1A70" w:rsidRDefault="00353600" w:rsidP="00D95C1A">
      <w:pPr>
        <w:pStyle w:val="ListParagraph"/>
        <w:spacing w:line="276" w:lineRule="auto"/>
        <w:ind w:left="576" w:firstLine="0"/>
        <w:jc w:val="both"/>
        <w:rPr>
          <w:rFonts w:ascii="Times New Roman" w:hAnsi="Times New Roman"/>
          <w:sz w:val="24"/>
          <w:szCs w:val="24"/>
          <w:rPrChange w:id="60" w:author="Abhishek Guria" w:date="2021-04-11T16:25:00Z">
            <w:rPr>
              <w:rFonts w:asciiTheme="minorHAnsi" w:hAnsiTheme="minorHAnsi" w:cstheme="minorHAnsi"/>
              <w:sz w:val="24"/>
              <w:szCs w:val="24"/>
            </w:rPr>
          </w:rPrChange>
        </w:rPr>
      </w:pPr>
    </w:p>
    <w:p w14:paraId="414C9AF5" w14:textId="77777777" w:rsidR="00353600" w:rsidRPr="00BB1A70" w:rsidRDefault="00353600" w:rsidP="00D95C1A">
      <w:pPr>
        <w:pStyle w:val="ListParagraph"/>
        <w:spacing w:line="276" w:lineRule="auto"/>
        <w:ind w:left="576" w:firstLine="0"/>
        <w:jc w:val="both"/>
        <w:rPr>
          <w:rFonts w:ascii="Times New Roman" w:hAnsi="Times New Roman"/>
          <w:sz w:val="24"/>
          <w:szCs w:val="24"/>
          <w:rPrChange w:id="61" w:author="Abhishek Guria" w:date="2021-04-11T16:25:00Z">
            <w:rPr>
              <w:rFonts w:asciiTheme="minorHAnsi" w:hAnsiTheme="minorHAnsi" w:cstheme="minorHAnsi"/>
              <w:sz w:val="24"/>
              <w:szCs w:val="24"/>
            </w:rPr>
          </w:rPrChange>
        </w:rPr>
      </w:pPr>
    </w:p>
    <w:p w14:paraId="32E18BE9" w14:textId="77777777" w:rsidR="00353600" w:rsidRPr="00BB1A70" w:rsidRDefault="00353600" w:rsidP="00D95C1A">
      <w:pPr>
        <w:pStyle w:val="ListParagraph"/>
        <w:spacing w:line="276" w:lineRule="auto"/>
        <w:ind w:left="576" w:firstLine="0"/>
        <w:jc w:val="both"/>
        <w:rPr>
          <w:rFonts w:ascii="Times New Roman" w:hAnsi="Times New Roman"/>
          <w:sz w:val="24"/>
          <w:szCs w:val="24"/>
          <w:rPrChange w:id="62" w:author="Abhishek Guria" w:date="2021-04-11T16:25:00Z">
            <w:rPr>
              <w:rFonts w:asciiTheme="minorHAnsi" w:hAnsiTheme="minorHAnsi" w:cstheme="minorHAnsi"/>
              <w:sz w:val="24"/>
              <w:szCs w:val="24"/>
            </w:rPr>
          </w:rPrChange>
        </w:rPr>
      </w:pPr>
    </w:p>
    <w:p w14:paraId="11C13A7F" w14:textId="77777777" w:rsidR="00353600" w:rsidRPr="00BB1A70" w:rsidRDefault="00353600" w:rsidP="00D95C1A">
      <w:pPr>
        <w:pStyle w:val="ListParagraph"/>
        <w:spacing w:line="276" w:lineRule="auto"/>
        <w:ind w:left="576" w:firstLine="0"/>
        <w:jc w:val="both"/>
        <w:rPr>
          <w:rFonts w:ascii="Times New Roman" w:hAnsi="Times New Roman"/>
          <w:sz w:val="24"/>
          <w:szCs w:val="24"/>
          <w:rPrChange w:id="63" w:author="Abhishek Guria" w:date="2021-04-11T16:25:00Z">
            <w:rPr>
              <w:rFonts w:asciiTheme="minorHAnsi" w:hAnsiTheme="minorHAnsi" w:cstheme="minorHAnsi"/>
              <w:sz w:val="24"/>
              <w:szCs w:val="24"/>
            </w:rPr>
          </w:rPrChange>
        </w:rPr>
      </w:pPr>
    </w:p>
    <w:p w14:paraId="3CEDCD3D" w14:textId="77777777" w:rsidR="00353600" w:rsidRPr="00BB1A70" w:rsidRDefault="00353600" w:rsidP="00D95C1A">
      <w:pPr>
        <w:pStyle w:val="ListParagraph"/>
        <w:spacing w:line="276" w:lineRule="auto"/>
        <w:ind w:left="576" w:firstLine="0"/>
        <w:jc w:val="both"/>
        <w:rPr>
          <w:rFonts w:ascii="Times New Roman" w:hAnsi="Times New Roman"/>
          <w:sz w:val="24"/>
          <w:szCs w:val="24"/>
          <w:rPrChange w:id="64" w:author="Abhishek Guria" w:date="2021-04-11T16:25:00Z">
            <w:rPr>
              <w:rFonts w:asciiTheme="minorHAnsi" w:hAnsiTheme="minorHAnsi" w:cstheme="minorHAnsi"/>
              <w:sz w:val="24"/>
              <w:szCs w:val="24"/>
            </w:rPr>
          </w:rPrChange>
        </w:rPr>
      </w:pPr>
    </w:p>
    <w:p w14:paraId="09E7725B" w14:textId="77777777" w:rsidR="00353600" w:rsidRPr="00BB1A70" w:rsidRDefault="00353600" w:rsidP="00D95C1A">
      <w:pPr>
        <w:pStyle w:val="ListParagraph"/>
        <w:spacing w:line="276" w:lineRule="auto"/>
        <w:ind w:left="576" w:firstLine="0"/>
        <w:jc w:val="both"/>
        <w:rPr>
          <w:rFonts w:ascii="Times New Roman" w:hAnsi="Times New Roman"/>
          <w:sz w:val="24"/>
          <w:szCs w:val="24"/>
          <w:rPrChange w:id="65" w:author="Abhishek Guria" w:date="2021-04-11T16:25:00Z">
            <w:rPr>
              <w:rFonts w:asciiTheme="minorHAnsi" w:hAnsiTheme="minorHAnsi" w:cstheme="minorHAnsi"/>
              <w:sz w:val="24"/>
              <w:szCs w:val="24"/>
            </w:rPr>
          </w:rPrChange>
        </w:rPr>
      </w:pPr>
    </w:p>
    <w:p w14:paraId="0F1AD4B1" w14:textId="77777777" w:rsidR="00353600" w:rsidRPr="00BB1A70" w:rsidRDefault="00353600" w:rsidP="00D95C1A">
      <w:pPr>
        <w:pStyle w:val="ListParagraph"/>
        <w:spacing w:line="276" w:lineRule="auto"/>
        <w:ind w:left="576" w:firstLine="0"/>
        <w:jc w:val="both"/>
        <w:rPr>
          <w:rFonts w:ascii="Times New Roman" w:hAnsi="Times New Roman"/>
          <w:sz w:val="24"/>
          <w:szCs w:val="24"/>
          <w:rPrChange w:id="66" w:author="Abhishek Guria" w:date="2021-04-11T16:25:00Z">
            <w:rPr>
              <w:rFonts w:asciiTheme="minorHAnsi" w:hAnsiTheme="minorHAnsi" w:cstheme="minorHAnsi"/>
              <w:sz w:val="24"/>
              <w:szCs w:val="24"/>
            </w:rPr>
          </w:rPrChange>
        </w:rPr>
      </w:pPr>
    </w:p>
    <w:p w14:paraId="135E56A8" w14:textId="77777777" w:rsidR="00353600" w:rsidRPr="00BB1A70" w:rsidRDefault="00353600" w:rsidP="00D95C1A">
      <w:pPr>
        <w:spacing w:line="276" w:lineRule="auto"/>
        <w:ind w:firstLine="0"/>
        <w:jc w:val="both"/>
        <w:rPr>
          <w:rFonts w:ascii="Times New Roman" w:hAnsi="Times New Roman"/>
          <w:sz w:val="24"/>
          <w:szCs w:val="24"/>
          <w:rPrChange w:id="67" w:author="Abhishek Guria" w:date="2021-04-11T16:25:00Z">
            <w:rPr>
              <w:rFonts w:asciiTheme="minorHAnsi" w:hAnsiTheme="minorHAnsi" w:cstheme="minorHAnsi"/>
              <w:sz w:val="24"/>
              <w:szCs w:val="24"/>
            </w:rPr>
          </w:rPrChange>
        </w:rPr>
      </w:pPr>
    </w:p>
    <w:p w14:paraId="252F2208" w14:textId="77777777" w:rsidR="005B084F" w:rsidRPr="00BB1A70" w:rsidRDefault="005B084F" w:rsidP="00D95C1A">
      <w:pPr>
        <w:spacing w:line="276" w:lineRule="auto"/>
        <w:ind w:firstLine="0"/>
        <w:jc w:val="both"/>
        <w:rPr>
          <w:rFonts w:ascii="Times New Roman" w:hAnsi="Times New Roman"/>
          <w:sz w:val="24"/>
          <w:szCs w:val="24"/>
          <w:rPrChange w:id="68" w:author="Abhishek Guria" w:date="2021-04-11T16:25:00Z">
            <w:rPr>
              <w:rFonts w:asciiTheme="minorHAnsi" w:hAnsiTheme="minorHAnsi" w:cstheme="minorHAnsi"/>
              <w:sz w:val="24"/>
              <w:szCs w:val="24"/>
            </w:rPr>
          </w:rPrChange>
        </w:rPr>
      </w:pPr>
    </w:p>
    <w:p w14:paraId="1C394CD3" w14:textId="77777777" w:rsidR="005B084F" w:rsidRPr="00BB1A70" w:rsidRDefault="005B084F" w:rsidP="00D95C1A">
      <w:pPr>
        <w:spacing w:line="276" w:lineRule="auto"/>
        <w:ind w:firstLine="0"/>
        <w:jc w:val="both"/>
        <w:rPr>
          <w:rFonts w:ascii="Times New Roman" w:hAnsi="Times New Roman"/>
          <w:sz w:val="24"/>
          <w:szCs w:val="24"/>
          <w:rPrChange w:id="69" w:author="Abhishek Guria" w:date="2021-04-11T16:25:00Z">
            <w:rPr>
              <w:rFonts w:asciiTheme="minorHAnsi" w:hAnsiTheme="minorHAnsi" w:cstheme="minorHAnsi"/>
              <w:sz w:val="24"/>
              <w:szCs w:val="24"/>
            </w:rPr>
          </w:rPrChange>
        </w:rPr>
      </w:pPr>
    </w:p>
    <w:p w14:paraId="5D44EBCE" w14:textId="77777777" w:rsidR="005B084F" w:rsidRPr="00BB1A70" w:rsidRDefault="005B084F" w:rsidP="00D95C1A">
      <w:pPr>
        <w:spacing w:line="276" w:lineRule="auto"/>
        <w:ind w:firstLine="0"/>
        <w:jc w:val="both"/>
        <w:rPr>
          <w:rFonts w:ascii="Times New Roman" w:hAnsi="Times New Roman"/>
          <w:sz w:val="24"/>
          <w:szCs w:val="24"/>
          <w:rPrChange w:id="70" w:author="Abhishek Guria" w:date="2021-04-11T16:25:00Z">
            <w:rPr>
              <w:rFonts w:asciiTheme="minorHAnsi" w:hAnsiTheme="minorHAnsi" w:cstheme="minorHAnsi"/>
              <w:sz w:val="24"/>
              <w:szCs w:val="24"/>
            </w:rPr>
          </w:rPrChange>
        </w:rPr>
      </w:pPr>
    </w:p>
    <w:p w14:paraId="38171DAC" w14:textId="1FDB9B37" w:rsidR="005B084F" w:rsidRDefault="005B084F" w:rsidP="00D95C1A">
      <w:pPr>
        <w:spacing w:line="276" w:lineRule="auto"/>
        <w:ind w:firstLine="0"/>
        <w:jc w:val="both"/>
        <w:rPr>
          <w:ins w:id="71" w:author="Abhishek Guria" w:date="2021-04-11T18:57:00Z"/>
          <w:rFonts w:ascii="Times New Roman" w:hAnsi="Times New Roman"/>
          <w:sz w:val="24"/>
          <w:szCs w:val="24"/>
        </w:rPr>
      </w:pPr>
    </w:p>
    <w:p w14:paraId="46DE5FD5" w14:textId="5C0F4C0A" w:rsidR="00671603" w:rsidRDefault="00671603" w:rsidP="00D95C1A">
      <w:pPr>
        <w:spacing w:line="276" w:lineRule="auto"/>
        <w:ind w:firstLine="0"/>
        <w:jc w:val="both"/>
        <w:rPr>
          <w:ins w:id="72" w:author="Abhishek Guria" w:date="2021-04-11T18:57:00Z"/>
          <w:rFonts w:ascii="Times New Roman" w:hAnsi="Times New Roman"/>
          <w:sz w:val="24"/>
          <w:szCs w:val="24"/>
        </w:rPr>
      </w:pPr>
    </w:p>
    <w:p w14:paraId="51E4F76B" w14:textId="77777777" w:rsidR="00671603" w:rsidRPr="00BB1A70" w:rsidRDefault="00671603" w:rsidP="00D95C1A">
      <w:pPr>
        <w:spacing w:line="276" w:lineRule="auto"/>
        <w:ind w:firstLine="0"/>
        <w:jc w:val="both"/>
        <w:rPr>
          <w:rFonts w:ascii="Times New Roman" w:hAnsi="Times New Roman"/>
          <w:sz w:val="24"/>
          <w:szCs w:val="24"/>
          <w:rPrChange w:id="73" w:author="Abhishek Guria" w:date="2021-04-11T16:25:00Z">
            <w:rPr>
              <w:rFonts w:asciiTheme="minorHAnsi" w:hAnsiTheme="minorHAnsi" w:cstheme="minorHAnsi"/>
              <w:sz w:val="24"/>
              <w:szCs w:val="24"/>
            </w:rPr>
          </w:rPrChange>
        </w:rPr>
      </w:pPr>
    </w:p>
    <w:p w14:paraId="69DA0F2C" w14:textId="77777777" w:rsidR="005B084F" w:rsidRPr="00BB1A70" w:rsidRDefault="005B084F" w:rsidP="00D95C1A">
      <w:pPr>
        <w:spacing w:line="276" w:lineRule="auto"/>
        <w:ind w:firstLine="0"/>
        <w:jc w:val="both"/>
        <w:rPr>
          <w:rFonts w:ascii="Times New Roman" w:hAnsi="Times New Roman"/>
          <w:sz w:val="24"/>
          <w:szCs w:val="24"/>
          <w:rPrChange w:id="74" w:author="Abhishek Guria" w:date="2021-04-11T16:25:00Z">
            <w:rPr>
              <w:rFonts w:asciiTheme="minorHAnsi" w:hAnsiTheme="minorHAnsi" w:cstheme="minorHAnsi"/>
              <w:sz w:val="24"/>
              <w:szCs w:val="24"/>
            </w:rPr>
          </w:rPrChange>
        </w:rPr>
      </w:pPr>
    </w:p>
    <w:p w14:paraId="6D84F3F5" w14:textId="77777777" w:rsidR="005B084F" w:rsidRPr="00BB1A70" w:rsidRDefault="005B084F" w:rsidP="00D95C1A">
      <w:pPr>
        <w:spacing w:line="276" w:lineRule="auto"/>
        <w:ind w:firstLine="0"/>
        <w:jc w:val="both"/>
        <w:rPr>
          <w:rFonts w:ascii="Times New Roman" w:hAnsi="Times New Roman"/>
          <w:sz w:val="24"/>
          <w:szCs w:val="24"/>
          <w:rPrChange w:id="75" w:author="Abhishek Guria" w:date="2021-04-11T16:25:00Z">
            <w:rPr>
              <w:rFonts w:asciiTheme="minorHAnsi" w:hAnsiTheme="minorHAnsi" w:cstheme="minorHAnsi"/>
              <w:sz w:val="24"/>
              <w:szCs w:val="24"/>
            </w:rPr>
          </w:rPrChange>
        </w:rPr>
      </w:pPr>
    </w:p>
    <w:bookmarkStart w:id="76" w:name="_Toc68966697" w:displacedByCustomXml="next"/>
    <w:sdt>
      <w:sdtPr>
        <w:rPr>
          <w:rFonts w:ascii="Times New Roman" w:hAnsi="Times New Roman"/>
          <w:sz w:val="22"/>
          <w:szCs w:val="22"/>
          <w:rPrChange w:id="77" w:author="Abhishek Guria" w:date="2021-04-11T16:25:00Z">
            <w:rPr>
              <w:rFonts w:asciiTheme="minorHAnsi" w:hAnsiTheme="minorHAnsi" w:cstheme="minorHAnsi"/>
              <w:sz w:val="22"/>
              <w:szCs w:val="22"/>
            </w:rPr>
          </w:rPrChange>
        </w:rPr>
        <w:id w:val="385847378"/>
        <w:docPartObj>
          <w:docPartGallery w:val="Table of Contents"/>
          <w:docPartUnique/>
        </w:docPartObj>
      </w:sdtPr>
      <w:sdtEndPr>
        <w:rPr>
          <w:b w:val="0"/>
          <w:bCs w:val="0"/>
          <w:noProof/>
          <w:rPrChange w:id="78" w:author="Abhishek Guria" w:date="2021-04-11T16:25:00Z">
            <w:rPr/>
          </w:rPrChange>
        </w:rPr>
      </w:sdtEndPr>
      <w:sdtContent>
        <w:p w14:paraId="208FEA34" w14:textId="77777777" w:rsidR="00C10A2F" w:rsidRPr="00BB1A70" w:rsidRDefault="00C10A2F" w:rsidP="00D95C1A">
          <w:pPr>
            <w:pStyle w:val="TOCHeading"/>
            <w:spacing w:line="276" w:lineRule="auto"/>
            <w:ind w:left="576"/>
            <w:rPr>
              <w:rFonts w:ascii="Times New Roman" w:hAnsi="Times New Roman"/>
              <w:sz w:val="22"/>
              <w:szCs w:val="22"/>
              <w:rPrChange w:id="79" w:author="Abhishek Guria" w:date="2021-04-11T16:25:00Z">
                <w:rPr>
                  <w:rFonts w:asciiTheme="minorHAnsi" w:hAnsiTheme="minorHAnsi" w:cstheme="minorHAnsi"/>
                  <w:sz w:val="22"/>
                  <w:szCs w:val="22"/>
                </w:rPr>
              </w:rPrChange>
            </w:rPr>
          </w:pPr>
          <w:r w:rsidRPr="00BB1A70">
            <w:rPr>
              <w:rFonts w:ascii="Times New Roman" w:hAnsi="Times New Roman"/>
              <w:rPrChange w:id="80" w:author="Abhishek Guria" w:date="2021-04-11T16:25:00Z">
                <w:rPr>
                  <w:rFonts w:asciiTheme="minorHAnsi" w:hAnsiTheme="minorHAnsi" w:cstheme="minorHAnsi"/>
                </w:rPr>
              </w:rPrChange>
            </w:rPr>
            <w:t>Table of Contents</w:t>
          </w:r>
          <w:bookmarkEnd w:id="76"/>
        </w:p>
        <w:p w14:paraId="4C188B75" w14:textId="77777777" w:rsidR="00054774" w:rsidRPr="00BB1A70" w:rsidRDefault="00C10A2F">
          <w:pPr>
            <w:pStyle w:val="TOC1"/>
            <w:rPr>
              <w:rFonts w:ascii="Times New Roman" w:eastAsiaTheme="minorEastAsia" w:hAnsi="Times New Roman" w:cs="Times New Roman"/>
              <w:b w:val="0"/>
              <w:bCs w:val="0"/>
              <w:caps w:val="0"/>
              <w:noProof/>
              <w:sz w:val="22"/>
              <w:szCs w:val="22"/>
              <w:lang w:bidi="ar-SA"/>
              <w:rPrChange w:id="81" w:author="Abhishek Guria" w:date="2021-04-11T16:25:00Z">
                <w:rPr>
                  <w:rFonts w:eastAsiaTheme="minorEastAsia" w:cstheme="minorBidi"/>
                  <w:b w:val="0"/>
                  <w:bCs w:val="0"/>
                  <w:caps w:val="0"/>
                  <w:noProof/>
                  <w:sz w:val="22"/>
                  <w:szCs w:val="22"/>
                  <w:lang w:bidi="ar-SA"/>
                </w:rPr>
              </w:rPrChange>
            </w:rPr>
          </w:pPr>
          <w:r w:rsidRPr="00BB1A70">
            <w:rPr>
              <w:rFonts w:ascii="Times New Roman" w:hAnsi="Times New Roman" w:cs="Times New Roman"/>
              <w:rPrChange w:id="82" w:author="Abhishek Guria" w:date="2021-04-11T16:25:00Z">
                <w:rPr/>
              </w:rPrChange>
            </w:rPr>
            <w:fldChar w:fldCharType="begin"/>
          </w:r>
          <w:r w:rsidRPr="00BB1A70">
            <w:rPr>
              <w:rFonts w:ascii="Times New Roman" w:hAnsi="Times New Roman" w:cs="Times New Roman"/>
              <w:rPrChange w:id="83" w:author="Abhishek Guria" w:date="2021-04-11T16:25:00Z">
                <w:rPr/>
              </w:rPrChange>
            </w:rPr>
            <w:instrText xml:space="preserve"> TOC \o "1-3" \h \z \u </w:instrText>
          </w:r>
          <w:r w:rsidRPr="00BB1A70">
            <w:rPr>
              <w:rFonts w:ascii="Times New Roman" w:hAnsi="Times New Roman" w:cs="Times New Roman"/>
              <w:rPrChange w:id="84" w:author="Abhishek Guria" w:date="2021-04-11T16:25:00Z">
                <w:rPr/>
              </w:rPrChange>
            </w:rPr>
            <w:fldChar w:fldCharType="separate"/>
          </w:r>
          <w:r w:rsidR="00A90197" w:rsidRPr="00BB1A70">
            <w:rPr>
              <w:rFonts w:ascii="Times New Roman" w:hAnsi="Times New Roman" w:cs="Times New Roman"/>
              <w:rPrChange w:id="85" w:author="Abhishek Guria" w:date="2021-04-11T16:25:00Z">
                <w:rPr/>
              </w:rPrChange>
            </w:rPr>
            <w:fldChar w:fldCharType="begin"/>
          </w:r>
          <w:r w:rsidR="00A90197" w:rsidRPr="00BB1A70">
            <w:rPr>
              <w:rFonts w:ascii="Times New Roman" w:hAnsi="Times New Roman" w:cs="Times New Roman"/>
              <w:rPrChange w:id="86" w:author="Abhishek Guria" w:date="2021-04-11T16:25:00Z">
                <w:rPr/>
              </w:rPrChange>
            </w:rPr>
            <w:instrText xml:space="preserve"> HYPERLINK \l "_Toc68966697" </w:instrText>
          </w:r>
          <w:r w:rsidR="00A90197" w:rsidRPr="00BB1A70">
            <w:rPr>
              <w:rFonts w:ascii="Times New Roman" w:hAnsi="Times New Roman" w:cs="Times New Roman"/>
              <w:rPrChange w:id="87" w:author="Abhishek Guria" w:date="2021-04-11T16:25:00Z">
                <w:rPr/>
              </w:rPrChange>
            </w:rPr>
            <w:fldChar w:fldCharType="separate"/>
          </w:r>
          <w:r w:rsidR="00054774" w:rsidRPr="00BB1A70">
            <w:rPr>
              <w:rStyle w:val="Hyperlink"/>
              <w:rFonts w:ascii="Times New Roman" w:hAnsi="Times New Roman" w:cs="Times New Roman"/>
              <w:noProof/>
              <w:rPrChange w:id="88" w:author="Abhishek Guria" w:date="2021-04-11T16:25:00Z">
                <w:rPr>
                  <w:rStyle w:val="Hyperlink"/>
                  <w:noProof/>
                </w:rPr>
              </w:rPrChange>
            </w:rPr>
            <w:t>Table of Contents</w:t>
          </w:r>
          <w:r w:rsidR="00054774" w:rsidRPr="00BB1A70">
            <w:rPr>
              <w:rFonts w:ascii="Times New Roman" w:hAnsi="Times New Roman" w:cs="Times New Roman"/>
              <w:noProof/>
              <w:webHidden/>
              <w:rPrChange w:id="89" w:author="Abhishek Guria" w:date="2021-04-11T16:25:00Z">
                <w:rPr>
                  <w:noProof/>
                  <w:webHidden/>
                </w:rPr>
              </w:rPrChange>
            </w:rPr>
            <w:tab/>
          </w:r>
          <w:r w:rsidR="00054774" w:rsidRPr="00BB1A70">
            <w:rPr>
              <w:rFonts w:ascii="Times New Roman" w:hAnsi="Times New Roman" w:cs="Times New Roman"/>
              <w:noProof/>
              <w:webHidden/>
              <w:rPrChange w:id="90" w:author="Abhishek Guria" w:date="2021-04-11T16:25:00Z">
                <w:rPr>
                  <w:noProof/>
                  <w:webHidden/>
                </w:rPr>
              </w:rPrChange>
            </w:rPr>
            <w:fldChar w:fldCharType="begin"/>
          </w:r>
          <w:r w:rsidR="00054774" w:rsidRPr="00BB1A70">
            <w:rPr>
              <w:rFonts w:ascii="Times New Roman" w:hAnsi="Times New Roman" w:cs="Times New Roman"/>
              <w:noProof/>
              <w:webHidden/>
              <w:rPrChange w:id="91" w:author="Abhishek Guria" w:date="2021-04-11T16:25:00Z">
                <w:rPr>
                  <w:noProof/>
                  <w:webHidden/>
                </w:rPr>
              </w:rPrChange>
            </w:rPr>
            <w:instrText xml:space="preserve"> PAGEREF _Toc68966697 \h </w:instrText>
          </w:r>
          <w:r w:rsidR="00054774" w:rsidRPr="00BB1A70">
            <w:rPr>
              <w:rFonts w:ascii="Times New Roman" w:hAnsi="Times New Roman" w:cs="Times New Roman"/>
              <w:noProof/>
              <w:webHidden/>
              <w:rPrChange w:id="92" w:author="Abhishek Guria" w:date="2021-04-11T16:25:00Z">
                <w:rPr>
                  <w:noProof/>
                  <w:webHidden/>
                </w:rPr>
              </w:rPrChange>
            </w:rPr>
          </w:r>
          <w:r w:rsidR="00054774" w:rsidRPr="00BB1A70">
            <w:rPr>
              <w:rFonts w:ascii="Times New Roman" w:hAnsi="Times New Roman" w:cs="Times New Roman"/>
              <w:noProof/>
              <w:webHidden/>
              <w:rPrChange w:id="93" w:author="Abhishek Guria" w:date="2021-04-11T16:25:00Z">
                <w:rPr>
                  <w:noProof/>
                  <w:webHidden/>
                </w:rPr>
              </w:rPrChange>
            </w:rPr>
            <w:fldChar w:fldCharType="separate"/>
          </w:r>
          <w:r w:rsidR="00054774" w:rsidRPr="00BB1A70">
            <w:rPr>
              <w:rFonts w:ascii="Times New Roman" w:hAnsi="Times New Roman" w:cs="Times New Roman"/>
              <w:noProof/>
              <w:webHidden/>
              <w:rPrChange w:id="94" w:author="Abhishek Guria" w:date="2021-04-11T16:25:00Z">
                <w:rPr>
                  <w:noProof/>
                  <w:webHidden/>
                </w:rPr>
              </w:rPrChange>
            </w:rPr>
            <w:t>3</w:t>
          </w:r>
          <w:r w:rsidR="00054774" w:rsidRPr="00BB1A70">
            <w:rPr>
              <w:rFonts w:ascii="Times New Roman" w:hAnsi="Times New Roman" w:cs="Times New Roman"/>
              <w:noProof/>
              <w:webHidden/>
              <w:rPrChange w:id="95" w:author="Abhishek Guria" w:date="2021-04-11T16:25:00Z">
                <w:rPr>
                  <w:noProof/>
                  <w:webHidden/>
                </w:rPr>
              </w:rPrChange>
            </w:rPr>
            <w:fldChar w:fldCharType="end"/>
          </w:r>
          <w:r w:rsidR="00A90197" w:rsidRPr="00BB1A70">
            <w:rPr>
              <w:rFonts w:ascii="Times New Roman" w:hAnsi="Times New Roman" w:cs="Times New Roman"/>
              <w:noProof/>
              <w:rPrChange w:id="96" w:author="Abhishek Guria" w:date="2021-04-11T16:25:00Z">
                <w:rPr>
                  <w:noProof/>
                </w:rPr>
              </w:rPrChange>
            </w:rPr>
            <w:fldChar w:fldCharType="end"/>
          </w:r>
        </w:p>
        <w:p w14:paraId="64AAD4AE" w14:textId="77777777" w:rsidR="00054774" w:rsidRPr="00BB1A70" w:rsidRDefault="00A90197">
          <w:pPr>
            <w:pStyle w:val="TOC1"/>
            <w:rPr>
              <w:rFonts w:ascii="Times New Roman" w:eastAsiaTheme="minorEastAsia" w:hAnsi="Times New Roman" w:cs="Times New Roman"/>
              <w:b w:val="0"/>
              <w:bCs w:val="0"/>
              <w:caps w:val="0"/>
              <w:noProof/>
              <w:sz w:val="22"/>
              <w:szCs w:val="22"/>
              <w:lang w:bidi="ar-SA"/>
              <w:rPrChange w:id="97" w:author="Abhishek Guria" w:date="2021-04-11T16:25:00Z">
                <w:rPr>
                  <w:rFonts w:eastAsiaTheme="minorEastAsia" w:cstheme="minorBidi"/>
                  <w:b w:val="0"/>
                  <w:bCs w:val="0"/>
                  <w:caps w:val="0"/>
                  <w:noProof/>
                  <w:sz w:val="22"/>
                  <w:szCs w:val="22"/>
                  <w:lang w:bidi="ar-SA"/>
                </w:rPr>
              </w:rPrChange>
            </w:rPr>
          </w:pPr>
          <w:r w:rsidRPr="00BB1A70">
            <w:rPr>
              <w:rFonts w:ascii="Times New Roman" w:hAnsi="Times New Roman" w:cs="Times New Roman"/>
              <w:rPrChange w:id="98" w:author="Abhishek Guria" w:date="2021-04-11T16:25:00Z">
                <w:rPr/>
              </w:rPrChange>
            </w:rPr>
            <w:fldChar w:fldCharType="begin"/>
          </w:r>
          <w:r w:rsidRPr="00BB1A70">
            <w:rPr>
              <w:rFonts w:ascii="Times New Roman" w:hAnsi="Times New Roman" w:cs="Times New Roman"/>
              <w:rPrChange w:id="99" w:author="Abhishek Guria" w:date="2021-04-11T16:25:00Z">
                <w:rPr/>
              </w:rPrChange>
            </w:rPr>
            <w:instrText xml:space="preserve"> HYPERLINK \l "_Toc68966698" </w:instrText>
          </w:r>
          <w:r w:rsidRPr="00BB1A70">
            <w:rPr>
              <w:rFonts w:ascii="Times New Roman" w:hAnsi="Times New Roman" w:cs="Times New Roman"/>
              <w:rPrChange w:id="100" w:author="Abhishek Guria" w:date="2021-04-11T16:25:00Z">
                <w:rPr/>
              </w:rPrChange>
            </w:rPr>
            <w:fldChar w:fldCharType="separate"/>
          </w:r>
          <w:r w:rsidR="00054774" w:rsidRPr="00BB1A70">
            <w:rPr>
              <w:rStyle w:val="Hyperlink"/>
              <w:rFonts w:ascii="Times New Roman" w:hAnsi="Times New Roman" w:cs="Times New Roman"/>
              <w:noProof/>
              <w:rPrChange w:id="101" w:author="Abhishek Guria" w:date="2021-04-11T16:25:00Z">
                <w:rPr>
                  <w:rStyle w:val="Hyperlink"/>
                  <w:noProof/>
                </w:rPr>
              </w:rPrChange>
            </w:rPr>
            <w:t>INTRODUCTION OF EMBEDDED LINUX</w:t>
          </w:r>
          <w:r w:rsidR="00054774" w:rsidRPr="00BB1A70">
            <w:rPr>
              <w:rFonts w:ascii="Times New Roman" w:hAnsi="Times New Roman" w:cs="Times New Roman"/>
              <w:noProof/>
              <w:webHidden/>
              <w:rPrChange w:id="102" w:author="Abhishek Guria" w:date="2021-04-11T16:25:00Z">
                <w:rPr>
                  <w:noProof/>
                  <w:webHidden/>
                </w:rPr>
              </w:rPrChange>
            </w:rPr>
            <w:tab/>
          </w:r>
          <w:r w:rsidR="00054774" w:rsidRPr="00BB1A70">
            <w:rPr>
              <w:rFonts w:ascii="Times New Roman" w:hAnsi="Times New Roman" w:cs="Times New Roman"/>
              <w:noProof/>
              <w:webHidden/>
              <w:rPrChange w:id="103" w:author="Abhishek Guria" w:date="2021-04-11T16:25:00Z">
                <w:rPr>
                  <w:noProof/>
                  <w:webHidden/>
                </w:rPr>
              </w:rPrChange>
            </w:rPr>
            <w:fldChar w:fldCharType="begin"/>
          </w:r>
          <w:r w:rsidR="00054774" w:rsidRPr="00BB1A70">
            <w:rPr>
              <w:rFonts w:ascii="Times New Roman" w:hAnsi="Times New Roman" w:cs="Times New Roman"/>
              <w:noProof/>
              <w:webHidden/>
              <w:rPrChange w:id="104" w:author="Abhishek Guria" w:date="2021-04-11T16:25:00Z">
                <w:rPr>
                  <w:noProof/>
                  <w:webHidden/>
                </w:rPr>
              </w:rPrChange>
            </w:rPr>
            <w:instrText xml:space="preserve"> PAGEREF _Toc68966698 \h </w:instrText>
          </w:r>
          <w:r w:rsidR="00054774" w:rsidRPr="00BB1A70">
            <w:rPr>
              <w:rFonts w:ascii="Times New Roman" w:hAnsi="Times New Roman" w:cs="Times New Roman"/>
              <w:noProof/>
              <w:webHidden/>
              <w:rPrChange w:id="105" w:author="Abhishek Guria" w:date="2021-04-11T16:25:00Z">
                <w:rPr>
                  <w:noProof/>
                  <w:webHidden/>
                </w:rPr>
              </w:rPrChange>
            </w:rPr>
          </w:r>
          <w:r w:rsidR="00054774" w:rsidRPr="00BB1A70">
            <w:rPr>
              <w:rFonts w:ascii="Times New Roman" w:hAnsi="Times New Roman" w:cs="Times New Roman"/>
              <w:noProof/>
              <w:webHidden/>
              <w:rPrChange w:id="106" w:author="Abhishek Guria" w:date="2021-04-11T16:25:00Z">
                <w:rPr>
                  <w:noProof/>
                  <w:webHidden/>
                </w:rPr>
              </w:rPrChange>
            </w:rPr>
            <w:fldChar w:fldCharType="separate"/>
          </w:r>
          <w:r w:rsidR="00054774" w:rsidRPr="00BB1A70">
            <w:rPr>
              <w:rFonts w:ascii="Times New Roman" w:hAnsi="Times New Roman" w:cs="Times New Roman"/>
              <w:noProof/>
              <w:webHidden/>
              <w:rPrChange w:id="107" w:author="Abhishek Guria" w:date="2021-04-11T16:25:00Z">
                <w:rPr>
                  <w:noProof/>
                  <w:webHidden/>
                </w:rPr>
              </w:rPrChange>
            </w:rPr>
            <w:t>5</w:t>
          </w:r>
          <w:r w:rsidR="00054774" w:rsidRPr="00BB1A70">
            <w:rPr>
              <w:rFonts w:ascii="Times New Roman" w:hAnsi="Times New Roman" w:cs="Times New Roman"/>
              <w:noProof/>
              <w:webHidden/>
              <w:rPrChange w:id="108" w:author="Abhishek Guria" w:date="2021-04-11T16:25:00Z">
                <w:rPr>
                  <w:noProof/>
                  <w:webHidden/>
                </w:rPr>
              </w:rPrChange>
            </w:rPr>
            <w:fldChar w:fldCharType="end"/>
          </w:r>
          <w:r w:rsidRPr="00BB1A70">
            <w:rPr>
              <w:rFonts w:ascii="Times New Roman" w:hAnsi="Times New Roman" w:cs="Times New Roman"/>
              <w:noProof/>
              <w:rPrChange w:id="109" w:author="Abhishek Guria" w:date="2021-04-11T16:25:00Z">
                <w:rPr>
                  <w:noProof/>
                </w:rPr>
              </w:rPrChange>
            </w:rPr>
            <w:fldChar w:fldCharType="end"/>
          </w:r>
        </w:p>
        <w:p w14:paraId="08ADF480" w14:textId="77777777" w:rsidR="00054774" w:rsidRPr="00BB1A70" w:rsidRDefault="00A90197">
          <w:pPr>
            <w:pStyle w:val="TOC3"/>
            <w:tabs>
              <w:tab w:val="right" w:leader="dot" w:pos="10160"/>
            </w:tabs>
            <w:rPr>
              <w:rFonts w:ascii="Times New Roman" w:eastAsiaTheme="minorEastAsia" w:hAnsi="Times New Roman" w:cs="Times New Roman"/>
              <w:i w:val="0"/>
              <w:iCs w:val="0"/>
              <w:noProof/>
              <w:sz w:val="22"/>
              <w:szCs w:val="22"/>
              <w:lang w:bidi="ar-SA"/>
              <w:rPrChange w:id="110" w:author="Abhishek Guria" w:date="2021-04-11T16:25:00Z">
                <w:rPr>
                  <w:rFonts w:eastAsiaTheme="minorEastAsia" w:cstheme="minorBidi"/>
                  <w:i w:val="0"/>
                  <w:iCs w:val="0"/>
                  <w:noProof/>
                  <w:sz w:val="22"/>
                  <w:szCs w:val="22"/>
                  <w:lang w:bidi="ar-SA"/>
                </w:rPr>
              </w:rPrChange>
            </w:rPr>
          </w:pPr>
          <w:r w:rsidRPr="00BB1A70">
            <w:rPr>
              <w:rFonts w:ascii="Times New Roman" w:hAnsi="Times New Roman" w:cs="Times New Roman"/>
              <w:rPrChange w:id="111" w:author="Abhishek Guria" w:date="2021-04-11T16:25:00Z">
                <w:rPr/>
              </w:rPrChange>
            </w:rPr>
            <w:fldChar w:fldCharType="begin"/>
          </w:r>
          <w:r w:rsidRPr="00BB1A70">
            <w:rPr>
              <w:rFonts w:ascii="Times New Roman" w:hAnsi="Times New Roman" w:cs="Times New Roman"/>
              <w:rPrChange w:id="112" w:author="Abhishek Guria" w:date="2021-04-11T16:25:00Z">
                <w:rPr/>
              </w:rPrChange>
            </w:rPr>
            <w:instrText xml:space="preserve"> HYPERLINK \l "_Toc68966699" </w:instrText>
          </w:r>
          <w:r w:rsidRPr="00BB1A70">
            <w:rPr>
              <w:rFonts w:ascii="Times New Roman" w:hAnsi="Times New Roman" w:cs="Times New Roman"/>
              <w:rPrChange w:id="113" w:author="Abhishek Guria" w:date="2021-04-11T16:25:00Z">
                <w:rPr/>
              </w:rPrChange>
            </w:rPr>
            <w:fldChar w:fldCharType="separate"/>
          </w:r>
          <w:r w:rsidR="00054774" w:rsidRPr="00BB1A70">
            <w:rPr>
              <w:rStyle w:val="Hyperlink"/>
              <w:rFonts w:ascii="Times New Roman" w:hAnsi="Times New Roman" w:cs="Times New Roman"/>
              <w:noProof/>
              <w:rPrChange w:id="114" w:author="Abhishek Guria" w:date="2021-04-11T16:25:00Z">
                <w:rPr>
                  <w:rStyle w:val="Hyperlink"/>
                  <w:noProof/>
                </w:rPr>
              </w:rPrChange>
            </w:rPr>
            <w:t>1.1 Types of Embedded Linux Systems:</w:t>
          </w:r>
          <w:r w:rsidR="00054774" w:rsidRPr="00BB1A70">
            <w:rPr>
              <w:rFonts w:ascii="Times New Roman" w:hAnsi="Times New Roman" w:cs="Times New Roman"/>
              <w:noProof/>
              <w:webHidden/>
              <w:rPrChange w:id="115" w:author="Abhishek Guria" w:date="2021-04-11T16:25:00Z">
                <w:rPr>
                  <w:noProof/>
                  <w:webHidden/>
                </w:rPr>
              </w:rPrChange>
            </w:rPr>
            <w:tab/>
          </w:r>
          <w:r w:rsidR="00054774" w:rsidRPr="00BB1A70">
            <w:rPr>
              <w:rFonts w:ascii="Times New Roman" w:hAnsi="Times New Roman" w:cs="Times New Roman"/>
              <w:noProof/>
              <w:webHidden/>
              <w:rPrChange w:id="116" w:author="Abhishek Guria" w:date="2021-04-11T16:25:00Z">
                <w:rPr>
                  <w:noProof/>
                  <w:webHidden/>
                </w:rPr>
              </w:rPrChange>
            </w:rPr>
            <w:fldChar w:fldCharType="begin"/>
          </w:r>
          <w:r w:rsidR="00054774" w:rsidRPr="00BB1A70">
            <w:rPr>
              <w:rFonts w:ascii="Times New Roman" w:hAnsi="Times New Roman" w:cs="Times New Roman"/>
              <w:noProof/>
              <w:webHidden/>
              <w:rPrChange w:id="117" w:author="Abhishek Guria" w:date="2021-04-11T16:25:00Z">
                <w:rPr>
                  <w:noProof/>
                  <w:webHidden/>
                </w:rPr>
              </w:rPrChange>
            </w:rPr>
            <w:instrText xml:space="preserve"> PAGEREF _Toc68966699 \h </w:instrText>
          </w:r>
          <w:r w:rsidR="00054774" w:rsidRPr="00BB1A70">
            <w:rPr>
              <w:rFonts w:ascii="Times New Roman" w:hAnsi="Times New Roman" w:cs="Times New Roman"/>
              <w:noProof/>
              <w:webHidden/>
              <w:rPrChange w:id="118" w:author="Abhishek Guria" w:date="2021-04-11T16:25:00Z">
                <w:rPr>
                  <w:noProof/>
                  <w:webHidden/>
                </w:rPr>
              </w:rPrChange>
            </w:rPr>
          </w:r>
          <w:r w:rsidR="00054774" w:rsidRPr="00BB1A70">
            <w:rPr>
              <w:rFonts w:ascii="Times New Roman" w:hAnsi="Times New Roman" w:cs="Times New Roman"/>
              <w:noProof/>
              <w:webHidden/>
              <w:rPrChange w:id="119" w:author="Abhishek Guria" w:date="2021-04-11T16:25:00Z">
                <w:rPr>
                  <w:noProof/>
                  <w:webHidden/>
                </w:rPr>
              </w:rPrChange>
            </w:rPr>
            <w:fldChar w:fldCharType="separate"/>
          </w:r>
          <w:r w:rsidR="00054774" w:rsidRPr="00BB1A70">
            <w:rPr>
              <w:rFonts w:ascii="Times New Roman" w:hAnsi="Times New Roman" w:cs="Times New Roman"/>
              <w:noProof/>
              <w:webHidden/>
              <w:rPrChange w:id="120" w:author="Abhishek Guria" w:date="2021-04-11T16:25:00Z">
                <w:rPr>
                  <w:noProof/>
                  <w:webHidden/>
                </w:rPr>
              </w:rPrChange>
            </w:rPr>
            <w:t>5</w:t>
          </w:r>
          <w:r w:rsidR="00054774" w:rsidRPr="00BB1A70">
            <w:rPr>
              <w:rFonts w:ascii="Times New Roman" w:hAnsi="Times New Roman" w:cs="Times New Roman"/>
              <w:noProof/>
              <w:webHidden/>
              <w:rPrChange w:id="121" w:author="Abhishek Guria" w:date="2021-04-11T16:25:00Z">
                <w:rPr>
                  <w:noProof/>
                  <w:webHidden/>
                </w:rPr>
              </w:rPrChange>
            </w:rPr>
            <w:fldChar w:fldCharType="end"/>
          </w:r>
          <w:r w:rsidRPr="00BB1A70">
            <w:rPr>
              <w:rFonts w:ascii="Times New Roman" w:hAnsi="Times New Roman" w:cs="Times New Roman"/>
              <w:noProof/>
              <w:rPrChange w:id="122" w:author="Abhishek Guria" w:date="2021-04-11T16:25:00Z">
                <w:rPr>
                  <w:noProof/>
                </w:rPr>
              </w:rPrChange>
            </w:rPr>
            <w:fldChar w:fldCharType="end"/>
          </w:r>
        </w:p>
        <w:p w14:paraId="14898B73" w14:textId="77777777" w:rsidR="00054774" w:rsidRPr="00BB1A70" w:rsidRDefault="00A90197">
          <w:pPr>
            <w:pStyle w:val="TOC3"/>
            <w:tabs>
              <w:tab w:val="right" w:leader="dot" w:pos="10160"/>
            </w:tabs>
            <w:rPr>
              <w:rFonts w:ascii="Times New Roman" w:eastAsiaTheme="minorEastAsia" w:hAnsi="Times New Roman" w:cs="Times New Roman"/>
              <w:i w:val="0"/>
              <w:iCs w:val="0"/>
              <w:noProof/>
              <w:sz w:val="22"/>
              <w:szCs w:val="22"/>
              <w:lang w:bidi="ar-SA"/>
              <w:rPrChange w:id="123" w:author="Abhishek Guria" w:date="2021-04-11T16:25:00Z">
                <w:rPr>
                  <w:rFonts w:eastAsiaTheme="minorEastAsia" w:cstheme="minorBidi"/>
                  <w:i w:val="0"/>
                  <w:iCs w:val="0"/>
                  <w:noProof/>
                  <w:sz w:val="22"/>
                  <w:szCs w:val="22"/>
                  <w:lang w:bidi="ar-SA"/>
                </w:rPr>
              </w:rPrChange>
            </w:rPr>
          </w:pPr>
          <w:r w:rsidRPr="00BB1A70">
            <w:rPr>
              <w:rFonts w:ascii="Times New Roman" w:hAnsi="Times New Roman" w:cs="Times New Roman"/>
              <w:rPrChange w:id="124" w:author="Abhishek Guria" w:date="2021-04-11T16:25:00Z">
                <w:rPr/>
              </w:rPrChange>
            </w:rPr>
            <w:fldChar w:fldCharType="begin"/>
          </w:r>
          <w:r w:rsidRPr="00BB1A70">
            <w:rPr>
              <w:rFonts w:ascii="Times New Roman" w:hAnsi="Times New Roman" w:cs="Times New Roman"/>
              <w:rPrChange w:id="125" w:author="Abhishek Guria" w:date="2021-04-11T16:25:00Z">
                <w:rPr/>
              </w:rPrChange>
            </w:rPr>
            <w:instrText xml:space="preserve"> HYPERLINK \l "_Toc68966700" </w:instrText>
          </w:r>
          <w:r w:rsidRPr="00BB1A70">
            <w:rPr>
              <w:rFonts w:ascii="Times New Roman" w:hAnsi="Times New Roman" w:cs="Times New Roman"/>
              <w:rPrChange w:id="126" w:author="Abhishek Guria" w:date="2021-04-11T16:25:00Z">
                <w:rPr/>
              </w:rPrChange>
            </w:rPr>
            <w:fldChar w:fldCharType="separate"/>
          </w:r>
          <w:r w:rsidR="00054774" w:rsidRPr="00BB1A70">
            <w:rPr>
              <w:rStyle w:val="Hyperlink"/>
              <w:rFonts w:ascii="Times New Roman" w:hAnsi="Times New Roman" w:cs="Times New Roman"/>
              <w:noProof/>
              <w:rPrChange w:id="127" w:author="Abhishek Guria" w:date="2021-04-11T16:25:00Z">
                <w:rPr>
                  <w:rStyle w:val="Hyperlink"/>
                  <w:noProof/>
                </w:rPr>
              </w:rPrChange>
            </w:rPr>
            <w:t>1.2 Size</w:t>
          </w:r>
          <w:r w:rsidR="00054774" w:rsidRPr="00BB1A70">
            <w:rPr>
              <w:rFonts w:ascii="Times New Roman" w:hAnsi="Times New Roman" w:cs="Times New Roman"/>
              <w:noProof/>
              <w:webHidden/>
              <w:rPrChange w:id="128" w:author="Abhishek Guria" w:date="2021-04-11T16:25:00Z">
                <w:rPr>
                  <w:noProof/>
                  <w:webHidden/>
                </w:rPr>
              </w:rPrChange>
            </w:rPr>
            <w:tab/>
          </w:r>
          <w:r w:rsidR="00054774" w:rsidRPr="00BB1A70">
            <w:rPr>
              <w:rFonts w:ascii="Times New Roman" w:hAnsi="Times New Roman" w:cs="Times New Roman"/>
              <w:noProof/>
              <w:webHidden/>
              <w:rPrChange w:id="129" w:author="Abhishek Guria" w:date="2021-04-11T16:25:00Z">
                <w:rPr>
                  <w:noProof/>
                  <w:webHidden/>
                </w:rPr>
              </w:rPrChange>
            </w:rPr>
            <w:fldChar w:fldCharType="begin"/>
          </w:r>
          <w:r w:rsidR="00054774" w:rsidRPr="00BB1A70">
            <w:rPr>
              <w:rFonts w:ascii="Times New Roman" w:hAnsi="Times New Roman" w:cs="Times New Roman"/>
              <w:noProof/>
              <w:webHidden/>
              <w:rPrChange w:id="130" w:author="Abhishek Guria" w:date="2021-04-11T16:25:00Z">
                <w:rPr>
                  <w:noProof/>
                  <w:webHidden/>
                </w:rPr>
              </w:rPrChange>
            </w:rPr>
            <w:instrText xml:space="preserve"> PAGEREF _Toc68966700 \h </w:instrText>
          </w:r>
          <w:r w:rsidR="00054774" w:rsidRPr="00BB1A70">
            <w:rPr>
              <w:rFonts w:ascii="Times New Roman" w:hAnsi="Times New Roman" w:cs="Times New Roman"/>
              <w:noProof/>
              <w:webHidden/>
              <w:rPrChange w:id="131" w:author="Abhishek Guria" w:date="2021-04-11T16:25:00Z">
                <w:rPr>
                  <w:noProof/>
                  <w:webHidden/>
                </w:rPr>
              </w:rPrChange>
            </w:rPr>
          </w:r>
          <w:r w:rsidR="00054774" w:rsidRPr="00BB1A70">
            <w:rPr>
              <w:rFonts w:ascii="Times New Roman" w:hAnsi="Times New Roman" w:cs="Times New Roman"/>
              <w:noProof/>
              <w:webHidden/>
              <w:rPrChange w:id="132" w:author="Abhishek Guria" w:date="2021-04-11T16:25:00Z">
                <w:rPr>
                  <w:noProof/>
                  <w:webHidden/>
                </w:rPr>
              </w:rPrChange>
            </w:rPr>
            <w:fldChar w:fldCharType="separate"/>
          </w:r>
          <w:r w:rsidR="00054774" w:rsidRPr="00BB1A70">
            <w:rPr>
              <w:rFonts w:ascii="Times New Roman" w:hAnsi="Times New Roman" w:cs="Times New Roman"/>
              <w:noProof/>
              <w:webHidden/>
              <w:rPrChange w:id="133" w:author="Abhishek Guria" w:date="2021-04-11T16:25:00Z">
                <w:rPr>
                  <w:noProof/>
                  <w:webHidden/>
                </w:rPr>
              </w:rPrChange>
            </w:rPr>
            <w:t>5</w:t>
          </w:r>
          <w:r w:rsidR="00054774" w:rsidRPr="00BB1A70">
            <w:rPr>
              <w:rFonts w:ascii="Times New Roman" w:hAnsi="Times New Roman" w:cs="Times New Roman"/>
              <w:noProof/>
              <w:webHidden/>
              <w:rPrChange w:id="134" w:author="Abhishek Guria" w:date="2021-04-11T16:25:00Z">
                <w:rPr>
                  <w:noProof/>
                  <w:webHidden/>
                </w:rPr>
              </w:rPrChange>
            </w:rPr>
            <w:fldChar w:fldCharType="end"/>
          </w:r>
          <w:r w:rsidRPr="00BB1A70">
            <w:rPr>
              <w:rFonts w:ascii="Times New Roman" w:hAnsi="Times New Roman" w:cs="Times New Roman"/>
              <w:noProof/>
              <w:rPrChange w:id="135" w:author="Abhishek Guria" w:date="2021-04-11T16:25:00Z">
                <w:rPr>
                  <w:noProof/>
                </w:rPr>
              </w:rPrChange>
            </w:rPr>
            <w:fldChar w:fldCharType="end"/>
          </w:r>
        </w:p>
        <w:p w14:paraId="7BB7700C" w14:textId="77777777" w:rsidR="00054774" w:rsidRPr="00BB1A70" w:rsidRDefault="00A90197">
          <w:pPr>
            <w:pStyle w:val="TOC3"/>
            <w:tabs>
              <w:tab w:val="right" w:leader="dot" w:pos="10160"/>
            </w:tabs>
            <w:rPr>
              <w:rFonts w:ascii="Times New Roman" w:eastAsiaTheme="minorEastAsia" w:hAnsi="Times New Roman" w:cs="Times New Roman"/>
              <w:i w:val="0"/>
              <w:iCs w:val="0"/>
              <w:noProof/>
              <w:sz w:val="22"/>
              <w:szCs w:val="22"/>
              <w:lang w:bidi="ar-SA"/>
              <w:rPrChange w:id="136" w:author="Abhishek Guria" w:date="2021-04-11T16:25:00Z">
                <w:rPr>
                  <w:rFonts w:eastAsiaTheme="minorEastAsia" w:cstheme="minorBidi"/>
                  <w:i w:val="0"/>
                  <w:iCs w:val="0"/>
                  <w:noProof/>
                  <w:sz w:val="22"/>
                  <w:szCs w:val="22"/>
                  <w:lang w:bidi="ar-SA"/>
                </w:rPr>
              </w:rPrChange>
            </w:rPr>
          </w:pPr>
          <w:r w:rsidRPr="00BB1A70">
            <w:rPr>
              <w:rFonts w:ascii="Times New Roman" w:hAnsi="Times New Roman" w:cs="Times New Roman"/>
              <w:rPrChange w:id="137" w:author="Abhishek Guria" w:date="2021-04-11T16:25:00Z">
                <w:rPr/>
              </w:rPrChange>
            </w:rPr>
            <w:fldChar w:fldCharType="begin"/>
          </w:r>
          <w:r w:rsidRPr="00BB1A70">
            <w:rPr>
              <w:rFonts w:ascii="Times New Roman" w:hAnsi="Times New Roman" w:cs="Times New Roman"/>
              <w:rPrChange w:id="138" w:author="Abhishek Guria" w:date="2021-04-11T16:25:00Z">
                <w:rPr/>
              </w:rPrChange>
            </w:rPr>
            <w:instrText xml:space="preserve"> HYPERLINK \l "_Toc68966701" </w:instrText>
          </w:r>
          <w:r w:rsidRPr="00BB1A70">
            <w:rPr>
              <w:rFonts w:ascii="Times New Roman" w:hAnsi="Times New Roman" w:cs="Times New Roman"/>
              <w:rPrChange w:id="139" w:author="Abhishek Guria" w:date="2021-04-11T16:25:00Z">
                <w:rPr/>
              </w:rPrChange>
            </w:rPr>
            <w:fldChar w:fldCharType="separate"/>
          </w:r>
          <w:r w:rsidR="00054774" w:rsidRPr="00BB1A70">
            <w:rPr>
              <w:rStyle w:val="Hyperlink"/>
              <w:rFonts w:ascii="Times New Roman" w:hAnsi="Times New Roman" w:cs="Times New Roman"/>
              <w:noProof/>
              <w:rPrChange w:id="140" w:author="Abhishek Guria" w:date="2021-04-11T16:25:00Z">
                <w:rPr>
                  <w:rStyle w:val="Hyperlink"/>
                  <w:noProof/>
                </w:rPr>
              </w:rPrChange>
            </w:rPr>
            <w:t>1.3 Time constraints</w:t>
          </w:r>
          <w:r w:rsidR="00054774" w:rsidRPr="00BB1A70">
            <w:rPr>
              <w:rFonts w:ascii="Times New Roman" w:hAnsi="Times New Roman" w:cs="Times New Roman"/>
              <w:noProof/>
              <w:webHidden/>
              <w:rPrChange w:id="141" w:author="Abhishek Guria" w:date="2021-04-11T16:25:00Z">
                <w:rPr>
                  <w:noProof/>
                  <w:webHidden/>
                </w:rPr>
              </w:rPrChange>
            </w:rPr>
            <w:tab/>
          </w:r>
          <w:r w:rsidR="00054774" w:rsidRPr="00BB1A70">
            <w:rPr>
              <w:rFonts w:ascii="Times New Roman" w:hAnsi="Times New Roman" w:cs="Times New Roman"/>
              <w:noProof/>
              <w:webHidden/>
              <w:rPrChange w:id="142" w:author="Abhishek Guria" w:date="2021-04-11T16:25:00Z">
                <w:rPr>
                  <w:noProof/>
                  <w:webHidden/>
                </w:rPr>
              </w:rPrChange>
            </w:rPr>
            <w:fldChar w:fldCharType="begin"/>
          </w:r>
          <w:r w:rsidR="00054774" w:rsidRPr="00BB1A70">
            <w:rPr>
              <w:rFonts w:ascii="Times New Roman" w:hAnsi="Times New Roman" w:cs="Times New Roman"/>
              <w:noProof/>
              <w:webHidden/>
              <w:rPrChange w:id="143" w:author="Abhishek Guria" w:date="2021-04-11T16:25:00Z">
                <w:rPr>
                  <w:noProof/>
                  <w:webHidden/>
                </w:rPr>
              </w:rPrChange>
            </w:rPr>
            <w:instrText xml:space="preserve"> PAGEREF _Toc68966701 \h </w:instrText>
          </w:r>
          <w:r w:rsidR="00054774" w:rsidRPr="00BB1A70">
            <w:rPr>
              <w:rFonts w:ascii="Times New Roman" w:hAnsi="Times New Roman" w:cs="Times New Roman"/>
              <w:noProof/>
              <w:webHidden/>
              <w:rPrChange w:id="144" w:author="Abhishek Guria" w:date="2021-04-11T16:25:00Z">
                <w:rPr>
                  <w:noProof/>
                  <w:webHidden/>
                </w:rPr>
              </w:rPrChange>
            </w:rPr>
          </w:r>
          <w:r w:rsidR="00054774" w:rsidRPr="00BB1A70">
            <w:rPr>
              <w:rFonts w:ascii="Times New Roman" w:hAnsi="Times New Roman" w:cs="Times New Roman"/>
              <w:noProof/>
              <w:webHidden/>
              <w:rPrChange w:id="145" w:author="Abhishek Guria" w:date="2021-04-11T16:25:00Z">
                <w:rPr>
                  <w:noProof/>
                  <w:webHidden/>
                </w:rPr>
              </w:rPrChange>
            </w:rPr>
            <w:fldChar w:fldCharType="separate"/>
          </w:r>
          <w:r w:rsidR="00054774" w:rsidRPr="00BB1A70">
            <w:rPr>
              <w:rFonts w:ascii="Times New Roman" w:hAnsi="Times New Roman" w:cs="Times New Roman"/>
              <w:noProof/>
              <w:webHidden/>
              <w:rPrChange w:id="146" w:author="Abhishek Guria" w:date="2021-04-11T16:25:00Z">
                <w:rPr>
                  <w:noProof/>
                  <w:webHidden/>
                </w:rPr>
              </w:rPrChange>
            </w:rPr>
            <w:t>5</w:t>
          </w:r>
          <w:r w:rsidR="00054774" w:rsidRPr="00BB1A70">
            <w:rPr>
              <w:rFonts w:ascii="Times New Roman" w:hAnsi="Times New Roman" w:cs="Times New Roman"/>
              <w:noProof/>
              <w:webHidden/>
              <w:rPrChange w:id="147" w:author="Abhishek Guria" w:date="2021-04-11T16:25:00Z">
                <w:rPr>
                  <w:noProof/>
                  <w:webHidden/>
                </w:rPr>
              </w:rPrChange>
            </w:rPr>
            <w:fldChar w:fldCharType="end"/>
          </w:r>
          <w:r w:rsidRPr="00BB1A70">
            <w:rPr>
              <w:rFonts w:ascii="Times New Roman" w:hAnsi="Times New Roman" w:cs="Times New Roman"/>
              <w:noProof/>
              <w:rPrChange w:id="148" w:author="Abhishek Guria" w:date="2021-04-11T16:25:00Z">
                <w:rPr>
                  <w:noProof/>
                </w:rPr>
              </w:rPrChange>
            </w:rPr>
            <w:fldChar w:fldCharType="end"/>
          </w:r>
        </w:p>
        <w:p w14:paraId="4752822E"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149"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150" w:author="Abhishek Guria" w:date="2021-04-11T16:25:00Z">
                <w:rPr/>
              </w:rPrChange>
            </w:rPr>
            <w:fldChar w:fldCharType="begin"/>
          </w:r>
          <w:r w:rsidRPr="00BB1A70">
            <w:rPr>
              <w:rFonts w:ascii="Times New Roman" w:hAnsi="Times New Roman" w:cs="Times New Roman"/>
              <w:rPrChange w:id="151" w:author="Abhishek Guria" w:date="2021-04-11T16:25:00Z">
                <w:rPr/>
              </w:rPrChange>
            </w:rPr>
            <w:instrText xml:space="preserve"> HYPERLINK \l "_Toc68966702" </w:instrText>
          </w:r>
          <w:r w:rsidRPr="00BB1A70">
            <w:rPr>
              <w:rFonts w:ascii="Times New Roman" w:hAnsi="Times New Roman" w:cs="Times New Roman"/>
              <w:rPrChange w:id="152" w:author="Abhishek Guria" w:date="2021-04-11T16:25:00Z">
                <w:rPr/>
              </w:rPrChange>
            </w:rPr>
            <w:fldChar w:fldCharType="separate"/>
          </w:r>
          <w:r w:rsidR="00054774" w:rsidRPr="00BB1A70">
            <w:rPr>
              <w:rStyle w:val="Hyperlink"/>
              <w:rFonts w:ascii="Times New Roman" w:hAnsi="Times New Roman" w:cs="Times New Roman"/>
              <w:noProof/>
              <w:rPrChange w:id="153" w:author="Abhishek Guria" w:date="2021-04-11T16:25:00Z">
                <w:rPr>
                  <w:rStyle w:val="Hyperlink"/>
                  <w:noProof/>
                </w:rPr>
              </w:rPrChange>
            </w:rPr>
            <w:t>1.4 Concept of Embedded LINUX</w:t>
          </w:r>
          <w:r w:rsidR="00054774" w:rsidRPr="00BB1A70">
            <w:rPr>
              <w:rFonts w:ascii="Times New Roman" w:hAnsi="Times New Roman" w:cs="Times New Roman"/>
              <w:noProof/>
              <w:webHidden/>
              <w:rPrChange w:id="154" w:author="Abhishek Guria" w:date="2021-04-11T16:25:00Z">
                <w:rPr>
                  <w:noProof/>
                  <w:webHidden/>
                </w:rPr>
              </w:rPrChange>
            </w:rPr>
            <w:tab/>
          </w:r>
          <w:r w:rsidR="00054774" w:rsidRPr="00BB1A70">
            <w:rPr>
              <w:rFonts w:ascii="Times New Roman" w:hAnsi="Times New Roman" w:cs="Times New Roman"/>
              <w:noProof/>
              <w:webHidden/>
              <w:rPrChange w:id="155" w:author="Abhishek Guria" w:date="2021-04-11T16:25:00Z">
                <w:rPr>
                  <w:noProof/>
                  <w:webHidden/>
                </w:rPr>
              </w:rPrChange>
            </w:rPr>
            <w:fldChar w:fldCharType="begin"/>
          </w:r>
          <w:r w:rsidR="00054774" w:rsidRPr="00BB1A70">
            <w:rPr>
              <w:rFonts w:ascii="Times New Roman" w:hAnsi="Times New Roman" w:cs="Times New Roman"/>
              <w:noProof/>
              <w:webHidden/>
              <w:rPrChange w:id="156" w:author="Abhishek Guria" w:date="2021-04-11T16:25:00Z">
                <w:rPr>
                  <w:noProof/>
                  <w:webHidden/>
                </w:rPr>
              </w:rPrChange>
            </w:rPr>
            <w:instrText xml:space="preserve"> PAGEREF _Toc68966702 \h </w:instrText>
          </w:r>
          <w:r w:rsidR="00054774" w:rsidRPr="00BB1A70">
            <w:rPr>
              <w:rFonts w:ascii="Times New Roman" w:hAnsi="Times New Roman" w:cs="Times New Roman"/>
              <w:noProof/>
              <w:webHidden/>
              <w:rPrChange w:id="157" w:author="Abhishek Guria" w:date="2021-04-11T16:25:00Z">
                <w:rPr>
                  <w:noProof/>
                  <w:webHidden/>
                </w:rPr>
              </w:rPrChange>
            </w:rPr>
          </w:r>
          <w:r w:rsidR="00054774" w:rsidRPr="00BB1A70">
            <w:rPr>
              <w:rFonts w:ascii="Times New Roman" w:hAnsi="Times New Roman" w:cs="Times New Roman"/>
              <w:noProof/>
              <w:webHidden/>
              <w:rPrChange w:id="158" w:author="Abhishek Guria" w:date="2021-04-11T16:25:00Z">
                <w:rPr>
                  <w:noProof/>
                  <w:webHidden/>
                </w:rPr>
              </w:rPrChange>
            </w:rPr>
            <w:fldChar w:fldCharType="separate"/>
          </w:r>
          <w:r w:rsidR="00054774" w:rsidRPr="00BB1A70">
            <w:rPr>
              <w:rFonts w:ascii="Times New Roman" w:hAnsi="Times New Roman" w:cs="Times New Roman"/>
              <w:noProof/>
              <w:webHidden/>
              <w:rPrChange w:id="159" w:author="Abhishek Guria" w:date="2021-04-11T16:25:00Z">
                <w:rPr>
                  <w:noProof/>
                  <w:webHidden/>
                </w:rPr>
              </w:rPrChange>
            </w:rPr>
            <w:t>6</w:t>
          </w:r>
          <w:r w:rsidR="00054774" w:rsidRPr="00BB1A70">
            <w:rPr>
              <w:rFonts w:ascii="Times New Roman" w:hAnsi="Times New Roman" w:cs="Times New Roman"/>
              <w:noProof/>
              <w:webHidden/>
              <w:rPrChange w:id="160" w:author="Abhishek Guria" w:date="2021-04-11T16:25:00Z">
                <w:rPr>
                  <w:noProof/>
                  <w:webHidden/>
                </w:rPr>
              </w:rPrChange>
            </w:rPr>
            <w:fldChar w:fldCharType="end"/>
          </w:r>
          <w:r w:rsidRPr="00BB1A70">
            <w:rPr>
              <w:rFonts w:ascii="Times New Roman" w:hAnsi="Times New Roman" w:cs="Times New Roman"/>
              <w:noProof/>
              <w:rPrChange w:id="161" w:author="Abhishek Guria" w:date="2021-04-11T16:25:00Z">
                <w:rPr>
                  <w:noProof/>
                </w:rPr>
              </w:rPrChange>
            </w:rPr>
            <w:fldChar w:fldCharType="end"/>
          </w:r>
        </w:p>
        <w:p w14:paraId="4359086F"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162"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163" w:author="Abhishek Guria" w:date="2021-04-11T16:25:00Z">
                <w:rPr/>
              </w:rPrChange>
            </w:rPr>
            <w:fldChar w:fldCharType="begin"/>
          </w:r>
          <w:r w:rsidRPr="00BB1A70">
            <w:rPr>
              <w:rFonts w:ascii="Times New Roman" w:hAnsi="Times New Roman" w:cs="Times New Roman"/>
              <w:rPrChange w:id="164" w:author="Abhishek Guria" w:date="2021-04-11T16:25:00Z">
                <w:rPr/>
              </w:rPrChange>
            </w:rPr>
            <w:instrText xml:space="preserve"> HYPERLINK \l "_Toc68966703" </w:instrText>
          </w:r>
          <w:r w:rsidRPr="00BB1A70">
            <w:rPr>
              <w:rFonts w:ascii="Times New Roman" w:hAnsi="Times New Roman" w:cs="Times New Roman"/>
              <w:rPrChange w:id="165" w:author="Abhishek Guria" w:date="2021-04-11T16:25:00Z">
                <w:rPr/>
              </w:rPrChange>
            </w:rPr>
            <w:fldChar w:fldCharType="separate"/>
          </w:r>
          <w:r w:rsidR="00054774" w:rsidRPr="00BB1A70">
            <w:rPr>
              <w:rStyle w:val="Hyperlink"/>
              <w:rFonts w:ascii="Times New Roman" w:hAnsi="Times New Roman" w:cs="Times New Roman"/>
              <w:noProof/>
              <w:rPrChange w:id="166" w:author="Abhishek Guria" w:date="2021-04-11T16:25:00Z">
                <w:rPr>
                  <w:rStyle w:val="Hyperlink"/>
                  <w:noProof/>
                </w:rPr>
              </w:rPrChange>
            </w:rPr>
            <w:t>1.5 LINUX Bootloaders:</w:t>
          </w:r>
          <w:r w:rsidR="00054774" w:rsidRPr="00BB1A70">
            <w:rPr>
              <w:rFonts w:ascii="Times New Roman" w:hAnsi="Times New Roman" w:cs="Times New Roman"/>
              <w:noProof/>
              <w:webHidden/>
              <w:rPrChange w:id="167" w:author="Abhishek Guria" w:date="2021-04-11T16:25:00Z">
                <w:rPr>
                  <w:noProof/>
                  <w:webHidden/>
                </w:rPr>
              </w:rPrChange>
            </w:rPr>
            <w:tab/>
          </w:r>
          <w:r w:rsidR="00054774" w:rsidRPr="00BB1A70">
            <w:rPr>
              <w:rFonts w:ascii="Times New Roman" w:hAnsi="Times New Roman" w:cs="Times New Roman"/>
              <w:noProof/>
              <w:webHidden/>
              <w:rPrChange w:id="168" w:author="Abhishek Guria" w:date="2021-04-11T16:25:00Z">
                <w:rPr>
                  <w:noProof/>
                  <w:webHidden/>
                </w:rPr>
              </w:rPrChange>
            </w:rPr>
            <w:fldChar w:fldCharType="begin"/>
          </w:r>
          <w:r w:rsidR="00054774" w:rsidRPr="00BB1A70">
            <w:rPr>
              <w:rFonts w:ascii="Times New Roman" w:hAnsi="Times New Roman" w:cs="Times New Roman"/>
              <w:noProof/>
              <w:webHidden/>
              <w:rPrChange w:id="169" w:author="Abhishek Guria" w:date="2021-04-11T16:25:00Z">
                <w:rPr>
                  <w:noProof/>
                  <w:webHidden/>
                </w:rPr>
              </w:rPrChange>
            </w:rPr>
            <w:instrText xml:space="preserve"> PAGEREF _Toc68966703 \h </w:instrText>
          </w:r>
          <w:r w:rsidR="00054774" w:rsidRPr="00BB1A70">
            <w:rPr>
              <w:rFonts w:ascii="Times New Roman" w:hAnsi="Times New Roman" w:cs="Times New Roman"/>
              <w:noProof/>
              <w:webHidden/>
              <w:rPrChange w:id="170" w:author="Abhishek Guria" w:date="2021-04-11T16:25:00Z">
                <w:rPr>
                  <w:noProof/>
                  <w:webHidden/>
                </w:rPr>
              </w:rPrChange>
            </w:rPr>
          </w:r>
          <w:r w:rsidR="00054774" w:rsidRPr="00BB1A70">
            <w:rPr>
              <w:rFonts w:ascii="Times New Roman" w:hAnsi="Times New Roman" w:cs="Times New Roman"/>
              <w:noProof/>
              <w:webHidden/>
              <w:rPrChange w:id="171" w:author="Abhishek Guria" w:date="2021-04-11T16:25:00Z">
                <w:rPr>
                  <w:noProof/>
                  <w:webHidden/>
                </w:rPr>
              </w:rPrChange>
            </w:rPr>
            <w:fldChar w:fldCharType="separate"/>
          </w:r>
          <w:r w:rsidR="00054774" w:rsidRPr="00BB1A70">
            <w:rPr>
              <w:rFonts w:ascii="Times New Roman" w:hAnsi="Times New Roman" w:cs="Times New Roman"/>
              <w:noProof/>
              <w:webHidden/>
              <w:rPrChange w:id="172" w:author="Abhishek Guria" w:date="2021-04-11T16:25:00Z">
                <w:rPr>
                  <w:noProof/>
                  <w:webHidden/>
                </w:rPr>
              </w:rPrChange>
            </w:rPr>
            <w:t>6</w:t>
          </w:r>
          <w:r w:rsidR="00054774" w:rsidRPr="00BB1A70">
            <w:rPr>
              <w:rFonts w:ascii="Times New Roman" w:hAnsi="Times New Roman" w:cs="Times New Roman"/>
              <w:noProof/>
              <w:webHidden/>
              <w:rPrChange w:id="173" w:author="Abhishek Guria" w:date="2021-04-11T16:25:00Z">
                <w:rPr>
                  <w:noProof/>
                  <w:webHidden/>
                </w:rPr>
              </w:rPrChange>
            </w:rPr>
            <w:fldChar w:fldCharType="end"/>
          </w:r>
          <w:r w:rsidRPr="00BB1A70">
            <w:rPr>
              <w:rFonts w:ascii="Times New Roman" w:hAnsi="Times New Roman" w:cs="Times New Roman"/>
              <w:noProof/>
              <w:rPrChange w:id="174" w:author="Abhishek Guria" w:date="2021-04-11T16:25:00Z">
                <w:rPr>
                  <w:noProof/>
                </w:rPr>
              </w:rPrChange>
            </w:rPr>
            <w:fldChar w:fldCharType="end"/>
          </w:r>
        </w:p>
        <w:p w14:paraId="49A56F7A"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175"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176" w:author="Abhishek Guria" w:date="2021-04-11T16:25:00Z">
                <w:rPr/>
              </w:rPrChange>
            </w:rPr>
            <w:fldChar w:fldCharType="begin"/>
          </w:r>
          <w:r w:rsidRPr="00BB1A70">
            <w:rPr>
              <w:rFonts w:ascii="Times New Roman" w:hAnsi="Times New Roman" w:cs="Times New Roman"/>
              <w:rPrChange w:id="177" w:author="Abhishek Guria" w:date="2021-04-11T16:25:00Z">
                <w:rPr/>
              </w:rPrChange>
            </w:rPr>
            <w:instrText xml:space="preserve"> HYPERLINK \l "_Toc68966704" </w:instrText>
          </w:r>
          <w:r w:rsidRPr="00BB1A70">
            <w:rPr>
              <w:rFonts w:ascii="Times New Roman" w:hAnsi="Times New Roman" w:cs="Times New Roman"/>
              <w:rPrChange w:id="178" w:author="Abhishek Guria" w:date="2021-04-11T16:25:00Z">
                <w:rPr/>
              </w:rPrChange>
            </w:rPr>
            <w:fldChar w:fldCharType="separate"/>
          </w:r>
          <w:r w:rsidR="00054774" w:rsidRPr="00BB1A70">
            <w:rPr>
              <w:rStyle w:val="Hyperlink"/>
              <w:rFonts w:ascii="Times New Roman" w:hAnsi="Times New Roman" w:cs="Times New Roman"/>
              <w:noProof/>
              <w:rPrChange w:id="179" w:author="Abhishek Guria" w:date="2021-04-11T16:25:00Z">
                <w:rPr>
                  <w:rStyle w:val="Hyperlink"/>
                  <w:noProof/>
                </w:rPr>
              </w:rPrChange>
            </w:rPr>
            <w:t>1.6 Specific Boot Loader x86:</w:t>
          </w:r>
          <w:r w:rsidR="00054774" w:rsidRPr="00BB1A70">
            <w:rPr>
              <w:rFonts w:ascii="Times New Roman" w:hAnsi="Times New Roman" w:cs="Times New Roman"/>
              <w:noProof/>
              <w:webHidden/>
              <w:rPrChange w:id="180" w:author="Abhishek Guria" w:date="2021-04-11T16:25:00Z">
                <w:rPr>
                  <w:noProof/>
                  <w:webHidden/>
                </w:rPr>
              </w:rPrChange>
            </w:rPr>
            <w:tab/>
          </w:r>
          <w:r w:rsidR="00054774" w:rsidRPr="00BB1A70">
            <w:rPr>
              <w:rFonts w:ascii="Times New Roman" w:hAnsi="Times New Roman" w:cs="Times New Roman"/>
              <w:noProof/>
              <w:webHidden/>
              <w:rPrChange w:id="181" w:author="Abhishek Guria" w:date="2021-04-11T16:25:00Z">
                <w:rPr>
                  <w:noProof/>
                  <w:webHidden/>
                </w:rPr>
              </w:rPrChange>
            </w:rPr>
            <w:fldChar w:fldCharType="begin"/>
          </w:r>
          <w:r w:rsidR="00054774" w:rsidRPr="00BB1A70">
            <w:rPr>
              <w:rFonts w:ascii="Times New Roman" w:hAnsi="Times New Roman" w:cs="Times New Roman"/>
              <w:noProof/>
              <w:webHidden/>
              <w:rPrChange w:id="182" w:author="Abhishek Guria" w:date="2021-04-11T16:25:00Z">
                <w:rPr>
                  <w:noProof/>
                  <w:webHidden/>
                </w:rPr>
              </w:rPrChange>
            </w:rPr>
            <w:instrText xml:space="preserve"> PAGEREF _Toc68966704 \h </w:instrText>
          </w:r>
          <w:r w:rsidR="00054774" w:rsidRPr="00BB1A70">
            <w:rPr>
              <w:rFonts w:ascii="Times New Roman" w:hAnsi="Times New Roman" w:cs="Times New Roman"/>
              <w:noProof/>
              <w:webHidden/>
              <w:rPrChange w:id="183" w:author="Abhishek Guria" w:date="2021-04-11T16:25:00Z">
                <w:rPr>
                  <w:noProof/>
                  <w:webHidden/>
                </w:rPr>
              </w:rPrChange>
            </w:rPr>
          </w:r>
          <w:r w:rsidR="00054774" w:rsidRPr="00BB1A70">
            <w:rPr>
              <w:rFonts w:ascii="Times New Roman" w:hAnsi="Times New Roman" w:cs="Times New Roman"/>
              <w:noProof/>
              <w:webHidden/>
              <w:rPrChange w:id="184" w:author="Abhishek Guria" w:date="2021-04-11T16:25:00Z">
                <w:rPr>
                  <w:noProof/>
                  <w:webHidden/>
                </w:rPr>
              </w:rPrChange>
            </w:rPr>
            <w:fldChar w:fldCharType="separate"/>
          </w:r>
          <w:r w:rsidR="00054774" w:rsidRPr="00BB1A70">
            <w:rPr>
              <w:rFonts w:ascii="Times New Roman" w:hAnsi="Times New Roman" w:cs="Times New Roman"/>
              <w:noProof/>
              <w:webHidden/>
              <w:rPrChange w:id="185" w:author="Abhishek Guria" w:date="2021-04-11T16:25:00Z">
                <w:rPr>
                  <w:noProof/>
                  <w:webHidden/>
                </w:rPr>
              </w:rPrChange>
            </w:rPr>
            <w:t>6</w:t>
          </w:r>
          <w:r w:rsidR="00054774" w:rsidRPr="00BB1A70">
            <w:rPr>
              <w:rFonts w:ascii="Times New Roman" w:hAnsi="Times New Roman" w:cs="Times New Roman"/>
              <w:noProof/>
              <w:webHidden/>
              <w:rPrChange w:id="186" w:author="Abhishek Guria" w:date="2021-04-11T16:25:00Z">
                <w:rPr>
                  <w:noProof/>
                  <w:webHidden/>
                </w:rPr>
              </w:rPrChange>
            </w:rPr>
            <w:fldChar w:fldCharType="end"/>
          </w:r>
          <w:r w:rsidRPr="00BB1A70">
            <w:rPr>
              <w:rFonts w:ascii="Times New Roman" w:hAnsi="Times New Roman" w:cs="Times New Roman"/>
              <w:noProof/>
              <w:rPrChange w:id="187" w:author="Abhishek Guria" w:date="2021-04-11T16:25:00Z">
                <w:rPr>
                  <w:noProof/>
                </w:rPr>
              </w:rPrChange>
            </w:rPr>
            <w:fldChar w:fldCharType="end"/>
          </w:r>
        </w:p>
        <w:p w14:paraId="6AB27D66"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188"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189" w:author="Abhishek Guria" w:date="2021-04-11T16:25:00Z">
                <w:rPr/>
              </w:rPrChange>
            </w:rPr>
            <w:fldChar w:fldCharType="begin"/>
          </w:r>
          <w:r w:rsidRPr="00BB1A70">
            <w:rPr>
              <w:rFonts w:ascii="Times New Roman" w:hAnsi="Times New Roman" w:cs="Times New Roman"/>
              <w:rPrChange w:id="190" w:author="Abhishek Guria" w:date="2021-04-11T16:25:00Z">
                <w:rPr/>
              </w:rPrChange>
            </w:rPr>
            <w:instrText xml:space="preserve"> HYPERLINK \l "_Toc68966705" </w:instrText>
          </w:r>
          <w:r w:rsidRPr="00BB1A70">
            <w:rPr>
              <w:rFonts w:ascii="Times New Roman" w:hAnsi="Times New Roman" w:cs="Times New Roman"/>
              <w:rPrChange w:id="191" w:author="Abhishek Guria" w:date="2021-04-11T16:25:00Z">
                <w:rPr/>
              </w:rPrChange>
            </w:rPr>
            <w:fldChar w:fldCharType="separate"/>
          </w:r>
          <w:r w:rsidR="00054774" w:rsidRPr="00BB1A70">
            <w:rPr>
              <w:rStyle w:val="Hyperlink"/>
              <w:rFonts w:ascii="Times New Roman" w:hAnsi="Times New Roman" w:cs="Times New Roman"/>
              <w:noProof/>
              <w:rPrChange w:id="192" w:author="Abhishek Guria" w:date="2021-04-11T16:25:00Z">
                <w:rPr>
                  <w:rStyle w:val="Hyperlink"/>
                  <w:noProof/>
                </w:rPr>
              </w:rPrChange>
            </w:rPr>
            <w:t>1.7 Working with the Linux Kernel:</w:t>
          </w:r>
          <w:r w:rsidR="00054774" w:rsidRPr="00BB1A70">
            <w:rPr>
              <w:rFonts w:ascii="Times New Roman" w:hAnsi="Times New Roman" w:cs="Times New Roman"/>
              <w:noProof/>
              <w:webHidden/>
              <w:rPrChange w:id="193" w:author="Abhishek Guria" w:date="2021-04-11T16:25:00Z">
                <w:rPr>
                  <w:noProof/>
                  <w:webHidden/>
                </w:rPr>
              </w:rPrChange>
            </w:rPr>
            <w:tab/>
          </w:r>
          <w:r w:rsidR="00054774" w:rsidRPr="00BB1A70">
            <w:rPr>
              <w:rFonts w:ascii="Times New Roman" w:hAnsi="Times New Roman" w:cs="Times New Roman"/>
              <w:noProof/>
              <w:webHidden/>
              <w:rPrChange w:id="194" w:author="Abhishek Guria" w:date="2021-04-11T16:25:00Z">
                <w:rPr>
                  <w:noProof/>
                  <w:webHidden/>
                </w:rPr>
              </w:rPrChange>
            </w:rPr>
            <w:fldChar w:fldCharType="begin"/>
          </w:r>
          <w:r w:rsidR="00054774" w:rsidRPr="00BB1A70">
            <w:rPr>
              <w:rFonts w:ascii="Times New Roman" w:hAnsi="Times New Roman" w:cs="Times New Roman"/>
              <w:noProof/>
              <w:webHidden/>
              <w:rPrChange w:id="195" w:author="Abhishek Guria" w:date="2021-04-11T16:25:00Z">
                <w:rPr>
                  <w:noProof/>
                  <w:webHidden/>
                </w:rPr>
              </w:rPrChange>
            </w:rPr>
            <w:instrText xml:space="preserve"> PAGEREF _Toc68966705 \h </w:instrText>
          </w:r>
          <w:r w:rsidR="00054774" w:rsidRPr="00BB1A70">
            <w:rPr>
              <w:rFonts w:ascii="Times New Roman" w:hAnsi="Times New Roman" w:cs="Times New Roman"/>
              <w:noProof/>
              <w:webHidden/>
              <w:rPrChange w:id="196" w:author="Abhishek Guria" w:date="2021-04-11T16:25:00Z">
                <w:rPr>
                  <w:noProof/>
                  <w:webHidden/>
                </w:rPr>
              </w:rPrChange>
            </w:rPr>
          </w:r>
          <w:r w:rsidR="00054774" w:rsidRPr="00BB1A70">
            <w:rPr>
              <w:rFonts w:ascii="Times New Roman" w:hAnsi="Times New Roman" w:cs="Times New Roman"/>
              <w:noProof/>
              <w:webHidden/>
              <w:rPrChange w:id="197" w:author="Abhishek Guria" w:date="2021-04-11T16:25:00Z">
                <w:rPr>
                  <w:noProof/>
                  <w:webHidden/>
                </w:rPr>
              </w:rPrChange>
            </w:rPr>
            <w:fldChar w:fldCharType="separate"/>
          </w:r>
          <w:r w:rsidR="00054774" w:rsidRPr="00BB1A70">
            <w:rPr>
              <w:rFonts w:ascii="Times New Roman" w:hAnsi="Times New Roman" w:cs="Times New Roman"/>
              <w:noProof/>
              <w:webHidden/>
              <w:rPrChange w:id="198" w:author="Abhishek Guria" w:date="2021-04-11T16:25:00Z">
                <w:rPr>
                  <w:noProof/>
                  <w:webHidden/>
                </w:rPr>
              </w:rPrChange>
            </w:rPr>
            <w:t>6</w:t>
          </w:r>
          <w:r w:rsidR="00054774" w:rsidRPr="00BB1A70">
            <w:rPr>
              <w:rFonts w:ascii="Times New Roman" w:hAnsi="Times New Roman" w:cs="Times New Roman"/>
              <w:noProof/>
              <w:webHidden/>
              <w:rPrChange w:id="199" w:author="Abhishek Guria" w:date="2021-04-11T16:25:00Z">
                <w:rPr>
                  <w:noProof/>
                  <w:webHidden/>
                </w:rPr>
              </w:rPrChange>
            </w:rPr>
            <w:fldChar w:fldCharType="end"/>
          </w:r>
          <w:r w:rsidRPr="00BB1A70">
            <w:rPr>
              <w:rFonts w:ascii="Times New Roman" w:hAnsi="Times New Roman" w:cs="Times New Roman"/>
              <w:noProof/>
              <w:rPrChange w:id="200" w:author="Abhishek Guria" w:date="2021-04-11T16:25:00Z">
                <w:rPr>
                  <w:noProof/>
                </w:rPr>
              </w:rPrChange>
            </w:rPr>
            <w:fldChar w:fldCharType="end"/>
          </w:r>
        </w:p>
        <w:p w14:paraId="5C81A957" w14:textId="77777777" w:rsidR="00054774" w:rsidRPr="00BB1A70" w:rsidRDefault="00A90197">
          <w:pPr>
            <w:pStyle w:val="TOC1"/>
            <w:rPr>
              <w:rFonts w:ascii="Times New Roman" w:eastAsiaTheme="minorEastAsia" w:hAnsi="Times New Roman" w:cs="Times New Roman"/>
              <w:b w:val="0"/>
              <w:bCs w:val="0"/>
              <w:caps w:val="0"/>
              <w:noProof/>
              <w:sz w:val="22"/>
              <w:szCs w:val="22"/>
              <w:lang w:bidi="ar-SA"/>
              <w:rPrChange w:id="201" w:author="Abhishek Guria" w:date="2021-04-11T16:25:00Z">
                <w:rPr>
                  <w:rFonts w:eastAsiaTheme="minorEastAsia" w:cstheme="minorBidi"/>
                  <w:b w:val="0"/>
                  <w:bCs w:val="0"/>
                  <w:caps w:val="0"/>
                  <w:noProof/>
                  <w:sz w:val="22"/>
                  <w:szCs w:val="22"/>
                  <w:lang w:bidi="ar-SA"/>
                </w:rPr>
              </w:rPrChange>
            </w:rPr>
          </w:pPr>
          <w:r w:rsidRPr="00BB1A70">
            <w:rPr>
              <w:rFonts w:ascii="Times New Roman" w:hAnsi="Times New Roman" w:cs="Times New Roman"/>
              <w:rPrChange w:id="202" w:author="Abhishek Guria" w:date="2021-04-11T16:25:00Z">
                <w:rPr/>
              </w:rPrChange>
            </w:rPr>
            <w:fldChar w:fldCharType="begin"/>
          </w:r>
          <w:r w:rsidRPr="00BB1A70">
            <w:rPr>
              <w:rFonts w:ascii="Times New Roman" w:hAnsi="Times New Roman" w:cs="Times New Roman"/>
              <w:rPrChange w:id="203" w:author="Abhishek Guria" w:date="2021-04-11T16:25:00Z">
                <w:rPr/>
              </w:rPrChange>
            </w:rPr>
            <w:instrText xml:space="preserve"> HYPERLINK \l "_Toc68966706" </w:instrText>
          </w:r>
          <w:r w:rsidRPr="00BB1A70">
            <w:rPr>
              <w:rFonts w:ascii="Times New Roman" w:hAnsi="Times New Roman" w:cs="Times New Roman"/>
              <w:rPrChange w:id="204" w:author="Abhishek Guria" w:date="2021-04-11T16:25:00Z">
                <w:rPr/>
              </w:rPrChange>
            </w:rPr>
            <w:fldChar w:fldCharType="separate"/>
          </w:r>
          <w:r w:rsidR="00054774" w:rsidRPr="00BB1A70">
            <w:rPr>
              <w:rStyle w:val="Hyperlink"/>
              <w:rFonts w:ascii="Times New Roman" w:hAnsi="Times New Roman" w:cs="Times New Roman"/>
              <w:noProof/>
              <w:rPrChange w:id="205" w:author="Abhishek Guria" w:date="2021-04-11T16:25:00Z">
                <w:rPr>
                  <w:rStyle w:val="Hyperlink"/>
                  <w:noProof/>
                </w:rPr>
              </w:rPrChange>
            </w:rPr>
            <w:t>QEMU BASED EMULATION</w:t>
          </w:r>
          <w:r w:rsidR="00054774" w:rsidRPr="00BB1A70">
            <w:rPr>
              <w:rFonts w:ascii="Times New Roman" w:hAnsi="Times New Roman" w:cs="Times New Roman"/>
              <w:noProof/>
              <w:webHidden/>
              <w:rPrChange w:id="206" w:author="Abhishek Guria" w:date="2021-04-11T16:25:00Z">
                <w:rPr>
                  <w:noProof/>
                  <w:webHidden/>
                </w:rPr>
              </w:rPrChange>
            </w:rPr>
            <w:tab/>
          </w:r>
          <w:r w:rsidR="00054774" w:rsidRPr="00BB1A70">
            <w:rPr>
              <w:rFonts w:ascii="Times New Roman" w:hAnsi="Times New Roman" w:cs="Times New Roman"/>
              <w:noProof/>
              <w:webHidden/>
              <w:rPrChange w:id="207" w:author="Abhishek Guria" w:date="2021-04-11T16:25:00Z">
                <w:rPr>
                  <w:noProof/>
                  <w:webHidden/>
                </w:rPr>
              </w:rPrChange>
            </w:rPr>
            <w:fldChar w:fldCharType="begin"/>
          </w:r>
          <w:r w:rsidR="00054774" w:rsidRPr="00BB1A70">
            <w:rPr>
              <w:rFonts w:ascii="Times New Roman" w:hAnsi="Times New Roman" w:cs="Times New Roman"/>
              <w:noProof/>
              <w:webHidden/>
              <w:rPrChange w:id="208" w:author="Abhishek Guria" w:date="2021-04-11T16:25:00Z">
                <w:rPr>
                  <w:noProof/>
                  <w:webHidden/>
                </w:rPr>
              </w:rPrChange>
            </w:rPr>
            <w:instrText xml:space="preserve"> PAGEREF _Toc68966706 \h </w:instrText>
          </w:r>
          <w:r w:rsidR="00054774" w:rsidRPr="00BB1A70">
            <w:rPr>
              <w:rFonts w:ascii="Times New Roman" w:hAnsi="Times New Roman" w:cs="Times New Roman"/>
              <w:noProof/>
              <w:webHidden/>
              <w:rPrChange w:id="209" w:author="Abhishek Guria" w:date="2021-04-11T16:25:00Z">
                <w:rPr>
                  <w:noProof/>
                  <w:webHidden/>
                </w:rPr>
              </w:rPrChange>
            </w:rPr>
          </w:r>
          <w:r w:rsidR="00054774" w:rsidRPr="00BB1A70">
            <w:rPr>
              <w:rFonts w:ascii="Times New Roman" w:hAnsi="Times New Roman" w:cs="Times New Roman"/>
              <w:noProof/>
              <w:webHidden/>
              <w:rPrChange w:id="210" w:author="Abhishek Guria" w:date="2021-04-11T16:25:00Z">
                <w:rPr>
                  <w:noProof/>
                  <w:webHidden/>
                </w:rPr>
              </w:rPrChange>
            </w:rPr>
            <w:fldChar w:fldCharType="separate"/>
          </w:r>
          <w:r w:rsidR="00054774" w:rsidRPr="00BB1A70">
            <w:rPr>
              <w:rFonts w:ascii="Times New Roman" w:hAnsi="Times New Roman" w:cs="Times New Roman"/>
              <w:noProof/>
              <w:webHidden/>
              <w:rPrChange w:id="211" w:author="Abhishek Guria" w:date="2021-04-11T16:25:00Z">
                <w:rPr>
                  <w:noProof/>
                  <w:webHidden/>
                </w:rPr>
              </w:rPrChange>
            </w:rPr>
            <w:t>7</w:t>
          </w:r>
          <w:r w:rsidR="00054774" w:rsidRPr="00BB1A70">
            <w:rPr>
              <w:rFonts w:ascii="Times New Roman" w:hAnsi="Times New Roman" w:cs="Times New Roman"/>
              <w:noProof/>
              <w:webHidden/>
              <w:rPrChange w:id="212" w:author="Abhishek Guria" w:date="2021-04-11T16:25:00Z">
                <w:rPr>
                  <w:noProof/>
                  <w:webHidden/>
                </w:rPr>
              </w:rPrChange>
            </w:rPr>
            <w:fldChar w:fldCharType="end"/>
          </w:r>
          <w:r w:rsidRPr="00BB1A70">
            <w:rPr>
              <w:rFonts w:ascii="Times New Roman" w:hAnsi="Times New Roman" w:cs="Times New Roman"/>
              <w:noProof/>
              <w:rPrChange w:id="213" w:author="Abhishek Guria" w:date="2021-04-11T16:25:00Z">
                <w:rPr>
                  <w:noProof/>
                </w:rPr>
              </w:rPrChange>
            </w:rPr>
            <w:fldChar w:fldCharType="end"/>
          </w:r>
        </w:p>
        <w:p w14:paraId="754A4F09"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214"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215" w:author="Abhishek Guria" w:date="2021-04-11T16:25:00Z">
                <w:rPr/>
              </w:rPrChange>
            </w:rPr>
            <w:fldChar w:fldCharType="begin"/>
          </w:r>
          <w:r w:rsidRPr="00BB1A70">
            <w:rPr>
              <w:rFonts w:ascii="Times New Roman" w:hAnsi="Times New Roman" w:cs="Times New Roman"/>
              <w:rPrChange w:id="216" w:author="Abhishek Guria" w:date="2021-04-11T16:25:00Z">
                <w:rPr/>
              </w:rPrChange>
            </w:rPr>
            <w:instrText xml:space="preserve"> HYPERLINK \l "_Toc68966707" </w:instrText>
          </w:r>
          <w:r w:rsidRPr="00BB1A70">
            <w:rPr>
              <w:rFonts w:ascii="Times New Roman" w:hAnsi="Times New Roman" w:cs="Times New Roman"/>
              <w:rPrChange w:id="217" w:author="Abhishek Guria" w:date="2021-04-11T16:25:00Z">
                <w:rPr/>
              </w:rPrChange>
            </w:rPr>
            <w:fldChar w:fldCharType="separate"/>
          </w:r>
          <w:r w:rsidR="00054774" w:rsidRPr="00BB1A70">
            <w:rPr>
              <w:rStyle w:val="Hyperlink"/>
              <w:rFonts w:ascii="Times New Roman" w:hAnsi="Times New Roman" w:cs="Times New Roman"/>
              <w:noProof/>
              <w:rPrChange w:id="218" w:author="Abhishek Guria" w:date="2021-04-11T16:25:00Z">
                <w:rPr>
                  <w:rStyle w:val="Hyperlink"/>
                  <w:noProof/>
                </w:rPr>
              </w:rPrChange>
            </w:rPr>
            <w:t>2.1 Introduction about QEMU</w:t>
          </w:r>
          <w:r w:rsidR="00054774" w:rsidRPr="00BB1A70">
            <w:rPr>
              <w:rFonts w:ascii="Times New Roman" w:hAnsi="Times New Roman" w:cs="Times New Roman"/>
              <w:noProof/>
              <w:webHidden/>
              <w:rPrChange w:id="219" w:author="Abhishek Guria" w:date="2021-04-11T16:25:00Z">
                <w:rPr>
                  <w:noProof/>
                  <w:webHidden/>
                </w:rPr>
              </w:rPrChange>
            </w:rPr>
            <w:tab/>
          </w:r>
          <w:r w:rsidR="00054774" w:rsidRPr="00BB1A70">
            <w:rPr>
              <w:rFonts w:ascii="Times New Roman" w:hAnsi="Times New Roman" w:cs="Times New Roman"/>
              <w:noProof/>
              <w:webHidden/>
              <w:rPrChange w:id="220" w:author="Abhishek Guria" w:date="2021-04-11T16:25:00Z">
                <w:rPr>
                  <w:noProof/>
                  <w:webHidden/>
                </w:rPr>
              </w:rPrChange>
            </w:rPr>
            <w:fldChar w:fldCharType="begin"/>
          </w:r>
          <w:r w:rsidR="00054774" w:rsidRPr="00BB1A70">
            <w:rPr>
              <w:rFonts w:ascii="Times New Roman" w:hAnsi="Times New Roman" w:cs="Times New Roman"/>
              <w:noProof/>
              <w:webHidden/>
              <w:rPrChange w:id="221" w:author="Abhishek Guria" w:date="2021-04-11T16:25:00Z">
                <w:rPr>
                  <w:noProof/>
                  <w:webHidden/>
                </w:rPr>
              </w:rPrChange>
            </w:rPr>
            <w:instrText xml:space="preserve"> PAGEREF _Toc68966707 \h </w:instrText>
          </w:r>
          <w:r w:rsidR="00054774" w:rsidRPr="00BB1A70">
            <w:rPr>
              <w:rFonts w:ascii="Times New Roman" w:hAnsi="Times New Roman" w:cs="Times New Roman"/>
              <w:noProof/>
              <w:webHidden/>
              <w:rPrChange w:id="222" w:author="Abhishek Guria" w:date="2021-04-11T16:25:00Z">
                <w:rPr>
                  <w:noProof/>
                  <w:webHidden/>
                </w:rPr>
              </w:rPrChange>
            </w:rPr>
          </w:r>
          <w:r w:rsidR="00054774" w:rsidRPr="00BB1A70">
            <w:rPr>
              <w:rFonts w:ascii="Times New Roman" w:hAnsi="Times New Roman" w:cs="Times New Roman"/>
              <w:noProof/>
              <w:webHidden/>
              <w:rPrChange w:id="223" w:author="Abhishek Guria" w:date="2021-04-11T16:25:00Z">
                <w:rPr>
                  <w:noProof/>
                  <w:webHidden/>
                </w:rPr>
              </w:rPrChange>
            </w:rPr>
            <w:fldChar w:fldCharType="separate"/>
          </w:r>
          <w:r w:rsidR="00054774" w:rsidRPr="00BB1A70">
            <w:rPr>
              <w:rFonts w:ascii="Times New Roman" w:hAnsi="Times New Roman" w:cs="Times New Roman"/>
              <w:noProof/>
              <w:webHidden/>
              <w:rPrChange w:id="224" w:author="Abhishek Guria" w:date="2021-04-11T16:25:00Z">
                <w:rPr>
                  <w:noProof/>
                  <w:webHidden/>
                </w:rPr>
              </w:rPrChange>
            </w:rPr>
            <w:t>7</w:t>
          </w:r>
          <w:r w:rsidR="00054774" w:rsidRPr="00BB1A70">
            <w:rPr>
              <w:rFonts w:ascii="Times New Roman" w:hAnsi="Times New Roman" w:cs="Times New Roman"/>
              <w:noProof/>
              <w:webHidden/>
              <w:rPrChange w:id="225" w:author="Abhishek Guria" w:date="2021-04-11T16:25:00Z">
                <w:rPr>
                  <w:noProof/>
                  <w:webHidden/>
                </w:rPr>
              </w:rPrChange>
            </w:rPr>
            <w:fldChar w:fldCharType="end"/>
          </w:r>
          <w:r w:rsidRPr="00BB1A70">
            <w:rPr>
              <w:rFonts w:ascii="Times New Roman" w:hAnsi="Times New Roman" w:cs="Times New Roman"/>
              <w:noProof/>
              <w:rPrChange w:id="226" w:author="Abhishek Guria" w:date="2021-04-11T16:25:00Z">
                <w:rPr>
                  <w:noProof/>
                </w:rPr>
              </w:rPrChange>
            </w:rPr>
            <w:fldChar w:fldCharType="end"/>
          </w:r>
        </w:p>
        <w:p w14:paraId="3EC703B5"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227"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228" w:author="Abhishek Guria" w:date="2021-04-11T16:25:00Z">
                <w:rPr/>
              </w:rPrChange>
            </w:rPr>
            <w:fldChar w:fldCharType="begin"/>
          </w:r>
          <w:r w:rsidRPr="00BB1A70">
            <w:rPr>
              <w:rFonts w:ascii="Times New Roman" w:hAnsi="Times New Roman" w:cs="Times New Roman"/>
              <w:rPrChange w:id="229" w:author="Abhishek Guria" w:date="2021-04-11T16:25:00Z">
                <w:rPr/>
              </w:rPrChange>
            </w:rPr>
            <w:instrText xml:space="preserve"> HYPERLINK \l "_Toc68966708" </w:instrText>
          </w:r>
          <w:r w:rsidRPr="00BB1A70">
            <w:rPr>
              <w:rFonts w:ascii="Times New Roman" w:hAnsi="Times New Roman" w:cs="Times New Roman"/>
              <w:rPrChange w:id="230" w:author="Abhishek Guria" w:date="2021-04-11T16:25:00Z">
                <w:rPr/>
              </w:rPrChange>
            </w:rPr>
            <w:fldChar w:fldCharType="separate"/>
          </w:r>
          <w:r w:rsidR="00054774" w:rsidRPr="00BB1A70">
            <w:rPr>
              <w:rStyle w:val="Hyperlink"/>
              <w:rFonts w:ascii="Times New Roman" w:hAnsi="Times New Roman" w:cs="Times New Roman"/>
              <w:noProof/>
              <w:rPrChange w:id="231" w:author="Abhishek Guria" w:date="2021-04-11T16:25:00Z">
                <w:rPr>
                  <w:rStyle w:val="Hyperlink"/>
                  <w:noProof/>
                </w:rPr>
              </w:rPrChange>
            </w:rPr>
            <w:t>2.2 Operating Modes of QEMU:</w:t>
          </w:r>
          <w:r w:rsidR="00054774" w:rsidRPr="00BB1A70">
            <w:rPr>
              <w:rFonts w:ascii="Times New Roman" w:hAnsi="Times New Roman" w:cs="Times New Roman"/>
              <w:noProof/>
              <w:webHidden/>
              <w:rPrChange w:id="232" w:author="Abhishek Guria" w:date="2021-04-11T16:25:00Z">
                <w:rPr>
                  <w:noProof/>
                  <w:webHidden/>
                </w:rPr>
              </w:rPrChange>
            </w:rPr>
            <w:tab/>
          </w:r>
          <w:r w:rsidR="00054774" w:rsidRPr="00BB1A70">
            <w:rPr>
              <w:rFonts w:ascii="Times New Roman" w:hAnsi="Times New Roman" w:cs="Times New Roman"/>
              <w:noProof/>
              <w:webHidden/>
              <w:rPrChange w:id="233" w:author="Abhishek Guria" w:date="2021-04-11T16:25:00Z">
                <w:rPr>
                  <w:noProof/>
                  <w:webHidden/>
                </w:rPr>
              </w:rPrChange>
            </w:rPr>
            <w:fldChar w:fldCharType="begin"/>
          </w:r>
          <w:r w:rsidR="00054774" w:rsidRPr="00BB1A70">
            <w:rPr>
              <w:rFonts w:ascii="Times New Roman" w:hAnsi="Times New Roman" w:cs="Times New Roman"/>
              <w:noProof/>
              <w:webHidden/>
              <w:rPrChange w:id="234" w:author="Abhishek Guria" w:date="2021-04-11T16:25:00Z">
                <w:rPr>
                  <w:noProof/>
                  <w:webHidden/>
                </w:rPr>
              </w:rPrChange>
            </w:rPr>
            <w:instrText xml:space="preserve"> PAGEREF _Toc68966708 \h </w:instrText>
          </w:r>
          <w:r w:rsidR="00054774" w:rsidRPr="00BB1A70">
            <w:rPr>
              <w:rFonts w:ascii="Times New Roman" w:hAnsi="Times New Roman" w:cs="Times New Roman"/>
              <w:noProof/>
              <w:webHidden/>
              <w:rPrChange w:id="235" w:author="Abhishek Guria" w:date="2021-04-11T16:25:00Z">
                <w:rPr>
                  <w:noProof/>
                  <w:webHidden/>
                </w:rPr>
              </w:rPrChange>
            </w:rPr>
          </w:r>
          <w:r w:rsidR="00054774" w:rsidRPr="00BB1A70">
            <w:rPr>
              <w:rFonts w:ascii="Times New Roman" w:hAnsi="Times New Roman" w:cs="Times New Roman"/>
              <w:noProof/>
              <w:webHidden/>
              <w:rPrChange w:id="236" w:author="Abhishek Guria" w:date="2021-04-11T16:25:00Z">
                <w:rPr>
                  <w:noProof/>
                  <w:webHidden/>
                </w:rPr>
              </w:rPrChange>
            </w:rPr>
            <w:fldChar w:fldCharType="separate"/>
          </w:r>
          <w:r w:rsidR="00054774" w:rsidRPr="00BB1A70">
            <w:rPr>
              <w:rFonts w:ascii="Times New Roman" w:hAnsi="Times New Roman" w:cs="Times New Roman"/>
              <w:noProof/>
              <w:webHidden/>
              <w:rPrChange w:id="237" w:author="Abhishek Guria" w:date="2021-04-11T16:25:00Z">
                <w:rPr>
                  <w:noProof/>
                  <w:webHidden/>
                </w:rPr>
              </w:rPrChange>
            </w:rPr>
            <w:t>7</w:t>
          </w:r>
          <w:r w:rsidR="00054774" w:rsidRPr="00BB1A70">
            <w:rPr>
              <w:rFonts w:ascii="Times New Roman" w:hAnsi="Times New Roman" w:cs="Times New Roman"/>
              <w:noProof/>
              <w:webHidden/>
              <w:rPrChange w:id="238" w:author="Abhishek Guria" w:date="2021-04-11T16:25:00Z">
                <w:rPr>
                  <w:noProof/>
                  <w:webHidden/>
                </w:rPr>
              </w:rPrChange>
            </w:rPr>
            <w:fldChar w:fldCharType="end"/>
          </w:r>
          <w:r w:rsidRPr="00BB1A70">
            <w:rPr>
              <w:rFonts w:ascii="Times New Roman" w:hAnsi="Times New Roman" w:cs="Times New Roman"/>
              <w:noProof/>
              <w:rPrChange w:id="239" w:author="Abhishek Guria" w:date="2021-04-11T16:25:00Z">
                <w:rPr>
                  <w:noProof/>
                </w:rPr>
              </w:rPrChange>
            </w:rPr>
            <w:fldChar w:fldCharType="end"/>
          </w:r>
        </w:p>
        <w:p w14:paraId="73E5FEE8" w14:textId="77777777" w:rsidR="00054774" w:rsidRPr="00BB1A70" w:rsidRDefault="00A90197">
          <w:pPr>
            <w:pStyle w:val="TOC3"/>
            <w:tabs>
              <w:tab w:val="left" w:pos="1320"/>
              <w:tab w:val="right" w:leader="dot" w:pos="10160"/>
            </w:tabs>
            <w:rPr>
              <w:rFonts w:ascii="Times New Roman" w:eastAsiaTheme="minorEastAsia" w:hAnsi="Times New Roman" w:cs="Times New Roman"/>
              <w:i w:val="0"/>
              <w:iCs w:val="0"/>
              <w:noProof/>
              <w:sz w:val="22"/>
              <w:szCs w:val="22"/>
              <w:lang w:bidi="ar-SA"/>
              <w:rPrChange w:id="240" w:author="Abhishek Guria" w:date="2021-04-11T16:25:00Z">
                <w:rPr>
                  <w:rFonts w:eastAsiaTheme="minorEastAsia" w:cstheme="minorBidi"/>
                  <w:i w:val="0"/>
                  <w:iCs w:val="0"/>
                  <w:noProof/>
                  <w:sz w:val="22"/>
                  <w:szCs w:val="22"/>
                  <w:lang w:bidi="ar-SA"/>
                </w:rPr>
              </w:rPrChange>
            </w:rPr>
          </w:pPr>
          <w:r w:rsidRPr="00BB1A70">
            <w:rPr>
              <w:rFonts w:ascii="Times New Roman" w:hAnsi="Times New Roman" w:cs="Times New Roman"/>
              <w:rPrChange w:id="241" w:author="Abhishek Guria" w:date="2021-04-11T16:25:00Z">
                <w:rPr/>
              </w:rPrChange>
            </w:rPr>
            <w:fldChar w:fldCharType="begin"/>
          </w:r>
          <w:r w:rsidRPr="00BB1A70">
            <w:rPr>
              <w:rFonts w:ascii="Times New Roman" w:hAnsi="Times New Roman" w:cs="Times New Roman"/>
              <w:rPrChange w:id="242" w:author="Abhishek Guria" w:date="2021-04-11T16:25:00Z">
                <w:rPr/>
              </w:rPrChange>
            </w:rPr>
            <w:instrText xml:space="preserve"> HYPERLINK \l "_Toc68966709" </w:instrText>
          </w:r>
          <w:r w:rsidRPr="00BB1A70">
            <w:rPr>
              <w:rFonts w:ascii="Times New Roman" w:hAnsi="Times New Roman" w:cs="Times New Roman"/>
              <w:rPrChange w:id="243" w:author="Abhishek Guria" w:date="2021-04-11T16:25:00Z">
                <w:rPr/>
              </w:rPrChange>
            </w:rPr>
            <w:fldChar w:fldCharType="separate"/>
          </w:r>
          <w:r w:rsidR="00054774" w:rsidRPr="00BB1A70">
            <w:rPr>
              <w:rStyle w:val="Hyperlink"/>
              <w:rFonts w:ascii="Times New Roman" w:hAnsi="Times New Roman" w:cs="Times New Roman"/>
              <w:noProof/>
              <w:rPrChange w:id="244" w:author="Abhishek Guria" w:date="2021-04-11T16:25:00Z">
                <w:rPr>
                  <w:rStyle w:val="Hyperlink"/>
                  <w:rFonts w:ascii="Symbol" w:hAnsi="Symbol"/>
                  <w:noProof/>
                </w:rPr>
              </w:rPrChange>
            </w:rPr>
            <w:t></w:t>
          </w:r>
          <w:r w:rsidR="00054774" w:rsidRPr="00BB1A70">
            <w:rPr>
              <w:rFonts w:ascii="Times New Roman" w:eastAsiaTheme="minorEastAsia" w:hAnsi="Times New Roman" w:cs="Times New Roman"/>
              <w:i w:val="0"/>
              <w:iCs w:val="0"/>
              <w:noProof/>
              <w:sz w:val="22"/>
              <w:szCs w:val="22"/>
              <w:lang w:bidi="ar-SA"/>
              <w:rPrChange w:id="245" w:author="Abhishek Guria" w:date="2021-04-11T16:25:00Z">
                <w:rPr>
                  <w:rFonts w:eastAsiaTheme="minorEastAsia" w:cstheme="minorBidi"/>
                  <w:i w:val="0"/>
                  <w:iCs w:val="0"/>
                  <w:noProof/>
                  <w:sz w:val="22"/>
                  <w:szCs w:val="22"/>
                  <w:lang w:bidi="ar-SA"/>
                </w:rPr>
              </w:rPrChange>
            </w:rPr>
            <w:tab/>
          </w:r>
          <w:r w:rsidR="00054774" w:rsidRPr="00BB1A70">
            <w:rPr>
              <w:rStyle w:val="Hyperlink"/>
              <w:rFonts w:ascii="Times New Roman" w:hAnsi="Times New Roman" w:cs="Times New Roman"/>
              <w:noProof/>
              <w:rPrChange w:id="246" w:author="Abhishek Guria" w:date="2021-04-11T16:25:00Z">
                <w:rPr>
                  <w:rStyle w:val="Hyperlink"/>
                  <w:noProof/>
                </w:rPr>
              </w:rPrChange>
            </w:rPr>
            <w:t>QEMU has multiple operating modes</w:t>
          </w:r>
          <w:r w:rsidR="00054774" w:rsidRPr="00BB1A70">
            <w:rPr>
              <w:rFonts w:ascii="Times New Roman" w:hAnsi="Times New Roman" w:cs="Times New Roman"/>
              <w:noProof/>
              <w:webHidden/>
              <w:rPrChange w:id="247" w:author="Abhishek Guria" w:date="2021-04-11T16:25:00Z">
                <w:rPr>
                  <w:noProof/>
                  <w:webHidden/>
                </w:rPr>
              </w:rPrChange>
            </w:rPr>
            <w:tab/>
          </w:r>
          <w:r w:rsidR="00054774" w:rsidRPr="00BB1A70">
            <w:rPr>
              <w:rFonts w:ascii="Times New Roman" w:hAnsi="Times New Roman" w:cs="Times New Roman"/>
              <w:noProof/>
              <w:webHidden/>
              <w:rPrChange w:id="248" w:author="Abhishek Guria" w:date="2021-04-11T16:25:00Z">
                <w:rPr>
                  <w:noProof/>
                  <w:webHidden/>
                </w:rPr>
              </w:rPrChange>
            </w:rPr>
            <w:fldChar w:fldCharType="begin"/>
          </w:r>
          <w:r w:rsidR="00054774" w:rsidRPr="00BB1A70">
            <w:rPr>
              <w:rFonts w:ascii="Times New Roman" w:hAnsi="Times New Roman" w:cs="Times New Roman"/>
              <w:noProof/>
              <w:webHidden/>
              <w:rPrChange w:id="249" w:author="Abhishek Guria" w:date="2021-04-11T16:25:00Z">
                <w:rPr>
                  <w:noProof/>
                  <w:webHidden/>
                </w:rPr>
              </w:rPrChange>
            </w:rPr>
            <w:instrText xml:space="preserve"> PAGEREF _Toc68966709 \h </w:instrText>
          </w:r>
          <w:r w:rsidR="00054774" w:rsidRPr="00BB1A70">
            <w:rPr>
              <w:rFonts w:ascii="Times New Roman" w:hAnsi="Times New Roman" w:cs="Times New Roman"/>
              <w:noProof/>
              <w:webHidden/>
              <w:rPrChange w:id="250" w:author="Abhishek Guria" w:date="2021-04-11T16:25:00Z">
                <w:rPr>
                  <w:noProof/>
                  <w:webHidden/>
                </w:rPr>
              </w:rPrChange>
            </w:rPr>
          </w:r>
          <w:r w:rsidR="00054774" w:rsidRPr="00BB1A70">
            <w:rPr>
              <w:rFonts w:ascii="Times New Roman" w:hAnsi="Times New Roman" w:cs="Times New Roman"/>
              <w:noProof/>
              <w:webHidden/>
              <w:rPrChange w:id="251" w:author="Abhishek Guria" w:date="2021-04-11T16:25:00Z">
                <w:rPr>
                  <w:noProof/>
                  <w:webHidden/>
                </w:rPr>
              </w:rPrChange>
            </w:rPr>
            <w:fldChar w:fldCharType="separate"/>
          </w:r>
          <w:r w:rsidR="00054774" w:rsidRPr="00BB1A70">
            <w:rPr>
              <w:rFonts w:ascii="Times New Roman" w:hAnsi="Times New Roman" w:cs="Times New Roman"/>
              <w:noProof/>
              <w:webHidden/>
              <w:rPrChange w:id="252" w:author="Abhishek Guria" w:date="2021-04-11T16:25:00Z">
                <w:rPr>
                  <w:noProof/>
                  <w:webHidden/>
                </w:rPr>
              </w:rPrChange>
            </w:rPr>
            <w:t>7</w:t>
          </w:r>
          <w:r w:rsidR="00054774" w:rsidRPr="00BB1A70">
            <w:rPr>
              <w:rFonts w:ascii="Times New Roman" w:hAnsi="Times New Roman" w:cs="Times New Roman"/>
              <w:noProof/>
              <w:webHidden/>
              <w:rPrChange w:id="253" w:author="Abhishek Guria" w:date="2021-04-11T16:25:00Z">
                <w:rPr>
                  <w:noProof/>
                  <w:webHidden/>
                </w:rPr>
              </w:rPrChange>
            </w:rPr>
            <w:fldChar w:fldCharType="end"/>
          </w:r>
          <w:r w:rsidRPr="00BB1A70">
            <w:rPr>
              <w:rFonts w:ascii="Times New Roman" w:hAnsi="Times New Roman" w:cs="Times New Roman"/>
              <w:noProof/>
              <w:rPrChange w:id="254" w:author="Abhishek Guria" w:date="2021-04-11T16:25:00Z">
                <w:rPr>
                  <w:noProof/>
                </w:rPr>
              </w:rPrChange>
            </w:rPr>
            <w:fldChar w:fldCharType="end"/>
          </w:r>
        </w:p>
        <w:p w14:paraId="59710769"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255"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256" w:author="Abhishek Guria" w:date="2021-04-11T16:25:00Z">
                <w:rPr/>
              </w:rPrChange>
            </w:rPr>
            <w:fldChar w:fldCharType="begin"/>
          </w:r>
          <w:r w:rsidRPr="00BB1A70">
            <w:rPr>
              <w:rFonts w:ascii="Times New Roman" w:hAnsi="Times New Roman" w:cs="Times New Roman"/>
              <w:rPrChange w:id="257" w:author="Abhishek Guria" w:date="2021-04-11T16:25:00Z">
                <w:rPr/>
              </w:rPrChange>
            </w:rPr>
            <w:instrText xml:space="preserve"> HYPERLINK \l "_Toc68966710" </w:instrText>
          </w:r>
          <w:r w:rsidRPr="00BB1A70">
            <w:rPr>
              <w:rFonts w:ascii="Times New Roman" w:hAnsi="Times New Roman" w:cs="Times New Roman"/>
              <w:rPrChange w:id="258" w:author="Abhishek Guria" w:date="2021-04-11T16:25:00Z">
                <w:rPr/>
              </w:rPrChange>
            </w:rPr>
            <w:fldChar w:fldCharType="separate"/>
          </w:r>
          <w:r w:rsidR="00054774" w:rsidRPr="00BB1A70">
            <w:rPr>
              <w:rStyle w:val="Hyperlink"/>
              <w:rFonts w:ascii="Times New Roman" w:hAnsi="Times New Roman" w:cs="Times New Roman"/>
              <w:noProof/>
              <w:rPrChange w:id="259" w:author="Abhishek Guria" w:date="2021-04-11T16:25:00Z">
                <w:rPr>
                  <w:rStyle w:val="Hyperlink"/>
                  <w:noProof/>
                </w:rPr>
              </w:rPrChange>
            </w:rPr>
            <w:t>2.3 Features of QEMU:</w:t>
          </w:r>
          <w:r w:rsidR="00054774" w:rsidRPr="00BB1A70">
            <w:rPr>
              <w:rFonts w:ascii="Times New Roman" w:hAnsi="Times New Roman" w:cs="Times New Roman"/>
              <w:noProof/>
              <w:webHidden/>
              <w:rPrChange w:id="260" w:author="Abhishek Guria" w:date="2021-04-11T16:25:00Z">
                <w:rPr>
                  <w:noProof/>
                  <w:webHidden/>
                </w:rPr>
              </w:rPrChange>
            </w:rPr>
            <w:tab/>
          </w:r>
          <w:r w:rsidR="00054774" w:rsidRPr="00BB1A70">
            <w:rPr>
              <w:rFonts w:ascii="Times New Roman" w:hAnsi="Times New Roman" w:cs="Times New Roman"/>
              <w:noProof/>
              <w:webHidden/>
              <w:rPrChange w:id="261" w:author="Abhishek Guria" w:date="2021-04-11T16:25:00Z">
                <w:rPr>
                  <w:noProof/>
                  <w:webHidden/>
                </w:rPr>
              </w:rPrChange>
            </w:rPr>
            <w:fldChar w:fldCharType="begin"/>
          </w:r>
          <w:r w:rsidR="00054774" w:rsidRPr="00BB1A70">
            <w:rPr>
              <w:rFonts w:ascii="Times New Roman" w:hAnsi="Times New Roman" w:cs="Times New Roman"/>
              <w:noProof/>
              <w:webHidden/>
              <w:rPrChange w:id="262" w:author="Abhishek Guria" w:date="2021-04-11T16:25:00Z">
                <w:rPr>
                  <w:noProof/>
                  <w:webHidden/>
                </w:rPr>
              </w:rPrChange>
            </w:rPr>
            <w:instrText xml:space="preserve"> PAGEREF _Toc68966710 \h </w:instrText>
          </w:r>
          <w:r w:rsidR="00054774" w:rsidRPr="00BB1A70">
            <w:rPr>
              <w:rFonts w:ascii="Times New Roman" w:hAnsi="Times New Roman" w:cs="Times New Roman"/>
              <w:noProof/>
              <w:webHidden/>
              <w:rPrChange w:id="263" w:author="Abhishek Guria" w:date="2021-04-11T16:25:00Z">
                <w:rPr>
                  <w:noProof/>
                  <w:webHidden/>
                </w:rPr>
              </w:rPrChange>
            </w:rPr>
          </w:r>
          <w:r w:rsidR="00054774" w:rsidRPr="00BB1A70">
            <w:rPr>
              <w:rFonts w:ascii="Times New Roman" w:hAnsi="Times New Roman" w:cs="Times New Roman"/>
              <w:noProof/>
              <w:webHidden/>
              <w:rPrChange w:id="264" w:author="Abhishek Guria" w:date="2021-04-11T16:25:00Z">
                <w:rPr>
                  <w:noProof/>
                  <w:webHidden/>
                </w:rPr>
              </w:rPrChange>
            </w:rPr>
            <w:fldChar w:fldCharType="separate"/>
          </w:r>
          <w:r w:rsidR="00054774" w:rsidRPr="00BB1A70">
            <w:rPr>
              <w:rFonts w:ascii="Times New Roman" w:hAnsi="Times New Roman" w:cs="Times New Roman"/>
              <w:noProof/>
              <w:webHidden/>
              <w:rPrChange w:id="265" w:author="Abhishek Guria" w:date="2021-04-11T16:25:00Z">
                <w:rPr>
                  <w:noProof/>
                  <w:webHidden/>
                </w:rPr>
              </w:rPrChange>
            </w:rPr>
            <w:t>8</w:t>
          </w:r>
          <w:r w:rsidR="00054774" w:rsidRPr="00BB1A70">
            <w:rPr>
              <w:rFonts w:ascii="Times New Roman" w:hAnsi="Times New Roman" w:cs="Times New Roman"/>
              <w:noProof/>
              <w:webHidden/>
              <w:rPrChange w:id="266" w:author="Abhishek Guria" w:date="2021-04-11T16:25:00Z">
                <w:rPr>
                  <w:noProof/>
                  <w:webHidden/>
                </w:rPr>
              </w:rPrChange>
            </w:rPr>
            <w:fldChar w:fldCharType="end"/>
          </w:r>
          <w:r w:rsidRPr="00BB1A70">
            <w:rPr>
              <w:rFonts w:ascii="Times New Roman" w:hAnsi="Times New Roman" w:cs="Times New Roman"/>
              <w:noProof/>
              <w:rPrChange w:id="267" w:author="Abhishek Guria" w:date="2021-04-11T16:25:00Z">
                <w:rPr>
                  <w:noProof/>
                </w:rPr>
              </w:rPrChange>
            </w:rPr>
            <w:fldChar w:fldCharType="end"/>
          </w:r>
        </w:p>
        <w:p w14:paraId="60362E2B" w14:textId="77777777" w:rsidR="00054774" w:rsidRPr="00BB1A70" w:rsidRDefault="00A90197">
          <w:pPr>
            <w:pStyle w:val="TOC1"/>
            <w:rPr>
              <w:rFonts w:ascii="Times New Roman" w:eastAsiaTheme="minorEastAsia" w:hAnsi="Times New Roman" w:cs="Times New Roman"/>
              <w:b w:val="0"/>
              <w:bCs w:val="0"/>
              <w:caps w:val="0"/>
              <w:noProof/>
              <w:sz w:val="22"/>
              <w:szCs w:val="22"/>
              <w:lang w:bidi="ar-SA"/>
              <w:rPrChange w:id="268" w:author="Abhishek Guria" w:date="2021-04-11T16:25:00Z">
                <w:rPr>
                  <w:rFonts w:eastAsiaTheme="minorEastAsia" w:cstheme="minorBidi"/>
                  <w:b w:val="0"/>
                  <w:bCs w:val="0"/>
                  <w:caps w:val="0"/>
                  <w:noProof/>
                  <w:sz w:val="22"/>
                  <w:szCs w:val="22"/>
                  <w:lang w:bidi="ar-SA"/>
                </w:rPr>
              </w:rPrChange>
            </w:rPr>
          </w:pPr>
          <w:r w:rsidRPr="00BB1A70">
            <w:rPr>
              <w:rFonts w:ascii="Times New Roman" w:hAnsi="Times New Roman" w:cs="Times New Roman"/>
              <w:rPrChange w:id="269" w:author="Abhishek Guria" w:date="2021-04-11T16:25:00Z">
                <w:rPr/>
              </w:rPrChange>
            </w:rPr>
            <w:fldChar w:fldCharType="begin"/>
          </w:r>
          <w:r w:rsidRPr="00BB1A70">
            <w:rPr>
              <w:rFonts w:ascii="Times New Roman" w:hAnsi="Times New Roman" w:cs="Times New Roman"/>
              <w:rPrChange w:id="270" w:author="Abhishek Guria" w:date="2021-04-11T16:25:00Z">
                <w:rPr/>
              </w:rPrChange>
            </w:rPr>
            <w:instrText xml:space="preserve"> HYPERLINK \l "_Toc68966711" </w:instrText>
          </w:r>
          <w:r w:rsidRPr="00BB1A70">
            <w:rPr>
              <w:rFonts w:ascii="Times New Roman" w:hAnsi="Times New Roman" w:cs="Times New Roman"/>
              <w:rPrChange w:id="271" w:author="Abhishek Guria" w:date="2021-04-11T16:25:00Z">
                <w:rPr/>
              </w:rPrChange>
            </w:rPr>
            <w:fldChar w:fldCharType="separate"/>
          </w:r>
          <w:r w:rsidR="00054774" w:rsidRPr="00BB1A70">
            <w:rPr>
              <w:rStyle w:val="Hyperlink"/>
              <w:rFonts w:ascii="Times New Roman" w:hAnsi="Times New Roman" w:cs="Times New Roman"/>
              <w:noProof/>
              <w:rPrChange w:id="272" w:author="Abhishek Guria" w:date="2021-04-11T16:25:00Z">
                <w:rPr>
                  <w:rStyle w:val="Hyperlink"/>
                  <w:noProof/>
                </w:rPr>
              </w:rPrChange>
            </w:rPr>
            <w:t>3. INSTALLATION OF QEMU</w:t>
          </w:r>
          <w:r w:rsidR="00054774" w:rsidRPr="00BB1A70">
            <w:rPr>
              <w:rFonts w:ascii="Times New Roman" w:hAnsi="Times New Roman" w:cs="Times New Roman"/>
              <w:noProof/>
              <w:webHidden/>
              <w:rPrChange w:id="273" w:author="Abhishek Guria" w:date="2021-04-11T16:25:00Z">
                <w:rPr>
                  <w:noProof/>
                  <w:webHidden/>
                </w:rPr>
              </w:rPrChange>
            </w:rPr>
            <w:tab/>
          </w:r>
          <w:r w:rsidR="00054774" w:rsidRPr="00BB1A70">
            <w:rPr>
              <w:rFonts w:ascii="Times New Roman" w:hAnsi="Times New Roman" w:cs="Times New Roman"/>
              <w:noProof/>
              <w:webHidden/>
              <w:rPrChange w:id="274" w:author="Abhishek Guria" w:date="2021-04-11T16:25:00Z">
                <w:rPr>
                  <w:noProof/>
                  <w:webHidden/>
                </w:rPr>
              </w:rPrChange>
            </w:rPr>
            <w:fldChar w:fldCharType="begin"/>
          </w:r>
          <w:r w:rsidR="00054774" w:rsidRPr="00BB1A70">
            <w:rPr>
              <w:rFonts w:ascii="Times New Roman" w:hAnsi="Times New Roman" w:cs="Times New Roman"/>
              <w:noProof/>
              <w:webHidden/>
              <w:rPrChange w:id="275" w:author="Abhishek Guria" w:date="2021-04-11T16:25:00Z">
                <w:rPr>
                  <w:noProof/>
                  <w:webHidden/>
                </w:rPr>
              </w:rPrChange>
            </w:rPr>
            <w:instrText xml:space="preserve"> PAGEREF _Toc68966711 \h </w:instrText>
          </w:r>
          <w:r w:rsidR="00054774" w:rsidRPr="00BB1A70">
            <w:rPr>
              <w:rFonts w:ascii="Times New Roman" w:hAnsi="Times New Roman" w:cs="Times New Roman"/>
              <w:noProof/>
              <w:webHidden/>
              <w:rPrChange w:id="276" w:author="Abhishek Guria" w:date="2021-04-11T16:25:00Z">
                <w:rPr>
                  <w:noProof/>
                  <w:webHidden/>
                </w:rPr>
              </w:rPrChange>
            </w:rPr>
          </w:r>
          <w:r w:rsidR="00054774" w:rsidRPr="00BB1A70">
            <w:rPr>
              <w:rFonts w:ascii="Times New Roman" w:hAnsi="Times New Roman" w:cs="Times New Roman"/>
              <w:noProof/>
              <w:webHidden/>
              <w:rPrChange w:id="277" w:author="Abhishek Guria" w:date="2021-04-11T16:25:00Z">
                <w:rPr>
                  <w:noProof/>
                  <w:webHidden/>
                </w:rPr>
              </w:rPrChange>
            </w:rPr>
            <w:fldChar w:fldCharType="separate"/>
          </w:r>
          <w:r w:rsidR="00054774" w:rsidRPr="00BB1A70">
            <w:rPr>
              <w:rFonts w:ascii="Times New Roman" w:hAnsi="Times New Roman" w:cs="Times New Roman"/>
              <w:noProof/>
              <w:webHidden/>
              <w:rPrChange w:id="278" w:author="Abhishek Guria" w:date="2021-04-11T16:25:00Z">
                <w:rPr>
                  <w:noProof/>
                  <w:webHidden/>
                </w:rPr>
              </w:rPrChange>
            </w:rPr>
            <w:t>9</w:t>
          </w:r>
          <w:r w:rsidR="00054774" w:rsidRPr="00BB1A70">
            <w:rPr>
              <w:rFonts w:ascii="Times New Roman" w:hAnsi="Times New Roman" w:cs="Times New Roman"/>
              <w:noProof/>
              <w:webHidden/>
              <w:rPrChange w:id="279" w:author="Abhishek Guria" w:date="2021-04-11T16:25:00Z">
                <w:rPr>
                  <w:noProof/>
                  <w:webHidden/>
                </w:rPr>
              </w:rPrChange>
            </w:rPr>
            <w:fldChar w:fldCharType="end"/>
          </w:r>
          <w:r w:rsidRPr="00BB1A70">
            <w:rPr>
              <w:rFonts w:ascii="Times New Roman" w:hAnsi="Times New Roman" w:cs="Times New Roman"/>
              <w:noProof/>
              <w:rPrChange w:id="280" w:author="Abhishek Guria" w:date="2021-04-11T16:25:00Z">
                <w:rPr>
                  <w:noProof/>
                </w:rPr>
              </w:rPrChange>
            </w:rPr>
            <w:fldChar w:fldCharType="end"/>
          </w:r>
        </w:p>
        <w:p w14:paraId="19961E76"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281"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282" w:author="Abhishek Guria" w:date="2021-04-11T16:25:00Z">
                <w:rPr/>
              </w:rPrChange>
            </w:rPr>
            <w:fldChar w:fldCharType="begin"/>
          </w:r>
          <w:r w:rsidRPr="00BB1A70">
            <w:rPr>
              <w:rFonts w:ascii="Times New Roman" w:hAnsi="Times New Roman" w:cs="Times New Roman"/>
              <w:rPrChange w:id="283" w:author="Abhishek Guria" w:date="2021-04-11T16:25:00Z">
                <w:rPr/>
              </w:rPrChange>
            </w:rPr>
            <w:instrText xml:space="preserve"> HYPERLINK \l "_Toc68966712" </w:instrText>
          </w:r>
          <w:r w:rsidRPr="00BB1A70">
            <w:rPr>
              <w:rFonts w:ascii="Times New Roman" w:hAnsi="Times New Roman" w:cs="Times New Roman"/>
              <w:rPrChange w:id="284" w:author="Abhishek Guria" w:date="2021-04-11T16:25:00Z">
                <w:rPr/>
              </w:rPrChange>
            </w:rPr>
            <w:fldChar w:fldCharType="separate"/>
          </w:r>
          <w:r w:rsidR="00054774" w:rsidRPr="00BB1A70">
            <w:rPr>
              <w:rStyle w:val="Hyperlink"/>
              <w:rFonts w:ascii="Times New Roman" w:hAnsi="Times New Roman" w:cs="Times New Roman"/>
              <w:noProof/>
              <w:rPrChange w:id="285" w:author="Abhishek Guria" w:date="2021-04-11T16:25:00Z">
                <w:rPr>
                  <w:rStyle w:val="Hyperlink"/>
                  <w:noProof/>
                </w:rPr>
              </w:rPrChange>
            </w:rPr>
            <w:t>3.1 Toolchain:</w:t>
          </w:r>
          <w:r w:rsidR="00054774" w:rsidRPr="00BB1A70">
            <w:rPr>
              <w:rFonts w:ascii="Times New Roman" w:hAnsi="Times New Roman" w:cs="Times New Roman"/>
              <w:noProof/>
              <w:webHidden/>
              <w:rPrChange w:id="286" w:author="Abhishek Guria" w:date="2021-04-11T16:25:00Z">
                <w:rPr>
                  <w:noProof/>
                  <w:webHidden/>
                </w:rPr>
              </w:rPrChange>
            </w:rPr>
            <w:tab/>
          </w:r>
          <w:r w:rsidR="00054774" w:rsidRPr="00BB1A70">
            <w:rPr>
              <w:rFonts w:ascii="Times New Roman" w:hAnsi="Times New Roman" w:cs="Times New Roman"/>
              <w:noProof/>
              <w:webHidden/>
              <w:rPrChange w:id="287" w:author="Abhishek Guria" w:date="2021-04-11T16:25:00Z">
                <w:rPr>
                  <w:noProof/>
                  <w:webHidden/>
                </w:rPr>
              </w:rPrChange>
            </w:rPr>
            <w:fldChar w:fldCharType="begin"/>
          </w:r>
          <w:r w:rsidR="00054774" w:rsidRPr="00BB1A70">
            <w:rPr>
              <w:rFonts w:ascii="Times New Roman" w:hAnsi="Times New Roman" w:cs="Times New Roman"/>
              <w:noProof/>
              <w:webHidden/>
              <w:rPrChange w:id="288" w:author="Abhishek Guria" w:date="2021-04-11T16:25:00Z">
                <w:rPr>
                  <w:noProof/>
                  <w:webHidden/>
                </w:rPr>
              </w:rPrChange>
            </w:rPr>
            <w:instrText xml:space="preserve"> PAGEREF _Toc68966712 \h </w:instrText>
          </w:r>
          <w:r w:rsidR="00054774" w:rsidRPr="00BB1A70">
            <w:rPr>
              <w:rFonts w:ascii="Times New Roman" w:hAnsi="Times New Roman" w:cs="Times New Roman"/>
              <w:noProof/>
              <w:webHidden/>
              <w:rPrChange w:id="289" w:author="Abhishek Guria" w:date="2021-04-11T16:25:00Z">
                <w:rPr>
                  <w:noProof/>
                  <w:webHidden/>
                </w:rPr>
              </w:rPrChange>
            </w:rPr>
          </w:r>
          <w:r w:rsidR="00054774" w:rsidRPr="00BB1A70">
            <w:rPr>
              <w:rFonts w:ascii="Times New Roman" w:hAnsi="Times New Roman" w:cs="Times New Roman"/>
              <w:noProof/>
              <w:webHidden/>
              <w:rPrChange w:id="290" w:author="Abhishek Guria" w:date="2021-04-11T16:25:00Z">
                <w:rPr>
                  <w:noProof/>
                  <w:webHidden/>
                </w:rPr>
              </w:rPrChange>
            </w:rPr>
            <w:fldChar w:fldCharType="separate"/>
          </w:r>
          <w:r w:rsidR="00054774" w:rsidRPr="00BB1A70">
            <w:rPr>
              <w:rFonts w:ascii="Times New Roman" w:hAnsi="Times New Roman" w:cs="Times New Roman"/>
              <w:noProof/>
              <w:webHidden/>
              <w:rPrChange w:id="291" w:author="Abhishek Guria" w:date="2021-04-11T16:25:00Z">
                <w:rPr>
                  <w:noProof/>
                  <w:webHidden/>
                </w:rPr>
              </w:rPrChange>
            </w:rPr>
            <w:t>10</w:t>
          </w:r>
          <w:r w:rsidR="00054774" w:rsidRPr="00BB1A70">
            <w:rPr>
              <w:rFonts w:ascii="Times New Roman" w:hAnsi="Times New Roman" w:cs="Times New Roman"/>
              <w:noProof/>
              <w:webHidden/>
              <w:rPrChange w:id="292" w:author="Abhishek Guria" w:date="2021-04-11T16:25:00Z">
                <w:rPr>
                  <w:noProof/>
                  <w:webHidden/>
                </w:rPr>
              </w:rPrChange>
            </w:rPr>
            <w:fldChar w:fldCharType="end"/>
          </w:r>
          <w:r w:rsidRPr="00BB1A70">
            <w:rPr>
              <w:rFonts w:ascii="Times New Roman" w:hAnsi="Times New Roman" w:cs="Times New Roman"/>
              <w:noProof/>
              <w:rPrChange w:id="293" w:author="Abhishek Guria" w:date="2021-04-11T16:25:00Z">
                <w:rPr>
                  <w:noProof/>
                </w:rPr>
              </w:rPrChange>
            </w:rPr>
            <w:fldChar w:fldCharType="end"/>
          </w:r>
        </w:p>
        <w:p w14:paraId="2F1B4B7E"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294"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295" w:author="Abhishek Guria" w:date="2021-04-11T16:25:00Z">
                <w:rPr/>
              </w:rPrChange>
            </w:rPr>
            <w:fldChar w:fldCharType="begin"/>
          </w:r>
          <w:r w:rsidRPr="00BB1A70">
            <w:rPr>
              <w:rFonts w:ascii="Times New Roman" w:hAnsi="Times New Roman" w:cs="Times New Roman"/>
              <w:rPrChange w:id="296" w:author="Abhishek Guria" w:date="2021-04-11T16:25:00Z">
                <w:rPr/>
              </w:rPrChange>
            </w:rPr>
            <w:instrText xml:space="preserve"> HYPERLINK \l "_Toc68966713" </w:instrText>
          </w:r>
          <w:r w:rsidRPr="00BB1A70">
            <w:rPr>
              <w:rFonts w:ascii="Times New Roman" w:hAnsi="Times New Roman" w:cs="Times New Roman"/>
              <w:rPrChange w:id="297" w:author="Abhishek Guria" w:date="2021-04-11T16:25:00Z">
                <w:rPr/>
              </w:rPrChange>
            </w:rPr>
            <w:fldChar w:fldCharType="separate"/>
          </w:r>
          <w:r w:rsidR="00054774" w:rsidRPr="00BB1A70">
            <w:rPr>
              <w:rStyle w:val="Hyperlink"/>
              <w:rFonts w:ascii="Times New Roman" w:hAnsi="Times New Roman" w:cs="Times New Roman"/>
              <w:noProof/>
              <w:rPrChange w:id="298" w:author="Abhishek Guria" w:date="2021-04-11T16:25:00Z">
                <w:rPr>
                  <w:rStyle w:val="Hyperlink"/>
                  <w:noProof/>
                </w:rPr>
              </w:rPrChange>
            </w:rPr>
            <w:t>3.2 Toolchain components:</w:t>
          </w:r>
          <w:r w:rsidR="00054774" w:rsidRPr="00BB1A70">
            <w:rPr>
              <w:rFonts w:ascii="Times New Roman" w:hAnsi="Times New Roman" w:cs="Times New Roman"/>
              <w:noProof/>
              <w:webHidden/>
              <w:rPrChange w:id="299" w:author="Abhishek Guria" w:date="2021-04-11T16:25:00Z">
                <w:rPr>
                  <w:noProof/>
                  <w:webHidden/>
                </w:rPr>
              </w:rPrChange>
            </w:rPr>
            <w:tab/>
          </w:r>
          <w:r w:rsidR="00054774" w:rsidRPr="00BB1A70">
            <w:rPr>
              <w:rFonts w:ascii="Times New Roman" w:hAnsi="Times New Roman" w:cs="Times New Roman"/>
              <w:noProof/>
              <w:webHidden/>
              <w:rPrChange w:id="300" w:author="Abhishek Guria" w:date="2021-04-11T16:25:00Z">
                <w:rPr>
                  <w:noProof/>
                  <w:webHidden/>
                </w:rPr>
              </w:rPrChange>
            </w:rPr>
            <w:fldChar w:fldCharType="begin"/>
          </w:r>
          <w:r w:rsidR="00054774" w:rsidRPr="00BB1A70">
            <w:rPr>
              <w:rFonts w:ascii="Times New Roman" w:hAnsi="Times New Roman" w:cs="Times New Roman"/>
              <w:noProof/>
              <w:webHidden/>
              <w:rPrChange w:id="301" w:author="Abhishek Guria" w:date="2021-04-11T16:25:00Z">
                <w:rPr>
                  <w:noProof/>
                  <w:webHidden/>
                </w:rPr>
              </w:rPrChange>
            </w:rPr>
            <w:instrText xml:space="preserve"> PAGEREF _Toc68966713 \h </w:instrText>
          </w:r>
          <w:r w:rsidR="00054774" w:rsidRPr="00BB1A70">
            <w:rPr>
              <w:rFonts w:ascii="Times New Roman" w:hAnsi="Times New Roman" w:cs="Times New Roman"/>
              <w:noProof/>
              <w:webHidden/>
              <w:rPrChange w:id="302" w:author="Abhishek Guria" w:date="2021-04-11T16:25:00Z">
                <w:rPr>
                  <w:noProof/>
                  <w:webHidden/>
                </w:rPr>
              </w:rPrChange>
            </w:rPr>
          </w:r>
          <w:r w:rsidR="00054774" w:rsidRPr="00BB1A70">
            <w:rPr>
              <w:rFonts w:ascii="Times New Roman" w:hAnsi="Times New Roman" w:cs="Times New Roman"/>
              <w:noProof/>
              <w:webHidden/>
              <w:rPrChange w:id="303" w:author="Abhishek Guria" w:date="2021-04-11T16:25:00Z">
                <w:rPr>
                  <w:noProof/>
                  <w:webHidden/>
                </w:rPr>
              </w:rPrChange>
            </w:rPr>
            <w:fldChar w:fldCharType="separate"/>
          </w:r>
          <w:r w:rsidR="00054774" w:rsidRPr="00BB1A70">
            <w:rPr>
              <w:rFonts w:ascii="Times New Roman" w:hAnsi="Times New Roman" w:cs="Times New Roman"/>
              <w:noProof/>
              <w:webHidden/>
              <w:rPrChange w:id="304" w:author="Abhishek Guria" w:date="2021-04-11T16:25:00Z">
                <w:rPr>
                  <w:noProof/>
                  <w:webHidden/>
                </w:rPr>
              </w:rPrChange>
            </w:rPr>
            <w:t>10</w:t>
          </w:r>
          <w:r w:rsidR="00054774" w:rsidRPr="00BB1A70">
            <w:rPr>
              <w:rFonts w:ascii="Times New Roman" w:hAnsi="Times New Roman" w:cs="Times New Roman"/>
              <w:noProof/>
              <w:webHidden/>
              <w:rPrChange w:id="305" w:author="Abhishek Guria" w:date="2021-04-11T16:25:00Z">
                <w:rPr>
                  <w:noProof/>
                  <w:webHidden/>
                </w:rPr>
              </w:rPrChange>
            </w:rPr>
            <w:fldChar w:fldCharType="end"/>
          </w:r>
          <w:r w:rsidRPr="00BB1A70">
            <w:rPr>
              <w:rFonts w:ascii="Times New Roman" w:hAnsi="Times New Roman" w:cs="Times New Roman"/>
              <w:noProof/>
              <w:rPrChange w:id="306" w:author="Abhishek Guria" w:date="2021-04-11T16:25:00Z">
                <w:rPr>
                  <w:noProof/>
                </w:rPr>
              </w:rPrChange>
            </w:rPr>
            <w:fldChar w:fldCharType="end"/>
          </w:r>
        </w:p>
        <w:p w14:paraId="452BE435" w14:textId="77777777" w:rsidR="00054774" w:rsidRPr="00BB1A70" w:rsidRDefault="00A90197">
          <w:pPr>
            <w:pStyle w:val="TOC3"/>
            <w:tabs>
              <w:tab w:val="right" w:leader="dot" w:pos="10160"/>
            </w:tabs>
            <w:rPr>
              <w:rFonts w:ascii="Times New Roman" w:eastAsiaTheme="minorEastAsia" w:hAnsi="Times New Roman" w:cs="Times New Roman"/>
              <w:i w:val="0"/>
              <w:iCs w:val="0"/>
              <w:noProof/>
              <w:sz w:val="22"/>
              <w:szCs w:val="22"/>
              <w:lang w:bidi="ar-SA"/>
              <w:rPrChange w:id="307" w:author="Abhishek Guria" w:date="2021-04-11T16:25:00Z">
                <w:rPr>
                  <w:rFonts w:eastAsiaTheme="minorEastAsia" w:cstheme="minorBidi"/>
                  <w:i w:val="0"/>
                  <w:iCs w:val="0"/>
                  <w:noProof/>
                  <w:sz w:val="22"/>
                  <w:szCs w:val="22"/>
                  <w:lang w:bidi="ar-SA"/>
                </w:rPr>
              </w:rPrChange>
            </w:rPr>
          </w:pPr>
          <w:r w:rsidRPr="00BB1A70">
            <w:rPr>
              <w:rFonts w:ascii="Times New Roman" w:hAnsi="Times New Roman" w:cs="Times New Roman"/>
              <w:rPrChange w:id="308" w:author="Abhishek Guria" w:date="2021-04-11T16:25:00Z">
                <w:rPr/>
              </w:rPrChange>
            </w:rPr>
            <w:fldChar w:fldCharType="begin"/>
          </w:r>
          <w:r w:rsidRPr="00BB1A70">
            <w:rPr>
              <w:rFonts w:ascii="Times New Roman" w:hAnsi="Times New Roman" w:cs="Times New Roman"/>
              <w:rPrChange w:id="309" w:author="Abhishek Guria" w:date="2021-04-11T16:25:00Z">
                <w:rPr/>
              </w:rPrChange>
            </w:rPr>
            <w:instrText xml:space="preserve"> HYPERLINK \l "_Toc68966714" </w:instrText>
          </w:r>
          <w:r w:rsidRPr="00BB1A70">
            <w:rPr>
              <w:rFonts w:ascii="Times New Roman" w:hAnsi="Times New Roman" w:cs="Times New Roman"/>
              <w:rPrChange w:id="310" w:author="Abhishek Guria" w:date="2021-04-11T16:25:00Z">
                <w:rPr/>
              </w:rPrChange>
            </w:rPr>
            <w:fldChar w:fldCharType="separate"/>
          </w:r>
          <w:r w:rsidR="00054774" w:rsidRPr="00BB1A70">
            <w:rPr>
              <w:rStyle w:val="Hyperlink"/>
              <w:rFonts w:ascii="Times New Roman" w:hAnsi="Times New Roman" w:cs="Times New Roman"/>
              <w:noProof/>
              <w:rPrChange w:id="311" w:author="Abhishek Guria" w:date="2021-04-11T16:25:00Z">
                <w:rPr>
                  <w:rStyle w:val="Hyperlink"/>
                  <w:noProof/>
                </w:rPr>
              </w:rPrChange>
            </w:rPr>
            <w:t>3.2.1 Binutil:</w:t>
          </w:r>
          <w:r w:rsidR="00054774" w:rsidRPr="00BB1A70">
            <w:rPr>
              <w:rFonts w:ascii="Times New Roman" w:hAnsi="Times New Roman" w:cs="Times New Roman"/>
              <w:noProof/>
              <w:webHidden/>
              <w:rPrChange w:id="312" w:author="Abhishek Guria" w:date="2021-04-11T16:25:00Z">
                <w:rPr>
                  <w:noProof/>
                  <w:webHidden/>
                </w:rPr>
              </w:rPrChange>
            </w:rPr>
            <w:tab/>
          </w:r>
          <w:r w:rsidR="00054774" w:rsidRPr="00BB1A70">
            <w:rPr>
              <w:rFonts w:ascii="Times New Roman" w:hAnsi="Times New Roman" w:cs="Times New Roman"/>
              <w:noProof/>
              <w:webHidden/>
              <w:rPrChange w:id="313" w:author="Abhishek Guria" w:date="2021-04-11T16:25:00Z">
                <w:rPr>
                  <w:noProof/>
                  <w:webHidden/>
                </w:rPr>
              </w:rPrChange>
            </w:rPr>
            <w:fldChar w:fldCharType="begin"/>
          </w:r>
          <w:r w:rsidR="00054774" w:rsidRPr="00BB1A70">
            <w:rPr>
              <w:rFonts w:ascii="Times New Roman" w:hAnsi="Times New Roman" w:cs="Times New Roman"/>
              <w:noProof/>
              <w:webHidden/>
              <w:rPrChange w:id="314" w:author="Abhishek Guria" w:date="2021-04-11T16:25:00Z">
                <w:rPr>
                  <w:noProof/>
                  <w:webHidden/>
                </w:rPr>
              </w:rPrChange>
            </w:rPr>
            <w:instrText xml:space="preserve"> PAGEREF _Toc68966714 \h </w:instrText>
          </w:r>
          <w:r w:rsidR="00054774" w:rsidRPr="00BB1A70">
            <w:rPr>
              <w:rFonts w:ascii="Times New Roman" w:hAnsi="Times New Roman" w:cs="Times New Roman"/>
              <w:noProof/>
              <w:webHidden/>
              <w:rPrChange w:id="315" w:author="Abhishek Guria" w:date="2021-04-11T16:25:00Z">
                <w:rPr>
                  <w:noProof/>
                  <w:webHidden/>
                </w:rPr>
              </w:rPrChange>
            </w:rPr>
          </w:r>
          <w:r w:rsidR="00054774" w:rsidRPr="00BB1A70">
            <w:rPr>
              <w:rFonts w:ascii="Times New Roman" w:hAnsi="Times New Roman" w:cs="Times New Roman"/>
              <w:noProof/>
              <w:webHidden/>
              <w:rPrChange w:id="316" w:author="Abhishek Guria" w:date="2021-04-11T16:25:00Z">
                <w:rPr>
                  <w:noProof/>
                  <w:webHidden/>
                </w:rPr>
              </w:rPrChange>
            </w:rPr>
            <w:fldChar w:fldCharType="separate"/>
          </w:r>
          <w:r w:rsidR="00054774" w:rsidRPr="00BB1A70">
            <w:rPr>
              <w:rFonts w:ascii="Times New Roman" w:hAnsi="Times New Roman" w:cs="Times New Roman"/>
              <w:noProof/>
              <w:webHidden/>
              <w:rPrChange w:id="317" w:author="Abhishek Guria" w:date="2021-04-11T16:25:00Z">
                <w:rPr>
                  <w:noProof/>
                  <w:webHidden/>
                </w:rPr>
              </w:rPrChange>
            </w:rPr>
            <w:t>10</w:t>
          </w:r>
          <w:r w:rsidR="00054774" w:rsidRPr="00BB1A70">
            <w:rPr>
              <w:rFonts w:ascii="Times New Roman" w:hAnsi="Times New Roman" w:cs="Times New Roman"/>
              <w:noProof/>
              <w:webHidden/>
              <w:rPrChange w:id="318" w:author="Abhishek Guria" w:date="2021-04-11T16:25:00Z">
                <w:rPr>
                  <w:noProof/>
                  <w:webHidden/>
                </w:rPr>
              </w:rPrChange>
            </w:rPr>
            <w:fldChar w:fldCharType="end"/>
          </w:r>
          <w:r w:rsidRPr="00BB1A70">
            <w:rPr>
              <w:rFonts w:ascii="Times New Roman" w:hAnsi="Times New Roman" w:cs="Times New Roman"/>
              <w:noProof/>
              <w:rPrChange w:id="319" w:author="Abhishek Guria" w:date="2021-04-11T16:25:00Z">
                <w:rPr>
                  <w:noProof/>
                </w:rPr>
              </w:rPrChange>
            </w:rPr>
            <w:fldChar w:fldCharType="end"/>
          </w:r>
        </w:p>
        <w:p w14:paraId="3FDEB160" w14:textId="77777777" w:rsidR="00054774" w:rsidRPr="00BB1A70" w:rsidRDefault="00A90197">
          <w:pPr>
            <w:pStyle w:val="TOC3"/>
            <w:tabs>
              <w:tab w:val="right" w:leader="dot" w:pos="10160"/>
            </w:tabs>
            <w:rPr>
              <w:rFonts w:ascii="Times New Roman" w:eastAsiaTheme="minorEastAsia" w:hAnsi="Times New Roman" w:cs="Times New Roman"/>
              <w:i w:val="0"/>
              <w:iCs w:val="0"/>
              <w:noProof/>
              <w:sz w:val="22"/>
              <w:szCs w:val="22"/>
              <w:lang w:bidi="ar-SA"/>
              <w:rPrChange w:id="320" w:author="Abhishek Guria" w:date="2021-04-11T16:25:00Z">
                <w:rPr>
                  <w:rFonts w:eastAsiaTheme="minorEastAsia" w:cstheme="minorBidi"/>
                  <w:i w:val="0"/>
                  <w:iCs w:val="0"/>
                  <w:noProof/>
                  <w:sz w:val="22"/>
                  <w:szCs w:val="22"/>
                  <w:lang w:bidi="ar-SA"/>
                </w:rPr>
              </w:rPrChange>
            </w:rPr>
          </w:pPr>
          <w:r w:rsidRPr="00BB1A70">
            <w:rPr>
              <w:rFonts w:ascii="Times New Roman" w:hAnsi="Times New Roman" w:cs="Times New Roman"/>
              <w:rPrChange w:id="321" w:author="Abhishek Guria" w:date="2021-04-11T16:25:00Z">
                <w:rPr/>
              </w:rPrChange>
            </w:rPr>
            <w:fldChar w:fldCharType="begin"/>
          </w:r>
          <w:r w:rsidRPr="00BB1A70">
            <w:rPr>
              <w:rFonts w:ascii="Times New Roman" w:hAnsi="Times New Roman" w:cs="Times New Roman"/>
              <w:rPrChange w:id="322" w:author="Abhishek Guria" w:date="2021-04-11T16:25:00Z">
                <w:rPr/>
              </w:rPrChange>
            </w:rPr>
            <w:instrText xml:space="preserve"> HYPERLINK \l "_Toc68966715" </w:instrText>
          </w:r>
          <w:r w:rsidRPr="00BB1A70">
            <w:rPr>
              <w:rFonts w:ascii="Times New Roman" w:hAnsi="Times New Roman" w:cs="Times New Roman"/>
              <w:rPrChange w:id="323" w:author="Abhishek Guria" w:date="2021-04-11T16:25:00Z">
                <w:rPr/>
              </w:rPrChange>
            </w:rPr>
            <w:fldChar w:fldCharType="separate"/>
          </w:r>
          <w:r w:rsidR="00054774" w:rsidRPr="00BB1A70">
            <w:rPr>
              <w:rStyle w:val="Hyperlink"/>
              <w:rFonts w:ascii="Times New Roman" w:hAnsi="Times New Roman" w:cs="Times New Roman"/>
              <w:noProof/>
              <w:rPrChange w:id="324" w:author="Abhishek Guria" w:date="2021-04-11T16:25:00Z">
                <w:rPr>
                  <w:rStyle w:val="Hyperlink"/>
                  <w:noProof/>
                </w:rPr>
              </w:rPrChange>
            </w:rPr>
            <w:t>3.2.2 C library</w:t>
          </w:r>
          <w:r w:rsidR="00054774" w:rsidRPr="00BB1A70">
            <w:rPr>
              <w:rFonts w:ascii="Times New Roman" w:hAnsi="Times New Roman" w:cs="Times New Roman"/>
              <w:noProof/>
              <w:webHidden/>
              <w:rPrChange w:id="325" w:author="Abhishek Guria" w:date="2021-04-11T16:25:00Z">
                <w:rPr>
                  <w:noProof/>
                  <w:webHidden/>
                </w:rPr>
              </w:rPrChange>
            </w:rPr>
            <w:tab/>
          </w:r>
          <w:r w:rsidR="00054774" w:rsidRPr="00BB1A70">
            <w:rPr>
              <w:rFonts w:ascii="Times New Roman" w:hAnsi="Times New Roman" w:cs="Times New Roman"/>
              <w:noProof/>
              <w:webHidden/>
              <w:rPrChange w:id="326" w:author="Abhishek Guria" w:date="2021-04-11T16:25:00Z">
                <w:rPr>
                  <w:noProof/>
                  <w:webHidden/>
                </w:rPr>
              </w:rPrChange>
            </w:rPr>
            <w:fldChar w:fldCharType="begin"/>
          </w:r>
          <w:r w:rsidR="00054774" w:rsidRPr="00BB1A70">
            <w:rPr>
              <w:rFonts w:ascii="Times New Roman" w:hAnsi="Times New Roman" w:cs="Times New Roman"/>
              <w:noProof/>
              <w:webHidden/>
              <w:rPrChange w:id="327" w:author="Abhishek Guria" w:date="2021-04-11T16:25:00Z">
                <w:rPr>
                  <w:noProof/>
                  <w:webHidden/>
                </w:rPr>
              </w:rPrChange>
            </w:rPr>
            <w:instrText xml:space="preserve"> PAGEREF _Toc68966715 \h </w:instrText>
          </w:r>
          <w:r w:rsidR="00054774" w:rsidRPr="00BB1A70">
            <w:rPr>
              <w:rFonts w:ascii="Times New Roman" w:hAnsi="Times New Roman" w:cs="Times New Roman"/>
              <w:noProof/>
              <w:webHidden/>
              <w:rPrChange w:id="328" w:author="Abhishek Guria" w:date="2021-04-11T16:25:00Z">
                <w:rPr>
                  <w:noProof/>
                  <w:webHidden/>
                </w:rPr>
              </w:rPrChange>
            </w:rPr>
          </w:r>
          <w:r w:rsidR="00054774" w:rsidRPr="00BB1A70">
            <w:rPr>
              <w:rFonts w:ascii="Times New Roman" w:hAnsi="Times New Roman" w:cs="Times New Roman"/>
              <w:noProof/>
              <w:webHidden/>
              <w:rPrChange w:id="329" w:author="Abhishek Guria" w:date="2021-04-11T16:25:00Z">
                <w:rPr>
                  <w:noProof/>
                  <w:webHidden/>
                </w:rPr>
              </w:rPrChange>
            </w:rPr>
            <w:fldChar w:fldCharType="separate"/>
          </w:r>
          <w:r w:rsidR="00054774" w:rsidRPr="00BB1A70">
            <w:rPr>
              <w:rFonts w:ascii="Times New Roman" w:hAnsi="Times New Roman" w:cs="Times New Roman"/>
              <w:noProof/>
              <w:webHidden/>
              <w:rPrChange w:id="330" w:author="Abhishek Guria" w:date="2021-04-11T16:25:00Z">
                <w:rPr>
                  <w:noProof/>
                  <w:webHidden/>
                </w:rPr>
              </w:rPrChange>
            </w:rPr>
            <w:t>10</w:t>
          </w:r>
          <w:r w:rsidR="00054774" w:rsidRPr="00BB1A70">
            <w:rPr>
              <w:rFonts w:ascii="Times New Roman" w:hAnsi="Times New Roman" w:cs="Times New Roman"/>
              <w:noProof/>
              <w:webHidden/>
              <w:rPrChange w:id="331" w:author="Abhishek Guria" w:date="2021-04-11T16:25:00Z">
                <w:rPr>
                  <w:noProof/>
                  <w:webHidden/>
                </w:rPr>
              </w:rPrChange>
            </w:rPr>
            <w:fldChar w:fldCharType="end"/>
          </w:r>
          <w:r w:rsidRPr="00BB1A70">
            <w:rPr>
              <w:rFonts w:ascii="Times New Roman" w:hAnsi="Times New Roman" w:cs="Times New Roman"/>
              <w:noProof/>
              <w:rPrChange w:id="332" w:author="Abhishek Guria" w:date="2021-04-11T16:25:00Z">
                <w:rPr>
                  <w:noProof/>
                </w:rPr>
              </w:rPrChange>
            </w:rPr>
            <w:fldChar w:fldCharType="end"/>
          </w:r>
        </w:p>
        <w:p w14:paraId="5D478DD5" w14:textId="77777777" w:rsidR="00054774" w:rsidRPr="00BB1A70" w:rsidRDefault="00A90197">
          <w:pPr>
            <w:pStyle w:val="TOC3"/>
            <w:tabs>
              <w:tab w:val="right" w:leader="dot" w:pos="10160"/>
            </w:tabs>
            <w:rPr>
              <w:rFonts w:ascii="Times New Roman" w:eastAsiaTheme="minorEastAsia" w:hAnsi="Times New Roman" w:cs="Times New Roman"/>
              <w:i w:val="0"/>
              <w:iCs w:val="0"/>
              <w:noProof/>
              <w:sz w:val="22"/>
              <w:szCs w:val="22"/>
              <w:lang w:bidi="ar-SA"/>
              <w:rPrChange w:id="333" w:author="Abhishek Guria" w:date="2021-04-11T16:25:00Z">
                <w:rPr>
                  <w:rFonts w:eastAsiaTheme="minorEastAsia" w:cstheme="minorBidi"/>
                  <w:i w:val="0"/>
                  <w:iCs w:val="0"/>
                  <w:noProof/>
                  <w:sz w:val="22"/>
                  <w:szCs w:val="22"/>
                  <w:lang w:bidi="ar-SA"/>
                </w:rPr>
              </w:rPrChange>
            </w:rPr>
          </w:pPr>
          <w:r w:rsidRPr="00BB1A70">
            <w:rPr>
              <w:rFonts w:ascii="Times New Roman" w:hAnsi="Times New Roman" w:cs="Times New Roman"/>
              <w:rPrChange w:id="334" w:author="Abhishek Guria" w:date="2021-04-11T16:25:00Z">
                <w:rPr/>
              </w:rPrChange>
            </w:rPr>
            <w:fldChar w:fldCharType="begin"/>
          </w:r>
          <w:r w:rsidRPr="00BB1A70">
            <w:rPr>
              <w:rFonts w:ascii="Times New Roman" w:hAnsi="Times New Roman" w:cs="Times New Roman"/>
              <w:rPrChange w:id="335" w:author="Abhishek Guria" w:date="2021-04-11T16:25:00Z">
                <w:rPr/>
              </w:rPrChange>
            </w:rPr>
            <w:instrText xml:space="preserve"> HYPERLINK \l "_Toc68966716" </w:instrText>
          </w:r>
          <w:r w:rsidRPr="00BB1A70">
            <w:rPr>
              <w:rFonts w:ascii="Times New Roman" w:hAnsi="Times New Roman" w:cs="Times New Roman"/>
              <w:rPrChange w:id="336" w:author="Abhishek Guria" w:date="2021-04-11T16:25:00Z">
                <w:rPr/>
              </w:rPrChange>
            </w:rPr>
            <w:fldChar w:fldCharType="separate"/>
          </w:r>
          <w:r w:rsidR="00054774" w:rsidRPr="00BB1A70">
            <w:rPr>
              <w:rStyle w:val="Hyperlink"/>
              <w:rFonts w:ascii="Times New Roman" w:hAnsi="Times New Roman" w:cs="Times New Roman"/>
              <w:noProof/>
              <w:rPrChange w:id="337" w:author="Abhishek Guria" w:date="2021-04-11T16:25:00Z">
                <w:rPr>
                  <w:rStyle w:val="Hyperlink"/>
                  <w:noProof/>
                </w:rPr>
              </w:rPrChange>
            </w:rPr>
            <w:t>3.2.3 Debugger</w:t>
          </w:r>
          <w:r w:rsidR="00054774" w:rsidRPr="00BB1A70">
            <w:rPr>
              <w:rFonts w:ascii="Times New Roman" w:hAnsi="Times New Roman" w:cs="Times New Roman"/>
              <w:noProof/>
              <w:webHidden/>
              <w:rPrChange w:id="338" w:author="Abhishek Guria" w:date="2021-04-11T16:25:00Z">
                <w:rPr>
                  <w:noProof/>
                  <w:webHidden/>
                </w:rPr>
              </w:rPrChange>
            </w:rPr>
            <w:tab/>
          </w:r>
          <w:r w:rsidR="00054774" w:rsidRPr="00BB1A70">
            <w:rPr>
              <w:rFonts w:ascii="Times New Roman" w:hAnsi="Times New Roman" w:cs="Times New Roman"/>
              <w:noProof/>
              <w:webHidden/>
              <w:rPrChange w:id="339" w:author="Abhishek Guria" w:date="2021-04-11T16:25:00Z">
                <w:rPr>
                  <w:noProof/>
                  <w:webHidden/>
                </w:rPr>
              </w:rPrChange>
            </w:rPr>
            <w:fldChar w:fldCharType="begin"/>
          </w:r>
          <w:r w:rsidR="00054774" w:rsidRPr="00BB1A70">
            <w:rPr>
              <w:rFonts w:ascii="Times New Roman" w:hAnsi="Times New Roman" w:cs="Times New Roman"/>
              <w:noProof/>
              <w:webHidden/>
              <w:rPrChange w:id="340" w:author="Abhishek Guria" w:date="2021-04-11T16:25:00Z">
                <w:rPr>
                  <w:noProof/>
                  <w:webHidden/>
                </w:rPr>
              </w:rPrChange>
            </w:rPr>
            <w:instrText xml:space="preserve"> PAGEREF _Toc68966716 \h </w:instrText>
          </w:r>
          <w:r w:rsidR="00054774" w:rsidRPr="00BB1A70">
            <w:rPr>
              <w:rFonts w:ascii="Times New Roman" w:hAnsi="Times New Roman" w:cs="Times New Roman"/>
              <w:noProof/>
              <w:webHidden/>
              <w:rPrChange w:id="341" w:author="Abhishek Guria" w:date="2021-04-11T16:25:00Z">
                <w:rPr>
                  <w:noProof/>
                  <w:webHidden/>
                </w:rPr>
              </w:rPrChange>
            </w:rPr>
          </w:r>
          <w:r w:rsidR="00054774" w:rsidRPr="00BB1A70">
            <w:rPr>
              <w:rFonts w:ascii="Times New Roman" w:hAnsi="Times New Roman" w:cs="Times New Roman"/>
              <w:noProof/>
              <w:webHidden/>
              <w:rPrChange w:id="342" w:author="Abhishek Guria" w:date="2021-04-11T16:25:00Z">
                <w:rPr>
                  <w:noProof/>
                  <w:webHidden/>
                </w:rPr>
              </w:rPrChange>
            </w:rPr>
            <w:fldChar w:fldCharType="separate"/>
          </w:r>
          <w:r w:rsidR="00054774" w:rsidRPr="00BB1A70">
            <w:rPr>
              <w:rFonts w:ascii="Times New Roman" w:hAnsi="Times New Roman" w:cs="Times New Roman"/>
              <w:noProof/>
              <w:webHidden/>
              <w:rPrChange w:id="343" w:author="Abhishek Guria" w:date="2021-04-11T16:25:00Z">
                <w:rPr>
                  <w:noProof/>
                  <w:webHidden/>
                </w:rPr>
              </w:rPrChange>
            </w:rPr>
            <w:t>10</w:t>
          </w:r>
          <w:r w:rsidR="00054774" w:rsidRPr="00BB1A70">
            <w:rPr>
              <w:rFonts w:ascii="Times New Roman" w:hAnsi="Times New Roman" w:cs="Times New Roman"/>
              <w:noProof/>
              <w:webHidden/>
              <w:rPrChange w:id="344" w:author="Abhishek Guria" w:date="2021-04-11T16:25:00Z">
                <w:rPr>
                  <w:noProof/>
                  <w:webHidden/>
                </w:rPr>
              </w:rPrChange>
            </w:rPr>
            <w:fldChar w:fldCharType="end"/>
          </w:r>
          <w:r w:rsidRPr="00BB1A70">
            <w:rPr>
              <w:rFonts w:ascii="Times New Roman" w:hAnsi="Times New Roman" w:cs="Times New Roman"/>
              <w:noProof/>
              <w:rPrChange w:id="345" w:author="Abhishek Guria" w:date="2021-04-11T16:25:00Z">
                <w:rPr>
                  <w:noProof/>
                </w:rPr>
              </w:rPrChange>
            </w:rPr>
            <w:fldChar w:fldCharType="end"/>
          </w:r>
        </w:p>
        <w:p w14:paraId="1D191C0B"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346"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347" w:author="Abhishek Guria" w:date="2021-04-11T16:25:00Z">
                <w:rPr/>
              </w:rPrChange>
            </w:rPr>
            <w:fldChar w:fldCharType="begin"/>
          </w:r>
          <w:r w:rsidRPr="00BB1A70">
            <w:rPr>
              <w:rFonts w:ascii="Times New Roman" w:hAnsi="Times New Roman" w:cs="Times New Roman"/>
              <w:rPrChange w:id="348" w:author="Abhishek Guria" w:date="2021-04-11T16:25:00Z">
                <w:rPr/>
              </w:rPrChange>
            </w:rPr>
            <w:instrText xml:space="preserve"> HYPERLINK \l "_Toc68966717" </w:instrText>
          </w:r>
          <w:r w:rsidRPr="00BB1A70">
            <w:rPr>
              <w:rFonts w:ascii="Times New Roman" w:hAnsi="Times New Roman" w:cs="Times New Roman"/>
              <w:rPrChange w:id="349" w:author="Abhishek Guria" w:date="2021-04-11T16:25:00Z">
                <w:rPr/>
              </w:rPrChange>
            </w:rPr>
            <w:fldChar w:fldCharType="separate"/>
          </w:r>
          <w:r w:rsidR="00054774" w:rsidRPr="00BB1A70">
            <w:rPr>
              <w:rStyle w:val="Hyperlink"/>
              <w:rFonts w:ascii="Times New Roman" w:hAnsi="Times New Roman" w:cs="Times New Roman"/>
              <w:noProof/>
              <w:rPrChange w:id="350" w:author="Abhishek Guria" w:date="2021-04-11T16:25:00Z">
                <w:rPr>
                  <w:rStyle w:val="Hyperlink"/>
                  <w:noProof/>
                </w:rPr>
              </w:rPrChange>
            </w:rPr>
            <w:t>3.3 Installation of Toolchain:</w:t>
          </w:r>
          <w:r w:rsidR="00054774" w:rsidRPr="00BB1A70">
            <w:rPr>
              <w:rFonts w:ascii="Times New Roman" w:hAnsi="Times New Roman" w:cs="Times New Roman"/>
              <w:noProof/>
              <w:webHidden/>
              <w:rPrChange w:id="351" w:author="Abhishek Guria" w:date="2021-04-11T16:25:00Z">
                <w:rPr>
                  <w:noProof/>
                  <w:webHidden/>
                </w:rPr>
              </w:rPrChange>
            </w:rPr>
            <w:tab/>
          </w:r>
          <w:r w:rsidR="00054774" w:rsidRPr="00BB1A70">
            <w:rPr>
              <w:rFonts w:ascii="Times New Roman" w:hAnsi="Times New Roman" w:cs="Times New Roman"/>
              <w:noProof/>
              <w:webHidden/>
              <w:rPrChange w:id="352" w:author="Abhishek Guria" w:date="2021-04-11T16:25:00Z">
                <w:rPr>
                  <w:noProof/>
                  <w:webHidden/>
                </w:rPr>
              </w:rPrChange>
            </w:rPr>
            <w:fldChar w:fldCharType="begin"/>
          </w:r>
          <w:r w:rsidR="00054774" w:rsidRPr="00BB1A70">
            <w:rPr>
              <w:rFonts w:ascii="Times New Roman" w:hAnsi="Times New Roman" w:cs="Times New Roman"/>
              <w:noProof/>
              <w:webHidden/>
              <w:rPrChange w:id="353" w:author="Abhishek Guria" w:date="2021-04-11T16:25:00Z">
                <w:rPr>
                  <w:noProof/>
                  <w:webHidden/>
                </w:rPr>
              </w:rPrChange>
            </w:rPr>
            <w:instrText xml:space="preserve"> PAGEREF _Toc68966717 \h </w:instrText>
          </w:r>
          <w:r w:rsidR="00054774" w:rsidRPr="00BB1A70">
            <w:rPr>
              <w:rFonts w:ascii="Times New Roman" w:hAnsi="Times New Roman" w:cs="Times New Roman"/>
              <w:noProof/>
              <w:webHidden/>
              <w:rPrChange w:id="354" w:author="Abhishek Guria" w:date="2021-04-11T16:25:00Z">
                <w:rPr>
                  <w:noProof/>
                  <w:webHidden/>
                </w:rPr>
              </w:rPrChange>
            </w:rPr>
          </w:r>
          <w:r w:rsidR="00054774" w:rsidRPr="00BB1A70">
            <w:rPr>
              <w:rFonts w:ascii="Times New Roman" w:hAnsi="Times New Roman" w:cs="Times New Roman"/>
              <w:noProof/>
              <w:webHidden/>
              <w:rPrChange w:id="355" w:author="Abhishek Guria" w:date="2021-04-11T16:25:00Z">
                <w:rPr>
                  <w:noProof/>
                  <w:webHidden/>
                </w:rPr>
              </w:rPrChange>
            </w:rPr>
            <w:fldChar w:fldCharType="separate"/>
          </w:r>
          <w:r w:rsidR="00054774" w:rsidRPr="00BB1A70">
            <w:rPr>
              <w:rFonts w:ascii="Times New Roman" w:hAnsi="Times New Roman" w:cs="Times New Roman"/>
              <w:noProof/>
              <w:webHidden/>
              <w:rPrChange w:id="356" w:author="Abhishek Guria" w:date="2021-04-11T16:25:00Z">
                <w:rPr>
                  <w:noProof/>
                  <w:webHidden/>
                </w:rPr>
              </w:rPrChange>
            </w:rPr>
            <w:t>10</w:t>
          </w:r>
          <w:r w:rsidR="00054774" w:rsidRPr="00BB1A70">
            <w:rPr>
              <w:rFonts w:ascii="Times New Roman" w:hAnsi="Times New Roman" w:cs="Times New Roman"/>
              <w:noProof/>
              <w:webHidden/>
              <w:rPrChange w:id="357" w:author="Abhishek Guria" w:date="2021-04-11T16:25:00Z">
                <w:rPr>
                  <w:noProof/>
                  <w:webHidden/>
                </w:rPr>
              </w:rPrChange>
            </w:rPr>
            <w:fldChar w:fldCharType="end"/>
          </w:r>
          <w:r w:rsidRPr="00BB1A70">
            <w:rPr>
              <w:rFonts w:ascii="Times New Roman" w:hAnsi="Times New Roman" w:cs="Times New Roman"/>
              <w:noProof/>
              <w:rPrChange w:id="358" w:author="Abhishek Guria" w:date="2021-04-11T16:25:00Z">
                <w:rPr>
                  <w:noProof/>
                </w:rPr>
              </w:rPrChange>
            </w:rPr>
            <w:fldChar w:fldCharType="end"/>
          </w:r>
        </w:p>
        <w:p w14:paraId="6755888B" w14:textId="77777777" w:rsidR="00054774" w:rsidRPr="00BB1A70" w:rsidRDefault="00A90197">
          <w:pPr>
            <w:pStyle w:val="TOC1"/>
            <w:rPr>
              <w:rFonts w:ascii="Times New Roman" w:eastAsiaTheme="minorEastAsia" w:hAnsi="Times New Roman" w:cs="Times New Roman"/>
              <w:b w:val="0"/>
              <w:bCs w:val="0"/>
              <w:caps w:val="0"/>
              <w:noProof/>
              <w:sz w:val="22"/>
              <w:szCs w:val="22"/>
              <w:lang w:bidi="ar-SA"/>
              <w:rPrChange w:id="359" w:author="Abhishek Guria" w:date="2021-04-11T16:25:00Z">
                <w:rPr>
                  <w:rFonts w:eastAsiaTheme="minorEastAsia" w:cstheme="minorBidi"/>
                  <w:b w:val="0"/>
                  <w:bCs w:val="0"/>
                  <w:caps w:val="0"/>
                  <w:noProof/>
                  <w:sz w:val="22"/>
                  <w:szCs w:val="22"/>
                  <w:lang w:bidi="ar-SA"/>
                </w:rPr>
              </w:rPrChange>
            </w:rPr>
          </w:pPr>
          <w:r w:rsidRPr="00BB1A70">
            <w:rPr>
              <w:rFonts w:ascii="Times New Roman" w:hAnsi="Times New Roman" w:cs="Times New Roman"/>
              <w:rPrChange w:id="360" w:author="Abhishek Guria" w:date="2021-04-11T16:25:00Z">
                <w:rPr/>
              </w:rPrChange>
            </w:rPr>
            <w:fldChar w:fldCharType="begin"/>
          </w:r>
          <w:r w:rsidRPr="00BB1A70">
            <w:rPr>
              <w:rFonts w:ascii="Times New Roman" w:hAnsi="Times New Roman" w:cs="Times New Roman"/>
              <w:rPrChange w:id="361" w:author="Abhishek Guria" w:date="2021-04-11T16:25:00Z">
                <w:rPr/>
              </w:rPrChange>
            </w:rPr>
            <w:instrText xml:space="preserve"> HYPERLINK \l "_Toc68966718" </w:instrText>
          </w:r>
          <w:r w:rsidRPr="00BB1A70">
            <w:rPr>
              <w:rFonts w:ascii="Times New Roman" w:hAnsi="Times New Roman" w:cs="Times New Roman"/>
              <w:rPrChange w:id="362" w:author="Abhishek Guria" w:date="2021-04-11T16:25:00Z">
                <w:rPr/>
              </w:rPrChange>
            </w:rPr>
            <w:fldChar w:fldCharType="separate"/>
          </w:r>
          <w:r w:rsidR="00054774" w:rsidRPr="00BB1A70">
            <w:rPr>
              <w:rStyle w:val="Hyperlink"/>
              <w:rFonts w:ascii="Times New Roman" w:hAnsi="Times New Roman" w:cs="Times New Roman"/>
              <w:noProof/>
              <w:rPrChange w:id="363" w:author="Abhishek Guria" w:date="2021-04-11T16:25:00Z">
                <w:rPr>
                  <w:rStyle w:val="Hyperlink"/>
                  <w:noProof/>
                </w:rPr>
              </w:rPrChange>
            </w:rPr>
            <w:t>4. EMULATION AND SIMULATION</w:t>
          </w:r>
          <w:r w:rsidR="00054774" w:rsidRPr="00BB1A70">
            <w:rPr>
              <w:rFonts w:ascii="Times New Roman" w:hAnsi="Times New Roman" w:cs="Times New Roman"/>
              <w:noProof/>
              <w:webHidden/>
              <w:rPrChange w:id="364" w:author="Abhishek Guria" w:date="2021-04-11T16:25:00Z">
                <w:rPr>
                  <w:noProof/>
                  <w:webHidden/>
                </w:rPr>
              </w:rPrChange>
            </w:rPr>
            <w:tab/>
          </w:r>
          <w:r w:rsidR="00054774" w:rsidRPr="00BB1A70">
            <w:rPr>
              <w:rFonts w:ascii="Times New Roman" w:hAnsi="Times New Roman" w:cs="Times New Roman"/>
              <w:noProof/>
              <w:webHidden/>
              <w:rPrChange w:id="365" w:author="Abhishek Guria" w:date="2021-04-11T16:25:00Z">
                <w:rPr>
                  <w:noProof/>
                  <w:webHidden/>
                </w:rPr>
              </w:rPrChange>
            </w:rPr>
            <w:fldChar w:fldCharType="begin"/>
          </w:r>
          <w:r w:rsidR="00054774" w:rsidRPr="00BB1A70">
            <w:rPr>
              <w:rFonts w:ascii="Times New Roman" w:hAnsi="Times New Roman" w:cs="Times New Roman"/>
              <w:noProof/>
              <w:webHidden/>
              <w:rPrChange w:id="366" w:author="Abhishek Guria" w:date="2021-04-11T16:25:00Z">
                <w:rPr>
                  <w:noProof/>
                  <w:webHidden/>
                </w:rPr>
              </w:rPrChange>
            </w:rPr>
            <w:instrText xml:space="preserve"> PAGEREF _Toc68966718 \h </w:instrText>
          </w:r>
          <w:r w:rsidR="00054774" w:rsidRPr="00BB1A70">
            <w:rPr>
              <w:rFonts w:ascii="Times New Roman" w:hAnsi="Times New Roman" w:cs="Times New Roman"/>
              <w:noProof/>
              <w:webHidden/>
              <w:rPrChange w:id="367" w:author="Abhishek Guria" w:date="2021-04-11T16:25:00Z">
                <w:rPr>
                  <w:noProof/>
                  <w:webHidden/>
                </w:rPr>
              </w:rPrChange>
            </w:rPr>
          </w:r>
          <w:r w:rsidR="00054774" w:rsidRPr="00BB1A70">
            <w:rPr>
              <w:rFonts w:ascii="Times New Roman" w:hAnsi="Times New Roman" w:cs="Times New Roman"/>
              <w:noProof/>
              <w:webHidden/>
              <w:rPrChange w:id="368" w:author="Abhishek Guria" w:date="2021-04-11T16:25:00Z">
                <w:rPr>
                  <w:noProof/>
                  <w:webHidden/>
                </w:rPr>
              </w:rPrChange>
            </w:rPr>
            <w:fldChar w:fldCharType="separate"/>
          </w:r>
          <w:r w:rsidR="00054774" w:rsidRPr="00BB1A70">
            <w:rPr>
              <w:rFonts w:ascii="Times New Roman" w:hAnsi="Times New Roman" w:cs="Times New Roman"/>
              <w:noProof/>
              <w:webHidden/>
              <w:rPrChange w:id="369" w:author="Abhishek Guria" w:date="2021-04-11T16:25:00Z">
                <w:rPr>
                  <w:noProof/>
                  <w:webHidden/>
                </w:rPr>
              </w:rPrChange>
            </w:rPr>
            <w:t>11</w:t>
          </w:r>
          <w:r w:rsidR="00054774" w:rsidRPr="00BB1A70">
            <w:rPr>
              <w:rFonts w:ascii="Times New Roman" w:hAnsi="Times New Roman" w:cs="Times New Roman"/>
              <w:noProof/>
              <w:webHidden/>
              <w:rPrChange w:id="370" w:author="Abhishek Guria" w:date="2021-04-11T16:25:00Z">
                <w:rPr>
                  <w:noProof/>
                  <w:webHidden/>
                </w:rPr>
              </w:rPrChange>
            </w:rPr>
            <w:fldChar w:fldCharType="end"/>
          </w:r>
          <w:r w:rsidRPr="00BB1A70">
            <w:rPr>
              <w:rFonts w:ascii="Times New Roman" w:hAnsi="Times New Roman" w:cs="Times New Roman"/>
              <w:noProof/>
              <w:rPrChange w:id="371" w:author="Abhishek Guria" w:date="2021-04-11T16:25:00Z">
                <w:rPr>
                  <w:noProof/>
                </w:rPr>
              </w:rPrChange>
            </w:rPr>
            <w:fldChar w:fldCharType="end"/>
          </w:r>
        </w:p>
        <w:p w14:paraId="57641F53"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372"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373" w:author="Abhishek Guria" w:date="2021-04-11T16:25:00Z">
                <w:rPr/>
              </w:rPrChange>
            </w:rPr>
            <w:fldChar w:fldCharType="begin"/>
          </w:r>
          <w:r w:rsidRPr="00BB1A70">
            <w:rPr>
              <w:rFonts w:ascii="Times New Roman" w:hAnsi="Times New Roman" w:cs="Times New Roman"/>
              <w:rPrChange w:id="374" w:author="Abhishek Guria" w:date="2021-04-11T16:25:00Z">
                <w:rPr/>
              </w:rPrChange>
            </w:rPr>
            <w:instrText xml:space="preserve"> HYPERLINK \l "_Toc68966719" </w:instrText>
          </w:r>
          <w:r w:rsidRPr="00BB1A70">
            <w:rPr>
              <w:rFonts w:ascii="Times New Roman" w:hAnsi="Times New Roman" w:cs="Times New Roman"/>
              <w:rPrChange w:id="375" w:author="Abhishek Guria" w:date="2021-04-11T16:25:00Z">
                <w:rPr/>
              </w:rPrChange>
            </w:rPr>
            <w:fldChar w:fldCharType="separate"/>
          </w:r>
          <w:r w:rsidR="00054774" w:rsidRPr="00BB1A70">
            <w:rPr>
              <w:rStyle w:val="Hyperlink"/>
              <w:rFonts w:ascii="Times New Roman" w:hAnsi="Times New Roman" w:cs="Times New Roman"/>
              <w:noProof/>
              <w:rPrChange w:id="376" w:author="Abhishek Guria" w:date="2021-04-11T16:25:00Z">
                <w:rPr>
                  <w:rStyle w:val="Hyperlink"/>
                  <w:noProof/>
                </w:rPr>
              </w:rPrChange>
            </w:rPr>
            <w:t>4.1 First Boot (Emulation):</w:t>
          </w:r>
          <w:r w:rsidR="00054774" w:rsidRPr="00BB1A70">
            <w:rPr>
              <w:rFonts w:ascii="Times New Roman" w:hAnsi="Times New Roman" w:cs="Times New Roman"/>
              <w:noProof/>
              <w:webHidden/>
              <w:rPrChange w:id="377" w:author="Abhishek Guria" w:date="2021-04-11T16:25:00Z">
                <w:rPr>
                  <w:noProof/>
                  <w:webHidden/>
                </w:rPr>
              </w:rPrChange>
            </w:rPr>
            <w:tab/>
          </w:r>
          <w:r w:rsidR="00054774" w:rsidRPr="00BB1A70">
            <w:rPr>
              <w:rFonts w:ascii="Times New Roman" w:hAnsi="Times New Roman" w:cs="Times New Roman"/>
              <w:noProof/>
              <w:webHidden/>
              <w:rPrChange w:id="378" w:author="Abhishek Guria" w:date="2021-04-11T16:25:00Z">
                <w:rPr>
                  <w:noProof/>
                  <w:webHidden/>
                </w:rPr>
              </w:rPrChange>
            </w:rPr>
            <w:fldChar w:fldCharType="begin"/>
          </w:r>
          <w:r w:rsidR="00054774" w:rsidRPr="00BB1A70">
            <w:rPr>
              <w:rFonts w:ascii="Times New Roman" w:hAnsi="Times New Roman" w:cs="Times New Roman"/>
              <w:noProof/>
              <w:webHidden/>
              <w:rPrChange w:id="379" w:author="Abhishek Guria" w:date="2021-04-11T16:25:00Z">
                <w:rPr>
                  <w:noProof/>
                  <w:webHidden/>
                </w:rPr>
              </w:rPrChange>
            </w:rPr>
            <w:instrText xml:space="preserve"> PAGEREF _Toc68966719 \h </w:instrText>
          </w:r>
          <w:r w:rsidR="00054774" w:rsidRPr="00BB1A70">
            <w:rPr>
              <w:rFonts w:ascii="Times New Roman" w:hAnsi="Times New Roman" w:cs="Times New Roman"/>
              <w:noProof/>
              <w:webHidden/>
              <w:rPrChange w:id="380" w:author="Abhishek Guria" w:date="2021-04-11T16:25:00Z">
                <w:rPr>
                  <w:noProof/>
                  <w:webHidden/>
                </w:rPr>
              </w:rPrChange>
            </w:rPr>
          </w:r>
          <w:r w:rsidR="00054774" w:rsidRPr="00BB1A70">
            <w:rPr>
              <w:rFonts w:ascii="Times New Roman" w:hAnsi="Times New Roman" w:cs="Times New Roman"/>
              <w:noProof/>
              <w:webHidden/>
              <w:rPrChange w:id="381" w:author="Abhishek Guria" w:date="2021-04-11T16:25:00Z">
                <w:rPr>
                  <w:noProof/>
                  <w:webHidden/>
                </w:rPr>
              </w:rPrChange>
            </w:rPr>
            <w:fldChar w:fldCharType="separate"/>
          </w:r>
          <w:r w:rsidR="00054774" w:rsidRPr="00BB1A70">
            <w:rPr>
              <w:rFonts w:ascii="Times New Roman" w:hAnsi="Times New Roman" w:cs="Times New Roman"/>
              <w:noProof/>
              <w:webHidden/>
              <w:rPrChange w:id="382" w:author="Abhishek Guria" w:date="2021-04-11T16:25:00Z">
                <w:rPr>
                  <w:noProof/>
                  <w:webHidden/>
                </w:rPr>
              </w:rPrChange>
            </w:rPr>
            <w:t>11</w:t>
          </w:r>
          <w:r w:rsidR="00054774" w:rsidRPr="00BB1A70">
            <w:rPr>
              <w:rFonts w:ascii="Times New Roman" w:hAnsi="Times New Roman" w:cs="Times New Roman"/>
              <w:noProof/>
              <w:webHidden/>
              <w:rPrChange w:id="383" w:author="Abhishek Guria" w:date="2021-04-11T16:25:00Z">
                <w:rPr>
                  <w:noProof/>
                  <w:webHidden/>
                </w:rPr>
              </w:rPrChange>
            </w:rPr>
            <w:fldChar w:fldCharType="end"/>
          </w:r>
          <w:r w:rsidRPr="00BB1A70">
            <w:rPr>
              <w:rFonts w:ascii="Times New Roman" w:hAnsi="Times New Roman" w:cs="Times New Roman"/>
              <w:noProof/>
              <w:rPrChange w:id="384" w:author="Abhishek Guria" w:date="2021-04-11T16:25:00Z">
                <w:rPr>
                  <w:noProof/>
                </w:rPr>
              </w:rPrChange>
            </w:rPr>
            <w:fldChar w:fldCharType="end"/>
          </w:r>
        </w:p>
        <w:p w14:paraId="3712A365"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385"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386" w:author="Abhishek Guria" w:date="2021-04-11T16:25:00Z">
                <w:rPr/>
              </w:rPrChange>
            </w:rPr>
            <w:fldChar w:fldCharType="begin"/>
          </w:r>
          <w:r w:rsidRPr="00BB1A70">
            <w:rPr>
              <w:rFonts w:ascii="Times New Roman" w:hAnsi="Times New Roman" w:cs="Times New Roman"/>
              <w:rPrChange w:id="387" w:author="Abhishek Guria" w:date="2021-04-11T16:25:00Z">
                <w:rPr/>
              </w:rPrChange>
            </w:rPr>
            <w:instrText xml:space="preserve"> HYPERLINK \l "_Toc68966720" </w:instrText>
          </w:r>
          <w:r w:rsidRPr="00BB1A70">
            <w:rPr>
              <w:rFonts w:ascii="Times New Roman" w:hAnsi="Times New Roman" w:cs="Times New Roman"/>
              <w:rPrChange w:id="388" w:author="Abhishek Guria" w:date="2021-04-11T16:25:00Z">
                <w:rPr/>
              </w:rPrChange>
            </w:rPr>
            <w:fldChar w:fldCharType="separate"/>
          </w:r>
          <w:r w:rsidR="00054774" w:rsidRPr="00BB1A70">
            <w:rPr>
              <w:rStyle w:val="Hyperlink"/>
              <w:rFonts w:ascii="Times New Roman" w:hAnsi="Times New Roman" w:cs="Times New Roman"/>
              <w:noProof/>
              <w:rPrChange w:id="389" w:author="Abhishek Guria" w:date="2021-04-11T16:25:00Z">
                <w:rPr>
                  <w:rStyle w:val="Hyperlink"/>
                  <w:noProof/>
                </w:rPr>
              </w:rPrChange>
            </w:rPr>
            <w:t>4.2 First Steps on Target:</w:t>
          </w:r>
          <w:r w:rsidR="00054774" w:rsidRPr="00BB1A70">
            <w:rPr>
              <w:rFonts w:ascii="Times New Roman" w:hAnsi="Times New Roman" w:cs="Times New Roman"/>
              <w:noProof/>
              <w:webHidden/>
              <w:rPrChange w:id="390" w:author="Abhishek Guria" w:date="2021-04-11T16:25:00Z">
                <w:rPr>
                  <w:noProof/>
                  <w:webHidden/>
                </w:rPr>
              </w:rPrChange>
            </w:rPr>
            <w:tab/>
          </w:r>
          <w:r w:rsidR="00054774" w:rsidRPr="00BB1A70">
            <w:rPr>
              <w:rFonts w:ascii="Times New Roman" w:hAnsi="Times New Roman" w:cs="Times New Roman"/>
              <w:noProof/>
              <w:webHidden/>
              <w:rPrChange w:id="391" w:author="Abhishek Guria" w:date="2021-04-11T16:25:00Z">
                <w:rPr>
                  <w:noProof/>
                  <w:webHidden/>
                </w:rPr>
              </w:rPrChange>
            </w:rPr>
            <w:fldChar w:fldCharType="begin"/>
          </w:r>
          <w:r w:rsidR="00054774" w:rsidRPr="00BB1A70">
            <w:rPr>
              <w:rFonts w:ascii="Times New Roman" w:hAnsi="Times New Roman" w:cs="Times New Roman"/>
              <w:noProof/>
              <w:webHidden/>
              <w:rPrChange w:id="392" w:author="Abhishek Guria" w:date="2021-04-11T16:25:00Z">
                <w:rPr>
                  <w:noProof/>
                  <w:webHidden/>
                </w:rPr>
              </w:rPrChange>
            </w:rPr>
            <w:instrText xml:space="preserve"> PAGEREF _Toc68966720 \h </w:instrText>
          </w:r>
          <w:r w:rsidR="00054774" w:rsidRPr="00BB1A70">
            <w:rPr>
              <w:rFonts w:ascii="Times New Roman" w:hAnsi="Times New Roman" w:cs="Times New Roman"/>
              <w:noProof/>
              <w:webHidden/>
              <w:rPrChange w:id="393" w:author="Abhishek Guria" w:date="2021-04-11T16:25:00Z">
                <w:rPr>
                  <w:noProof/>
                  <w:webHidden/>
                </w:rPr>
              </w:rPrChange>
            </w:rPr>
          </w:r>
          <w:r w:rsidR="00054774" w:rsidRPr="00BB1A70">
            <w:rPr>
              <w:rFonts w:ascii="Times New Roman" w:hAnsi="Times New Roman" w:cs="Times New Roman"/>
              <w:noProof/>
              <w:webHidden/>
              <w:rPrChange w:id="394" w:author="Abhishek Guria" w:date="2021-04-11T16:25:00Z">
                <w:rPr>
                  <w:noProof/>
                  <w:webHidden/>
                </w:rPr>
              </w:rPrChange>
            </w:rPr>
            <w:fldChar w:fldCharType="separate"/>
          </w:r>
          <w:r w:rsidR="00054774" w:rsidRPr="00BB1A70">
            <w:rPr>
              <w:rFonts w:ascii="Times New Roman" w:hAnsi="Times New Roman" w:cs="Times New Roman"/>
              <w:noProof/>
              <w:webHidden/>
              <w:rPrChange w:id="395" w:author="Abhishek Guria" w:date="2021-04-11T16:25:00Z">
                <w:rPr>
                  <w:noProof/>
                  <w:webHidden/>
                </w:rPr>
              </w:rPrChange>
            </w:rPr>
            <w:t>12</w:t>
          </w:r>
          <w:r w:rsidR="00054774" w:rsidRPr="00BB1A70">
            <w:rPr>
              <w:rFonts w:ascii="Times New Roman" w:hAnsi="Times New Roman" w:cs="Times New Roman"/>
              <w:noProof/>
              <w:webHidden/>
              <w:rPrChange w:id="396" w:author="Abhishek Guria" w:date="2021-04-11T16:25:00Z">
                <w:rPr>
                  <w:noProof/>
                  <w:webHidden/>
                </w:rPr>
              </w:rPrChange>
            </w:rPr>
            <w:fldChar w:fldCharType="end"/>
          </w:r>
          <w:r w:rsidRPr="00BB1A70">
            <w:rPr>
              <w:rFonts w:ascii="Times New Roman" w:hAnsi="Times New Roman" w:cs="Times New Roman"/>
              <w:noProof/>
              <w:rPrChange w:id="397" w:author="Abhishek Guria" w:date="2021-04-11T16:25:00Z">
                <w:rPr>
                  <w:noProof/>
                </w:rPr>
              </w:rPrChange>
            </w:rPr>
            <w:fldChar w:fldCharType="end"/>
          </w:r>
        </w:p>
        <w:p w14:paraId="61133746" w14:textId="77777777" w:rsidR="00054774" w:rsidRPr="00BB1A70" w:rsidRDefault="00A90197">
          <w:pPr>
            <w:pStyle w:val="TOC1"/>
            <w:rPr>
              <w:rFonts w:ascii="Times New Roman" w:eastAsiaTheme="minorEastAsia" w:hAnsi="Times New Roman" w:cs="Times New Roman"/>
              <w:b w:val="0"/>
              <w:bCs w:val="0"/>
              <w:caps w:val="0"/>
              <w:noProof/>
              <w:sz w:val="22"/>
              <w:szCs w:val="22"/>
              <w:lang w:bidi="ar-SA"/>
              <w:rPrChange w:id="398" w:author="Abhishek Guria" w:date="2021-04-11T16:25:00Z">
                <w:rPr>
                  <w:rFonts w:eastAsiaTheme="minorEastAsia" w:cstheme="minorBidi"/>
                  <w:b w:val="0"/>
                  <w:bCs w:val="0"/>
                  <w:caps w:val="0"/>
                  <w:noProof/>
                  <w:sz w:val="22"/>
                  <w:szCs w:val="22"/>
                  <w:lang w:bidi="ar-SA"/>
                </w:rPr>
              </w:rPrChange>
            </w:rPr>
          </w:pPr>
          <w:r w:rsidRPr="00BB1A70">
            <w:rPr>
              <w:rFonts w:ascii="Times New Roman" w:hAnsi="Times New Roman" w:cs="Times New Roman"/>
              <w:rPrChange w:id="399" w:author="Abhishek Guria" w:date="2021-04-11T16:25:00Z">
                <w:rPr/>
              </w:rPrChange>
            </w:rPr>
            <w:fldChar w:fldCharType="begin"/>
          </w:r>
          <w:r w:rsidRPr="00BB1A70">
            <w:rPr>
              <w:rFonts w:ascii="Times New Roman" w:hAnsi="Times New Roman" w:cs="Times New Roman"/>
              <w:rPrChange w:id="400" w:author="Abhishek Guria" w:date="2021-04-11T16:25:00Z">
                <w:rPr/>
              </w:rPrChange>
            </w:rPr>
            <w:instrText xml:space="preserve"> HYPERLINK \l "_Toc68966721" </w:instrText>
          </w:r>
          <w:r w:rsidRPr="00BB1A70">
            <w:rPr>
              <w:rFonts w:ascii="Times New Roman" w:hAnsi="Times New Roman" w:cs="Times New Roman"/>
              <w:rPrChange w:id="401" w:author="Abhishek Guria" w:date="2021-04-11T16:25:00Z">
                <w:rPr/>
              </w:rPrChange>
            </w:rPr>
            <w:fldChar w:fldCharType="separate"/>
          </w:r>
          <w:r w:rsidR="00054774" w:rsidRPr="00BB1A70">
            <w:rPr>
              <w:rStyle w:val="Hyperlink"/>
              <w:rFonts w:ascii="Times New Roman" w:hAnsi="Times New Roman" w:cs="Times New Roman"/>
              <w:noProof/>
              <w:rPrChange w:id="402" w:author="Abhishek Guria" w:date="2021-04-11T16:25:00Z">
                <w:rPr>
                  <w:rStyle w:val="Hyperlink"/>
                  <w:noProof/>
                </w:rPr>
              </w:rPrChange>
            </w:rPr>
            <w:t>5. BUILDING CUSTOM KERNEL (QEMU):</w:t>
          </w:r>
          <w:r w:rsidR="00054774" w:rsidRPr="00BB1A70">
            <w:rPr>
              <w:rFonts w:ascii="Times New Roman" w:hAnsi="Times New Roman" w:cs="Times New Roman"/>
              <w:noProof/>
              <w:webHidden/>
              <w:rPrChange w:id="403" w:author="Abhishek Guria" w:date="2021-04-11T16:25:00Z">
                <w:rPr>
                  <w:noProof/>
                  <w:webHidden/>
                </w:rPr>
              </w:rPrChange>
            </w:rPr>
            <w:tab/>
          </w:r>
          <w:r w:rsidR="00054774" w:rsidRPr="00BB1A70">
            <w:rPr>
              <w:rFonts w:ascii="Times New Roman" w:hAnsi="Times New Roman" w:cs="Times New Roman"/>
              <w:noProof/>
              <w:webHidden/>
              <w:rPrChange w:id="404" w:author="Abhishek Guria" w:date="2021-04-11T16:25:00Z">
                <w:rPr>
                  <w:noProof/>
                  <w:webHidden/>
                </w:rPr>
              </w:rPrChange>
            </w:rPr>
            <w:fldChar w:fldCharType="begin"/>
          </w:r>
          <w:r w:rsidR="00054774" w:rsidRPr="00BB1A70">
            <w:rPr>
              <w:rFonts w:ascii="Times New Roman" w:hAnsi="Times New Roman" w:cs="Times New Roman"/>
              <w:noProof/>
              <w:webHidden/>
              <w:rPrChange w:id="405" w:author="Abhishek Guria" w:date="2021-04-11T16:25:00Z">
                <w:rPr>
                  <w:noProof/>
                  <w:webHidden/>
                </w:rPr>
              </w:rPrChange>
            </w:rPr>
            <w:instrText xml:space="preserve"> PAGEREF _Toc68966721 \h </w:instrText>
          </w:r>
          <w:r w:rsidR="00054774" w:rsidRPr="00BB1A70">
            <w:rPr>
              <w:rFonts w:ascii="Times New Roman" w:hAnsi="Times New Roman" w:cs="Times New Roman"/>
              <w:noProof/>
              <w:webHidden/>
              <w:rPrChange w:id="406" w:author="Abhishek Guria" w:date="2021-04-11T16:25:00Z">
                <w:rPr>
                  <w:noProof/>
                  <w:webHidden/>
                </w:rPr>
              </w:rPrChange>
            </w:rPr>
          </w:r>
          <w:r w:rsidR="00054774" w:rsidRPr="00BB1A70">
            <w:rPr>
              <w:rFonts w:ascii="Times New Roman" w:hAnsi="Times New Roman" w:cs="Times New Roman"/>
              <w:noProof/>
              <w:webHidden/>
              <w:rPrChange w:id="407" w:author="Abhishek Guria" w:date="2021-04-11T16:25:00Z">
                <w:rPr>
                  <w:noProof/>
                  <w:webHidden/>
                </w:rPr>
              </w:rPrChange>
            </w:rPr>
            <w:fldChar w:fldCharType="separate"/>
          </w:r>
          <w:r w:rsidR="00054774" w:rsidRPr="00BB1A70">
            <w:rPr>
              <w:rFonts w:ascii="Times New Roman" w:hAnsi="Times New Roman" w:cs="Times New Roman"/>
              <w:noProof/>
              <w:webHidden/>
              <w:rPrChange w:id="408" w:author="Abhishek Guria" w:date="2021-04-11T16:25:00Z">
                <w:rPr>
                  <w:noProof/>
                  <w:webHidden/>
                </w:rPr>
              </w:rPrChange>
            </w:rPr>
            <w:t>12</w:t>
          </w:r>
          <w:r w:rsidR="00054774" w:rsidRPr="00BB1A70">
            <w:rPr>
              <w:rFonts w:ascii="Times New Roman" w:hAnsi="Times New Roman" w:cs="Times New Roman"/>
              <w:noProof/>
              <w:webHidden/>
              <w:rPrChange w:id="409" w:author="Abhishek Guria" w:date="2021-04-11T16:25:00Z">
                <w:rPr>
                  <w:noProof/>
                  <w:webHidden/>
                </w:rPr>
              </w:rPrChange>
            </w:rPr>
            <w:fldChar w:fldCharType="end"/>
          </w:r>
          <w:r w:rsidRPr="00BB1A70">
            <w:rPr>
              <w:rFonts w:ascii="Times New Roman" w:hAnsi="Times New Roman" w:cs="Times New Roman"/>
              <w:noProof/>
              <w:rPrChange w:id="410" w:author="Abhishek Guria" w:date="2021-04-11T16:25:00Z">
                <w:rPr>
                  <w:noProof/>
                </w:rPr>
              </w:rPrChange>
            </w:rPr>
            <w:fldChar w:fldCharType="end"/>
          </w:r>
        </w:p>
        <w:p w14:paraId="393C739D"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411"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412" w:author="Abhishek Guria" w:date="2021-04-11T16:25:00Z">
                <w:rPr/>
              </w:rPrChange>
            </w:rPr>
            <w:fldChar w:fldCharType="begin"/>
          </w:r>
          <w:r w:rsidRPr="00BB1A70">
            <w:rPr>
              <w:rFonts w:ascii="Times New Roman" w:hAnsi="Times New Roman" w:cs="Times New Roman"/>
              <w:rPrChange w:id="413" w:author="Abhishek Guria" w:date="2021-04-11T16:25:00Z">
                <w:rPr/>
              </w:rPrChange>
            </w:rPr>
            <w:instrText xml:space="preserve"> HYPERLINK \l "_Toc68966722" </w:instrText>
          </w:r>
          <w:r w:rsidRPr="00BB1A70">
            <w:rPr>
              <w:rFonts w:ascii="Times New Roman" w:hAnsi="Times New Roman" w:cs="Times New Roman"/>
              <w:rPrChange w:id="414" w:author="Abhishek Guria" w:date="2021-04-11T16:25:00Z">
                <w:rPr/>
              </w:rPrChange>
            </w:rPr>
            <w:fldChar w:fldCharType="separate"/>
          </w:r>
          <w:r w:rsidR="00054774" w:rsidRPr="00BB1A70">
            <w:rPr>
              <w:rStyle w:val="Hyperlink"/>
              <w:rFonts w:ascii="Times New Roman" w:hAnsi="Times New Roman" w:cs="Times New Roman"/>
              <w:noProof/>
              <w:rPrChange w:id="415" w:author="Abhishek Guria" w:date="2021-04-11T16:25:00Z">
                <w:rPr>
                  <w:rStyle w:val="Hyperlink"/>
                  <w:noProof/>
                </w:rPr>
              </w:rPrChange>
            </w:rPr>
            <w:t>5.1 Download Kernel Source:</w:t>
          </w:r>
          <w:r w:rsidR="00054774" w:rsidRPr="00BB1A70">
            <w:rPr>
              <w:rFonts w:ascii="Times New Roman" w:hAnsi="Times New Roman" w:cs="Times New Roman"/>
              <w:noProof/>
              <w:webHidden/>
              <w:rPrChange w:id="416" w:author="Abhishek Guria" w:date="2021-04-11T16:25:00Z">
                <w:rPr>
                  <w:noProof/>
                  <w:webHidden/>
                </w:rPr>
              </w:rPrChange>
            </w:rPr>
            <w:tab/>
          </w:r>
          <w:r w:rsidR="00054774" w:rsidRPr="00BB1A70">
            <w:rPr>
              <w:rFonts w:ascii="Times New Roman" w:hAnsi="Times New Roman" w:cs="Times New Roman"/>
              <w:noProof/>
              <w:webHidden/>
              <w:rPrChange w:id="417" w:author="Abhishek Guria" w:date="2021-04-11T16:25:00Z">
                <w:rPr>
                  <w:noProof/>
                  <w:webHidden/>
                </w:rPr>
              </w:rPrChange>
            </w:rPr>
            <w:fldChar w:fldCharType="begin"/>
          </w:r>
          <w:r w:rsidR="00054774" w:rsidRPr="00BB1A70">
            <w:rPr>
              <w:rFonts w:ascii="Times New Roman" w:hAnsi="Times New Roman" w:cs="Times New Roman"/>
              <w:noProof/>
              <w:webHidden/>
              <w:rPrChange w:id="418" w:author="Abhishek Guria" w:date="2021-04-11T16:25:00Z">
                <w:rPr>
                  <w:noProof/>
                  <w:webHidden/>
                </w:rPr>
              </w:rPrChange>
            </w:rPr>
            <w:instrText xml:space="preserve"> PAGEREF _Toc68966722 \h </w:instrText>
          </w:r>
          <w:r w:rsidR="00054774" w:rsidRPr="00BB1A70">
            <w:rPr>
              <w:rFonts w:ascii="Times New Roman" w:hAnsi="Times New Roman" w:cs="Times New Roman"/>
              <w:noProof/>
              <w:webHidden/>
              <w:rPrChange w:id="419" w:author="Abhishek Guria" w:date="2021-04-11T16:25:00Z">
                <w:rPr>
                  <w:noProof/>
                  <w:webHidden/>
                </w:rPr>
              </w:rPrChange>
            </w:rPr>
          </w:r>
          <w:r w:rsidR="00054774" w:rsidRPr="00BB1A70">
            <w:rPr>
              <w:rFonts w:ascii="Times New Roman" w:hAnsi="Times New Roman" w:cs="Times New Roman"/>
              <w:noProof/>
              <w:webHidden/>
              <w:rPrChange w:id="420" w:author="Abhishek Guria" w:date="2021-04-11T16:25:00Z">
                <w:rPr>
                  <w:noProof/>
                  <w:webHidden/>
                </w:rPr>
              </w:rPrChange>
            </w:rPr>
            <w:fldChar w:fldCharType="separate"/>
          </w:r>
          <w:r w:rsidR="00054774" w:rsidRPr="00BB1A70">
            <w:rPr>
              <w:rFonts w:ascii="Times New Roman" w:hAnsi="Times New Roman" w:cs="Times New Roman"/>
              <w:noProof/>
              <w:webHidden/>
              <w:rPrChange w:id="421" w:author="Abhishek Guria" w:date="2021-04-11T16:25:00Z">
                <w:rPr>
                  <w:noProof/>
                  <w:webHidden/>
                </w:rPr>
              </w:rPrChange>
            </w:rPr>
            <w:t>12</w:t>
          </w:r>
          <w:r w:rsidR="00054774" w:rsidRPr="00BB1A70">
            <w:rPr>
              <w:rFonts w:ascii="Times New Roman" w:hAnsi="Times New Roman" w:cs="Times New Roman"/>
              <w:noProof/>
              <w:webHidden/>
              <w:rPrChange w:id="422" w:author="Abhishek Guria" w:date="2021-04-11T16:25:00Z">
                <w:rPr>
                  <w:noProof/>
                  <w:webHidden/>
                </w:rPr>
              </w:rPrChange>
            </w:rPr>
            <w:fldChar w:fldCharType="end"/>
          </w:r>
          <w:r w:rsidRPr="00BB1A70">
            <w:rPr>
              <w:rFonts w:ascii="Times New Roman" w:hAnsi="Times New Roman" w:cs="Times New Roman"/>
              <w:noProof/>
              <w:rPrChange w:id="423" w:author="Abhishek Guria" w:date="2021-04-11T16:25:00Z">
                <w:rPr>
                  <w:noProof/>
                </w:rPr>
              </w:rPrChange>
            </w:rPr>
            <w:fldChar w:fldCharType="end"/>
          </w:r>
        </w:p>
        <w:p w14:paraId="5F2C1930"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424"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425" w:author="Abhishek Guria" w:date="2021-04-11T16:25:00Z">
                <w:rPr/>
              </w:rPrChange>
            </w:rPr>
            <w:fldChar w:fldCharType="begin"/>
          </w:r>
          <w:r w:rsidRPr="00BB1A70">
            <w:rPr>
              <w:rFonts w:ascii="Times New Roman" w:hAnsi="Times New Roman" w:cs="Times New Roman"/>
              <w:rPrChange w:id="426" w:author="Abhishek Guria" w:date="2021-04-11T16:25:00Z">
                <w:rPr/>
              </w:rPrChange>
            </w:rPr>
            <w:instrText xml:space="preserve"> HYPERLINK \l "_Toc68966723" </w:instrText>
          </w:r>
          <w:r w:rsidRPr="00BB1A70">
            <w:rPr>
              <w:rFonts w:ascii="Times New Roman" w:hAnsi="Times New Roman" w:cs="Times New Roman"/>
              <w:rPrChange w:id="427" w:author="Abhishek Guria" w:date="2021-04-11T16:25:00Z">
                <w:rPr/>
              </w:rPrChange>
            </w:rPr>
            <w:fldChar w:fldCharType="separate"/>
          </w:r>
          <w:r w:rsidR="00054774" w:rsidRPr="00BB1A70">
            <w:rPr>
              <w:rStyle w:val="Hyperlink"/>
              <w:rFonts w:ascii="Times New Roman" w:hAnsi="Times New Roman" w:cs="Times New Roman"/>
              <w:noProof/>
              <w:rPrChange w:id="428" w:author="Abhishek Guria" w:date="2021-04-11T16:25:00Z">
                <w:rPr>
                  <w:rStyle w:val="Hyperlink"/>
                  <w:noProof/>
                </w:rPr>
              </w:rPrChange>
            </w:rPr>
            <w:t>5.2 Obtain Configuration File:</w:t>
          </w:r>
          <w:r w:rsidR="00054774" w:rsidRPr="00BB1A70">
            <w:rPr>
              <w:rFonts w:ascii="Times New Roman" w:hAnsi="Times New Roman" w:cs="Times New Roman"/>
              <w:noProof/>
              <w:webHidden/>
              <w:rPrChange w:id="429" w:author="Abhishek Guria" w:date="2021-04-11T16:25:00Z">
                <w:rPr>
                  <w:noProof/>
                  <w:webHidden/>
                </w:rPr>
              </w:rPrChange>
            </w:rPr>
            <w:tab/>
          </w:r>
          <w:r w:rsidR="00054774" w:rsidRPr="00BB1A70">
            <w:rPr>
              <w:rFonts w:ascii="Times New Roman" w:hAnsi="Times New Roman" w:cs="Times New Roman"/>
              <w:noProof/>
              <w:webHidden/>
              <w:rPrChange w:id="430" w:author="Abhishek Guria" w:date="2021-04-11T16:25:00Z">
                <w:rPr>
                  <w:noProof/>
                  <w:webHidden/>
                </w:rPr>
              </w:rPrChange>
            </w:rPr>
            <w:fldChar w:fldCharType="begin"/>
          </w:r>
          <w:r w:rsidR="00054774" w:rsidRPr="00BB1A70">
            <w:rPr>
              <w:rFonts w:ascii="Times New Roman" w:hAnsi="Times New Roman" w:cs="Times New Roman"/>
              <w:noProof/>
              <w:webHidden/>
              <w:rPrChange w:id="431" w:author="Abhishek Guria" w:date="2021-04-11T16:25:00Z">
                <w:rPr>
                  <w:noProof/>
                  <w:webHidden/>
                </w:rPr>
              </w:rPrChange>
            </w:rPr>
            <w:instrText xml:space="preserve"> PAGEREF _Toc68966723 \h </w:instrText>
          </w:r>
          <w:r w:rsidR="00054774" w:rsidRPr="00BB1A70">
            <w:rPr>
              <w:rFonts w:ascii="Times New Roman" w:hAnsi="Times New Roman" w:cs="Times New Roman"/>
              <w:noProof/>
              <w:webHidden/>
              <w:rPrChange w:id="432" w:author="Abhishek Guria" w:date="2021-04-11T16:25:00Z">
                <w:rPr>
                  <w:noProof/>
                  <w:webHidden/>
                </w:rPr>
              </w:rPrChange>
            </w:rPr>
          </w:r>
          <w:r w:rsidR="00054774" w:rsidRPr="00BB1A70">
            <w:rPr>
              <w:rFonts w:ascii="Times New Roman" w:hAnsi="Times New Roman" w:cs="Times New Roman"/>
              <w:noProof/>
              <w:webHidden/>
              <w:rPrChange w:id="433" w:author="Abhishek Guria" w:date="2021-04-11T16:25:00Z">
                <w:rPr>
                  <w:noProof/>
                  <w:webHidden/>
                </w:rPr>
              </w:rPrChange>
            </w:rPr>
            <w:fldChar w:fldCharType="separate"/>
          </w:r>
          <w:r w:rsidR="00054774" w:rsidRPr="00BB1A70">
            <w:rPr>
              <w:rFonts w:ascii="Times New Roman" w:hAnsi="Times New Roman" w:cs="Times New Roman"/>
              <w:noProof/>
              <w:webHidden/>
              <w:rPrChange w:id="434" w:author="Abhishek Guria" w:date="2021-04-11T16:25:00Z">
                <w:rPr>
                  <w:noProof/>
                  <w:webHidden/>
                </w:rPr>
              </w:rPrChange>
            </w:rPr>
            <w:t>12</w:t>
          </w:r>
          <w:r w:rsidR="00054774" w:rsidRPr="00BB1A70">
            <w:rPr>
              <w:rFonts w:ascii="Times New Roman" w:hAnsi="Times New Roman" w:cs="Times New Roman"/>
              <w:noProof/>
              <w:webHidden/>
              <w:rPrChange w:id="435" w:author="Abhishek Guria" w:date="2021-04-11T16:25:00Z">
                <w:rPr>
                  <w:noProof/>
                  <w:webHidden/>
                </w:rPr>
              </w:rPrChange>
            </w:rPr>
            <w:fldChar w:fldCharType="end"/>
          </w:r>
          <w:r w:rsidRPr="00BB1A70">
            <w:rPr>
              <w:rFonts w:ascii="Times New Roman" w:hAnsi="Times New Roman" w:cs="Times New Roman"/>
              <w:noProof/>
              <w:rPrChange w:id="436" w:author="Abhishek Guria" w:date="2021-04-11T16:25:00Z">
                <w:rPr>
                  <w:noProof/>
                </w:rPr>
              </w:rPrChange>
            </w:rPr>
            <w:fldChar w:fldCharType="end"/>
          </w:r>
        </w:p>
        <w:p w14:paraId="39CF2765"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437"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438" w:author="Abhishek Guria" w:date="2021-04-11T16:25:00Z">
                <w:rPr/>
              </w:rPrChange>
            </w:rPr>
            <w:fldChar w:fldCharType="begin"/>
          </w:r>
          <w:r w:rsidRPr="00BB1A70">
            <w:rPr>
              <w:rFonts w:ascii="Times New Roman" w:hAnsi="Times New Roman" w:cs="Times New Roman"/>
              <w:rPrChange w:id="439" w:author="Abhishek Guria" w:date="2021-04-11T16:25:00Z">
                <w:rPr/>
              </w:rPrChange>
            </w:rPr>
            <w:instrText xml:space="preserve"> HYPERLINK \l "_Toc68966724" </w:instrText>
          </w:r>
          <w:r w:rsidRPr="00BB1A70">
            <w:rPr>
              <w:rFonts w:ascii="Times New Roman" w:hAnsi="Times New Roman" w:cs="Times New Roman"/>
              <w:rPrChange w:id="440" w:author="Abhishek Guria" w:date="2021-04-11T16:25:00Z">
                <w:rPr/>
              </w:rPrChange>
            </w:rPr>
            <w:fldChar w:fldCharType="separate"/>
          </w:r>
          <w:r w:rsidR="00054774" w:rsidRPr="00BB1A70">
            <w:rPr>
              <w:rStyle w:val="Hyperlink"/>
              <w:rFonts w:ascii="Times New Roman" w:hAnsi="Times New Roman" w:cs="Times New Roman"/>
              <w:noProof/>
              <w:rPrChange w:id="441" w:author="Abhishek Guria" w:date="2021-04-11T16:25:00Z">
                <w:rPr>
                  <w:rStyle w:val="Hyperlink"/>
                  <w:noProof/>
                </w:rPr>
              </w:rPrChange>
            </w:rPr>
            <w:t>5.3 Customization:</w:t>
          </w:r>
          <w:r w:rsidR="00054774" w:rsidRPr="00BB1A70">
            <w:rPr>
              <w:rFonts w:ascii="Times New Roman" w:hAnsi="Times New Roman" w:cs="Times New Roman"/>
              <w:noProof/>
              <w:webHidden/>
              <w:rPrChange w:id="442" w:author="Abhishek Guria" w:date="2021-04-11T16:25:00Z">
                <w:rPr>
                  <w:noProof/>
                  <w:webHidden/>
                </w:rPr>
              </w:rPrChange>
            </w:rPr>
            <w:tab/>
          </w:r>
          <w:r w:rsidR="00054774" w:rsidRPr="00BB1A70">
            <w:rPr>
              <w:rFonts w:ascii="Times New Roman" w:hAnsi="Times New Roman" w:cs="Times New Roman"/>
              <w:noProof/>
              <w:webHidden/>
              <w:rPrChange w:id="443" w:author="Abhishek Guria" w:date="2021-04-11T16:25:00Z">
                <w:rPr>
                  <w:noProof/>
                  <w:webHidden/>
                </w:rPr>
              </w:rPrChange>
            </w:rPr>
            <w:fldChar w:fldCharType="begin"/>
          </w:r>
          <w:r w:rsidR="00054774" w:rsidRPr="00BB1A70">
            <w:rPr>
              <w:rFonts w:ascii="Times New Roman" w:hAnsi="Times New Roman" w:cs="Times New Roman"/>
              <w:noProof/>
              <w:webHidden/>
              <w:rPrChange w:id="444" w:author="Abhishek Guria" w:date="2021-04-11T16:25:00Z">
                <w:rPr>
                  <w:noProof/>
                  <w:webHidden/>
                </w:rPr>
              </w:rPrChange>
            </w:rPr>
            <w:instrText xml:space="preserve"> PAGEREF _Toc68966724 \h </w:instrText>
          </w:r>
          <w:r w:rsidR="00054774" w:rsidRPr="00BB1A70">
            <w:rPr>
              <w:rFonts w:ascii="Times New Roman" w:hAnsi="Times New Roman" w:cs="Times New Roman"/>
              <w:noProof/>
              <w:webHidden/>
              <w:rPrChange w:id="445" w:author="Abhishek Guria" w:date="2021-04-11T16:25:00Z">
                <w:rPr>
                  <w:noProof/>
                  <w:webHidden/>
                </w:rPr>
              </w:rPrChange>
            </w:rPr>
          </w:r>
          <w:r w:rsidR="00054774" w:rsidRPr="00BB1A70">
            <w:rPr>
              <w:rFonts w:ascii="Times New Roman" w:hAnsi="Times New Roman" w:cs="Times New Roman"/>
              <w:noProof/>
              <w:webHidden/>
              <w:rPrChange w:id="446" w:author="Abhishek Guria" w:date="2021-04-11T16:25:00Z">
                <w:rPr>
                  <w:noProof/>
                  <w:webHidden/>
                </w:rPr>
              </w:rPrChange>
            </w:rPr>
            <w:fldChar w:fldCharType="separate"/>
          </w:r>
          <w:r w:rsidR="00054774" w:rsidRPr="00BB1A70">
            <w:rPr>
              <w:rFonts w:ascii="Times New Roman" w:hAnsi="Times New Roman" w:cs="Times New Roman"/>
              <w:noProof/>
              <w:webHidden/>
              <w:rPrChange w:id="447" w:author="Abhishek Guria" w:date="2021-04-11T16:25:00Z">
                <w:rPr>
                  <w:noProof/>
                  <w:webHidden/>
                </w:rPr>
              </w:rPrChange>
            </w:rPr>
            <w:t>13</w:t>
          </w:r>
          <w:r w:rsidR="00054774" w:rsidRPr="00BB1A70">
            <w:rPr>
              <w:rFonts w:ascii="Times New Roman" w:hAnsi="Times New Roman" w:cs="Times New Roman"/>
              <w:noProof/>
              <w:webHidden/>
              <w:rPrChange w:id="448" w:author="Abhishek Guria" w:date="2021-04-11T16:25:00Z">
                <w:rPr>
                  <w:noProof/>
                  <w:webHidden/>
                </w:rPr>
              </w:rPrChange>
            </w:rPr>
            <w:fldChar w:fldCharType="end"/>
          </w:r>
          <w:r w:rsidRPr="00BB1A70">
            <w:rPr>
              <w:rFonts w:ascii="Times New Roman" w:hAnsi="Times New Roman" w:cs="Times New Roman"/>
              <w:noProof/>
              <w:rPrChange w:id="449" w:author="Abhishek Guria" w:date="2021-04-11T16:25:00Z">
                <w:rPr>
                  <w:noProof/>
                </w:rPr>
              </w:rPrChange>
            </w:rPr>
            <w:fldChar w:fldCharType="end"/>
          </w:r>
        </w:p>
        <w:p w14:paraId="5B27292D"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450"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451" w:author="Abhishek Guria" w:date="2021-04-11T16:25:00Z">
                <w:rPr/>
              </w:rPrChange>
            </w:rPr>
            <w:fldChar w:fldCharType="begin"/>
          </w:r>
          <w:r w:rsidRPr="00BB1A70">
            <w:rPr>
              <w:rFonts w:ascii="Times New Roman" w:hAnsi="Times New Roman" w:cs="Times New Roman"/>
              <w:rPrChange w:id="452" w:author="Abhishek Guria" w:date="2021-04-11T16:25:00Z">
                <w:rPr/>
              </w:rPrChange>
            </w:rPr>
            <w:instrText xml:space="preserve"> HYPERLINK \l "_Toc68966725" </w:instrText>
          </w:r>
          <w:r w:rsidRPr="00BB1A70">
            <w:rPr>
              <w:rFonts w:ascii="Times New Roman" w:hAnsi="Times New Roman" w:cs="Times New Roman"/>
              <w:rPrChange w:id="453" w:author="Abhishek Guria" w:date="2021-04-11T16:25:00Z">
                <w:rPr/>
              </w:rPrChange>
            </w:rPr>
            <w:fldChar w:fldCharType="separate"/>
          </w:r>
          <w:r w:rsidR="00054774" w:rsidRPr="00BB1A70">
            <w:rPr>
              <w:rStyle w:val="Hyperlink"/>
              <w:rFonts w:ascii="Times New Roman" w:hAnsi="Times New Roman" w:cs="Times New Roman"/>
              <w:noProof/>
              <w:rPrChange w:id="454" w:author="Abhishek Guria" w:date="2021-04-11T16:25:00Z">
                <w:rPr>
                  <w:rStyle w:val="Hyperlink"/>
                  <w:noProof/>
                </w:rPr>
              </w:rPrChange>
            </w:rPr>
            <w:t>5.4 How to build the Kernel:</w:t>
          </w:r>
          <w:r w:rsidR="00054774" w:rsidRPr="00BB1A70">
            <w:rPr>
              <w:rFonts w:ascii="Times New Roman" w:hAnsi="Times New Roman" w:cs="Times New Roman"/>
              <w:noProof/>
              <w:webHidden/>
              <w:rPrChange w:id="455" w:author="Abhishek Guria" w:date="2021-04-11T16:25:00Z">
                <w:rPr>
                  <w:noProof/>
                  <w:webHidden/>
                </w:rPr>
              </w:rPrChange>
            </w:rPr>
            <w:tab/>
          </w:r>
          <w:r w:rsidR="00054774" w:rsidRPr="00BB1A70">
            <w:rPr>
              <w:rFonts w:ascii="Times New Roman" w:hAnsi="Times New Roman" w:cs="Times New Roman"/>
              <w:noProof/>
              <w:webHidden/>
              <w:rPrChange w:id="456" w:author="Abhishek Guria" w:date="2021-04-11T16:25:00Z">
                <w:rPr>
                  <w:noProof/>
                  <w:webHidden/>
                </w:rPr>
              </w:rPrChange>
            </w:rPr>
            <w:fldChar w:fldCharType="begin"/>
          </w:r>
          <w:r w:rsidR="00054774" w:rsidRPr="00BB1A70">
            <w:rPr>
              <w:rFonts w:ascii="Times New Roman" w:hAnsi="Times New Roman" w:cs="Times New Roman"/>
              <w:noProof/>
              <w:webHidden/>
              <w:rPrChange w:id="457" w:author="Abhishek Guria" w:date="2021-04-11T16:25:00Z">
                <w:rPr>
                  <w:noProof/>
                  <w:webHidden/>
                </w:rPr>
              </w:rPrChange>
            </w:rPr>
            <w:instrText xml:space="preserve"> PAGEREF _Toc68966725 \h </w:instrText>
          </w:r>
          <w:r w:rsidR="00054774" w:rsidRPr="00BB1A70">
            <w:rPr>
              <w:rFonts w:ascii="Times New Roman" w:hAnsi="Times New Roman" w:cs="Times New Roman"/>
              <w:noProof/>
              <w:webHidden/>
              <w:rPrChange w:id="458" w:author="Abhishek Guria" w:date="2021-04-11T16:25:00Z">
                <w:rPr>
                  <w:noProof/>
                  <w:webHidden/>
                </w:rPr>
              </w:rPrChange>
            </w:rPr>
          </w:r>
          <w:r w:rsidR="00054774" w:rsidRPr="00BB1A70">
            <w:rPr>
              <w:rFonts w:ascii="Times New Roman" w:hAnsi="Times New Roman" w:cs="Times New Roman"/>
              <w:noProof/>
              <w:webHidden/>
              <w:rPrChange w:id="459" w:author="Abhishek Guria" w:date="2021-04-11T16:25:00Z">
                <w:rPr>
                  <w:noProof/>
                  <w:webHidden/>
                </w:rPr>
              </w:rPrChange>
            </w:rPr>
            <w:fldChar w:fldCharType="separate"/>
          </w:r>
          <w:r w:rsidR="00054774" w:rsidRPr="00BB1A70">
            <w:rPr>
              <w:rFonts w:ascii="Times New Roman" w:hAnsi="Times New Roman" w:cs="Times New Roman"/>
              <w:noProof/>
              <w:webHidden/>
              <w:rPrChange w:id="460" w:author="Abhishek Guria" w:date="2021-04-11T16:25:00Z">
                <w:rPr>
                  <w:noProof/>
                  <w:webHidden/>
                </w:rPr>
              </w:rPrChange>
            </w:rPr>
            <w:t>13</w:t>
          </w:r>
          <w:r w:rsidR="00054774" w:rsidRPr="00BB1A70">
            <w:rPr>
              <w:rFonts w:ascii="Times New Roman" w:hAnsi="Times New Roman" w:cs="Times New Roman"/>
              <w:noProof/>
              <w:webHidden/>
              <w:rPrChange w:id="461" w:author="Abhishek Guria" w:date="2021-04-11T16:25:00Z">
                <w:rPr>
                  <w:noProof/>
                  <w:webHidden/>
                </w:rPr>
              </w:rPrChange>
            </w:rPr>
            <w:fldChar w:fldCharType="end"/>
          </w:r>
          <w:r w:rsidRPr="00BB1A70">
            <w:rPr>
              <w:rFonts w:ascii="Times New Roman" w:hAnsi="Times New Roman" w:cs="Times New Roman"/>
              <w:noProof/>
              <w:rPrChange w:id="462" w:author="Abhishek Guria" w:date="2021-04-11T16:25:00Z">
                <w:rPr>
                  <w:noProof/>
                </w:rPr>
              </w:rPrChange>
            </w:rPr>
            <w:fldChar w:fldCharType="end"/>
          </w:r>
        </w:p>
        <w:p w14:paraId="08639B3D"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463"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464" w:author="Abhishek Guria" w:date="2021-04-11T16:25:00Z">
                <w:rPr/>
              </w:rPrChange>
            </w:rPr>
            <w:fldChar w:fldCharType="begin"/>
          </w:r>
          <w:r w:rsidRPr="00BB1A70">
            <w:rPr>
              <w:rFonts w:ascii="Times New Roman" w:hAnsi="Times New Roman" w:cs="Times New Roman"/>
              <w:rPrChange w:id="465" w:author="Abhishek Guria" w:date="2021-04-11T16:25:00Z">
                <w:rPr/>
              </w:rPrChange>
            </w:rPr>
            <w:instrText xml:space="preserve"> HYPERLINK \l "_Toc68966726" </w:instrText>
          </w:r>
          <w:r w:rsidRPr="00BB1A70">
            <w:rPr>
              <w:rFonts w:ascii="Times New Roman" w:hAnsi="Times New Roman" w:cs="Times New Roman"/>
              <w:rPrChange w:id="466" w:author="Abhishek Guria" w:date="2021-04-11T16:25:00Z">
                <w:rPr/>
              </w:rPrChange>
            </w:rPr>
            <w:fldChar w:fldCharType="separate"/>
          </w:r>
          <w:r w:rsidR="00054774" w:rsidRPr="00BB1A70">
            <w:rPr>
              <w:rStyle w:val="Hyperlink"/>
              <w:rFonts w:ascii="Times New Roman" w:hAnsi="Times New Roman" w:cs="Times New Roman"/>
              <w:noProof/>
              <w:rPrChange w:id="467" w:author="Abhishek Guria" w:date="2021-04-11T16:25:00Z">
                <w:rPr>
                  <w:rStyle w:val="Hyperlink"/>
                  <w:noProof/>
                </w:rPr>
              </w:rPrChange>
            </w:rPr>
            <w:t>5.5 How to test the Built outcome:</w:t>
          </w:r>
          <w:r w:rsidR="00054774" w:rsidRPr="00BB1A70">
            <w:rPr>
              <w:rFonts w:ascii="Times New Roman" w:hAnsi="Times New Roman" w:cs="Times New Roman"/>
              <w:noProof/>
              <w:webHidden/>
              <w:rPrChange w:id="468" w:author="Abhishek Guria" w:date="2021-04-11T16:25:00Z">
                <w:rPr>
                  <w:noProof/>
                  <w:webHidden/>
                </w:rPr>
              </w:rPrChange>
            </w:rPr>
            <w:tab/>
          </w:r>
          <w:r w:rsidR="00054774" w:rsidRPr="00BB1A70">
            <w:rPr>
              <w:rFonts w:ascii="Times New Roman" w:hAnsi="Times New Roman" w:cs="Times New Roman"/>
              <w:noProof/>
              <w:webHidden/>
              <w:rPrChange w:id="469" w:author="Abhishek Guria" w:date="2021-04-11T16:25:00Z">
                <w:rPr>
                  <w:noProof/>
                  <w:webHidden/>
                </w:rPr>
              </w:rPrChange>
            </w:rPr>
            <w:fldChar w:fldCharType="begin"/>
          </w:r>
          <w:r w:rsidR="00054774" w:rsidRPr="00BB1A70">
            <w:rPr>
              <w:rFonts w:ascii="Times New Roman" w:hAnsi="Times New Roman" w:cs="Times New Roman"/>
              <w:noProof/>
              <w:webHidden/>
              <w:rPrChange w:id="470" w:author="Abhishek Guria" w:date="2021-04-11T16:25:00Z">
                <w:rPr>
                  <w:noProof/>
                  <w:webHidden/>
                </w:rPr>
              </w:rPrChange>
            </w:rPr>
            <w:instrText xml:space="preserve"> PAGEREF _Toc68966726 \h </w:instrText>
          </w:r>
          <w:r w:rsidR="00054774" w:rsidRPr="00BB1A70">
            <w:rPr>
              <w:rFonts w:ascii="Times New Roman" w:hAnsi="Times New Roman" w:cs="Times New Roman"/>
              <w:noProof/>
              <w:webHidden/>
              <w:rPrChange w:id="471" w:author="Abhishek Guria" w:date="2021-04-11T16:25:00Z">
                <w:rPr>
                  <w:noProof/>
                  <w:webHidden/>
                </w:rPr>
              </w:rPrChange>
            </w:rPr>
          </w:r>
          <w:r w:rsidR="00054774" w:rsidRPr="00BB1A70">
            <w:rPr>
              <w:rFonts w:ascii="Times New Roman" w:hAnsi="Times New Roman" w:cs="Times New Roman"/>
              <w:noProof/>
              <w:webHidden/>
              <w:rPrChange w:id="472" w:author="Abhishek Guria" w:date="2021-04-11T16:25:00Z">
                <w:rPr>
                  <w:noProof/>
                  <w:webHidden/>
                </w:rPr>
              </w:rPrChange>
            </w:rPr>
            <w:fldChar w:fldCharType="separate"/>
          </w:r>
          <w:r w:rsidR="00054774" w:rsidRPr="00BB1A70">
            <w:rPr>
              <w:rFonts w:ascii="Times New Roman" w:hAnsi="Times New Roman" w:cs="Times New Roman"/>
              <w:noProof/>
              <w:webHidden/>
              <w:rPrChange w:id="473" w:author="Abhishek Guria" w:date="2021-04-11T16:25:00Z">
                <w:rPr>
                  <w:noProof/>
                  <w:webHidden/>
                </w:rPr>
              </w:rPrChange>
            </w:rPr>
            <w:t>13</w:t>
          </w:r>
          <w:r w:rsidR="00054774" w:rsidRPr="00BB1A70">
            <w:rPr>
              <w:rFonts w:ascii="Times New Roman" w:hAnsi="Times New Roman" w:cs="Times New Roman"/>
              <w:noProof/>
              <w:webHidden/>
              <w:rPrChange w:id="474" w:author="Abhishek Guria" w:date="2021-04-11T16:25:00Z">
                <w:rPr>
                  <w:noProof/>
                  <w:webHidden/>
                </w:rPr>
              </w:rPrChange>
            </w:rPr>
            <w:fldChar w:fldCharType="end"/>
          </w:r>
          <w:r w:rsidRPr="00BB1A70">
            <w:rPr>
              <w:rFonts w:ascii="Times New Roman" w:hAnsi="Times New Roman" w:cs="Times New Roman"/>
              <w:noProof/>
              <w:rPrChange w:id="475" w:author="Abhishek Guria" w:date="2021-04-11T16:25:00Z">
                <w:rPr>
                  <w:noProof/>
                </w:rPr>
              </w:rPrChange>
            </w:rPr>
            <w:fldChar w:fldCharType="end"/>
          </w:r>
        </w:p>
        <w:p w14:paraId="7047183F" w14:textId="77777777" w:rsidR="00054774" w:rsidRPr="00BB1A70" w:rsidRDefault="00A90197">
          <w:pPr>
            <w:pStyle w:val="TOC1"/>
            <w:rPr>
              <w:rFonts w:ascii="Times New Roman" w:eastAsiaTheme="minorEastAsia" w:hAnsi="Times New Roman" w:cs="Times New Roman"/>
              <w:b w:val="0"/>
              <w:bCs w:val="0"/>
              <w:caps w:val="0"/>
              <w:noProof/>
              <w:sz w:val="22"/>
              <w:szCs w:val="22"/>
              <w:lang w:bidi="ar-SA"/>
              <w:rPrChange w:id="476" w:author="Abhishek Guria" w:date="2021-04-11T16:25:00Z">
                <w:rPr>
                  <w:rFonts w:eastAsiaTheme="minorEastAsia" w:cstheme="minorBidi"/>
                  <w:b w:val="0"/>
                  <w:bCs w:val="0"/>
                  <w:caps w:val="0"/>
                  <w:noProof/>
                  <w:sz w:val="22"/>
                  <w:szCs w:val="22"/>
                  <w:lang w:bidi="ar-SA"/>
                </w:rPr>
              </w:rPrChange>
            </w:rPr>
          </w:pPr>
          <w:r w:rsidRPr="00BB1A70">
            <w:rPr>
              <w:rFonts w:ascii="Times New Roman" w:hAnsi="Times New Roman" w:cs="Times New Roman"/>
              <w:rPrChange w:id="477" w:author="Abhishek Guria" w:date="2021-04-11T16:25:00Z">
                <w:rPr/>
              </w:rPrChange>
            </w:rPr>
            <w:fldChar w:fldCharType="begin"/>
          </w:r>
          <w:r w:rsidRPr="00BB1A70">
            <w:rPr>
              <w:rFonts w:ascii="Times New Roman" w:hAnsi="Times New Roman" w:cs="Times New Roman"/>
              <w:rPrChange w:id="478" w:author="Abhishek Guria" w:date="2021-04-11T16:25:00Z">
                <w:rPr/>
              </w:rPrChange>
            </w:rPr>
            <w:instrText xml:space="preserve"> HYPERLINK \l "_Toc68966727" </w:instrText>
          </w:r>
          <w:r w:rsidRPr="00BB1A70">
            <w:rPr>
              <w:rFonts w:ascii="Times New Roman" w:hAnsi="Times New Roman" w:cs="Times New Roman"/>
              <w:rPrChange w:id="479" w:author="Abhishek Guria" w:date="2021-04-11T16:25:00Z">
                <w:rPr/>
              </w:rPrChange>
            </w:rPr>
            <w:fldChar w:fldCharType="separate"/>
          </w:r>
          <w:r w:rsidR="00054774" w:rsidRPr="00BB1A70">
            <w:rPr>
              <w:rStyle w:val="Hyperlink"/>
              <w:rFonts w:ascii="Times New Roman" w:hAnsi="Times New Roman" w:cs="Times New Roman"/>
              <w:noProof/>
              <w:rPrChange w:id="480" w:author="Abhishek Guria" w:date="2021-04-11T16:25:00Z">
                <w:rPr>
                  <w:rStyle w:val="Hyperlink"/>
                  <w:noProof/>
                </w:rPr>
              </w:rPrChange>
            </w:rPr>
            <w:t>6. CROSS COMPILING CODE</w:t>
          </w:r>
          <w:r w:rsidR="00054774" w:rsidRPr="00BB1A70">
            <w:rPr>
              <w:rFonts w:ascii="Times New Roman" w:hAnsi="Times New Roman" w:cs="Times New Roman"/>
              <w:noProof/>
              <w:webHidden/>
              <w:rPrChange w:id="481" w:author="Abhishek Guria" w:date="2021-04-11T16:25:00Z">
                <w:rPr>
                  <w:noProof/>
                  <w:webHidden/>
                </w:rPr>
              </w:rPrChange>
            </w:rPr>
            <w:tab/>
          </w:r>
          <w:r w:rsidR="00054774" w:rsidRPr="00BB1A70">
            <w:rPr>
              <w:rFonts w:ascii="Times New Roman" w:hAnsi="Times New Roman" w:cs="Times New Roman"/>
              <w:noProof/>
              <w:webHidden/>
              <w:rPrChange w:id="482" w:author="Abhishek Guria" w:date="2021-04-11T16:25:00Z">
                <w:rPr>
                  <w:noProof/>
                  <w:webHidden/>
                </w:rPr>
              </w:rPrChange>
            </w:rPr>
            <w:fldChar w:fldCharType="begin"/>
          </w:r>
          <w:r w:rsidR="00054774" w:rsidRPr="00BB1A70">
            <w:rPr>
              <w:rFonts w:ascii="Times New Roman" w:hAnsi="Times New Roman" w:cs="Times New Roman"/>
              <w:noProof/>
              <w:webHidden/>
              <w:rPrChange w:id="483" w:author="Abhishek Guria" w:date="2021-04-11T16:25:00Z">
                <w:rPr>
                  <w:noProof/>
                  <w:webHidden/>
                </w:rPr>
              </w:rPrChange>
            </w:rPr>
            <w:instrText xml:space="preserve"> PAGEREF _Toc68966727 \h </w:instrText>
          </w:r>
          <w:r w:rsidR="00054774" w:rsidRPr="00BB1A70">
            <w:rPr>
              <w:rFonts w:ascii="Times New Roman" w:hAnsi="Times New Roman" w:cs="Times New Roman"/>
              <w:noProof/>
              <w:webHidden/>
              <w:rPrChange w:id="484" w:author="Abhishek Guria" w:date="2021-04-11T16:25:00Z">
                <w:rPr>
                  <w:noProof/>
                  <w:webHidden/>
                </w:rPr>
              </w:rPrChange>
            </w:rPr>
          </w:r>
          <w:r w:rsidR="00054774" w:rsidRPr="00BB1A70">
            <w:rPr>
              <w:rFonts w:ascii="Times New Roman" w:hAnsi="Times New Roman" w:cs="Times New Roman"/>
              <w:noProof/>
              <w:webHidden/>
              <w:rPrChange w:id="485" w:author="Abhishek Guria" w:date="2021-04-11T16:25:00Z">
                <w:rPr>
                  <w:noProof/>
                  <w:webHidden/>
                </w:rPr>
              </w:rPrChange>
            </w:rPr>
            <w:fldChar w:fldCharType="separate"/>
          </w:r>
          <w:r w:rsidR="00054774" w:rsidRPr="00BB1A70">
            <w:rPr>
              <w:rFonts w:ascii="Times New Roman" w:hAnsi="Times New Roman" w:cs="Times New Roman"/>
              <w:noProof/>
              <w:webHidden/>
              <w:rPrChange w:id="486" w:author="Abhishek Guria" w:date="2021-04-11T16:25:00Z">
                <w:rPr>
                  <w:noProof/>
                  <w:webHidden/>
                </w:rPr>
              </w:rPrChange>
            </w:rPr>
            <w:t>14</w:t>
          </w:r>
          <w:r w:rsidR="00054774" w:rsidRPr="00BB1A70">
            <w:rPr>
              <w:rFonts w:ascii="Times New Roman" w:hAnsi="Times New Roman" w:cs="Times New Roman"/>
              <w:noProof/>
              <w:webHidden/>
              <w:rPrChange w:id="487" w:author="Abhishek Guria" w:date="2021-04-11T16:25:00Z">
                <w:rPr>
                  <w:noProof/>
                  <w:webHidden/>
                </w:rPr>
              </w:rPrChange>
            </w:rPr>
            <w:fldChar w:fldCharType="end"/>
          </w:r>
          <w:r w:rsidRPr="00BB1A70">
            <w:rPr>
              <w:rFonts w:ascii="Times New Roman" w:hAnsi="Times New Roman" w:cs="Times New Roman"/>
              <w:noProof/>
              <w:rPrChange w:id="488" w:author="Abhishek Guria" w:date="2021-04-11T16:25:00Z">
                <w:rPr>
                  <w:noProof/>
                </w:rPr>
              </w:rPrChange>
            </w:rPr>
            <w:fldChar w:fldCharType="end"/>
          </w:r>
        </w:p>
        <w:p w14:paraId="727A25B7"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489"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490" w:author="Abhishek Guria" w:date="2021-04-11T16:25:00Z">
                <w:rPr/>
              </w:rPrChange>
            </w:rPr>
            <w:fldChar w:fldCharType="begin"/>
          </w:r>
          <w:r w:rsidRPr="00BB1A70">
            <w:rPr>
              <w:rFonts w:ascii="Times New Roman" w:hAnsi="Times New Roman" w:cs="Times New Roman"/>
              <w:rPrChange w:id="491" w:author="Abhishek Guria" w:date="2021-04-11T16:25:00Z">
                <w:rPr/>
              </w:rPrChange>
            </w:rPr>
            <w:instrText xml:space="preserve"> HYPERLINK \l "_Toc68966728" </w:instrText>
          </w:r>
          <w:r w:rsidRPr="00BB1A70">
            <w:rPr>
              <w:rFonts w:ascii="Times New Roman" w:hAnsi="Times New Roman" w:cs="Times New Roman"/>
              <w:rPrChange w:id="492" w:author="Abhishek Guria" w:date="2021-04-11T16:25:00Z">
                <w:rPr/>
              </w:rPrChange>
            </w:rPr>
            <w:fldChar w:fldCharType="separate"/>
          </w:r>
          <w:r w:rsidR="00054774" w:rsidRPr="00BB1A70">
            <w:rPr>
              <w:rStyle w:val="Hyperlink"/>
              <w:rFonts w:ascii="Times New Roman" w:hAnsi="Times New Roman" w:cs="Times New Roman"/>
              <w:noProof/>
              <w:rPrChange w:id="493" w:author="Abhishek Guria" w:date="2021-04-11T16:25:00Z">
                <w:rPr>
                  <w:rStyle w:val="Hyperlink"/>
                  <w:noProof/>
                </w:rPr>
              </w:rPrChange>
            </w:rPr>
            <w:t>6.1 Simple Hello Module:</w:t>
          </w:r>
          <w:r w:rsidR="00054774" w:rsidRPr="00BB1A70">
            <w:rPr>
              <w:rFonts w:ascii="Times New Roman" w:hAnsi="Times New Roman" w:cs="Times New Roman"/>
              <w:noProof/>
              <w:webHidden/>
              <w:rPrChange w:id="494" w:author="Abhishek Guria" w:date="2021-04-11T16:25:00Z">
                <w:rPr>
                  <w:noProof/>
                  <w:webHidden/>
                </w:rPr>
              </w:rPrChange>
            </w:rPr>
            <w:tab/>
          </w:r>
          <w:r w:rsidR="00054774" w:rsidRPr="00BB1A70">
            <w:rPr>
              <w:rFonts w:ascii="Times New Roman" w:hAnsi="Times New Roman" w:cs="Times New Roman"/>
              <w:noProof/>
              <w:webHidden/>
              <w:rPrChange w:id="495" w:author="Abhishek Guria" w:date="2021-04-11T16:25:00Z">
                <w:rPr>
                  <w:noProof/>
                  <w:webHidden/>
                </w:rPr>
              </w:rPrChange>
            </w:rPr>
            <w:fldChar w:fldCharType="begin"/>
          </w:r>
          <w:r w:rsidR="00054774" w:rsidRPr="00BB1A70">
            <w:rPr>
              <w:rFonts w:ascii="Times New Roman" w:hAnsi="Times New Roman" w:cs="Times New Roman"/>
              <w:noProof/>
              <w:webHidden/>
              <w:rPrChange w:id="496" w:author="Abhishek Guria" w:date="2021-04-11T16:25:00Z">
                <w:rPr>
                  <w:noProof/>
                  <w:webHidden/>
                </w:rPr>
              </w:rPrChange>
            </w:rPr>
            <w:instrText xml:space="preserve"> PAGEREF _Toc68966728 \h </w:instrText>
          </w:r>
          <w:r w:rsidR="00054774" w:rsidRPr="00BB1A70">
            <w:rPr>
              <w:rFonts w:ascii="Times New Roman" w:hAnsi="Times New Roman" w:cs="Times New Roman"/>
              <w:noProof/>
              <w:webHidden/>
              <w:rPrChange w:id="497" w:author="Abhishek Guria" w:date="2021-04-11T16:25:00Z">
                <w:rPr>
                  <w:noProof/>
                  <w:webHidden/>
                </w:rPr>
              </w:rPrChange>
            </w:rPr>
          </w:r>
          <w:r w:rsidR="00054774" w:rsidRPr="00BB1A70">
            <w:rPr>
              <w:rFonts w:ascii="Times New Roman" w:hAnsi="Times New Roman" w:cs="Times New Roman"/>
              <w:noProof/>
              <w:webHidden/>
              <w:rPrChange w:id="498" w:author="Abhishek Guria" w:date="2021-04-11T16:25:00Z">
                <w:rPr>
                  <w:noProof/>
                  <w:webHidden/>
                </w:rPr>
              </w:rPrChange>
            </w:rPr>
            <w:fldChar w:fldCharType="separate"/>
          </w:r>
          <w:r w:rsidR="00054774" w:rsidRPr="00BB1A70">
            <w:rPr>
              <w:rFonts w:ascii="Times New Roman" w:hAnsi="Times New Roman" w:cs="Times New Roman"/>
              <w:noProof/>
              <w:webHidden/>
              <w:rPrChange w:id="499" w:author="Abhishek Guria" w:date="2021-04-11T16:25:00Z">
                <w:rPr>
                  <w:noProof/>
                  <w:webHidden/>
                </w:rPr>
              </w:rPrChange>
            </w:rPr>
            <w:t>14</w:t>
          </w:r>
          <w:r w:rsidR="00054774" w:rsidRPr="00BB1A70">
            <w:rPr>
              <w:rFonts w:ascii="Times New Roman" w:hAnsi="Times New Roman" w:cs="Times New Roman"/>
              <w:noProof/>
              <w:webHidden/>
              <w:rPrChange w:id="500" w:author="Abhishek Guria" w:date="2021-04-11T16:25:00Z">
                <w:rPr>
                  <w:noProof/>
                  <w:webHidden/>
                </w:rPr>
              </w:rPrChange>
            </w:rPr>
            <w:fldChar w:fldCharType="end"/>
          </w:r>
          <w:r w:rsidRPr="00BB1A70">
            <w:rPr>
              <w:rFonts w:ascii="Times New Roman" w:hAnsi="Times New Roman" w:cs="Times New Roman"/>
              <w:noProof/>
              <w:rPrChange w:id="501" w:author="Abhishek Guria" w:date="2021-04-11T16:25:00Z">
                <w:rPr>
                  <w:noProof/>
                </w:rPr>
              </w:rPrChange>
            </w:rPr>
            <w:fldChar w:fldCharType="end"/>
          </w:r>
        </w:p>
        <w:p w14:paraId="5305CEFF"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502"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503" w:author="Abhishek Guria" w:date="2021-04-11T16:25:00Z">
                <w:rPr/>
              </w:rPrChange>
            </w:rPr>
            <w:fldChar w:fldCharType="begin"/>
          </w:r>
          <w:r w:rsidRPr="00BB1A70">
            <w:rPr>
              <w:rFonts w:ascii="Times New Roman" w:hAnsi="Times New Roman" w:cs="Times New Roman"/>
              <w:rPrChange w:id="504" w:author="Abhishek Guria" w:date="2021-04-11T16:25:00Z">
                <w:rPr/>
              </w:rPrChange>
            </w:rPr>
            <w:instrText xml:space="preserve"> HYPERLINK \l "_Toc68966729" </w:instrText>
          </w:r>
          <w:r w:rsidRPr="00BB1A70">
            <w:rPr>
              <w:rFonts w:ascii="Times New Roman" w:hAnsi="Times New Roman" w:cs="Times New Roman"/>
              <w:rPrChange w:id="505" w:author="Abhishek Guria" w:date="2021-04-11T16:25:00Z">
                <w:rPr/>
              </w:rPrChange>
            </w:rPr>
            <w:fldChar w:fldCharType="separate"/>
          </w:r>
          <w:r w:rsidR="00054774" w:rsidRPr="00BB1A70">
            <w:rPr>
              <w:rStyle w:val="Hyperlink"/>
              <w:rFonts w:ascii="Times New Roman" w:hAnsi="Times New Roman" w:cs="Times New Roman"/>
              <w:noProof/>
              <w:rPrChange w:id="506" w:author="Abhishek Guria" w:date="2021-04-11T16:25:00Z">
                <w:rPr>
                  <w:rStyle w:val="Hyperlink"/>
                  <w:noProof/>
                </w:rPr>
              </w:rPrChange>
            </w:rPr>
            <w:t>6.2 Multi file Programming:</w:t>
          </w:r>
          <w:r w:rsidR="00054774" w:rsidRPr="00BB1A70">
            <w:rPr>
              <w:rFonts w:ascii="Times New Roman" w:hAnsi="Times New Roman" w:cs="Times New Roman"/>
              <w:noProof/>
              <w:webHidden/>
              <w:rPrChange w:id="507" w:author="Abhishek Guria" w:date="2021-04-11T16:25:00Z">
                <w:rPr>
                  <w:noProof/>
                  <w:webHidden/>
                </w:rPr>
              </w:rPrChange>
            </w:rPr>
            <w:tab/>
          </w:r>
          <w:r w:rsidR="00054774" w:rsidRPr="00BB1A70">
            <w:rPr>
              <w:rFonts w:ascii="Times New Roman" w:hAnsi="Times New Roman" w:cs="Times New Roman"/>
              <w:noProof/>
              <w:webHidden/>
              <w:rPrChange w:id="508" w:author="Abhishek Guria" w:date="2021-04-11T16:25:00Z">
                <w:rPr>
                  <w:noProof/>
                  <w:webHidden/>
                </w:rPr>
              </w:rPrChange>
            </w:rPr>
            <w:fldChar w:fldCharType="begin"/>
          </w:r>
          <w:r w:rsidR="00054774" w:rsidRPr="00BB1A70">
            <w:rPr>
              <w:rFonts w:ascii="Times New Roman" w:hAnsi="Times New Roman" w:cs="Times New Roman"/>
              <w:noProof/>
              <w:webHidden/>
              <w:rPrChange w:id="509" w:author="Abhishek Guria" w:date="2021-04-11T16:25:00Z">
                <w:rPr>
                  <w:noProof/>
                  <w:webHidden/>
                </w:rPr>
              </w:rPrChange>
            </w:rPr>
            <w:instrText xml:space="preserve"> PAGEREF _Toc68966729 \h </w:instrText>
          </w:r>
          <w:r w:rsidR="00054774" w:rsidRPr="00BB1A70">
            <w:rPr>
              <w:rFonts w:ascii="Times New Roman" w:hAnsi="Times New Roman" w:cs="Times New Roman"/>
              <w:noProof/>
              <w:webHidden/>
              <w:rPrChange w:id="510" w:author="Abhishek Guria" w:date="2021-04-11T16:25:00Z">
                <w:rPr>
                  <w:noProof/>
                  <w:webHidden/>
                </w:rPr>
              </w:rPrChange>
            </w:rPr>
          </w:r>
          <w:r w:rsidR="00054774" w:rsidRPr="00BB1A70">
            <w:rPr>
              <w:rFonts w:ascii="Times New Roman" w:hAnsi="Times New Roman" w:cs="Times New Roman"/>
              <w:noProof/>
              <w:webHidden/>
              <w:rPrChange w:id="511" w:author="Abhishek Guria" w:date="2021-04-11T16:25:00Z">
                <w:rPr>
                  <w:noProof/>
                  <w:webHidden/>
                </w:rPr>
              </w:rPrChange>
            </w:rPr>
            <w:fldChar w:fldCharType="separate"/>
          </w:r>
          <w:r w:rsidR="00054774" w:rsidRPr="00BB1A70">
            <w:rPr>
              <w:rFonts w:ascii="Times New Roman" w:hAnsi="Times New Roman" w:cs="Times New Roman"/>
              <w:noProof/>
              <w:webHidden/>
              <w:rPrChange w:id="512" w:author="Abhishek Guria" w:date="2021-04-11T16:25:00Z">
                <w:rPr>
                  <w:noProof/>
                  <w:webHidden/>
                </w:rPr>
              </w:rPrChange>
            </w:rPr>
            <w:t>15</w:t>
          </w:r>
          <w:r w:rsidR="00054774" w:rsidRPr="00BB1A70">
            <w:rPr>
              <w:rFonts w:ascii="Times New Roman" w:hAnsi="Times New Roman" w:cs="Times New Roman"/>
              <w:noProof/>
              <w:webHidden/>
              <w:rPrChange w:id="513" w:author="Abhishek Guria" w:date="2021-04-11T16:25:00Z">
                <w:rPr>
                  <w:noProof/>
                  <w:webHidden/>
                </w:rPr>
              </w:rPrChange>
            </w:rPr>
            <w:fldChar w:fldCharType="end"/>
          </w:r>
          <w:r w:rsidRPr="00BB1A70">
            <w:rPr>
              <w:rFonts w:ascii="Times New Roman" w:hAnsi="Times New Roman" w:cs="Times New Roman"/>
              <w:noProof/>
              <w:rPrChange w:id="514" w:author="Abhishek Guria" w:date="2021-04-11T16:25:00Z">
                <w:rPr>
                  <w:noProof/>
                </w:rPr>
              </w:rPrChange>
            </w:rPr>
            <w:fldChar w:fldCharType="end"/>
          </w:r>
        </w:p>
        <w:p w14:paraId="20E2EDAC"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515"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516" w:author="Abhishek Guria" w:date="2021-04-11T16:25:00Z">
                <w:rPr/>
              </w:rPrChange>
            </w:rPr>
            <w:fldChar w:fldCharType="begin"/>
          </w:r>
          <w:r w:rsidRPr="00BB1A70">
            <w:rPr>
              <w:rFonts w:ascii="Times New Roman" w:hAnsi="Times New Roman" w:cs="Times New Roman"/>
              <w:rPrChange w:id="517" w:author="Abhishek Guria" w:date="2021-04-11T16:25:00Z">
                <w:rPr/>
              </w:rPrChange>
            </w:rPr>
            <w:instrText xml:space="preserve"> HYPERLINK \l "_Toc68966730" </w:instrText>
          </w:r>
          <w:r w:rsidRPr="00BB1A70">
            <w:rPr>
              <w:rFonts w:ascii="Times New Roman" w:hAnsi="Times New Roman" w:cs="Times New Roman"/>
              <w:rPrChange w:id="518" w:author="Abhishek Guria" w:date="2021-04-11T16:25:00Z">
                <w:rPr/>
              </w:rPrChange>
            </w:rPr>
            <w:fldChar w:fldCharType="separate"/>
          </w:r>
          <w:r w:rsidR="00054774" w:rsidRPr="00BB1A70">
            <w:rPr>
              <w:rStyle w:val="Hyperlink"/>
              <w:rFonts w:ascii="Times New Roman" w:hAnsi="Times New Roman" w:cs="Times New Roman"/>
              <w:noProof/>
              <w:rPrChange w:id="519" w:author="Abhishek Guria" w:date="2021-04-11T16:25:00Z">
                <w:rPr>
                  <w:rStyle w:val="Hyperlink"/>
                  <w:noProof/>
                </w:rPr>
              </w:rPrChange>
            </w:rPr>
            <w:t>6.3 Static Library:</w:t>
          </w:r>
          <w:r w:rsidR="00054774" w:rsidRPr="00BB1A70">
            <w:rPr>
              <w:rFonts w:ascii="Times New Roman" w:hAnsi="Times New Roman" w:cs="Times New Roman"/>
              <w:noProof/>
              <w:webHidden/>
              <w:rPrChange w:id="520" w:author="Abhishek Guria" w:date="2021-04-11T16:25:00Z">
                <w:rPr>
                  <w:noProof/>
                  <w:webHidden/>
                </w:rPr>
              </w:rPrChange>
            </w:rPr>
            <w:tab/>
          </w:r>
          <w:r w:rsidR="00054774" w:rsidRPr="00BB1A70">
            <w:rPr>
              <w:rFonts w:ascii="Times New Roman" w:hAnsi="Times New Roman" w:cs="Times New Roman"/>
              <w:noProof/>
              <w:webHidden/>
              <w:rPrChange w:id="521" w:author="Abhishek Guria" w:date="2021-04-11T16:25:00Z">
                <w:rPr>
                  <w:noProof/>
                  <w:webHidden/>
                </w:rPr>
              </w:rPrChange>
            </w:rPr>
            <w:fldChar w:fldCharType="begin"/>
          </w:r>
          <w:r w:rsidR="00054774" w:rsidRPr="00BB1A70">
            <w:rPr>
              <w:rFonts w:ascii="Times New Roman" w:hAnsi="Times New Roman" w:cs="Times New Roman"/>
              <w:noProof/>
              <w:webHidden/>
              <w:rPrChange w:id="522" w:author="Abhishek Guria" w:date="2021-04-11T16:25:00Z">
                <w:rPr>
                  <w:noProof/>
                  <w:webHidden/>
                </w:rPr>
              </w:rPrChange>
            </w:rPr>
            <w:instrText xml:space="preserve"> PAGEREF _Toc68966730 \h </w:instrText>
          </w:r>
          <w:r w:rsidR="00054774" w:rsidRPr="00BB1A70">
            <w:rPr>
              <w:rFonts w:ascii="Times New Roman" w:hAnsi="Times New Roman" w:cs="Times New Roman"/>
              <w:noProof/>
              <w:webHidden/>
              <w:rPrChange w:id="523" w:author="Abhishek Guria" w:date="2021-04-11T16:25:00Z">
                <w:rPr>
                  <w:noProof/>
                  <w:webHidden/>
                </w:rPr>
              </w:rPrChange>
            </w:rPr>
          </w:r>
          <w:r w:rsidR="00054774" w:rsidRPr="00BB1A70">
            <w:rPr>
              <w:rFonts w:ascii="Times New Roman" w:hAnsi="Times New Roman" w:cs="Times New Roman"/>
              <w:noProof/>
              <w:webHidden/>
              <w:rPrChange w:id="524" w:author="Abhishek Guria" w:date="2021-04-11T16:25:00Z">
                <w:rPr>
                  <w:noProof/>
                  <w:webHidden/>
                </w:rPr>
              </w:rPrChange>
            </w:rPr>
            <w:fldChar w:fldCharType="separate"/>
          </w:r>
          <w:r w:rsidR="00054774" w:rsidRPr="00BB1A70">
            <w:rPr>
              <w:rFonts w:ascii="Times New Roman" w:hAnsi="Times New Roman" w:cs="Times New Roman"/>
              <w:noProof/>
              <w:webHidden/>
              <w:rPrChange w:id="525" w:author="Abhishek Guria" w:date="2021-04-11T16:25:00Z">
                <w:rPr>
                  <w:noProof/>
                  <w:webHidden/>
                </w:rPr>
              </w:rPrChange>
            </w:rPr>
            <w:t>15</w:t>
          </w:r>
          <w:r w:rsidR="00054774" w:rsidRPr="00BB1A70">
            <w:rPr>
              <w:rFonts w:ascii="Times New Roman" w:hAnsi="Times New Roman" w:cs="Times New Roman"/>
              <w:noProof/>
              <w:webHidden/>
              <w:rPrChange w:id="526" w:author="Abhishek Guria" w:date="2021-04-11T16:25:00Z">
                <w:rPr>
                  <w:noProof/>
                  <w:webHidden/>
                </w:rPr>
              </w:rPrChange>
            </w:rPr>
            <w:fldChar w:fldCharType="end"/>
          </w:r>
          <w:r w:rsidRPr="00BB1A70">
            <w:rPr>
              <w:rFonts w:ascii="Times New Roman" w:hAnsi="Times New Roman" w:cs="Times New Roman"/>
              <w:noProof/>
              <w:rPrChange w:id="527" w:author="Abhishek Guria" w:date="2021-04-11T16:25:00Z">
                <w:rPr>
                  <w:noProof/>
                </w:rPr>
              </w:rPrChange>
            </w:rPr>
            <w:fldChar w:fldCharType="end"/>
          </w:r>
        </w:p>
        <w:p w14:paraId="3CC49B94"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528"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529" w:author="Abhishek Guria" w:date="2021-04-11T16:25:00Z">
                <w:rPr/>
              </w:rPrChange>
            </w:rPr>
            <w:fldChar w:fldCharType="begin"/>
          </w:r>
          <w:r w:rsidRPr="00BB1A70">
            <w:rPr>
              <w:rFonts w:ascii="Times New Roman" w:hAnsi="Times New Roman" w:cs="Times New Roman"/>
              <w:rPrChange w:id="530" w:author="Abhishek Guria" w:date="2021-04-11T16:25:00Z">
                <w:rPr/>
              </w:rPrChange>
            </w:rPr>
            <w:instrText xml:space="preserve"> HYPERLINK \l "_Toc68966731" </w:instrText>
          </w:r>
          <w:r w:rsidRPr="00BB1A70">
            <w:rPr>
              <w:rFonts w:ascii="Times New Roman" w:hAnsi="Times New Roman" w:cs="Times New Roman"/>
              <w:rPrChange w:id="531" w:author="Abhishek Guria" w:date="2021-04-11T16:25:00Z">
                <w:rPr/>
              </w:rPrChange>
            </w:rPr>
            <w:fldChar w:fldCharType="separate"/>
          </w:r>
          <w:r w:rsidR="00054774" w:rsidRPr="00BB1A70">
            <w:rPr>
              <w:rStyle w:val="Hyperlink"/>
              <w:rFonts w:ascii="Times New Roman" w:hAnsi="Times New Roman" w:cs="Times New Roman"/>
              <w:noProof/>
              <w:rPrChange w:id="532" w:author="Abhishek Guria" w:date="2021-04-11T16:25:00Z">
                <w:rPr>
                  <w:rStyle w:val="Hyperlink"/>
                  <w:noProof/>
                </w:rPr>
              </w:rPrChange>
            </w:rPr>
            <w:t>6.4 Dynamic Linking:</w:t>
          </w:r>
          <w:r w:rsidR="00054774" w:rsidRPr="00BB1A70">
            <w:rPr>
              <w:rFonts w:ascii="Times New Roman" w:hAnsi="Times New Roman" w:cs="Times New Roman"/>
              <w:noProof/>
              <w:webHidden/>
              <w:rPrChange w:id="533" w:author="Abhishek Guria" w:date="2021-04-11T16:25:00Z">
                <w:rPr>
                  <w:noProof/>
                  <w:webHidden/>
                </w:rPr>
              </w:rPrChange>
            </w:rPr>
            <w:tab/>
          </w:r>
          <w:r w:rsidR="00054774" w:rsidRPr="00BB1A70">
            <w:rPr>
              <w:rFonts w:ascii="Times New Roman" w:hAnsi="Times New Roman" w:cs="Times New Roman"/>
              <w:noProof/>
              <w:webHidden/>
              <w:rPrChange w:id="534" w:author="Abhishek Guria" w:date="2021-04-11T16:25:00Z">
                <w:rPr>
                  <w:noProof/>
                  <w:webHidden/>
                </w:rPr>
              </w:rPrChange>
            </w:rPr>
            <w:fldChar w:fldCharType="begin"/>
          </w:r>
          <w:r w:rsidR="00054774" w:rsidRPr="00BB1A70">
            <w:rPr>
              <w:rFonts w:ascii="Times New Roman" w:hAnsi="Times New Roman" w:cs="Times New Roman"/>
              <w:noProof/>
              <w:webHidden/>
              <w:rPrChange w:id="535" w:author="Abhishek Guria" w:date="2021-04-11T16:25:00Z">
                <w:rPr>
                  <w:noProof/>
                  <w:webHidden/>
                </w:rPr>
              </w:rPrChange>
            </w:rPr>
            <w:instrText xml:space="preserve"> PAGEREF _Toc68966731 \h </w:instrText>
          </w:r>
          <w:r w:rsidR="00054774" w:rsidRPr="00BB1A70">
            <w:rPr>
              <w:rFonts w:ascii="Times New Roman" w:hAnsi="Times New Roman" w:cs="Times New Roman"/>
              <w:noProof/>
              <w:webHidden/>
              <w:rPrChange w:id="536" w:author="Abhishek Guria" w:date="2021-04-11T16:25:00Z">
                <w:rPr>
                  <w:noProof/>
                  <w:webHidden/>
                </w:rPr>
              </w:rPrChange>
            </w:rPr>
          </w:r>
          <w:r w:rsidR="00054774" w:rsidRPr="00BB1A70">
            <w:rPr>
              <w:rFonts w:ascii="Times New Roman" w:hAnsi="Times New Roman" w:cs="Times New Roman"/>
              <w:noProof/>
              <w:webHidden/>
              <w:rPrChange w:id="537" w:author="Abhishek Guria" w:date="2021-04-11T16:25:00Z">
                <w:rPr>
                  <w:noProof/>
                  <w:webHidden/>
                </w:rPr>
              </w:rPrChange>
            </w:rPr>
            <w:fldChar w:fldCharType="separate"/>
          </w:r>
          <w:r w:rsidR="00054774" w:rsidRPr="00BB1A70">
            <w:rPr>
              <w:rFonts w:ascii="Times New Roman" w:hAnsi="Times New Roman" w:cs="Times New Roman"/>
              <w:noProof/>
              <w:webHidden/>
              <w:rPrChange w:id="538" w:author="Abhishek Guria" w:date="2021-04-11T16:25:00Z">
                <w:rPr>
                  <w:noProof/>
                  <w:webHidden/>
                </w:rPr>
              </w:rPrChange>
            </w:rPr>
            <w:t>15</w:t>
          </w:r>
          <w:r w:rsidR="00054774" w:rsidRPr="00BB1A70">
            <w:rPr>
              <w:rFonts w:ascii="Times New Roman" w:hAnsi="Times New Roman" w:cs="Times New Roman"/>
              <w:noProof/>
              <w:webHidden/>
              <w:rPrChange w:id="539" w:author="Abhishek Guria" w:date="2021-04-11T16:25:00Z">
                <w:rPr>
                  <w:noProof/>
                  <w:webHidden/>
                </w:rPr>
              </w:rPrChange>
            </w:rPr>
            <w:fldChar w:fldCharType="end"/>
          </w:r>
          <w:r w:rsidRPr="00BB1A70">
            <w:rPr>
              <w:rFonts w:ascii="Times New Roman" w:hAnsi="Times New Roman" w:cs="Times New Roman"/>
              <w:noProof/>
              <w:rPrChange w:id="540" w:author="Abhishek Guria" w:date="2021-04-11T16:25:00Z">
                <w:rPr>
                  <w:noProof/>
                </w:rPr>
              </w:rPrChange>
            </w:rPr>
            <w:fldChar w:fldCharType="end"/>
          </w:r>
        </w:p>
        <w:p w14:paraId="5D914A2A" w14:textId="77777777" w:rsidR="00054774" w:rsidRPr="00BB1A70" w:rsidRDefault="00A90197">
          <w:pPr>
            <w:pStyle w:val="TOC1"/>
            <w:rPr>
              <w:rFonts w:ascii="Times New Roman" w:eastAsiaTheme="minorEastAsia" w:hAnsi="Times New Roman" w:cs="Times New Roman"/>
              <w:b w:val="0"/>
              <w:bCs w:val="0"/>
              <w:caps w:val="0"/>
              <w:noProof/>
              <w:sz w:val="22"/>
              <w:szCs w:val="22"/>
              <w:lang w:bidi="ar-SA"/>
              <w:rPrChange w:id="541" w:author="Abhishek Guria" w:date="2021-04-11T16:25:00Z">
                <w:rPr>
                  <w:rFonts w:eastAsiaTheme="minorEastAsia" w:cstheme="minorBidi"/>
                  <w:b w:val="0"/>
                  <w:bCs w:val="0"/>
                  <w:caps w:val="0"/>
                  <w:noProof/>
                  <w:sz w:val="22"/>
                  <w:szCs w:val="22"/>
                  <w:lang w:bidi="ar-SA"/>
                </w:rPr>
              </w:rPrChange>
            </w:rPr>
          </w:pPr>
          <w:r w:rsidRPr="00BB1A70">
            <w:rPr>
              <w:rFonts w:ascii="Times New Roman" w:hAnsi="Times New Roman" w:cs="Times New Roman"/>
              <w:rPrChange w:id="542" w:author="Abhishek Guria" w:date="2021-04-11T16:25:00Z">
                <w:rPr/>
              </w:rPrChange>
            </w:rPr>
            <w:fldChar w:fldCharType="begin"/>
          </w:r>
          <w:r w:rsidRPr="00BB1A70">
            <w:rPr>
              <w:rFonts w:ascii="Times New Roman" w:hAnsi="Times New Roman" w:cs="Times New Roman"/>
              <w:rPrChange w:id="543" w:author="Abhishek Guria" w:date="2021-04-11T16:25:00Z">
                <w:rPr/>
              </w:rPrChange>
            </w:rPr>
            <w:instrText xml:space="preserve"> HYPERLINK \l "_Toc68966732" </w:instrText>
          </w:r>
          <w:r w:rsidRPr="00BB1A70">
            <w:rPr>
              <w:rFonts w:ascii="Times New Roman" w:hAnsi="Times New Roman" w:cs="Times New Roman"/>
              <w:rPrChange w:id="544" w:author="Abhishek Guria" w:date="2021-04-11T16:25:00Z">
                <w:rPr/>
              </w:rPrChange>
            </w:rPr>
            <w:fldChar w:fldCharType="separate"/>
          </w:r>
          <w:r w:rsidR="00054774" w:rsidRPr="00BB1A70">
            <w:rPr>
              <w:rStyle w:val="Hyperlink"/>
              <w:rFonts w:ascii="Times New Roman" w:hAnsi="Times New Roman" w:cs="Times New Roman"/>
              <w:noProof/>
              <w:rPrChange w:id="545" w:author="Abhishek Guria" w:date="2021-04-11T16:25:00Z">
                <w:rPr>
                  <w:rStyle w:val="Hyperlink"/>
                  <w:noProof/>
                </w:rPr>
              </w:rPrChange>
            </w:rPr>
            <w:t>7. WORKING WITH U-BOOT</w:t>
          </w:r>
          <w:r w:rsidR="00054774" w:rsidRPr="00BB1A70">
            <w:rPr>
              <w:rFonts w:ascii="Times New Roman" w:hAnsi="Times New Roman" w:cs="Times New Roman"/>
              <w:noProof/>
              <w:webHidden/>
              <w:rPrChange w:id="546" w:author="Abhishek Guria" w:date="2021-04-11T16:25:00Z">
                <w:rPr>
                  <w:noProof/>
                  <w:webHidden/>
                </w:rPr>
              </w:rPrChange>
            </w:rPr>
            <w:tab/>
          </w:r>
          <w:r w:rsidR="00054774" w:rsidRPr="00BB1A70">
            <w:rPr>
              <w:rFonts w:ascii="Times New Roman" w:hAnsi="Times New Roman" w:cs="Times New Roman"/>
              <w:noProof/>
              <w:webHidden/>
              <w:rPrChange w:id="547" w:author="Abhishek Guria" w:date="2021-04-11T16:25:00Z">
                <w:rPr>
                  <w:noProof/>
                  <w:webHidden/>
                </w:rPr>
              </w:rPrChange>
            </w:rPr>
            <w:fldChar w:fldCharType="begin"/>
          </w:r>
          <w:r w:rsidR="00054774" w:rsidRPr="00BB1A70">
            <w:rPr>
              <w:rFonts w:ascii="Times New Roman" w:hAnsi="Times New Roman" w:cs="Times New Roman"/>
              <w:noProof/>
              <w:webHidden/>
              <w:rPrChange w:id="548" w:author="Abhishek Guria" w:date="2021-04-11T16:25:00Z">
                <w:rPr>
                  <w:noProof/>
                  <w:webHidden/>
                </w:rPr>
              </w:rPrChange>
            </w:rPr>
            <w:instrText xml:space="preserve"> PAGEREF _Toc68966732 \h </w:instrText>
          </w:r>
          <w:r w:rsidR="00054774" w:rsidRPr="00BB1A70">
            <w:rPr>
              <w:rFonts w:ascii="Times New Roman" w:hAnsi="Times New Roman" w:cs="Times New Roman"/>
              <w:noProof/>
              <w:webHidden/>
              <w:rPrChange w:id="549" w:author="Abhishek Guria" w:date="2021-04-11T16:25:00Z">
                <w:rPr>
                  <w:noProof/>
                  <w:webHidden/>
                </w:rPr>
              </w:rPrChange>
            </w:rPr>
          </w:r>
          <w:r w:rsidR="00054774" w:rsidRPr="00BB1A70">
            <w:rPr>
              <w:rFonts w:ascii="Times New Roman" w:hAnsi="Times New Roman" w:cs="Times New Roman"/>
              <w:noProof/>
              <w:webHidden/>
              <w:rPrChange w:id="550" w:author="Abhishek Guria" w:date="2021-04-11T16:25:00Z">
                <w:rPr>
                  <w:noProof/>
                  <w:webHidden/>
                </w:rPr>
              </w:rPrChange>
            </w:rPr>
            <w:fldChar w:fldCharType="separate"/>
          </w:r>
          <w:r w:rsidR="00054774" w:rsidRPr="00BB1A70">
            <w:rPr>
              <w:rFonts w:ascii="Times New Roman" w:hAnsi="Times New Roman" w:cs="Times New Roman"/>
              <w:noProof/>
              <w:webHidden/>
              <w:rPrChange w:id="551" w:author="Abhishek Guria" w:date="2021-04-11T16:25:00Z">
                <w:rPr>
                  <w:noProof/>
                  <w:webHidden/>
                </w:rPr>
              </w:rPrChange>
            </w:rPr>
            <w:t>16</w:t>
          </w:r>
          <w:r w:rsidR="00054774" w:rsidRPr="00BB1A70">
            <w:rPr>
              <w:rFonts w:ascii="Times New Roman" w:hAnsi="Times New Roman" w:cs="Times New Roman"/>
              <w:noProof/>
              <w:webHidden/>
              <w:rPrChange w:id="552" w:author="Abhishek Guria" w:date="2021-04-11T16:25:00Z">
                <w:rPr>
                  <w:noProof/>
                  <w:webHidden/>
                </w:rPr>
              </w:rPrChange>
            </w:rPr>
            <w:fldChar w:fldCharType="end"/>
          </w:r>
          <w:r w:rsidRPr="00BB1A70">
            <w:rPr>
              <w:rFonts w:ascii="Times New Roman" w:hAnsi="Times New Roman" w:cs="Times New Roman"/>
              <w:noProof/>
              <w:rPrChange w:id="553" w:author="Abhishek Guria" w:date="2021-04-11T16:25:00Z">
                <w:rPr>
                  <w:noProof/>
                </w:rPr>
              </w:rPrChange>
            </w:rPr>
            <w:fldChar w:fldCharType="end"/>
          </w:r>
        </w:p>
        <w:p w14:paraId="29D71F73"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554"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555" w:author="Abhishek Guria" w:date="2021-04-11T16:25:00Z">
                <w:rPr/>
              </w:rPrChange>
            </w:rPr>
            <w:fldChar w:fldCharType="begin"/>
          </w:r>
          <w:r w:rsidRPr="00BB1A70">
            <w:rPr>
              <w:rFonts w:ascii="Times New Roman" w:hAnsi="Times New Roman" w:cs="Times New Roman"/>
              <w:rPrChange w:id="556" w:author="Abhishek Guria" w:date="2021-04-11T16:25:00Z">
                <w:rPr/>
              </w:rPrChange>
            </w:rPr>
            <w:instrText xml:space="preserve"> HYPERLINK \l "_Toc68966733" </w:instrText>
          </w:r>
          <w:r w:rsidRPr="00BB1A70">
            <w:rPr>
              <w:rFonts w:ascii="Times New Roman" w:hAnsi="Times New Roman" w:cs="Times New Roman"/>
              <w:rPrChange w:id="557" w:author="Abhishek Guria" w:date="2021-04-11T16:25:00Z">
                <w:rPr/>
              </w:rPrChange>
            </w:rPr>
            <w:fldChar w:fldCharType="separate"/>
          </w:r>
          <w:r w:rsidR="00054774" w:rsidRPr="00BB1A70">
            <w:rPr>
              <w:rStyle w:val="Hyperlink"/>
              <w:rFonts w:ascii="Times New Roman" w:hAnsi="Times New Roman" w:cs="Times New Roman"/>
              <w:noProof/>
              <w:rPrChange w:id="558" w:author="Abhishek Guria" w:date="2021-04-11T16:25:00Z">
                <w:rPr>
                  <w:rStyle w:val="Hyperlink"/>
                  <w:noProof/>
                </w:rPr>
              </w:rPrChange>
            </w:rPr>
            <w:t>7.1 Cross Building:</w:t>
          </w:r>
          <w:r w:rsidR="00054774" w:rsidRPr="00BB1A70">
            <w:rPr>
              <w:rFonts w:ascii="Times New Roman" w:hAnsi="Times New Roman" w:cs="Times New Roman"/>
              <w:noProof/>
              <w:webHidden/>
              <w:rPrChange w:id="559" w:author="Abhishek Guria" w:date="2021-04-11T16:25:00Z">
                <w:rPr>
                  <w:noProof/>
                  <w:webHidden/>
                </w:rPr>
              </w:rPrChange>
            </w:rPr>
            <w:tab/>
          </w:r>
          <w:r w:rsidR="00054774" w:rsidRPr="00BB1A70">
            <w:rPr>
              <w:rFonts w:ascii="Times New Roman" w:hAnsi="Times New Roman" w:cs="Times New Roman"/>
              <w:noProof/>
              <w:webHidden/>
              <w:rPrChange w:id="560" w:author="Abhishek Guria" w:date="2021-04-11T16:25:00Z">
                <w:rPr>
                  <w:noProof/>
                  <w:webHidden/>
                </w:rPr>
              </w:rPrChange>
            </w:rPr>
            <w:fldChar w:fldCharType="begin"/>
          </w:r>
          <w:r w:rsidR="00054774" w:rsidRPr="00BB1A70">
            <w:rPr>
              <w:rFonts w:ascii="Times New Roman" w:hAnsi="Times New Roman" w:cs="Times New Roman"/>
              <w:noProof/>
              <w:webHidden/>
              <w:rPrChange w:id="561" w:author="Abhishek Guria" w:date="2021-04-11T16:25:00Z">
                <w:rPr>
                  <w:noProof/>
                  <w:webHidden/>
                </w:rPr>
              </w:rPrChange>
            </w:rPr>
            <w:instrText xml:space="preserve"> PAGEREF _Toc68966733 \h </w:instrText>
          </w:r>
          <w:r w:rsidR="00054774" w:rsidRPr="00BB1A70">
            <w:rPr>
              <w:rFonts w:ascii="Times New Roman" w:hAnsi="Times New Roman" w:cs="Times New Roman"/>
              <w:noProof/>
              <w:webHidden/>
              <w:rPrChange w:id="562" w:author="Abhishek Guria" w:date="2021-04-11T16:25:00Z">
                <w:rPr>
                  <w:noProof/>
                  <w:webHidden/>
                </w:rPr>
              </w:rPrChange>
            </w:rPr>
          </w:r>
          <w:r w:rsidR="00054774" w:rsidRPr="00BB1A70">
            <w:rPr>
              <w:rFonts w:ascii="Times New Roman" w:hAnsi="Times New Roman" w:cs="Times New Roman"/>
              <w:noProof/>
              <w:webHidden/>
              <w:rPrChange w:id="563" w:author="Abhishek Guria" w:date="2021-04-11T16:25:00Z">
                <w:rPr>
                  <w:noProof/>
                  <w:webHidden/>
                </w:rPr>
              </w:rPrChange>
            </w:rPr>
            <w:fldChar w:fldCharType="separate"/>
          </w:r>
          <w:r w:rsidR="00054774" w:rsidRPr="00BB1A70">
            <w:rPr>
              <w:rFonts w:ascii="Times New Roman" w:hAnsi="Times New Roman" w:cs="Times New Roman"/>
              <w:noProof/>
              <w:webHidden/>
              <w:rPrChange w:id="564" w:author="Abhishek Guria" w:date="2021-04-11T16:25:00Z">
                <w:rPr>
                  <w:noProof/>
                  <w:webHidden/>
                </w:rPr>
              </w:rPrChange>
            </w:rPr>
            <w:t>16</w:t>
          </w:r>
          <w:r w:rsidR="00054774" w:rsidRPr="00BB1A70">
            <w:rPr>
              <w:rFonts w:ascii="Times New Roman" w:hAnsi="Times New Roman" w:cs="Times New Roman"/>
              <w:noProof/>
              <w:webHidden/>
              <w:rPrChange w:id="565" w:author="Abhishek Guria" w:date="2021-04-11T16:25:00Z">
                <w:rPr>
                  <w:noProof/>
                  <w:webHidden/>
                </w:rPr>
              </w:rPrChange>
            </w:rPr>
            <w:fldChar w:fldCharType="end"/>
          </w:r>
          <w:r w:rsidRPr="00BB1A70">
            <w:rPr>
              <w:rFonts w:ascii="Times New Roman" w:hAnsi="Times New Roman" w:cs="Times New Roman"/>
              <w:noProof/>
              <w:rPrChange w:id="566" w:author="Abhishek Guria" w:date="2021-04-11T16:25:00Z">
                <w:rPr>
                  <w:noProof/>
                </w:rPr>
              </w:rPrChange>
            </w:rPr>
            <w:fldChar w:fldCharType="end"/>
          </w:r>
        </w:p>
        <w:p w14:paraId="3CDE51B9"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567"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568" w:author="Abhishek Guria" w:date="2021-04-11T16:25:00Z">
                <w:rPr/>
              </w:rPrChange>
            </w:rPr>
            <w:fldChar w:fldCharType="begin"/>
          </w:r>
          <w:r w:rsidRPr="00BB1A70">
            <w:rPr>
              <w:rFonts w:ascii="Times New Roman" w:hAnsi="Times New Roman" w:cs="Times New Roman"/>
              <w:rPrChange w:id="569" w:author="Abhishek Guria" w:date="2021-04-11T16:25:00Z">
                <w:rPr/>
              </w:rPrChange>
            </w:rPr>
            <w:instrText xml:space="preserve"> HYPERLINK \l "_Toc68966734" </w:instrText>
          </w:r>
          <w:r w:rsidRPr="00BB1A70">
            <w:rPr>
              <w:rFonts w:ascii="Times New Roman" w:hAnsi="Times New Roman" w:cs="Times New Roman"/>
              <w:rPrChange w:id="570" w:author="Abhishek Guria" w:date="2021-04-11T16:25:00Z">
                <w:rPr/>
              </w:rPrChange>
            </w:rPr>
            <w:fldChar w:fldCharType="separate"/>
          </w:r>
          <w:r w:rsidR="00054774" w:rsidRPr="00BB1A70">
            <w:rPr>
              <w:rStyle w:val="Hyperlink"/>
              <w:rFonts w:ascii="Times New Roman" w:hAnsi="Times New Roman" w:cs="Times New Roman"/>
              <w:noProof/>
              <w:rPrChange w:id="571" w:author="Abhishek Guria" w:date="2021-04-11T16:25:00Z">
                <w:rPr>
                  <w:rStyle w:val="Hyperlink"/>
                  <w:noProof/>
                </w:rPr>
              </w:rPrChange>
            </w:rPr>
            <w:t>7.2 Simple Boot – Rootfs in SD Card:</w:t>
          </w:r>
          <w:r w:rsidR="00054774" w:rsidRPr="00BB1A70">
            <w:rPr>
              <w:rFonts w:ascii="Times New Roman" w:hAnsi="Times New Roman" w:cs="Times New Roman"/>
              <w:noProof/>
              <w:webHidden/>
              <w:rPrChange w:id="572" w:author="Abhishek Guria" w:date="2021-04-11T16:25:00Z">
                <w:rPr>
                  <w:noProof/>
                  <w:webHidden/>
                </w:rPr>
              </w:rPrChange>
            </w:rPr>
            <w:tab/>
          </w:r>
          <w:r w:rsidR="00054774" w:rsidRPr="00BB1A70">
            <w:rPr>
              <w:rFonts w:ascii="Times New Roman" w:hAnsi="Times New Roman" w:cs="Times New Roman"/>
              <w:noProof/>
              <w:webHidden/>
              <w:rPrChange w:id="573" w:author="Abhishek Guria" w:date="2021-04-11T16:25:00Z">
                <w:rPr>
                  <w:noProof/>
                  <w:webHidden/>
                </w:rPr>
              </w:rPrChange>
            </w:rPr>
            <w:fldChar w:fldCharType="begin"/>
          </w:r>
          <w:r w:rsidR="00054774" w:rsidRPr="00BB1A70">
            <w:rPr>
              <w:rFonts w:ascii="Times New Roman" w:hAnsi="Times New Roman" w:cs="Times New Roman"/>
              <w:noProof/>
              <w:webHidden/>
              <w:rPrChange w:id="574" w:author="Abhishek Guria" w:date="2021-04-11T16:25:00Z">
                <w:rPr>
                  <w:noProof/>
                  <w:webHidden/>
                </w:rPr>
              </w:rPrChange>
            </w:rPr>
            <w:instrText xml:space="preserve"> PAGEREF _Toc68966734 \h </w:instrText>
          </w:r>
          <w:r w:rsidR="00054774" w:rsidRPr="00BB1A70">
            <w:rPr>
              <w:rFonts w:ascii="Times New Roman" w:hAnsi="Times New Roman" w:cs="Times New Roman"/>
              <w:noProof/>
              <w:webHidden/>
              <w:rPrChange w:id="575" w:author="Abhishek Guria" w:date="2021-04-11T16:25:00Z">
                <w:rPr>
                  <w:noProof/>
                  <w:webHidden/>
                </w:rPr>
              </w:rPrChange>
            </w:rPr>
          </w:r>
          <w:r w:rsidR="00054774" w:rsidRPr="00BB1A70">
            <w:rPr>
              <w:rFonts w:ascii="Times New Roman" w:hAnsi="Times New Roman" w:cs="Times New Roman"/>
              <w:noProof/>
              <w:webHidden/>
              <w:rPrChange w:id="576" w:author="Abhishek Guria" w:date="2021-04-11T16:25:00Z">
                <w:rPr>
                  <w:noProof/>
                  <w:webHidden/>
                </w:rPr>
              </w:rPrChange>
            </w:rPr>
            <w:fldChar w:fldCharType="separate"/>
          </w:r>
          <w:r w:rsidR="00054774" w:rsidRPr="00BB1A70">
            <w:rPr>
              <w:rFonts w:ascii="Times New Roman" w:hAnsi="Times New Roman" w:cs="Times New Roman"/>
              <w:noProof/>
              <w:webHidden/>
              <w:rPrChange w:id="577" w:author="Abhishek Guria" w:date="2021-04-11T16:25:00Z">
                <w:rPr>
                  <w:noProof/>
                  <w:webHidden/>
                </w:rPr>
              </w:rPrChange>
            </w:rPr>
            <w:t>17</w:t>
          </w:r>
          <w:r w:rsidR="00054774" w:rsidRPr="00BB1A70">
            <w:rPr>
              <w:rFonts w:ascii="Times New Roman" w:hAnsi="Times New Roman" w:cs="Times New Roman"/>
              <w:noProof/>
              <w:webHidden/>
              <w:rPrChange w:id="578" w:author="Abhishek Guria" w:date="2021-04-11T16:25:00Z">
                <w:rPr>
                  <w:noProof/>
                  <w:webHidden/>
                </w:rPr>
              </w:rPrChange>
            </w:rPr>
            <w:fldChar w:fldCharType="end"/>
          </w:r>
          <w:r w:rsidRPr="00BB1A70">
            <w:rPr>
              <w:rFonts w:ascii="Times New Roman" w:hAnsi="Times New Roman" w:cs="Times New Roman"/>
              <w:noProof/>
              <w:rPrChange w:id="579" w:author="Abhishek Guria" w:date="2021-04-11T16:25:00Z">
                <w:rPr>
                  <w:noProof/>
                </w:rPr>
              </w:rPrChange>
            </w:rPr>
            <w:fldChar w:fldCharType="end"/>
          </w:r>
        </w:p>
        <w:p w14:paraId="37F202F8"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580"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581" w:author="Abhishek Guria" w:date="2021-04-11T16:25:00Z">
                <w:rPr/>
              </w:rPrChange>
            </w:rPr>
            <w:fldChar w:fldCharType="begin"/>
          </w:r>
          <w:r w:rsidRPr="00BB1A70">
            <w:rPr>
              <w:rFonts w:ascii="Times New Roman" w:hAnsi="Times New Roman" w:cs="Times New Roman"/>
              <w:rPrChange w:id="582" w:author="Abhishek Guria" w:date="2021-04-11T16:25:00Z">
                <w:rPr/>
              </w:rPrChange>
            </w:rPr>
            <w:instrText xml:space="preserve"> HYPERLINK \l "_Toc68966735" </w:instrText>
          </w:r>
          <w:r w:rsidRPr="00BB1A70">
            <w:rPr>
              <w:rFonts w:ascii="Times New Roman" w:hAnsi="Times New Roman" w:cs="Times New Roman"/>
              <w:rPrChange w:id="583" w:author="Abhishek Guria" w:date="2021-04-11T16:25:00Z">
                <w:rPr/>
              </w:rPrChange>
            </w:rPr>
            <w:fldChar w:fldCharType="separate"/>
          </w:r>
          <w:r w:rsidR="00054774" w:rsidRPr="00BB1A70">
            <w:rPr>
              <w:rStyle w:val="Hyperlink"/>
              <w:rFonts w:ascii="Times New Roman" w:hAnsi="Times New Roman" w:cs="Times New Roman"/>
              <w:noProof/>
              <w:rPrChange w:id="584" w:author="Abhishek Guria" w:date="2021-04-11T16:25:00Z">
                <w:rPr>
                  <w:rStyle w:val="Hyperlink"/>
                  <w:noProof/>
                </w:rPr>
              </w:rPrChange>
            </w:rPr>
            <w:t>7.3 Prepare Partitioned in SD Card:</w:t>
          </w:r>
          <w:r w:rsidR="00054774" w:rsidRPr="00BB1A70">
            <w:rPr>
              <w:rFonts w:ascii="Times New Roman" w:hAnsi="Times New Roman" w:cs="Times New Roman"/>
              <w:noProof/>
              <w:webHidden/>
              <w:rPrChange w:id="585" w:author="Abhishek Guria" w:date="2021-04-11T16:25:00Z">
                <w:rPr>
                  <w:noProof/>
                  <w:webHidden/>
                </w:rPr>
              </w:rPrChange>
            </w:rPr>
            <w:tab/>
          </w:r>
          <w:r w:rsidR="00054774" w:rsidRPr="00BB1A70">
            <w:rPr>
              <w:rFonts w:ascii="Times New Roman" w:hAnsi="Times New Roman" w:cs="Times New Roman"/>
              <w:noProof/>
              <w:webHidden/>
              <w:rPrChange w:id="586" w:author="Abhishek Guria" w:date="2021-04-11T16:25:00Z">
                <w:rPr>
                  <w:noProof/>
                  <w:webHidden/>
                </w:rPr>
              </w:rPrChange>
            </w:rPr>
            <w:fldChar w:fldCharType="begin"/>
          </w:r>
          <w:r w:rsidR="00054774" w:rsidRPr="00BB1A70">
            <w:rPr>
              <w:rFonts w:ascii="Times New Roman" w:hAnsi="Times New Roman" w:cs="Times New Roman"/>
              <w:noProof/>
              <w:webHidden/>
              <w:rPrChange w:id="587" w:author="Abhishek Guria" w:date="2021-04-11T16:25:00Z">
                <w:rPr>
                  <w:noProof/>
                  <w:webHidden/>
                </w:rPr>
              </w:rPrChange>
            </w:rPr>
            <w:instrText xml:space="preserve"> PAGEREF _Toc68966735 \h </w:instrText>
          </w:r>
          <w:r w:rsidR="00054774" w:rsidRPr="00BB1A70">
            <w:rPr>
              <w:rFonts w:ascii="Times New Roman" w:hAnsi="Times New Roman" w:cs="Times New Roman"/>
              <w:noProof/>
              <w:webHidden/>
              <w:rPrChange w:id="588" w:author="Abhishek Guria" w:date="2021-04-11T16:25:00Z">
                <w:rPr>
                  <w:noProof/>
                  <w:webHidden/>
                </w:rPr>
              </w:rPrChange>
            </w:rPr>
          </w:r>
          <w:r w:rsidR="00054774" w:rsidRPr="00BB1A70">
            <w:rPr>
              <w:rFonts w:ascii="Times New Roman" w:hAnsi="Times New Roman" w:cs="Times New Roman"/>
              <w:noProof/>
              <w:webHidden/>
              <w:rPrChange w:id="589" w:author="Abhishek Guria" w:date="2021-04-11T16:25:00Z">
                <w:rPr>
                  <w:noProof/>
                  <w:webHidden/>
                </w:rPr>
              </w:rPrChange>
            </w:rPr>
            <w:fldChar w:fldCharType="separate"/>
          </w:r>
          <w:r w:rsidR="00054774" w:rsidRPr="00BB1A70">
            <w:rPr>
              <w:rFonts w:ascii="Times New Roman" w:hAnsi="Times New Roman" w:cs="Times New Roman"/>
              <w:noProof/>
              <w:webHidden/>
              <w:rPrChange w:id="590" w:author="Abhishek Guria" w:date="2021-04-11T16:25:00Z">
                <w:rPr>
                  <w:noProof/>
                  <w:webHidden/>
                </w:rPr>
              </w:rPrChange>
            </w:rPr>
            <w:t>17</w:t>
          </w:r>
          <w:r w:rsidR="00054774" w:rsidRPr="00BB1A70">
            <w:rPr>
              <w:rFonts w:ascii="Times New Roman" w:hAnsi="Times New Roman" w:cs="Times New Roman"/>
              <w:noProof/>
              <w:webHidden/>
              <w:rPrChange w:id="591" w:author="Abhishek Guria" w:date="2021-04-11T16:25:00Z">
                <w:rPr>
                  <w:noProof/>
                  <w:webHidden/>
                </w:rPr>
              </w:rPrChange>
            </w:rPr>
            <w:fldChar w:fldCharType="end"/>
          </w:r>
          <w:r w:rsidRPr="00BB1A70">
            <w:rPr>
              <w:rFonts w:ascii="Times New Roman" w:hAnsi="Times New Roman" w:cs="Times New Roman"/>
              <w:noProof/>
              <w:rPrChange w:id="592" w:author="Abhishek Guria" w:date="2021-04-11T16:25:00Z">
                <w:rPr>
                  <w:noProof/>
                </w:rPr>
              </w:rPrChange>
            </w:rPr>
            <w:fldChar w:fldCharType="end"/>
          </w:r>
        </w:p>
        <w:p w14:paraId="5A68B8FC"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593"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594" w:author="Abhishek Guria" w:date="2021-04-11T16:25:00Z">
                <w:rPr/>
              </w:rPrChange>
            </w:rPr>
            <w:fldChar w:fldCharType="begin"/>
          </w:r>
          <w:r w:rsidRPr="00BB1A70">
            <w:rPr>
              <w:rFonts w:ascii="Times New Roman" w:hAnsi="Times New Roman" w:cs="Times New Roman"/>
              <w:rPrChange w:id="595" w:author="Abhishek Guria" w:date="2021-04-11T16:25:00Z">
                <w:rPr/>
              </w:rPrChange>
            </w:rPr>
            <w:instrText xml:space="preserve"> HYPERLINK \l "_Toc68966736" </w:instrText>
          </w:r>
          <w:r w:rsidRPr="00BB1A70">
            <w:rPr>
              <w:rFonts w:ascii="Times New Roman" w:hAnsi="Times New Roman" w:cs="Times New Roman"/>
              <w:rPrChange w:id="596" w:author="Abhishek Guria" w:date="2021-04-11T16:25:00Z">
                <w:rPr/>
              </w:rPrChange>
            </w:rPr>
            <w:fldChar w:fldCharType="separate"/>
          </w:r>
          <w:r w:rsidR="00054774" w:rsidRPr="00BB1A70">
            <w:rPr>
              <w:rStyle w:val="Hyperlink"/>
              <w:rFonts w:ascii="Times New Roman" w:hAnsi="Times New Roman" w:cs="Times New Roman"/>
              <w:noProof/>
              <w:rPrChange w:id="597" w:author="Abhishek Guria" w:date="2021-04-11T16:25:00Z">
                <w:rPr>
                  <w:rStyle w:val="Hyperlink"/>
                  <w:noProof/>
                </w:rPr>
              </w:rPrChange>
            </w:rPr>
            <w:t>7.4 Rootfs in Partitioned SD Card:</w:t>
          </w:r>
          <w:r w:rsidR="00054774" w:rsidRPr="00BB1A70">
            <w:rPr>
              <w:rFonts w:ascii="Times New Roman" w:hAnsi="Times New Roman" w:cs="Times New Roman"/>
              <w:noProof/>
              <w:webHidden/>
              <w:rPrChange w:id="598" w:author="Abhishek Guria" w:date="2021-04-11T16:25:00Z">
                <w:rPr>
                  <w:noProof/>
                  <w:webHidden/>
                </w:rPr>
              </w:rPrChange>
            </w:rPr>
            <w:tab/>
          </w:r>
          <w:r w:rsidR="00054774" w:rsidRPr="00BB1A70">
            <w:rPr>
              <w:rFonts w:ascii="Times New Roman" w:hAnsi="Times New Roman" w:cs="Times New Roman"/>
              <w:noProof/>
              <w:webHidden/>
              <w:rPrChange w:id="599" w:author="Abhishek Guria" w:date="2021-04-11T16:25:00Z">
                <w:rPr>
                  <w:noProof/>
                  <w:webHidden/>
                </w:rPr>
              </w:rPrChange>
            </w:rPr>
            <w:fldChar w:fldCharType="begin"/>
          </w:r>
          <w:r w:rsidR="00054774" w:rsidRPr="00BB1A70">
            <w:rPr>
              <w:rFonts w:ascii="Times New Roman" w:hAnsi="Times New Roman" w:cs="Times New Roman"/>
              <w:noProof/>
              <w:webHidden/>
              <w:rPrChange w:id="600" w:author="Abhishek Guria" w:date="2021-04-11T16:25:00Z">
                <w:rPr>
                  <w:noProof/>
                  <w:webHidden/>
                </w:rPr>
              </w:rPrChange>
            </w:rPr>
            <w:instrText xml:space="preserve"> PAGEREF _Toc68966736 \h </w:instrText>
          </w:r>
          <w:r w:rsidR="00054774" w:rsidRPr="00BB1A70">
            <w:rPr>
              <w:rFonts w:ascii="Times New Roman" w:hAnsi="Times New Roman" w:cs="Times New Roman"/>
              <w:noProof/>
              <w:webHidden/>
              <w:rPrChange w:id="601" w:author="Abhishek Guria" w:date="2021-04-11T16:25:00Z">
                <w:rPr>
                  <w:noProof/>
                  <w:webHidden/>
                </w:rPr>
              </w:rPrChange>
            </w:rPr>
          </w:r>
          <w:r w:rsidR="00054774" w:rsidRPr="00BB1A70">
            <w:rPr>
              <w:rFonts w:ascii="Times New Roman" w:hAnsi="Times New Roman" w:cs="Times New Roman"/>
              <w:noProof/>
              <w:webHidden/>
              <w:rPrChange w:id="602" w:author="Abhishek Guria" w:date="2021-04-11T16:25:00Z">
                <w:rPr>
                  <w:noProof/>
                  <w:webHidden/>
                </w:rPr>
              </w:rPrChange>
            </w:rPr>
            <w:fldChar w:fldCharType="separate"/>
          </w:r>
          <w:r w:rsidR="00054774" w:rsidRPr="00BB1A70">
            <w:rPr>
              <w:rFonts w:ascii="Times New Roman" w:hAnsi="Times New Roman" w:cs="Times New Roman"/>
              <w:noProof/>
              <w:webHidden/>
              <w:rPrChange w:id="603" w:author="Abhishek Guria" w:date="2021-04-11T16:25:00Z">
                <w:rPr>
                  <w:noProof/>
                  <w:webHidden/>
                </w:rPr>
              </w:rPrChange>
            </w:rPr>
            <w:t>18</w:t>
          </w:r>
          <w:r w:rsidR="00054774" w:rsidRPr="00BB1A70">
            <w:rPr>
              <w:rFonts w:ascii="Times New Roman" w:hAnsi="Times New Roman" w:cs="Times New Roman"/>
              <w:noProof/>
              <w:webHidden/>
              <w:rPrChange w:id="604" w:author="Abhishek Guria" w:date="2021-04-11T16:25:00Z">
                <w:rPr>
                  <w:noProof/>
                  <w:webHidden/>
                </w:rPr>
              </w:rPrChange>
            </w:rPr>
            <w:fldChar w:fldCharType="end"/>
          </w:r>
          <w:r w:rsidRPr="00BB1A70">
            <w:rPr>
              <w:rFonts w:ascii="Times New Roman" w:hAnsi="Times New Roman" w:cs="Times New Roman"/>
              <w:noProof/>
              <w:rPrChange w:id="605" w:author="Abhishek Guria" w:date="2021-04-11T16:25:00Z">
                <w:rPr>
                  <w:noProof/>
                </w:rPr>
              </w:rPrChange>
            </w:rPr>
            <w:fldChar w:fldCharType="end"/>
          </w:r>
        </w:p>
        <w:p w14:paraId="7E8D9407"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606"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607" w:author="Abhishek Guria" w:date="2021-04-11T16:25:00Z">
                <w:rPr/>
              </w:rPrChange>
            </w:rPr>
            <w:fldChar w:fldCharType="begin"/>
          </w:r>
          <w:r w:rsidRPr="00BB1A70">
            <w:rPr>
              <w:rFonts w:ascii="Times New Roman" w:hAnsi="Times New Roman" w:cs="Times New Roman"/>
              <w:rPrChange w:id="608" w:author="Abhishek Guria" w:date="2021-04-11T16:25:00Z">
                <w:rPr/>
              </w:rPrChange>
            </w:rPr>
            <w:instrText xml:space="preserve"> HYPERLINK \l "_Toc68966737" </w:instrText>
          </w:r>
          <w:r w:rsidRPr="00BB1A70">
            <w:rPr>
              <w:rFonts w:ascii="Times New Roman" w:hAnsi="Times New Roman" w:cs="Times New Roman"/>
              <w:rPrChange w:id="609" w:author="Abhishek Guria" w:date="2021-04-11T16:25:00Z">
                <w:rPr/>
              </w:rPrChange>
            </w:rPr>
            <w:fldChar w:fldCharType="separate"/>
          </w:r>
          <w:r w:rsidR="00054774" w:rsidRPr="00BB1A70">
            <w:rPr>
              <w:rStyle w:val="Hyperlink"/>
              <w:rFonts w:ascii="Times New Roman" w:hAnsi="Times New Roman" w:cs="Times New Roman"/>
              <w:noProof/>
              <w:rPrChange w:id="610" w:author="Abhishek Guria" w:date="2021-04-11T16:25:00Z">
                <w:rPr>
                  <w:rStyle w:val="Hyperlink"/>
                  <w:noProof/>
                </w:rPr>
              </w:rPrChange>
            </w:rPr>
            <w:t>7.5 Setup TFTP on Host:</w:t>
          </w:r>
          <w:r w:rsidR="00054774" w:rsidRPr="00BB1A70">
            <w:rPr>
              <w:rFonts w:ascii="Times New Roman" w:hAnsi="Times New Roman" w:cs="Times New Roman"/>
              <w:noProof/>
              <w:webHidden/>
              <w:rPrChange w:id="611" w:author="Abhishek Guria" w:date="2021-04-11T16:25:00Z">
                <w:rPr>
                  <w:noProof/>
                  <w:webHidden/>
                </w:rPr>
              </w:rPrChange>
            </w:rPr>
            <w:tab/>
          </w:r>
          <w:r w:rsidR="00054774" w:rsidRPr="00BB1A70">
            <w:rPr>
              <w:rFonts w:ascii="Times New Roman" w:hAnsi="Times New Roman" w:cs="Times New Roman"/>
              <w:noProof/>
              <w:webHidden/>
              <w:rPrChange w:id="612" w:author="Abhishek Guria" w:date="2021-04-11T16:25:00Z">
                <w:rPr>
                  <w:noProof/>
                  <w:webHidden/>
                </w:rPr>
              </w:rPrChange>
            </w:rPr>
            <w:fldChar w:fldCharType="begin"/>
          </w:r>
          <w:r w:rsidR="00054774" w:rsidRPr="00BB1A70">
            <w:rPr>
              <w:rFonts w:ascii="Times New Roman" w:hAnsi="Times New Roman" w:cs="Times New Roman"/>
              <w:noProof/>
              <w:webHidden/>
              <w:rPrChange w:id="613" w:author="Abhishek Guria" w:date="2021-04-11T16:25:00Z">
                <w:rPr>
                  <w:noProof/>
                  <w:webHidden/>
                </w:rPr>
              </w:rPrChange>
            </w:rPr>
            <w:instrText xml:space="preserve"> PAGEREF _Toc68966737 \h </w:instrText>
          </w:r>
          <w:r w:rsidR="00054774" w:rsidRPr="00BB1A70">
            <w:rPr>
              <w:rFonts w:ascii="Times New Roman" w:hAnsi="Times New Roman" w:cs="Times New Roman"/>
              <w:noProof/>
              <w:webHidden/>
              <w:rPrChange w:id="614" w:author="Abhishek Guria" w:date="2021-04-11T16:25:00Z">
                <w:rPr>
                  <w:noProof/>
                  <w:webHidden/>
                </w:rPr>
              </w:rPrChange>
            </w:rPr>
          </w:r>
          <w:r w:rsidR="00054774" w:rsidRPr="00BB1A70">
            <w:rPr>
              <w:rFonts w:ascii="Times New Roman" w:hAnsi="Times New Roman" w:cs="Times New Roman"/>
              <w:noProof/>
              <w:webHidden/>
              <w:rPrChange w:id="615" w:author="Abhishek Guria" w:date="2021-04-11T16:25:00Z">
                <w:rPr>
                  <w:noProof/>
                  <w:webHidden/>
                </w:rPr>
              </w:rPrChange>
            </w:rPr>
            <w:fldChar w:fldCharType="separate"/>
          </w:r>
          <w:r w:rsidR="00054774" w:rsidRPr="00BB1A70">
            <w:rPr>
              <w:rFonts w:ascii="Times New Roman" w:hAnsi="Times New Roman" w:cs="Times New Roman"/>
              <w:noProof/>
              <w:webHidden/>
              <w:rPrChange w:id="616" w:author="Abhishek Guria" w:date="2021-04-11T16:25:00Z">
                <w:rPr>
                  <w:noProof/>
                  <w:webHidden/>
                </w:rPr>
              </w:rPrChange>
            </w:rPr>
            <w:t>18</w:t>
          </w:r>
          <w:r w:rsidR="00054774" w:rsidRPr="00BB1A70">
            <w:rPr>
              <w:rFonts w:ascii="Times New Roman" w:hAnsi="Times New Roman" w:cs="Times New Roman"/>
              <w:noProof/>
              <w:webHidden/>
              <w:rPrChange w:id="617" w:author="Abhishek Guria" w:date="2021-04-11T16:25:00Z">
                <w:rPr>
                  <w:noProof/>
                  <w:webHidden/>
                </w:rPr>
              </w:rPrChange>
            </w:rPr>
            <w:fldChar w:fldCharType="end"/>
          </w:r>
          <w:r w:rsidRPr="00BB1A70">
            <w:rPr>
              <w:rFonts w:ascii="Times New Roman" w:hAnsi="Times New Roman" w:cs="Times New Roman"/>
              <w:noProof/>
              <w:rPrChange w:id="618" w:author="Abhishek Guria" w:date="2021-04-11T16:25:00Z">
                <w:rPr>
                  <w:noProof/>
                </w:rPr>
              </w:rPrChange>
            </w:rPr>
            <w:fldChar w:fldCharType="end"/>
          </w:r>
        </w:p>
        <w:p w14:paraId="1874D3BF" w14:textId="77777777" w:rsidR="00054774" w:rsidRPr="00BB1A70" w:rsidRDefault="00A90197">
          <w:pPr>
            <w:pStyle w:val="TOC2"/>
            <w:tabs>
              <w:tab w:val="left" w:pos="1320"/>
              <w:tab w:val="right" w:leader="dot" w:pos="10160"/>
            </w:tabs>
            <w:rPr>
              <w:rFonts w:ascii="Times New Roman" w:eastAsiaTheme="minorEastAsia" w:hAnsi="Times New Roman" w:cs="Times New Roman"/>
              <w:smallCaps w:val="0"/>
              <w:noProof/>
              <w:sz w:val="22"/>
              <w:szCs w:val="22"/>
              <w:lang w:bidi="ar-SA"/>
              <w:rPrChange w:id="619"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620" w:author="Abhishek Guria" w:date="2021-04-11T16:25:00Z">
                <w:rPr/>
              </w:rPrChange>
            </w:rPr>
            <w:fldChar w:fldCharType="begin"/>
          </w:r>
          <w:r w:rsidRPr="00BB1A70">
            <w:rPr>
              <w:rFonts w:ascii="Times New Roman" w:hAnsi="Times New Roman" w:cs="Times New Roman"/>
              <w:rPrChange w:id="621" w:author="Abhishek Guria" w:date="2021-04-11T16:25:00Z">
                <w:rPr/>
              </w:rPrChange>
            </w:rPr>
            <w:instrText xml:space="preserve"> HYPERLINK \l "_Toc68966738" </w:instrText>
          </w:r>
          <w:r w:rsidRPr="00BB1A70">
            <w:rPr>
              <w:rFonts w:ascii="Times New Roman" w:hAnsi="Times New Roman" w:cs="Times New Roman"/>
              <w:rPrChange w:id="622" w:author="Abhishek Guria" w:date="2021-04-11T16:25:00Z">
                <w:rPr/>
              </w:rPrChange>
            </w:rPr>
            <w:fldChar w:fldCharType="separate"/>
          </w:r>
          <w:r w:rsidR="00054774" w:rsidRPr="00BB1A70">
            <w:rPr>
              <w:rStyle w:val="Hyperlink"/>
              <w:rFonts w:ascii="Times New Roman" w:hAnsi="Times New Roman" w:cs="Times New Roman"/>
              <w:noProof/>
              <w:rPrChange w:id="623" w:author="Abhishek Guria" w:date="2021-04-11T16:25:00Z">
                <w:rPr>
                  <w:rStyle w:val="Hyperlink"/>
                  <w:noProof/>
                </w:rPr>
              </w:rPrChange>
            </w:rPr>
            <w:t>7. 4.</w:t>
          </w:r>
          <w:r w:rsidR="00054774" w:rsidRPr="00BB1A70">
            <w:rPr>
              <w:rFonts w:ascii="Times New Roman" w:eastAsiaTheme="minorEastAsia" w:hAnsi="Times New Roman" w:cs="Times New Roman"/>
              <w:smallCaps w:val="0"/>
              <w:noProof/>
              <w:sz w:val="22"/>
              <w:szCs w:val="22"/>
              <w:lang w:bidi="ar-SA"/>
              <w:rPrChange w:id="624" w:author="Abhishek Guria" w:date="2021-04-11T16:25:00Z">
                <w:rPr>
                  <w:rFonts w:eastAsiaTheme="minorEastAsia" w:cstheme="minorBidi"/>
                  <w:smallCaps w:val="0"/>
                  <w:noProof/>
                  <w:sz w:val="22"/>
                  <w:szCs w:val="22"/>
                  <w:lang w:bidi="ar-SA"/>
                </w:rPr>
              </w:rPrChange>
            </w:rPr>
            <w:tab/>
          </w:r>
          <w:r w:rsidR="00054774" w:rsidRPr="00BB1A70">
            <w:rPr>
              <w:rStyle w:val="Hyperlink"/>
              <w:rFonts w:ascii="Times New Roman" w:hAnsi="Times New Roman" w:cs="Times New Roman"/>
              <w:noProof/>
              <w:rPrChange w:id="625" w:author="Abhishek Guria" w:date="2021-04-11T16:25:00Z">
                <w:rPr>
                  <w:rStyle w:val="Hyperlink"/>
                  <w:noProof/>
                </w:rPr>
              </w:rPrChange>
            </w:rPr>
            <w:t>Booting kernel using Networking:</w:t>
          </w:r>
          <w:r w:rsidR="00054774" w:rsidRPr="00BB1A70">
            <w:rPr>
              <w:rFonts w:ascii="Times New Roman" w:hAnsi="Times New Roman" w:cs="Times New Roman"/>
              <w:noProof/>
              <w:webHidden/>
              <w:rPrChange w:id="626" w:author="Abhishek Guria" w:date="2021-04-11T16:25:00Z">
                <w:rPr>
                  <w:noProof/>
                  <w:webHidden/>
                </w:rPr>
              </w:rPrChange>
            </w:rPr>
            <w:tab/>
          </w:r>
          <w:r w:rsidR="00054774" w:rsidRPr="00BB1A70">
            <w:rPr>
              <w:rFonts w:ascii="Times New Roman" w:hAnsi="Times New Roman" w:cs="Times New Roman"/>
              <w:noProof/>
              <w:webHidden/>
              <w:rPrChange w:id="627" w:author="Abhishek Guria" w:date="2021-04-11T16:25:00Z">
                <w:rPr>
                  <w:noProof/>
                  <w:webHidden/>
                </w:rPr>
              </w:rPrChange>
            </w:rPr>
            <w:fldChar w:fldCharType="begin"/>
          </w:r>
          <w:r w:rsidR="00054774" w:rsidRPr="00BB1A70">
            <w:rPr>
              <w:rFonts w:ascii="Times New Roman" w:hAnsi="Times New Roman" w:cs="Times New Roman"/>
              <w:noProof/>
              <w:webHidden/>
              <w:rPrChange w:id="628" w:author="Abhishek Guria" w:date="2021-04-11T16:25:00Z">
                <w:rPr>
                  <w:noProof/>
                  <w:webHidden/>
                </w:rPr>
              </w:rPrChange>
            </w:rPr>
            <w:instrText xml:space="preserve"> PAGEREF _Toc68966738 \h </w:instrText>
          </w:r>
          <w:r w:rsidR="00054774" w:rsidRPr="00BB1A70">
            <w:rPr>
              <w:rFonts w:ascii="Times New Roman" w:hAnsi="Times New Roman" w:cs="Times New Roman"/>
              <w:noProof/>
              <w:webHidden/>
              <w:rPrChange w:id="629" w:author="Abhishek Guria" w:date="2021-04-11T16:25:00Z">
                <w:rPr>
                  <w:noProof/>
                  <w:webHidden/>
                </w:rPr>
              </w:rPrChange>
            </w:rPr>
          </w:r>
          <w:r w:rsidR="00054774" w:rsidRPr="00BB1A70">
            <w:rPr>
              <w:rFonts w:ascii="Times New Roman" w:hAnsi="Times New Roman" w:cs="Times New Roman"/>
              <w:noProof/>
              <w:webHidden/>
              <w:rPrChange w:id="630" w:author="Abhishek Guria" w:date="2021-04-11T16:25:00Z">
                <w:rPr>
                  <w:noProof/>
                  <w:webHidden/>
                </w:rPr>
              </w:rPrChange>
            </w:rPr>
            <w:fldChar w:fldCharType="separate"/>
          </w:r>
          <w:r w:rsidR="00054774" w:rsidRPr="00BB1A70">
            <w:rPr>
              <w:rFonts w:ascii="Times New Roman" w:hAnsi="Times New Roman" w:cs="Times New Roman"/>
              <w:noProof/>
              <w:webHidden/>
              <w:rPrChange w:id="631" w:author="Abhishek Guria" w:date="2021-04-11T16:25:00Z">
                <w:rPr>
                  <w:noProof/>
                  <w:webHidden/>
                </w:rPr>
              </w:rPrChange>
            </w:rPr>
            <w:t>19</w:t>
          </w:r>
          <w:r w:rsidR="00054774" w:rsidRPr="00BB1A70">
            <w:rPr>
              <w:rFonts w:ascii="Times New Roman" w:hAnsi="Times New Roman" w:cs="Times New Roman"/>
              <w:noProof/>
              <w:webHidden/>
              <w:rPrChange w:id="632" w:author="Abhishek Guria" w:date="2021-04-11T16:25:00Z">
                <w:rPr>
                  <w:noProof/>
                  <w:webHidden/>
                </w:rPr>
              </w:rPrChange>
            </w:rPr>
            <w:fldChar w:fldCharType="end"/>
          </w:r>
          <w:r w:rsidRPr="00BB1A70">
            <w:rPr>
              <w:rFonts w:ascii="Times New Roman" w:hAnsi="Times New Roman" w:cs="Times New Roman"/>
              <w:noProof/>
              <w:rPrChange w:id="633" w:author="Abhishek Guria" w:date="2021-04-11T16:25:00Z">
                <w:rPr>
                  <w:noProof/>
                </w:rPr>
              </w:rPrChange>
            </w:rPr>
            <w:fldChar w:fldCharType="end"/>
          </w:r>
        </w:p>
        <w:p w14:paraId="54EBFBF6"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634"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635" w:author="Abhishek Guria" w:date="2021-04-11T16:25:00Z">
                <w:rPr/>
              </w:rPrChange>
            </w:rPr>
            <w:fldChar w:fldCharType="begin"/>
          </w:r>
          <w:r w:rsidRPr="00BB1A70">
            <w:rPr>
              <w:rFonts w:ascii="Times New Roman" w:hAnsi="Times New Roman" w:cs="Times New Roman"/>
              <w:rPrChange w:id="636" w:author="Abhishek Guria" w:date="2021-04-11T16:25:00Z">
                <w:rPr/>
              </w:rPrChange>
            </w:rPr>
            <w:instrText xml:space="preserve"> HYPERLINK \l "_Toc68966739" </w:instrText>
          </w:r>
          <w:r w:rsidRPr="00BB1A70">
            <w:rPr>
              <w:rFonts w:ascii="Times New Roman" w:hAnsi="Times New Roman" w:cs="Times New Roman"/>
              <w:rPrChange w:id="637" w:author="Abhishek Guria" w:date="2021-04-11T16:25:00Z">
                <w:rPr/>
              </w:rPrChange>
            </w:rPr>
            <w:fldChar w:fldCharType="separate"/>
          </w:r>
          <w:r w:rsidR="00054774" w:rsidRPr="00BB1A70">
            <w:rPr>
              <w:rStyle w:val="Hyperlink"/>
              <w:rFonts w:ascii="Times New Roman" w:hAnsi="Times New Roman" w:cs="Times New Roman"/>
              <w:noProof/>
              <w:rPrChange w:id="638" w:author="Abhishek Guria" w:date="2021-04-11T16:25:00Z">
                <w:rPr>
                  <w:rStyle w:val="Hyperlink"/>
                  <w:noProof/>
                </w:rPr>
              </w:rPrChange>
            </w:rPr>
            <w:t>7.5 Setup TFTP on host:</w:t>
          </w:r>
          <w:r w:rsidR="00054774" w:rsidRPr="00BB1A70">
            <w:rPr>
              <w:rFonts w:ascii="Times New Roman" w:hAnsi="Times New Roman" w:cs="Times New Roman"/>
              <w:noProof/>
              <w:webHidden/>
              <w:rPrChange w:id="639" w:author="Abhishek Guria" w:date="2021-04-11T16:25:00Z">
                <w:rPr>
                  <w:noProof/>
                  <w:webHidden/>
                </w:rPr>
              </w:rPrChange>
            </w:rPr>
            <w:tab/>
          </w:r>
          <w:r w:rsidR="00054774" w:rsidRPr="00BB1A70">
            <w:rPr>
              <w:rFonts w:ascii="Times New Roman" w:hAnsi="Times New Roman" w:cs="Times New Roman"/>
              <w:noProof/>
              <w:webHidden/>
              <w:rPrChange w:id="640" w:author="Abhishek Guria" w:date="2021-04-11T16:25:00Z">
                <w:rPr>
                  <w:noProof/>
                  <w:webHidden/>
                </w:rPr>
              </w:rPrChange>
            </w:rPr>
            <w:fldChar w:fldCharType="begin"/>
          </w:r>
          <w:r w:rsidR="00054774" w:rsidRPr="00BB1A70">
            <w:rPr>
              <w:rFonts w:ascii="Times New Roman" w:hAnsi="Times New Roman" w:cs="Times New Roman"/>
              <w:noProof/>
              <w:webHidden/>
              <w:rPrChange w:id="641" w:author="Abhishek Guria" w:date="2021-04-11T16:25:00Z">
                <w:rPr>
                  <w:noProof/>
                  <w:webHidden/>
                </w:rPr>
              </w:rPrChange>
            </w:rPr>
            <w:instrText xml:space="preserve"> PAGEREF _Toc68966739 \h </w:instrText>
          </w:r>
          <w:r w:rsidR="00054774" w:rsidRPr="00BB1A70">
            <w:rPr>
              <w:rFonts w:ascii="Times New Roman" w:hAnsi="Times New Roman" w:cs="Times New Roman"/>
              <w:noProof/>
              <w:webHidden/>
              <w:rPrChange w:id="642" w:author="Abhishek Guria" w:date="2021-04-11T16:25:00Z">
                <w:rPr>
                  <w:noProof/>
                  <w:webHidden/>
                </w:rPr>
              </w:rPrChange>
            </w:rPr>
          </w:r>
          <w:r w:rsidR="00054774" w:rsidRPr="00BB1A70">
            <w:rPr>
              <w:rFonts w:ascii="Times New Roman" w:hAnsi="Times New Roman" w:cs="Times New Roman"/>
              <w:noProof/>
              <w:webHidden/>
              <w:rPrChange w:id="643" w:author="Abhishek Guria" w:date="2021-04-11T16:25:00Z">
                <w:rPr>
                  <w:noProof/>
                  <w:webHidden/>
                </w:rPr>
              </w:rPrChange>
            </w:rPr>
            <w:fldChar w:fldCharType="separate"/>
          </w:r>
          <w:r w:rsidR="00054774" w:rsidRPr="00BB1A70">
            <w:rPr>
              <w:rFonts w:ascii="Times New Roman" w:hAnsi="Times New Roman" w:cs="Times New Roman"/>
              <w:noProof/>
              <w:webHidden/>
              <w:rPrChange w:id="644" w:author="Abhishek Guria" w:date="2021-04-11T16:25:00Z">
                <w:rPr>
                  <w:noProof/>
                  <w:webHidden/>
                </w:rPr>
              </w:rPrChange>
            </w:rPr>
            <w:t>19</w:t>
          </w:r>
          <w:r w:rsidR="00054774" w:rsidRPr="00BB1A70">
            <w:rPr>
              <w:rFonts w:ascii="Times New Roman" w:hAnsi="Times New Roman" w:cs="Times New Roman"/>
              <w:noProof/>
              <w:webHidden/>
              <w:rPrChange w:id="645" w:author="Abhishek Guria" w:date="2021-04-11T16:25:00Z">
                <w:rPr>
                  <w:noProof/>
                  <w:webHidden/>
                </w:rPr>
              </w:rPrChange>
            </w:rPr>
            <w:fldChar w:fldCharType="end"/>
          </w:r>
          <w:r w:rsidRPr="00BB1A70">
            <w:rPr>
              <w:rFonts w:ascii="Times New Roman" w:hAnsi="Times New Roman" w:cs="Times New Roman"/>
              <w:noProof/>
              <w:rPrChange w:id="646" w:author="Abhishek Guria" w:date="2021-04-11T16:25:00Z">
                <w:rPr>
                  <w:noProof/>
                </w:rPr>
              </w:rPrChange>
            </w:rPr>
            <w:fldChar w:fldCharType="end"/>
          </w:r>
        </w:p>
        <w:p w14:paraId="7C2DE155" w14:textId="77777777" w:rsidR="00054774" w:rsidRPr="00BB1A70" w:rsidRDefault="00A90197">
          <w:pPr>
            <w:pStyle w:val="TOC1"/>
            <w:rPr>
              <w:rFonts w:ascii="Times New Roman" w:eastAsiaTheme="minorEastAsia" w:hAnsi="Times New Roman" w:cs="Times New Roman"/>
              <w:b w:val="0"/>
              <w:bCs w:val="0"/>
              <w:caps w:val="0"/>
              <w:noProof/>
              <w:sz w:val="22"/>
              <w:szCs w:val="22"/>
              <w:lang w:bidi="ar-SA"/>
              <w:rPrChange w:id="647" w:author="Abhishek Guria" w:date="2021-04-11T16:25:00Z">
                <w:rPr>
                  <w:rFonts w:eastAsiaTheme="minorEastAsia" w:cstheme="minorBidi"/>
                  <w:b w:val="0"/>
                  <w:bCs w:val="0"/>
                  <w:caps w:val="0"/>
                  <w:noProof/>
                  <w:sz w:val="22"/>
                  <w:szCs w:val="22"/>
                  <w:lang w:bidi="ar-SA"/>
                </w:rPr>
              </w:rPrChange>
            </w:rPr>
          </w:pPr>
          <w:r w:rsidRPr="00BB1A70">
            <w:rPr>
              <w:rFonts w:ascii="Times New Roman" w:hAnsi="Times New Roman" w:cs="Times New Roman"/>
              <w:rPrChange w:id="648" w:author="Abhishek Guria" w:date="2021-04-11T16:25:00Z">
                <w:rPr/>
              </w:rPrChange>
            </w:rPr>
            <w:lastRenderedPageBreak/>
            <w:fldChar w:fldCharType="begin"/>
          </w:r>
          <w:r w:rsidRPr="00BB1A70">
            <w:rPr>
              <w:rFonts w:ascii="Times New Roman" w:hAnsi="Times New Roman" w:cs="Times New Roman"/>
              <w:rPrChange w:id="649" w:author="Abhishek Guria" w:date="2021-04-11T16:25:00Z">
                <w:rPr/>
              </w:rPrChange>
            </w:rPr>
            <w:instrText xml:space="preserve"> HYPERLINK \l "_Toc68966740" </w:instrText>
          </w:r>
          <w:r w:rsidRPr="00BB1A70">
            <w:rPr>
              <w:rFonts w:ascii="Times New Roman" w:hAnsi="Times New Roman" w:cs="Times New Roman"/>
              <w:rPrChange w:id="650" w:author="Abhishek Guria" w:date="2021-04-11T16:25:00Z">
                <w:rPr/>
              </w:rPrChange>
            </w:rPr>
            <w:fldChar w:fldCharType="separate"/>
          </w:r>
          <w:r w:rsidR="00054774" w:rsidRPr="00BB1A70">
            <w:rPr>
              <w:rStyle w:val="Hyperlink"/>
              <w:rFonts w:ascii="Times New Roman" w:hAnsi="Times New Roman" w:cs="Times New Roman"/>
              <w:noProof/>
              <w:rPrChange w:id="651" w:author="Abhishek Guria" w:date="2021-04-11T16:25:00Z">
                <w:rPr>
                  <w:rStyle w:val="Hyperlink"/>
                  <w:noProof/>
                </w:rPr>
              </w:rPrChange>
            </w:rPr>
            <w:t>8. DEVICE TREE</w:t>
          </w:r>
          <w:r w:rsidR="00054774" w:rsidRPr="00BB1A70">
            <w:rPr>
              <w:rFonts w:ascii="Times New Roman" w:hAnsi="Times New Roman" w:cs="Times New Roman"/>
              <w:noProof/>
              <w:webHidden/>
              <w:rPrChange w:id="652" w:author="Abhishek Guria" w:date="2021-04-11T16:25:00Z">
                <w:rPr>
                  <w:noProof/>
                  <w:webHidden/>
                </w:rPr>
              </w:rPrChange>
            </w:rPr>
            <w:tab/>
          </w:r>
          <w:r w:rsidR="00054774" w:rsidRPr="00BB1A70">
            <w:rPr>
              <w:rFonts w:ascii="Times New Roman" w:hAnsi="Times New Roman" w:cs="Times New Roman"/>
              <w:noProof/>
              <w:webHidden/>
              <w:rPrChange w:id="653" w:author="Abhishek Guria" w:date="2021-04-11T16:25:00Z">
                <w:rPr>
                  <w:noProof/>
                  <w:webHidden/>
                </w:rPr>
              </w:rPrChange>
            </w:rPr>
            <w:fldChar w:fldCharType="begin"/>
          </w:r>
          <w:r w:rsidR="00054774" w:rsidRPr="00BB1A70">
            <w:rPr>
              <w:rFonts w:ascii="Times New Roman" w:hAnsi="Times New Roman" w:cs="Times New Roman"/>
              <w:noProof/>
              <w:webHidden/>
              <w:rPrChange w:id="654" w:author="Abhishek Guria" w:date="2021-04-11T16:25:00Z">
                <w:rPr>
                  <w:noProof/>
                  <w:webHidden/>
                </w:rPr>
              </w:rPrChange>
            </w:rPr>
            <w:instrText xml:space="preserve"> PAGEREF _Toc68966740 \h </w:instrText>
          </w:r>
          <w:r w:rsidR="00054774" w:rsidRPr="00BB1A70">
            <w:rPr>
              <w:rFonts w:ascii="Times New Roman" w:hAnsi="Times New Roman" w:cs="Times New Roman"/>
              <w:noProof/>
              <w:webHidden/>
              <w:rPrChange w:id="655" w:author="Abhishek Guria" w:date="2021-04-11T16:25:00Z">
                <w:rPr>
                  <w:noProof/>
                  <w:webHidden/>
                </w:rPr>
              </w:rPrChange>
            </w:rPr>
          </w:r>
          <w:r w:rsidR="00054774" w:rsidRPr="00BB1A70">
            <w:rPr>
              <w:rFonts w:ascii="Times New Roman" w:hAnsi="Times New Roman" w:cs="Times New Roman"/>
              <w:noProof/>
              <w:webHidden/>
              <w:rPrChange w:id="656" w:author="Abhishek Guria" w:date="2021-04-11T16:25:00Z">
                <w:rPr>
                  <w:noProof/>
                  <w:webHidden/>
                </w:rPr>
              </w:rPrChange>
            </w:rPr>
            <w:fldChar w:fldCharType="separate"/>
          </w:r>
          <w:r w:rsidR="00054774" w:rsidRPr="00BB1A70">
            <w:rPr>
              <w:rFonts w:ascii="Times New Roman" w:hAnsi="Times New Roman" w:cs="Times New Roman"/>
              <w:noProof/>
              <w:webHidden/>
              <w:rPrChange w:id="657" w:author="Abhishek Guria" w:date="2021-04-11T16:25:00Z">
                <w:rPr>
                  <w:noProof/>
                  <w:webHidden/>
                </w:rPr>
              </w:rPrChange>
            </w:rPr>
            <w:t>20</w:t>
          </w:r>
          <w:r w:rsidR="00054774" w:rsidRPr="00BB1A70">
            <w:rPr>
              <w:rFonts w:ascii="Times New Roman" w:hAnsi="Times New Roman" w:cs="Times New Roman"/>
              <w:noProof/>
              <w:webHidden/>
              <w:rPrChange w:id="658" w:author="Abhishek Guria" w:date="2021-04-11T16:25:00Z">
                <w:rPr>
                  <w:noProof/>
                  <w:webHidden/>
                </w:rPr>
              </w:rPrChange>
            </w:rPr>
            <w:fldChar w:fldCharType="end"/>
          </w:r>
          <w:r w:rsidRPr="00BB1A70">
            <w:rPr>
              <w:rFonts w:ascii="Times New Roman" w:hAnsi="Times New Roman" w:cs="Times New Roman"/>
              <w:noProof/>
              <w:rPrChange w:id="659" w:author="Abhishek Guria" w:date="2021-04-11T16:25:00Z">
                <w:rPr>
                  <w:noProof/>
                </w:rPr>
              </w:rPrChange>
            </w:rPr>
            <w:fldChar w:fldCharType="end"/>
          </w:r>
        </w:p>
        <w:p w14:paraId="072A7956"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660"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661" w:author="Abhishek Guria" w:date="2021-04-11T16:25:00Z">
                <w:rPr/>
              </w:rPrChange>
            </w:rPr>
            <w:fldChar w:fldCharType="begin"/>
          </w:r>
          <w:r w:rsidRPr="00BB1A70">
            <w:rPr>
              <w:rFonts w:ascii="Times New Roman" w:hAnsi="Times New Roman" w:cs="Times New Roman"/>
              <w:rPrChange w:id="662" w:author="Abhishek Guria" w:date="2021-04-11T16:25:00Z">
                <w:rPr/>
              </w:rPrChange>
            </w:rPr>
            <w:instrText xml:space="preserve"> HYPERLINK \l "_Toc68966741" </w:instrText>
          </w:r>
          <w:r w:rsidRPr="00BB1A70">
            <w:rPr>
              <w:rFonts w:ascii="Times New Roman" w:hAnsi="Times New Roman" w:cs="Times New Roman"/>
              <w:rPrChange w:id="663" w:author="Abhishek Guria" w:date="2021-04-11T16:25:00Z">
                <w:rPr/>
              </w:rPrChange>
            </w:rPr>
            <w:fldChar w:fldCharType="separate"/>
          </w:r>
          <w:r w:rsidR="00054774" w:rsidRPr="00BB1A70">
            <w:rPr>
              <w:rStyle w:val="Hyperlink"/>
              <w:rFonts w:ascii="Times New Roman" w:hAnsi="Times New Roman" w:cs="Times New Roman"/>
              <w:noProof/>
              <w:rPrChange w:id="664" w:author="Abhishek Guria" w:date="2021-04-11T16:25:00Z">
                <w:rPr>
                  <w:rStyle w:val="Hyperlink"/>
                  <w:noProof/>
                </w:rPr>
              </w:rPrChange>
            </w:rPr>
            <w:t>8.1 Introduction of Device Tree</w:t>
          </w:r>
          <w:r w:rsidR="00054774" w:rsidRPr="00BB1A70">
            <w:rPr>
              <w:rFonts w:ascii="Times New Roman" w:hAnsi="Times New Roman" w:cs="Times New Roman"/>
              <w:noProof/>
              <w:webHidden/>
              <w:rPrChange w:id="665" w:author="Abhishek Guria" w:date="2021-04-11T16:25:00Z">
                <w:rPr>
                  <w:noProof/>
                  <w:webHidden/>
                </w:rPr>
              </w:rPrChange>
            </w:rPr>
            <w:tab/>
          </w:r>
          <w:r w:rsidR="00054774" w:rsidRPr="00BB1A70">
            <w:rPr>
              <w:rFonts w:ascii="Times New Roman" w:hAnsi="Times New Roman" w:cs="Times New Roman"/>
              <w:noProof/>
              <w:webHidden/>
              <w:rPrChange w:id="666" w:author="Abhishek Guria" w:date="2021-04-11T16:25:00Z">
                <w:rPr>
                  <w:noProof/>
                  <w:webHidden/>
                </w:rPr>
              </w:rPrChange>
            </w:rPr>
            <w:fldChar w:fldCharType="begin"/>
          </w:r>
          <w:r w:rsidR="00054774" w:rsidRPr="00BB1A70">
            <w:rPr>
              <w:rFonts w:ascii="Times New Roman" w:hAnsi="Times New Roman" w:cs="Times New Roman"/>
              <w:noProof/>
              <w:webHidden/>
              <w:rPrChange w:id="667" w:author="Abhishek Guria" w:date="2021-04-11T16:25:00Z">
                <w:rPr>
                  <w:noProof/>
                  <w:webHidden/>
                </w:rPr>
              </w:rPrChange>
            </w:rPr>
            <w:instrText xml:space="preserve"> PAGEREF _Toc68966741 \h </w:instrText>
          </w:r>
          <w:r w:rsidR="00054774" w:rsidRPr="00BB1A70">
            <w:rPr>
              <w:rFonts w:ascii="Times New Roman" w:hAnsi="Times New Roman" w:cs="Times New Roman"/>
              <w:noProof/>
              <w:webHidden/>
              <w:rPrChange w:id="668" w:author="Abhishek Guria" w:date="2021-04-11T16:25:00Z">
                <w:rPr>
                  <w:noProof/>
                  <w:webHidden/>
                </w:rPr>
              </w:rPrChange>
            </w:rPr>
          </w:r>
          <w:r w:rsidR="00054774" w:rsidRPr="00BB1A70">
            <w:rPr>
              <w:rFonts w:ascii="Times New Roman" w:hAnsi="Times New Roman" w:cs="Times New Roman"/>
              <w:noProof/>
              <w:webHidden/>
              <w:rPrChange w:id="669" w:author="Abhishek Guria" w:date="2021-04-11T16:25:00Z">
                <w:rPr>
                  <w:noProof/>
                  <w:webHidden/>
                </w:rPr>
              </w:rPrChange>
            </w:rPr>
            <w:fldChar w:fldCharType="separate"/>
          </w:r>
          <w:r w:rsidR="00054774" w:rsidRPr="00BB1A70">
            <w:rPr>
              <w:rFonts w:ascii="Times New Roman" w:hAnsi="Times New Roman" w:cs="Times New Roman"/>
              <w:noProof/>
              <w:webHidden/>
              <w:rPrChange w:id="670" w:author="Abhishek Guria" w:date="2021-04-11T16:25:00Z">
                <w:rPr>
                  <w:noProof/>
                  <w:webHidden/>
                </w:rPr>
              </w:rPrChange>
            </w:rPr>
            <w:t>20</w:t>
          </w:r>
          <w:r w:rsidR="00054774" w:rsidRPr="00BB1A70">
            <w:rPr>
              <w:rFonts w:ascii="Times New Roman" w:hAnsi="Times New Roman" w:cs="Times New Roman"/>
              <w:noProof/>
              <w:webHidden/>
              <w:rPrChange w:id="671" w:author="Abhishek Guria" w:date="2021-04-11T16:25:00Z">
                <w:rPr>
                  <w:noProof/>
                  <w:webHidden/>
                </w:rPr>
              </w:rPrChange>
            </w:rPr>
            <w:fldChar w:fldCharType="end"/>
          </w:r>
          <w:r w:rsidRPr="00BB1A70">
            <w:rPr>
              <w:rFonts w:ascii="Times New Roman" w:hAnsi="Times New Roman" w:cs="Times New Roman"/>
              <w:noProof/>
              <w:rPrChange w:id="672" w:author="Abhishek Guria" w:date="2021-04-11T16:25:00Z">
                <w:rPr>
                  <w:noProof/>
                </w:rPr>
              </w:rPrChange>
            </w:rPr>
            <w:fldChar w:fldCharType="end"/>
          </w:r>
        </w:p>
        <w:p w14:paraId="037D8AAC"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673"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674" w:author="Abhishek Guria" w:date="2021-04-11T16:25:00Z">
                <w:rPr/>
              </w:rPrChange>
            </w:rPr>
            <w:fldChar w:fldCharType="begin"/>
          </w:r>
          <w:r w:rsidRPr="00BB1A70">
            <w:rPr>
              <w:rFonts w:ascii="Times New Roman" w:hAnsi="Times New Roman" w:cs="Times New Roman"/>
              <w:rPrChange w:id="675" w:author="Abhishek Guria" w:date="2021-04-11T16:25:00Z">
                <w:rPr/>
              </w:rPrChange>
            </w:rPr>
            <w:instrText xml:space="preserve"> HYPERLINK \l "_Toc68966742" </w:instrText>
          </w:r>
          <w:r w:rsidRPr="00BB1A70">
            <w:rPr>
              <w:rFonts w:ascii="Times New Roman" w:hAnsi="Times New Roman" w:cs="Times New Roman"/>
              <w:rPrChange w:id="676" w:author="Abhishek Guria" w:date="2021-04-11T16:25:00Z">
                <w:rPr/>
              </w:rPrChange>
            </w:rPr>
            <w:fldChar w:fldCharType="separate"/>
          </w:r>
          <w:r w:rsidR="00054774" w:rsidRPr="00BB1A70">
            <w:rPr>
              <w:rStyle w:val="Hyperlink"/>
              <w:rFonts w:ascii="Times New Roman" w:hAnsi="Times New Roman" w:cs="Times New Roman"/>
              <w:noProof/>
              <w:rPrChange w:id="677" w:author="Abhishek Guria" w:date="2021-04-11T16:25:00Z">
                <w:rPr>
                  <w:rStyle w:val="Hyperlink"/>
                  <w:noProof/>
                </w:rPr>
              </w:rPrChange>
            </w:rPr>
            <w:t>8.2 High Level View about Device Tree</w:t>
          </w:r>
          <w:r w:rsidR="00054774" w:rsidRPr="00BB1A70">
            <w:rPr>
              <w:rFonts w:ascii="Times New Roman" w:hAnsi="Times New Roman" w:cs="Times New Roman"/>
              <w:noProof/>
              <w:webHidden/>
              <w:rPrChange w:id="678" w:author="Abhishek Guria" w:date="2021-04-11T16:25:00Z">
                <w:rPr>
                  <w:noProof/>
                  <w:webHidden/>
                </w:rPr>
              </w:rPrChange>
            </w:rPr>
            <w:tab/>
          </w:r>
          <w:r w:rsidR="00054774" w:rsidRPr="00BB1A70">
            <w:rPr>
              <w:rFonts w:ascii="Times New Roman" w:hAnsi="Times New Roman" w:cs="Times New Roman"/>
              <w:noProof/>
              <w:webHidden/>
              <w:rPrChange w:id="679" w:author="Abhishek Guria" w:date="2021-04-11T16:25:00Z">
                <w:rPr>
                  <w:noProof/>
                  <w:webHidden/>
                </w:rPr>
              </w:rPrChange>
            </w:rPr>
            <w:fldChar w:fldCharType="begin"/>
          </w:r>
          <w:r w:rsidR="00054774" w:rsidRPr="00BB1A70">
            <w:rPr>
              <w:rFonts w:ascii="Times New Roman" w:hAnsi="Times New Roman" w:cs="Times New Roman"/>
              <w:noProof/>
              <w:webHidden/>
              <w:rPrChange w:id="680" w:author="Abhishek Guria" w:date="2021-04-11T16:25:00Z">
                <w:rPr>
                  <w:noProof/>
                  <w:webHidden/>
                </w:rPr>
              </w:rPrChange>
            </w:rPr>
            <w:instrText xml:space="preserve"> PAGEREF _Toc68966742 \h </w:instrText>
          </w:r>
          <w:r w:rsidR="00054774" w:rsidRPr="00BB1A70">
            <w:rPr>
              <w:rFonts w:ascii="Times New Roman" w:hAnsi="Times New Roman" w:cs="Times New Roman"/>
              <w:noProof/>
              <w:webHidden/>
              <w:rPrChange w:id="681" w:author="Abhishek Guria" w:date="2021-04-11T16:25:00Z">
                <w:rPr>
                  <w:noProof/>
                  <w:webHidden/>
                </w:rPr>
              </w:rPrChange>
            </w:rPr>
          </w:r>
          <w:r w:rsidR="00054774" w:rsidRPr="00BB1A70">
            <w:rPr>
              <w:rFonts w:ascii="Times New Roman" w:hAnsi="Times New Roman" w:cs="Times New Roman"/>
              <w:noProof/>
              <w:webHidden/>
              <w:rPrChange w:id="682" w:author="Abhishek Guria" w:date="2021-04-11T16:25:00Z">
                <w:rPr>
                  <w:noProof/>
                  <w:webHidden/>
                </w:rPr>
              </w:rPrChange>
            </w:rPr>
            <w:fldChar w:fldCharType="separate"/>
          </w:r>
          <w:r w:rsidR="00054774" w:rsidRPr="00BB1A70">
            <w:rPr>
              <w:rFonts w:ascii="Times New Roman" w:hAnsi="Times New Roman" w:cs="Times New Roman"/>
              <w:noProof/>
              <w:webHidden/>
              <w:rPrChange w:id="683" w:author="Abhishek Guria" w:date="2021-04-11T16:25:00Z">
                <w:rPr>
                  <w:noProof/>
                  <w:webHidden/>
                </w:rPr>
              </w:rPrChange>
            </w:rPr>
            <w:t>20</w:t>
          </w:r>
          <w:r w:rsidR="00054774" w:rsidRPr="00BB1A70">
            <w:rPr>
              <w:rFonts w:ascii="Times New Roman" w:hAnsi="Times New Roman" w:cs="Times New Roman"/>
              <w:noProof/>
              <w:webHidden/>
              <w:rPrChange w:id="684" w:author="Abhishek Guria" w:date="2021-04-11T16:25:00Z">
                <w:rPr>
                  <w:noProof/>
                  <w:webHidden/>
                </w:rPr>
              </w:rPrChange>
            </w:rPr>
            <w:fldChar w:fldCharType="end"/>
          </w:r>
          <w:r w:rsidRPr="00BB1A70">
            <w:rPr>
              <w:rFonts w:ascii="Times New Roman" w:hAnsi="Times New Roman" w:cs="Times New Roman"/>
              <w:noProof/>
              <w:rPrChange w:id="685" w:author="Abhishek Guria" w:date="2021-04-11T16:25:00Z">
                <w:rPr>
                  <w:noProof/>
                </w:rPr>
              </w:rPrChange>
            </w:rPr>
            <w:fldChar w:fldCharType="end"/>
          </w:r>
        </w:p>
        <w:p w14:paraId="023DA555" w14:textId="77777777" w:rsidR="00054774" w:rsidRPr="00BB1A70" w:rsidRDefault="00A90197">
          <w:pPr>
            <w:pStyle w:val="TOC3"/>
            <w:tabs>
              <w:tab w:val="right" w:leader="dot" w:pos="10160"/>
            </w:tabs>
            <w:rPr>
              <w:rFonts w:ascii="Times New Roman" w:eastAsiaTheme="minorEastAsia" w:hAnsi="Times New Roman" w:cs="Times New Roman"/>
              <w:i w:val="0"/>
              <w:iCs w:val="0"/>
              <w:noProof/>
              <w:sz w:val="22"/>
              <w:szCs w:val="22"/>
              <w:lang w:bidi="ar-SA"/>
              <w:rPrChange w:id="686" w:author="Abhishek Guria" w:date="2021-04-11T16:25:00Z">
                <w:rPr>
                  <w:rFonts w:eastAsiaTheme="minorEastAsia" w:cstheme="minorBidi"/>
                  <w:i w:val="0"/>
                  <w:iCs w:val="0"/>
                  <w:noProof/>
                  <w:sz w:val="22"/>
                  <w:szCs w:val="22"/>
                  <w:lang w:bidi="ar-SA"/>
                </w:rPr>
              </w:rPrChange>
            </w:rPr>
          </w:pPr>
          <w:r w:rsidRPr="00BB1A70">
            <w:rPr>
              <w:rFonts w:ascii="Times New Roman" w:hAnsi="Times New Roman" w:cs="Times New Roman"/>
              <w:rPrChange w:id="687" w:author="Abhishek Guria" w:date="2021-04-11T16:25:00Z">
                <w:rPr/>
              </w:rPrChange>
            </w:rPr>
            <w:fldChar w:fldCharType="begin"/>
          </w:r>
          <w:r w:rsidRPr="00BB1A70">
            <w:rPr>
              <w:rFonts w:ascii="Times New Roman" w:hAnsi="Times New Roman" w:cs="Times New Roman"/>
              <w:rPrChange w:id="688" w:author="Abhishek Guria" w:date="2021-04-11T16:25:00Z">
                <w:rPr/>
              </w:rPrChange>
            </w:rPr>
            <w:instrText xml:space="preserve"> HYPERLINK \l "_Toc68966743" </w:instrText>
          </w:r>
          <w:r w:rsidRPr="00BB1A70">
            <w:rPr>
              <w:rFonts w:ascii="Times New Roman" w:hAnsi="Times New Roman" w:cs="Times New Roman"/>
              <w:rPrChange w:id="689" w:author="Abhishek Guria" w:date="2021-04-11T16:25:00Z">
                <w:rPr/>
              </w:rPrChange>
            </w:rPr>
            <w:fldChar w:fldCharType="separate"/>
          </w:r>
          <w:r w:rsidR="00054774" w:rsidRPr="00BB1A70">
            <w:rPr>
              <w:rStyle w:val="Hyperlink"/>
              <w:rFonts w:ascii="Times New Roman" w:hAnsi="Times New Roman" w:cs="Times New Roman"/>
              <w:noProof/>
              <w:rPrChange w:id="690" w:author="Abhishek Guria" w:date="2021-04-11T16:25:00Z">
                <w:rPr>
                  <w:rStyle w:val="Hyperlink"/>
                  <w:noProof/>
                </w:rPr>
              </w:rPrChange>
            </w:rPr>
            <w:t>8.2.1 Platform Identification:</w:t>
          </w:r>
          <w:r w:rsidR="00054774" w:rsidRPr="00BB1A70">
            <w:rPr>
              <w:rFonts w:ascii="Times New Roman" w:hAnsi="Times New Roman" w:cs="Times New Roman"/>
              <w:noProof/>
              <w:webHidden/>
              <w:rPrChange w:id="691" w:author="Abhishek Guria" w:date="2021-04-11T16:25:00Z">
                <w:rPr>
                  <w:noProof/>
                  <w:webHidden/>
                </w:rPr>
              </w:rPrChange>
            </w:rPr>
            <w:tab/>
          </w:r>
          <w:r w:rsidR="00054774" w:rsidRPr="00BB1A70">
            <w:rPr>
              <w:rFonts w:ascii="Times New Roman" w:hAnsi="Times New Roman" w:cs="Times New Roman"/>
              <w:noProof/>
              <w:webHidden/>
              <w:rPrChange w:id="692" w:author="Abhishek Guria" w:date="2021-04-11T16:25:00Z">
                <w:rPr>
                  <w:noProof/>
                  <w:webHidden/>
                </w:rPr>
              </w:rPrChange>
            </w:rPr>
            <w:fldChar w:fldCharType="begin"/>
          </w:r>
          <w:r w:rsidR="00054774" w:rsidRPr="00BB1A70">
            <w:rPr>
              <w:rFonts w:ascii="Times New Roman" w:hAnsi="Times New Roman" w:cs="Times New Roman"/>
              <w:noProof/>
              <w:webHidden/>
              <w:rPrChange w:id="693" w:author="Abhishek Guria" w:date="2021-04-11T16:25:00Z">
                <w:rPr>
                  <w:noProof/>
                  <w:webHidden/>
                </w:rPr>
              </w:rPrChange>
            </w:rPr>
            <w:instrText xml:space="preserve"> PAGEREF _Toc68966743 \h </w:instrText>
          </w:r>
          <w:r w:rsidR="00054774" w:rsidRPr="00BB1A70">
            <w:rPr>
              <w:rFonts w:ascii="Times New Roman" w:hAnsi="Times New Roman" w:cs="Times New Roman"/>
              <w:noProof/>
              <w:webHidden/>
              <w:rPrChange w:id="694" w:author="Abhishek Guria" w:date="2021-04-11T16:25:00Z">
                <w:rPr>
                  <w:noProof/>
                  <w:webHidden/>
                </w:rPr>
              </w:rPrChange>
            </w:rPr>
          </w:r>
          <w:r w:rsidR="00054774" w:rsidRPr="00BB1A70">
            <w:rPr>
              <w:rFonts w:ascii="Times New Roman" w:hAnsi="Times New Roman" w:cs="Times New Roman"/>
              <w:noProof/>
              <w:webHidden/>
              <w:rPrChange w:id="695" w:author="Abhishek Guria" w:date="2021-04-11T16:25:00Z">
                <w:rPr>
                  <w:noProof/>
                  <w:webHidden/>
                </w:rPr>
              </w:rPrChange>
            </w:rPr>
            <w:fldChar w:fldCharType="separate"/>
          </w:r>
          <w:r w:rsidR="00054774" w:rsidRPr="00BB1A70">
            <w:rPr>
              <w:rFonts w:ascii="Times New Roman" w:hAnsi="Times New Roman" w:cs="Times New Roman"/>
              <w:noProof/>
              <w:webHidden/>
              <w:rPrChange w:id="696" w:author="Abhishek Guria" w:date="2021-04-11T16:25:00Z">
                <w:rPr>
                  <w:noProof/>
                  <w:webHidden/>
                </w:rPr>
              </w:rPrChange>
            </w:rPr>
            <w:t>21</w:t>
          </w:r>
          <w:r w:rsidR="00054774" w:rsidRPr="00BB1A70">
            <w:rPr>
              <w:rFonts w:ascii="Times New Roman" w:hAnsi="Times New Roman" w:cs="Times New Roman"/>
              <w:noProof/>
              <w:webHidden/>
              <w:rPrChange w:id="697" w:author="Abhishek Guria" w:date="2021-04-11T16:25:00Z">
                <w:rPr>
                  <w:noProof/>
                  <w:webHidden/>
                </w:rPr>
              </w:rPrChange>
            </w:rPr>
            <w:fldChar w:fldCharType="end"/>
          </w:r>
          <w:r w:rsidRPr="00BB1A70">
            <w:rPr>
              <w:rFonts w:ascii="Times New Roman" w:hAnsi="Times New Roman" w:cs="Times New Roman"/>
              <w:noProof/>
              <w:rPrChange w:id="698" w:author="Abhishek Guria" w:date="2021-04-11T16:25:00Z">
                <w:rPr>
                  <w:noProof/>
                </w:rPr>
              </w:rPrChange>
            </w:rPr>
            <w:fldChar w:fldCharType="end"/>
          </w:r>
        </w:p>
        <w:p w14:paraId="11FC4DE0" w14:textId="77777777" w:rsidR="00054774" w:rsidRPr="00BB1A70" w:rsidRDefault="00A90197">
          <w:pPr>
            <w:pStyle w:val="TOC3"/>
            <w:tabs>
              <w:tab w:val="right" w:leader="dot" w:pos="10160"/>
            </w:tabs>
            <w:rPr>
              <w:rFonts w:ascii="Times New Roman" w:eastAsiaTheme="minorEastAsia" w:hAnsi="Times New Roman" w:cs="Times New Roman"/>
              <w:i w:val="0"/>
              <w:iCs w:val="0"/>
              <w:noProof/>
              <w:sz w:val="22"/>
              <w:szCs w:val="22"/>
              <w:lang w:bidi="ar-SA"/>
              <w:rPrChange w:id="699" w:author="Abhishek Guria" w:date="2021-04-11T16:25:00Z">
                <w:rPr>
                  <w:rFonts w:eastAsiaTheme="minorEastAsia" w:cstheme="minorBidi"/>
                  <w:i w:val="0"/>
                  <w:iCs w:val="0"/>
                  <w:noProof/>
                  <w:sz w:val="22"/>
                  <w:szCs w:val="22"/>
                  <w:lang w:bidi="ar-SA"/>
                </w:rPr>
              </w:rPrChange>
            </w:rPr>
          </w:pPr>
          <w:r w:rsidRPr="00BB1A70">
            <w:rPr>
              <w:rFonts w:ascii="Times New Roman" w:hAnsi="Times New Roman" w:cs="Times New Roman"/>
              <w:rPrChange w:id="700" w:author="Abhishek Guria" w:date="2021-04-11T16:25:00Z">
                <w:rPr/>
              </w:rPrChange>
            </w:rPr>
            <w:fldChar w:fldCharType="begin"/>
          </w:r>
          <w:r w:rsidRPr="00BB1A70">
            <w:rPr>
              <w:rFonts w:ascii="Times New Roman" w:hAnsi="Times New Roman" w:cs="Times New Roman"/>
              <w:rPrChange w:id="701" w:author="Abhishek Guria" w:date="2021-04-11T16:25:00Z">
                <w:rPr/>
              </w:rPrChange>
            </w:rPr>
            <w:instrText xml:space="preserve"> HYPERLINK \l "_Toc68966744" </w:instrText>
          </w:r>
          <w:r w:rsidRPr="00BB1A70">
            <w:rPr>
              <w:rFonts w:ascii="Times New Roman" w:hAnsi="Times New Roman" w:cs="Times New Roman"/>
              <w:rPrChange w:id="702" w:author="Abhishek Guria" w:date="2021-04-11T16:25:00Z">
                <w:rPr/>
              </w:rPrChange>
            </w:rPr>
            <w:fldChar w:fldCharType="separate"/>
          </w:r>
          <w:r w:rsidR="00054774" w:rsidRPr="00BB1A70">
            <w:rPr>
              <w:rStyle w:val="Hyperlink"/>
              <w:rFonts w:ascii="Times New Roman" w:hAnsi="Times New Roman" w:cs="Times New Roman"/>
              <w:noProof/>
              <w:rPrChange w:id="703" w:author="Abhishek Guria" w:date="2021-04-11T16:25:00Z">
                <w:rPr>
                  <w:rStyle w:val="Hyperlink"/>
                  <w:noProof/>
                </w:rPr>
              </w:rPrChange>
            </w:rPr>
            <w:t>8.2.2 Runtime configuration</w:t>
          </w:r>
          <w:r w:rsidR="00054774" w:rsidRPr="00BB1A70">
            <w:rPr>
              <w:rFonts w:ascii="Times New Roman" w:hAnsi="Times New Roman" w:cs="Times New Roman"/>
              <w:noProof/>
              <w:webHidden/>
              <w:rPrChange w:id="704" w:author="Abhishek Guria" w:date="2021-04-11T16:25:00Z">
                <w:rPr>
                  <w:noProof/>
                  <w:webHidden/>
                </w:rPr>
              </w:rPrChange>
            </w:rPr>
            <w:tab/>
          </w:r>
          <w:r w:rsidR="00054774" w:rsidRPr="00BB1A70">
            <w:rPr>
              <w:rFonts w:ascii="Times New Roman" w:hAnsi="Times New Roman" w:cs="Times New Roman"/>
              <w:noProof/>
              <w:webHidden/>
              <w:rPrChange w:id="705" w:author="Abhishek Guria" w:date="2021-04-11T16:25:00Z">
                <w:rPr>
                  <w:noProof/>
                  <w:webHidden/>
                </w:rPr>
              </w:rPrChange>
            </w:rPr>
            <w:fldChar w:fldCharType="begin"/>
          </w:r>
          <w:r w:rsidR="00054774" w:rsidRPr="00BB1A70">
            <w:rPr>
              <w:rFonts w:ascii="Times New Roman" w:hAnsi="Times New Roman" w:cs="Times New Roman"/>
              <w:noProof/>
              <w:webHidden/>
              <w:rPrChange w:id="706" w:author="Abhishek Guria" w:date="2021-04-11T16:25:00Z">
                <w:rPr>
                  <w:noProof/>
                  <w:webHidden/>
                </w:rPr>
              </w:rPrChange>
            </w:rPr>
            <w:instrText xml:space="preserve"> PAGEREF _Toc68966744 \h </w:instrText>
          </w:r>
          <w:r w:rsidR="00054774" w:rsidRPr="00BB1A70">
            <w:rPr>
              <w:rFonts w:ascii="Times New Roman" w:hAnsi="Times New Roman" w:cs="Times New Roman"/>
              <w:noProof/>
              <w:webHidden/>
              <w:rPrChange w:id="707" w:author="Abhishek Guria" w:date="2021-04-11T16:25:00Z">
                <w:rPr>
                  <w:noProof/>
                  <w:webHidden/>
                </w:rPr>
              </w:rPrChange>
            </w:rPr>
          </w:r>
          <w:r w:rsidR="00054774" w:rsidRPr="00BB1A70">
            <w:rPr>
              <w:rFonts w:ascii="Times New Roman" w:hAnsi="Times New Roman" w:cs="Times New Roman"/>
              <w:noProof/>
              <w:webHidden/>
              <w:rPrChange w:id="708" w:author="Abhishek Guria" w:date="2021-04-11T16:25:00Z">
                <w:rPr>
                  <w:noProof/>
                  <w:webHidden/>
                </w:rPr>
              </w:rPrChange>
            </w:rPr>
            <w:fldChar w:fldCharType="separate"/>
          </w:r>
          <w:r w:rsidR="00054774" w:rsidRPr="00BB1A70">
            <w:rPr>
              <w:rFonts w:ascii="Times New Roman" w:hAnsi="Times New Roman" w:cs="Times New Roman"/>
              <w:noProof/>
              <w:webHidden/>
              <w:rPrChange w:id="709" w:author="Abhishek Guria" w:date="2021-04-11T16:25:00Z">
                <w:rPr>
                  <w:noProof/>
                  <w:webHidden/>
                </w:rPr>
              </w:rPrChange>
            </w:rPr>
            <w:t>21</w:t>
          </w:r>
          <w:r w:rsidR="00054774" w:rsidRPr="00BB1A70">
            <w:rPr>
              <w:rFonts w:ascii="Times New Roman" w:hAnsi="Times New Roman" w:cs="Times New Roman"/>
              <w:noProof/>
              <w:webHidden/>
              <w:rPrChange w:id="710" w:author="Abhishek Guria" w:date="2021-04-11T16:25:00Z">
                <w:rPr>
                  <w:noProof/>
                  <w:webHidden/>
                </w:rPr>
              </w:rPrChange>
            </w:rPr>
            <w:fldChar w:fldCharType="end"/>
          </w:r>
          <w:r w:rsidRPr="00BB1A70">
            <w:rPr>
              <w:rFonts w:ascii="Times New Roman" w:hAnsi="Times New Roman" w:cs="Times New Roman"/>
              <w:noProof/>
              <w:rPrChange w:id="711" w:author="Abhishek Guria" w:date="2021-04-11T16:25:00Z">
                <w:rPr>
                  <w:noProof/>
                </w:rPr>
              </w:rPrChange>
            </w:rPr>
            <w:fldChar w:fldCharType="end"/>
          </w:r>
        </w:p>
        <w:p w14:paraId="1744535C" w14:textId="77777777" w:rsidR="00054774" w:rsidRPr="00BB1A70" w:rsidRDefault="00A90197">
          <w:pPr>
            <w:pStyle w:val="TOC3"/>
            <w:tabs>
              <w:tab w:val="right" w:leader="dot" w:pos="10160"/>
            </w:tabs>
            <w:rPr>
              <w:rFonts w:ascii="Times New Roman" w:eastAsiaTheme="minorEastAsia" w:hAnsi="Times New Roman" w:cs="Times New Roman"/>
              <w:i w:val="0"/>
              <w:iCs w:val="0"/>
              <w:noProof/>
              <w:sz w:val="22"/>
              <w:szCs w:val="22"/>
              <w:lang w:bidi="ar-SA"/>
              <w:rPrChange w:id="712" w:author="Abhishek Guria" w:date="2021-04-11T16:25:00Z">
                <w:rPr>
                  <w:rFonts w:eastAsiaTheme="minorEastAsia" w:cstheme="minorBidi"/>
                  <w:i w:val="0"/>
                  <w:iCs w:val="0"/>
                  <w:noProof/>
                  <w:sz w:val="22"/>
                  <w:szCs w:val="22"/>
                  <w:lang w:bidi="ar-SA"/>
                </w:rPr>
              </w:rPrChange>
            </w:rPr>
          </w:pPr>
          <w:r w:rsidRPr="00BB1A70">
            <w:rPr>
              <w:rFonts w:ascii="Times New Roman" w:hAnsi="Times New Roman" w:cs="Times New Roman"/>
              <w:rPrChange w:id="713" w:author="Abhishek Guria" w:date="2021-04-11T16:25:00Z">
                <w:rPr/>
              </w:rPrChange>
            </w:rPr>
            <w:fldChar w:fldCharType="begin"/>
          </w:r>
          <w:r w:rsidRPr="00BB1A70">
            <w:rPr>
              <w:rFonts w:ascii="Times New Roman" w:hAnsi="Times New Roman" w:cs="Times New Roman"/>
              <w:rPrChange w:id="714" w:author="Abhishek Guria" w:date="2021-04-11T16:25:00Z">
                <w:rPr/>
              </w:rPrChange>
            </w:rPr>
            <w:instrText xml:space="preserve"> HYPERLINK \l "_Toc68966745" </w:instrText>
          </w:r>
          <w:r w:rsidRPr="00BB1A70">
            <w:rPr>
              <w:rFonts w:ascii="Times New Roman" w:hAnsi="Times New Roman" w:cs="Times New Roman"/>
              <w:rPrChange w:id="715" w:author="Abhishek Guria" w:date="2021-04-11T16:25:00Z">
                <w:rPr/>
              </w:rPrChange>
            </w:rPr>
            <w:fldChar w:fldCharType="separate"/>
          </w:r>
          <w:r w:rsidR="00054774" w:rsidRPr="00BB1A70">
            <w:rPr>
              <w:rStyle w:val="Hyperlink"/>
              <w:rFonts w:ascii="Times New Roman" w:hAnsi="Times New Roman" w:cs="Times New Roman"/>
              <w:noProof/>
              <w:rPrChange w:id="716" w:author="Abhishek Guria" w:date="2021-04-11T16:25:00Z">
                <w:rPr>
                  <w:rStyle w:val="Hyperlink"/>
                  <w:noProof/>
                </w:rPr>
              </w:rPrChange>
            </w:rPr>
            <w:t>8.2.3 Device population</w:t>
          </w:r>
          <w:r w:rsidR="00054774" w:rsidRPr="00BB1A70">
            <w:rPr>
              <w:rFonts w:ascii="Times New Roman" w:hAnsi="Times New Roman" w:cs="Times New Roman"/>
              <w:noProof/>
              <w:webHidden/>
              <w:rPrChange w:id="717" w:author="Abhishek Guria" w:date="2021-04-11T16:25:00Z">
                <w:rPr>
                  <w:noProof/>
                  <w:webHidden/>
                </w:rPr>
              </w:rPrChange>
            </w:rPr>
            <w:tab/>
          </w:r>
          <w:r w:rsidR="00054774" w:rsidRPr="00BB1A70">
            <w:rPr>
              <w:rFonts w:ascii="Times New Roman" w:hAnsi="Times New Roman" w:cs="Times New Roman"/>
              <w:noProof/>
              <w:webHidden/>
              <w:rPrChange w:id="718" w:author="Abhishek Guria" w:date="2021-04-11T16:25:00Z">
                <w:rPr>
                  <w:noProof/>
                  <w:webHidden/>
                </w:rPr>
              </w:rPrChange>
            </w:rPr>
            <w:fldChar w:fldCharType="begin"/>
          </w:r>
          <w:r w:rsidR="00054774" w:rsidRPr="00BB1A70">
            <w:rPr>
              <w:rFonts w:ascii="Times New Roman" w:hAnsi="Times New Roman" w:cs="Times New Roman"/>
              <w:noProof/>
              <w:webHidden/>
              <w:rPrChange w:id="719" w:author="Abhishek Guria" w:date="2021-04-11T16:25:00Z">
                <w:rPr>
                  <w:noProof/>
                  <w:webHidden/>
                </w:rPr>
              </w:rPrChange>
            </w:rPr>
            <w:instrText xml:space="preserve"> PAGEREF _Toc68966745 \h </w:instrText>
          </w:r>
          <w:r w:rsidR="00054774" w:rsidRPr="00BB1A70">
            <w:rPr>
              <w:rFonts w:ascii="Times New Roman" w:hAnsi="Times New Roman" w:cs="Times New Roman"/>
              <w:noProof/>
              <w:webHidden/>
              <w:rPrChange w:id="720" w:author="Abhishek Guria" w:date="2021-04-11T16:25:00Z">
                <w:rPr>
                  <w:noProof/>
                  <w:webHidden/>
                </w:rPr>
              </w:rPrChange>
            </w:rPr>
          </w:r>
          <w:r w:rsidR="00054774" w:rsidRPr="00BB1A70">
            <w:rPr>
              <w:rFonts w:ascii="Times New Roman" w:hAnsi="Times New Roman" w:cs="Times New Roman"/>
              <w:noProof/>
              <w:webHidden/>
              <w:rPrChange w:id="721" w:author="Abhishek Guria" w:date="2021-04-11T16:25:00Z">
                <w:rPr>
                  <w:noProof/>
                  <w:webHidden/>
                </w:rPr>
              </w:rPrChange>
            </w:rPr>
            <w:fldChar w:fldCharType="separate"/>
          </w:r>
          <w:r w:rsidR="00054774" w:rsidRPr="00BB1A70">
            <w:rPr>
              <w:rFonts w:ascii="Times New Roman" w:hAnsi="Times New Roman" w:cs="Times New Roman"/>
              <w:noProof/>
              <w:webHidden/>
              <w:rPrChange w:id="722" w:author="Abhishek Guria" w:date="2021-04-11T16:25:00Z">
                <w:rPr>
                  <w:noProof/>
                  <w:webHidden/>
                </w:rPr>
              </w:rPrChange>
            </w:rPr>
            <w:t>21</w:t>
          </w:r>
          <w:r w:rsidR="00054774" w:rsidRPr="00BB1A70">
            <w:rPr>
              <w:rFonts w:ascii="Times New Roman" w:hAnsi="Times New Roman" w:cs="Times New Roman"/>
              <w:noProof/>
              <w:webHidden/>
              <w:rPrChange w:id="723" w:author="Abhishek Guria" w:date="2021-04-11T16:25:00Z">
                <w:rPr>
                  <w:noProof/>
                  <w:webHidden/>
                </w:rPr>
              </w:rPrChange>
            </w:rPr>
            <w:fldChar w:fldCharType="end"/>
          </w:r>
          <w:r w:rsidRPr="00BB1A70">
            <w:rPr>
              <w:rFonts w:ascii="Times New Roman" w:hAnsi="Times New Roman" w:cs="Times New Roman"/>
              <w:noProof/>
              <w:rPrChange w:id="724" w:author="Abhishek Guria" w:date="2021-04-11T16:25:00Z">
                <w:rPr>
                  <w:noProof/>
                </w:rPr>
              </w:rPrChange>
            </w:rPr>
            <w:fldChar w:fldCharType="end"/>
          </w:r>
        </w:p>
        <w:p w14:paraId="333EB7C1"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725"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726" w:author="Abhishek Guria" w:date="2021-04-11T16:25:00Z">
                <w:rPr/>
              </w:rPrChange>
            </w:rPr>
            <w:fldChar w:fldCharType="begin"/>
          </w:r>
          <w:r w:rsidRPr="00BB1A70">
            <w:rPr>
              <w:rFonts w:ascii="Times New Roman" w:hAnsi="Times New Roman" w:cs="Times New Roman"/>
              <w:rPrChange w:id="727" w:author="Abhishek Guria" w:date="2021-04-11T16:25:00Z">
                <w:rPr/>
              </w:rPrChange>
            </w:rPr>
            <w:instrText xml:space="preserve"> HYPERLINK \l "_Toc68966746" </w:instrText>
          </w:r>
          <w:r w:rsidRPr="00BB1A70">
            <w:rPr>
              <w:rFonts w:ascii="Times New Roman" w:hAnsi="Times New Roman" w:cs="Times New Roman"/>
              <w:rPrChange w:id="728" w:author="Abhishek Guria" w:date="2021-04-11T16:25:00Z">
                <w:rPr/>
              </w:rPrChange>
            </w:rPr>
            <w:fldChar w:fldCharType="separate"/>
          </w:r>
          <w:r w:rsidR="00054774" w:rsidRPr="00BB1A70">
            <w:rPr>
              <w:rStyle w:val="Hyperlink"/>
              <w:rFonts w:ascii="Times New Roman" w:hAnsi="Times New Roman" w:cs="Times New Roman"/>
              <w:noProof/>
              <w:rPrChange w:id="729" w:author="Abhishek Guria" w:date="2021-04-11T16:25:00Z">
                <w:rPr>
                  <w:rStyle w:val="Hyperlink"/>
                  <w:noProof/>
                </w:rPr>
              </w:rPrChange>
            </w:rPr>
            <w:t>8.3 Booting With Device Tree</w:t>
          </w:r>
          <w:r w:rsidR="00054774" w:rsidRPr="00BB1A70">
            <w:rPr>
              <w:rFonts w:ascii="Times New Roman" w:hAnsi="Times New Roman" w:cs="Times New Roman"/>
              <w:noProof/>
              <w:webHidden/>
              <w:rPrChange w:id="730" w:author="Abhishek Guria" w:date="2021-04-11T16:25:00Z">
                <w:rPr>
                  <w:noProof/>
                  <w:webHidden/>
                </w:rPr>
              </w:rPrChange>
            </w:rPr>
            <w:tab/>
          </w:r>
          <w:r w:rsidR="00054774" w:rsidRPr="00BB1A70">
            <w:rPr>
              <w:rFonts w:ascii="Times New Roman" w:hAnsi="Times New Roman" w:cs="Times New Roman"/>
              <w:noProof/>
              <w:webHidden/>
              <w:rPrChange w:id="731" w:author="Abhishek Guria" w:date="2021-04-11T16:25:00Z">
                <w:rPr>
                  <w:noProof/>
                  <w:webHidden/>
                </w:rPr>
              </w:rPrChange>
            </w:rPr>
            <w:fldChar w:fldCharType="begin"/>
          </w:r>
          <w:r w:rsidR="00054774" w:rsidRPr="00BB1A70">
            <w:rPr>
              <w:rFonts w:ascii="Times New Roman" w:hAnsi="Times New Roman" w:cs="Times New Roman"/>
              <w:noProof/>
              <w:webHidden/>
              <w:rPrChange w:id="732" w:author="Abhishek Guria" w:date="2021-04-11T16:25:00Z">
                <w:rPr>
                  <w:noProof/>
                  <w:webHidden/>
                </w:rPr>
              </w:rPrChange>
            </w:rPr>
            <w:instrText xml:space="preserve"> PAGEREF _Toc68966746 \h </w:instrText>
          </w:r>
          <w:r w:rsidR="00054774" w:rsidRPr="00BB1A70">
            <w:rPr>
              <w:rFonts w:ascii="Times New Roman" w:hAnsi="Times New Roman" w:cs="Times New Roman"/>
              <w:noProof/>
              <w:webHidden/>
              <w:rPrChange w:id="733" w:author="Abhishek Guria" w:date="2021-04-11T16:25:00Z">
                <w:rPr>
                  <w:noProof/>
                  <w:webHidden/>
                </w:rPr>
              </w:rPrChange>
            </w:rPr>
          </w:r>
          <w:r w:rsidR="00054774" w:rsidRPr="00BB1A70">
            <w:rPr>
              <w:rFonts w:ascii="Times New Roman" w:hAnsi="Times New Roman" w:cs="Times New Roman"/>
              <w:noProof/>
              <w:webHidden/>
              <w:rPrChange w:id="734" w:author="Abhishek Guria" w:date="2021-04-11T16:25:00Z">
                <w:rPr>
                  <w:noProof/>
                  <w:webHidden/>
                </w:rPr>
              </w:rPrChange>
            </w:rPr>
            <w:fldChar w:fldCharType="separate"/>
          </w:r>
          <w:r w:rsidR="00054774" w:rsidRPr="00BB1A70">
            <w:rPr>
              <w:rFonts w:ascii="Times New Roman" w:hAnsi="Times New Roman" w:cs="Times New Roman"/>
              <w:noProof/>
              <w:webHidden/>
              <w:rPrChange w:id="735" w:author="Abhishek Guria" w:date="2021-04-11T16:25:00Z">
                <w:rPr>
                  <w:noProof/>
                  <w:webHidden/>
                </w:rPr>
              </w:rPrChange>
            </w:rPr>
            <w:t>21</w:t>
          </w:r>
          <w:r w:rsidR="00054774" w:rsidRPr="00BB1A70">
            <w:rPr>
              <w:rFonts w:ascii="Times New Roman" w:hAnsi="Times New Roman" w:cs="Times New Roman"/>
              <w:noProof/>
              <w:webHidden/>
              <w:rPrChange w:id="736" w:author="Abhishek Guria" w:date="2021-04-11T16:25:00Z">
                <w:rPr>
                  <w:noProof/>
                  <w:webHidden/>
                </w:rPr>
              </w:rPrChange>
            </w:rPr>
            <w:fldChar w:fldCharType="end"/>
          </w:r>
          <w:r w:rsidRPr="00BB1A70">
            <w:rPr>
              <w:rFonts w:ascii="Times New Roman" w:hAnsi="Times New Roman" w:cs="Times New Roman"/>
              <w:noProof/>
              <w:rPrChange w:id="737" w:author="Abhishek Guria" w:date="2021-04-11T16:25:00Z">
                <w:rPr>
                  <w:noProof/>
                </w:rPr>
              </w:rPrChange>
            </w:rPr>
            <w:fldChar w:fldCharType="end"/>
          </w:r>
        </w:p>
        <w:p w14:paraId="081C3DF5"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738"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739" w:author="Abhishek Guria" w:date="2021-04-11T16:25:00Z">
                <w:rPr/>
              </w:rPrChange>
            </w:rPr>
            <w:fldChar w:fldCharType="begin"/>
          </w:r>
          <w:r w:rsidRPr="00BB1A70">
            <w:rPr>
              <w:rFonts w:ascii="Times New Roman" w:hAnsi="Times New Roman" w:cs="Times New Roman"/>
              <w:rPrChange w:id="740" w:author="Abhishek Guria" w:date="2021-04-11T16:25:00Z">
                <w:rPr/>
              </w:rPrChange>
            </w:rPr>
            <w:instrText xml:space="preserve"> HYPERLINK \l "_Toc68966747" </w:instrText>
          </w:r>
          <w:r w:rsidRPr="00BB1A70">
            <w:rPr>
              <w:rFonts w:ascii="Times New Roman" w:hAnsi="Times New Roman" w:cs="Times New Roman"/>
              <w:rPrChange w:id="741" w:author="Abhishek Guria" w:date="2021-04-11T16:25:00Z">
                <w:rPr/>
              </w:rPrChange>
            </w:rPr>
            <w:fldChar w:fldCharType="separate"/>
          </w:r>
          <w:r w:rsidR="00054774" w:rsidRPr="00BB1A70">
            <w:rPr>
              <w:rStyle w:val="Hyperlink"/>
              <w:rFonts w:ascii="Times New Roman" w:hAnsi="Times New Roman" w:cs="Times New Roman"/>
              <w:noProof/>
              <w:rPrChange w:id="742" w:author="Abhishek Guria" w:date="2021-04-11T16:25:00Z">
                <w:rPr>
                  <w:rStyle w:val="Hyperlink"/>
                  <w:noProof/>
                </w:rPr>
              </w:rPrChange>
            </w:rPr>
            <w:t>8.4 Compatibility mode for DT booting</w:t>
          </w:r>
          <w:r w:rsidR="00054774" w:rsidRPr="00BB1A70">
            <w:rPr>
              <w:rFonts w:ascii="Times New Roman" w:hAnsi="Times New Roman" w:cs="Times New Roman"/>
              <w:noProof/>
              <w:webHidden/>
              <w:rPrChange w:id="743" w:author="Abhishek Guria" w:date="2021-04-11T16:25:00Z">
                <w:rPr>
                  <w:noProof/>
                  <w:webHidden/>
                </w:rPr>
              </w:rPrChange>
            </w:rPr>
            <w:tab/>
          </w:r>
          <w:r w:rsidR="00054774" w:rsidRPr="00BB1A70">
            <w:rPr>
              <w:rFonts w:ascii="Times New Roman" w:hAnsi="Times New Roman" w:cs="Times New Roman"/>
              <w:noProof/>
              <w:webHidden/>
              <w:rPrChange w:id="744" w:author="Abhishek Guria" w:date="2021-04-11T16:25:00Z">
                <w:rPr>
                  <w:noProof/>
                  <w:webHidden/>
                </w:rPr>
              </w:rPrChange>
            </w:rPr>
            <w:fldChar w:fldCharType="begin"/>
          </w:r>
          <w:r w:rsidR="00054774" w:rsidRPr="00BB1A70">
            <w:rPr>
              <w:rFonts w:ascii="Times New Roman" w:hAnsi="Times New Roman" w:cs="Times New Roman"/>
              <w:noProof/>
              <w:webHidden/>
              <w:rPrChange w:id="745" w:author="Abhishek Guria" w:date="2021-04-11T16:25:00Z">
                <w:rPr>
                  <w:noProof/>
                  <w:webHidden/>
                </w:rPr>
              </w:rPrChange>
            </w:rPr>
            <w:instrText xml:space="preserve"> PAGEREF _Toc68966747 \h </w:instrText>
          </w:r>
          <w:r w:rsidR="00054774" w:rsidRPr="00BB1A70">
            <w:rPr>
              <w:rFonts w:ascii="Times New Roman" w:hAnsi="Times New Roman" w:cs="Times New Roman"/>
              <w:noProof/>
              <w:webHidden/>
              <w:rPrChange w:id="746" w:author="Abhishek Guria" w:date="2021-04-11T16:25:00Z">
                <w:rPr>
                  <w:noProof/>
                  <w:webHidden/>
                </w:rPr>
              </w:rPrChange>
            </w:rPr>
          </w:r>
          <w:r w:rsidR="00054774" w:rsidRPr="00BB1A70">
            <w:rPr>
              <w:rFonts w:ascii="Times New Roman" w:hAnsi="Times New Roman" w:cs="Times New Roman"/>
              <w:noProof/>
              <w:webHidden/>
              <w:rPrChange w:id="747" w:author="Abhishek Guria" w:date="2021-04-11T16:25:00Z">
                <w:rPr>
                  <w:noProof/>
                  <w:webHidden/>
                </w:rPr>
              </w:rPrChange>
            </w:rPr>
            <w:fldChar w:fldCharType="separate"/>
          </w:r>
          <w:r w:rsidR="00054774" w:rsidRPr="00BB1A70">
            <w:rPr>
              <w:rFonts w:ascii="Times New Roman" w:hAnsi="Times New Roman" w:cs="Times New Roman"/>
              <w:noProof/>
              <w:webHidden/>
              <w:rPrChange w:id="748" w:author="Abhishek Guria" w:date="2021-04-11T16:25:00Z">
                <w:rPr>
                  <w:noProof/>
                  <w:webHidden/>
                </w:rPr>
              </w:rPrChange>
            </w:rPr>
            <w:t>21</w:t>
          </w:r>
          <w:r w:rsidR="00054774" w:rsidRPr="00BB1A70">
            <w:rPr>
              <w:rFonts w:ascii="Times New Roman" w:hAnsi="Times New Roman" w:cs="Times New Roman"/>
              <w:noProof/>
              <w:webHidden/>
              <w:rPrChange w:id="749" w:author="Abhishek Guria" w:date="2021-04-11T16:25:00Z">
                <w:rPr>
                  <w:noProof/>
                  <w:webHidden/>
                </w:rPr>
              </w:rPrChange>
            </w:rPr>
            <w:fldChar w:fldCharType="end"/>
          </w:r>
          <w:r w:rsidRPr="00BB1A70">
            <w:rPr>
              <w:rFonts w:ascii="Times New Roman" w:hAnsi="Times New Roman" w:cs="Times New Roman"/>
              <w:noProof/>
              <w:rPrChange w:id="750" w:author="Abhishek Guria" w:date="2021-04-11T16:25:00Z">
                <w:rPr>
                  <w:noProof/>
                </w:rPr>
              </w:rPrChange>
            </w:rPr>
            <w:fldChar w:fldCharType="end"/>
          </w:r>
        </w:p>
        <w:p w14:paraId="3E81A77C" w14:textId="77777777" w:rsidR="00054774" w:rsidRPr="00BB1A70" w:rsidRDefault="00A90197">
          <w:pPr>
            <w:pStyle w:val="TOC1"/>
            <w:tabs>
              <w:tab w:val="left" w:pos="880"/>
            </w:tabs>
            <w:rPr>
              <w:rFonts w:ascii="Times New Roman" w:eastAsiaTheme="minorEastAsia" w:hAnsi="Times New Roman" w:cs="Times New Roman"/>
              <w:b w:val="0"/>
              <w:bCs w:val="0"/>
              <w:caps w:val="0"/>
              <w:noProof/>
              <w:sz w:val="22"/>
              <w:szCs w:val="22"/>
              <w:lang w:bidi="ar-SA"/>
              <w:rPrChange w:id="751" w:author="Abhishek Guria" w:date="2021-04-11T16:25:00Z">
                <w:rPr>
                  <w:rFonts w:eastAsiaTheme="minorEastAsia" w:cstheme="minorBidi"/>
                  <w:b w:val="0"/>
                  <w:bCs w:val="0"/>
                  <w:caps w:val="0"/>
                  <w:noProof/>
                  <w:sz w:val="22"/>
                  <w:szCs w:val="22"/>
                  <w:lang w:bidi="ar-SA"/>
                </w:rPr>
              </w:rPrChange>
            </w:rPr>
          </w:pPr>
          <w:r w:rsidRPr="00BB1A70">
            <w:rPr>
              <w:rFonts w:ascii="Times New Roman" w:hAnsi="Times New Roman" w:cs="Times New Roman"/>
              <w:rPrChange w:id="752" w:author="Abhishek Guria" w:date="2021-04-11T16:25:00Z">
                <w:rPr/>
              </w:rPrChange>
            </w:rPr>
            <w:fldChar w:fldCharType="begin"/>
          </w:r>
          <w:r w:rsidRPr="00BB1A70">
            <w:rPr>
              <w:rFonts w:ascii="Times New Roman" w:hAnsi="Times New Roman" w:cs="Times New Roman"/>
              <w:rPrChange w:id="753" w:author="Abhishek Guria" w:date="2021-04-11T16:25:00Z">
                <w:rPr/>
              </w:rPrChange>
            </w:rPr>
            <w:instrText xml:space="preserve"> HYPERLINK \l "_Toc68966748" </w:instrText>
          </w:r>
          <w:r w:rsidRPr="00BB1A70">
            <w:rPr>
              <w:rFonts w:ascii="Times New Roman" w:hAnsi="Times New Roman" w:cs="Times New Roman"/>
              <w:rPrChange w:id="754" w:author="Abhishek Guria" w:date="2021-04-11T16:25:00Z">
                <w:rPr/>
              </w:rPrChange>
            </w:rPr>
            <w:fldChar w:fldCharType="separate"/>
          </w:r>
          <w:r w:rsidR="00054774" w:rsidRPr="00BB1A70">
            <w:rPr>
              <w:rStyle w:val="Hyperlink"/>
              <w:rFonts w:ascii="Times New Roman" w:hAnsi="Times New Roman" w:cs="Times New Roman"/>
              <w:noProof/>
              <w:rPrChange w:id="755" w:author="Abhishek Guria" w:date="2021-04-11T16:25:00Z">
                <w:rPr>
                  <w:rStyle w:val="Hyperlink"/>
                  <w:noProof/>
                </w:rPr>
              </w:rPrChange>
            </w:rPr>
            <w:t>9.</w:t>
          </w:r>
          <w:r w:rsidR="00054774" w:rsidRPr="00BB1A70">
            <w:rPr>
              <w:rFonts w:ascii="Times New Roman" w:eastAsiaTheme="minorEastAsia" w:hAnsi="Times New Roman" w:cs="Times New Roman"/>
              <w:b w:val="0"/>
              <w:bCs w:val="0"/>
              <w:caps w:val="0"/>
              <w:noProof/>
              <w:sz w:val="22"/>
              <w:szCs w:val="22"/>
              <w:lang w:bidi="ar-SA"/>
              <w:rPrChange w:id="756" w:author="Abhishek Guria" w:date="2021-04-11T16:25:00Z">
                <w:rPr>
                  <w:rFonts w:eastAsiaTheme="minorEastAsia" w:cstheme="minorBidi"/>
                  <w:b w:val="0"/>
                  <w:bCs w:val="0"/>
                  <w:caps w:val="0"/>
                  <w:noProof/>
                  <w:sz w:val="22"/>
                  <w:szCs w:val="22"/>
                  <w:lang w:bidi="ar-SA"/>
                </w:rPr>
              </w:rPrChange>
            </w:rPr>
            <w:tab/>
          </w:r>
          <w:r w:rsidR="00054774" w:rsidRPr="00BB1A70">
            <w:rPr>
              <w:rStyle w:val="Hyperlink"/>
              <w:rFonts w:ascii="Times New Roman" w:hAnsi="Times New Roman" w:cs="Times New Roman"/>
              <w:noProof/>
              <w:rPrChange w:id="757" w:author="Abhishek Guria" w:date="2021-04-11T16:25:00Z">
                <w:rPr>
                  <w:rStyle w:val="Hyperlink"/>
                  <w:noProof/>
                </w:rPr>
              </w:rPrChange>
            </w:rPr>
            <w:t>WHAT DO YOU MEAN BY KERNEL?</w:t>
          </w:r>
          <w:r w:rsidR="00054774" w:rsidRPr="00BB1A70">
            <w:rPr>
              <w:rFonts w:ascii="Times New Roman" w:hAnsi="Times New Roman" w:cs="Times New Roman"/>
              <w:noProof/>
              <w:webHidden/>
              <w:rPrChange w:id="758" w:author="Abhishek Guria" w:date="2021-04-11T16:25:00Z">
                <w:rPr>
                  <w:noProof/>
                  <w:webHidden/>
                </w:rPr>
              </w:rPrChange>
            </w:rPr>
            <w:tab/>
          </w:r>
          <w:r w:rsidR="00054774" w:rsidRPr="00BB1A70">
            <w:rPr>
              <w:rFonts w:ascii="Times New Roman" w:hAnsi="Times New Roman" w:cs="Times New Roman"/>
              <w:noProof/>
              <w:webHidden/>
              <w:rPrChange w:id="759" w:author="Abhishek Guria" w:date="2021-04-11T16:25:00Z">
                <w:rPr>
                  <w:noProof/>
                  <w:webHidden/>
                </w:rPr>
              </w:rPrChange>
            </w:rPr>
            <w:fldChar w:fldCharType="begin"/>
          </w:r>
          <w:r w:rsidR="00054774" w:rsidRPr="00BB1A70">
            <w:rPr>
              <w:rFonts w:ascii="Times New Roman" w:hAnsi="Times New Roman" w:cs="Times New Roman"/>
              <w:noProof/>
              <w:webHidden/>
              <w:rPrChange w:id="760" w:author="Abhishek Guria" w:date="2021-04-11T16:25:00Z">
                <w:rPr>
                  <w:noProof/>
                  <w:webHidden/>
                </w:rPr>
              </w:rPrChange>
            </w:rPr>
            <w:instrText xml:space="preserve"> PAGEREF _Toc68966748 \h </w:instrText>
          </w:r>
          <w:r w:rsidR="00054774" w:rsidRPr="00BB1A70">
            <w:rPr>
              <w:rFonts w:ascii="Times New Roman" w:hAnsi="Times New Roman" w:cs="Times New Roman"/>
              <w:noProof/>
              <w:webHidden/>
              <w:rPrChange w:id="761" w:author="Abhishek Guria" w:date="2021-04-11T16:25:00Z">
                <w:rPr>
                  <w:noProof/>
                  <w:webHidden/>
                </w:rPr>
              </w:rPrChange>
            </w:rPr>
          </w:r>
          <w:r w:rsidR="00054774" w:rsidRPr="00BB1A70">
            <w:rPr>
              <w:rFonts w:ascii="Times New Roman" w:hAnsi="Times New Roman" w:cs="Times New Roman"/>
              <w:noProof/>
              <w:webHidden/>
              <w:rPrChange w:id="762" w:author="Abhishek Guria" w:date="2021-04-11T16:25:00Z">
                <w:rPr>
                  <w:noProof/>
                  <w:webHidden/>
                </w:rPr>
              </w:rPrChange>
            </w:rPr>
            <w:fldChar w:fldCharType="separate"/>
          </w:r>
          <w:r w:rsidR="00054774" w:rsidRPr="00BB1A70">
            <w:rPr>
              <w:rFonts w:ascii="Times New Roman" w:hAnsi="Times New Roman" w:cs="Times New Roman"/>
              <w:noProof/>
              <w:webHidden/>
              <w:rPrChange w:id="763" w:author="Abhishek Guria" w:date="2021-04-11T16:25:00Z">
                <w:rPr>
                  <w:noProof/>
                  <w:webHidden/>
                </w:rPr>
              </w:rPrChange>
            </w:rPr>
            <w:t>22</w:t>
          </w:r>
          <w:r w:rsidR="00054774" w:rsidRPr="00BB1A70">
            <w:rPr>
              <w:rFonts w:ascii="Times New Roman" w:hAnsi="Times New Roman" w:cs="Times New Roman"/>
              <w:noProof/>
              <w:webHidden/>
              <w:rPrChange w:id="764" w:author="Abhishek Guria" w:date="2021-04-11T16:25:00Z">
                <w:rPr>
                  <w:noProof/>
                  <w:webHidden/>
                </w:rPr>
              </w:rPrChange>
            </w:rPr>
            <w:fldChar w:fldCharType="end"/>
          </w:r>
          <w:r w:rsidRPr="00BB1A70">
            <w:rPr>
              <w:rFonts w:ascii="Times New Roman" w:hAnsi="Times New Roman" w:cs="Times New Roman"/>
              <w:noProof/>
              <w:rPrChange w:id="765" w:author="Abhishek Guria" w:date="2021-04-11T16:25:00Z">
                <w:rPr>
                  <w:noProof/>
                </w:rPr>
              </w:rPrChange>
            </w:rPr>
            <w:fldChar w:fldCharType="end"/>
          </w:r>
        </w:p>
        <w:p w14:paraId="0F0324D4" w14:textId="77777777" w:rsidR="00054774" w:rsidRPr="00BB1A70" w:rsidRDefault="00A90197">
          <w:pPr>
            <w:pStyle w:val="TOC2"/>
            <w:tabs>
              <w:tab w:val="left" w:pos="1320"/>
              <w:tab w:val="right" w:leader="dot" w:pos="10160"/>
            </w:tabs>
            <w:rPr>
              <w:rFonts w:ascii="Times New Roman" w:eastAsiaTheme="minorEastAsia" w:hAnsi="Times New Roman" w:cs="Times New Roman"/>
              <w:smallCaps w:val="0"/>
              <w:noProof/>
              <w:sz w:val="22"/>
              <w:szCs w:val="22"/>
              <w:lang w:bidi="ar-SA"/>
              <w:rPrChange w:id="766"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767" w:author="Abhishek Guria" w:date="2021-04-11T16:25:00Z">
                <w:rPr/>
              </w:rPrChange>
            </w:rPr>
            <w:fldChar w:fldCharType="begin"/>
          </w:r>
          <w:r w:rsidRPr="00BB1A70">
            <w:rPr>
              <w:rFonts w:ascii="Times New Roman" w:hAnsi="Times New Roman" w:cs="Times New Roman"/>
              <w:rPrChange w:id="768" w:author="Abhishek Guria" w:date="2021-04-11T16:25:00Z">
                <w:rPr/>
              </w:rPrChange>
            </w:rPr>
            <w:instrText xml:space="preserve"> HYPERLINK \l "_Toc68966749" </w:instrText>
          </w:r>
          <w:r w:rsidRPr="00BB1A70">
            <w:rPr>
              <w:rFonts w:ascii="Times New Roman" w:hAnsi="Times New Roman" w:cs="Times New Roman"/>
              <w:rPrChange w:id="769" w:author="Abhishek Guria" w:date="2021-04-11T16:25:00Z">
                <w:rPr/>
              </w:rPrChange>
            </w:rPr>
            <w:fldChar w:fldCharType="separate"/>
          </w:r>
          <w:r w:rsidR="00054774" w:rsidRPr="00BB1A70">
            <w:rPr>
              <w:rStyle w:val="Hyperlink"/>
              <w:rFonts w:ascii="Times New Roman" w:hAnsi="Times New Roman" w:cs="Times New Roman"/>
              <w:noProof/>
              <w:rPrChange w:id="770" w:author="Abhishek Guria" w:date="2021-04-11T16:25:00Z">
                <w:rPr>
                  <w:rStyle w:val="Hyperlink"/>
                  <w:noProof/>
                </w:rPr>
              </w:rPrChange>
            </w:rPr>
            <w:t>10.1</w:t>
          </w:r>
          <w:r w:rsidR="00054774" w:rsidRPr="00BB1A70">
            <w:rPr>
              <w:rFonts w:ascii="Times New Roman" w:eastAsiaTheme="minorEastAsia" w:hAnsi="Times New Roman" w:cs="Times New Roman"/>
              <w:smallCaps w:val="0"/>
              <w:noProof/>
              <w:sz w:val="22"/>
              <w:szCs w:val="22"/>
              <w:lang w:bidi="ar-SA"/>
              <w:rPrChange w:id="771" w:author="Abhishek Guria" w:date="2021-04-11T16:25:00Z">
                <w:rPr>
                  <w:rFonts w:eastAsiaTheme="minorEastAsia" w:cstheme="minorBidi"/>
                  <w:smallCaps w:val="0"/>
                  <w:noProof/>
                  <w:sz w:val="22"/>
                  <w:szCs w:val="22"/>
                  <w:lang w:bidi="ar-SA"/>
                </w:rPr>
              </w:rPrChange>
            </w:rPr>
            <w:tab/>
          </w:r>
          <w:r w:rsidR="00054774" w:rsidRPr="00BB1A70">
            <w:rPr>
              <w:rStyle w:val="Hyperlink"/>
              <w:rFonts w:ascii="Times New Roman" w:hAnsi="Times New Roman" w:cs="Times New Roman"/>
              <w:noProof/>
              <w:rPrChange w:id="772" w:author="Abhishek Guria" w:date="2021-04-11T16:25:00Z">
                <w:rPr>
                  <w:rStyle w:val="Hyperlink"/>
                  <w:noProof/>
                </w:rPr>
              </w:rPrChange>
            </w:rPr>
            <w:t>There are three types of kernels:</w:t>
          </w:r>
          <w:r w:rsidR="00054774" w:rsidRPr="00BB1A70">
            <w:rPr>
              <w:rFonts w:ascii="Times New Roman" w:hAnsi="Times New Roman" w:cs="Times New Roman"/>
              <w:noProof/>
              <w:webHidden/>
              <w:rPrChange w:id="773" w:author="Abhishek Guria" w:date="2021-04-11T16:25:00Z">
                <w:rPr>
                  <w:noProof/>
                  <w:webHidden/>
                </w:rPr>
              </w:rPrChange>
            </w:rPr>
            <w:tab/>
          </w:r>
          <w:r w:rsidR="00054774" w:rsidRPr="00BB1A70">
            <w:rPr>
              <w:rFonts w:ascii="Times New Roman" w:hAnsi="Times New Roman" w:cs="Times New Roman"/>
              <w:noProof/>
              <w:webHidden/>
              <w:rPrChange w:id="774" w:author="Abhishek Guria" w:date="2021-04-11T16:25:00Z">
                <w:rPr>
                  <w:noProof/>
                  <w:webHidden/>
                </w:rPr>
              </w:rPrChange>
            </w:rPr>
            <w:fldChar w:fldCharType="begin"/>
          </w:r>
          <w:r w:rsidR="00054774" w:rsidRPr="00BB1A70">
            <w:rPr>
              <w:rFonts w:ascii="Times New Roman" w:hAnsi="Times New Roman" w:cs="Times New Roman"/>
              <w:noProof/>
              <w:webHidden/>
              <w:rPrChange w:id="775" w:author="Abhishek Guria" w:date="2021-04-11T16:25:00Z">
                <w:rPr>
                  <w:noProof/>
                  <w:webHidden/>
                </w:rPr>
              </w:rPrChange>
            </w:rPr>
            <w:instrText xml:space="preserve"> PAGEREF _Toc68966749 \h </w:instrText>
          </w:r>
          <w:r w:rsidR="00054774" w:rsidRPr="00BB1A70">
            <w:rPr>
              <w:rFonts w:ascii="Times New Roman" w:hAnsi="Times New Roman" w:cs="Times New Roman"/>
              <w:noProof/>
              <w:webHidden/>
              <w:rPrChange w:id="776" w:author="Abhishek Guria" w:date="2021-04-11T16:25:00Z">
                <w:rPr>
                  <w:noProof/>
                  <w:webHidden/>
                </w:rPr>
              </w:rPrChange>
            </w:rPr>
          </w:r>
          <w:r w:rsidR="00054774" w:rsidRPr="00BB1A70">
            <w:rPr>
              <w:rFonts w:ascii="Times New Roman" w:hAnsi="Times New Roman" w:cs="Times New Roman"/>
              <w:noProof/>
              <w:webHidden/>
              <w:rPrChange w:id="777" w:author="Abhishek Guria" w:date="2021-04-11T16:25:00Z">
                <w:rPr>
                  <w:noProof/>
                  <w:webHidden/>
                </w:rPr>
              </w:rPrChange>
            </w:rPr>
            <w:fldChar w:fldCharType="separate"/>
          </w:r>
          <w:r w:rsidR="00054774" w:rsidRPr="00BB1A70">
            <w:rPr>
              <w:rFonts w:ascii="Times New Roman" w:hAnsi="Times New Roman" w:cs="Times New Roman"/>
              <w:noProof/>
              <w:webHidden/>
              <w:rPrChange w:id="778" w:author="Abhishek Guria" w:date="2021-04-11T16:25:00Z">
                <w:rPr>
                  <w:noProof/>
                  <w:webHidden/>
                </w:rPr>
              </w:rPrChange>
            </w:rPr>
            <w:t>22</w:t>
          </w:r>
          <w:r w:rsidR="00054774" w:rsidRPr="00BB1A70">
            <w:rPr>
              <w:rFonts w:ascii="Times New Roman" w:hAnsi="Times New Roman" w:cs="Times New Roman"/>
              <w:noProof/>
              <w:webHidden/>
              <w:rPrChange w:id="779" w:author="Abhishek Guria" w:date="2021-04-11T16:25:00Z">
                <w:rPr>
                  <w:noProof/>
                  <w:webHidden/>
                </w:rPr>
              </w:rPrChange>
            </w:rPr>
            <w:fldChar w:fldCharType="end"/>
          </w:r>
          <w:r w:rsidRPr="00BB1A70">
            <w:rPr>
              <w:rFonts w:ascii="Times New Roman" w:hAnsi="Times New Roman" w:cs="Times New Roman"/>
              <w:noProof/>
              <w:rPrChange w:id="780" w:author="Abhishek Guria" w:date="2021-04-11T16:25:00Z">
                <w:rPr>
                  <w:noProof/>
                </w:rPr>
              </w:rPrChange>
            </w:rPr>
            <w:fldChar w:fldCharType="end"/>
          </w:r>
        </w:p>
        <w:p w14:paraId="06A89842" w14:textId="77777777" w:rsidR="00054774" w:rsidRPr="00BB1A70" w:rsidRDefault="00A90197">
          <w:pPr>
            <w:pStyle w:val="TOC3"/>
            <w:tabs>
              <w:tab w:val="right" w:leader="dot" w:pos="10160"/>
            </w:tabs>
            <w:rPr>
              <w:rFonts w:ascii="Times New Roman" w:eastAsiaTheme="minorEastAsia" w:hAnsi="Times New Roman" w:cs="Times New Roman"/>
              <w:i w:val="0"/>
              <w:iCs w:val="0"/>
              <w:noProof/>
              <w:sz w:val="22"/>
              <w:szCs w:val="22"/>
              <w:lang w:bidi="ar-SA"/>
              <w:rPrChange w:id="781" w:author="Abhishek Guria" w:date="2021-04-11T16:25:00Z">
                <w:rPr>
                  <w:rFonts w:eastAsiaTheme="minorEastAsia" w:cstheme="minorBidi"/>
                  <w:i w:val="0"/>
                  <w:iCs w:val="0"/>
                  <w:noProof/>
                  <w:sz w:val="22"/>
                  <w:szCs w:val="22"/>
                  <w:lang w:bidi="ar-SA"/>
                </w:rPr>
              </w:rPrChange>
            </w:rPr>
          </w:pPr>
          <w:r w:rsidRPr="00BB1A70">
            <w:rPr>
              <w:rFonts w:ascii="Times New Roman" w:hAnsi="Times New Roman" w:cs="Times New Roman"/>
              <w:rPrChange w:id="782" w:author="Abhishek Guria" w:date="2021-04-11T16:25:00Z">
                <w:rPr/>
              </w:rPrChange>
            </w:rPr>
            <w:fldChar w:fldCharType="begin"/>
          </w:r>
          <w:r w:rsidRPr="00BB1A70">
            <w:rPr>
              <w:rFonts w:ascii="Times New Roman" w:hAnsi="Times New Roman" w:cs="Times New Roman"/>
              <w:rPrChange w:id="783" w:author="Abhishek Guria" w:date="2021-04-11T16:25:00Z">
                <w:rPr/>
              </w:rPrChange>
            </w:rPr>
            <w:instrText xml:space="preserve"> HYPERLINK \l "_Toc68966750" </w:instrText>
          </w:r>
          <w:r w:rsidRPr="00BB1A70">
            <w:rPr>
              <w:rFonts w:ascii="Times New Roman" w:hAnsi="Times New Roman" w:cs="Times New Roman"/>
              <w:rPrChange w:id="784" w:author="Abhishek Guria" w:date="2021-04-11T16:25:00Z">
                <w:rPr/>
              </w:rPrChange>
            </w:rPr>
            <w:fldChar w:fldCharType="separate"/>
          </w:r>
          <w:r w:rsidR="00054774" w:rsidRPr="00BB1A70">
            <w:rPr>
              <w:rStyle w:val="Hyperlink"/>
              <w:rFonts w:ascii="Times New Roman" w:hAnsi="Times New Roman" w:cs="Times New Roman"/>
              <w:noProof/>
              <w:rPrChange w:id="785" w:author="Abhishek Guria" w:date="2021-04-11T16:25:00Z">
                <w:rPr>
                  <w:rStyle w:val="Hyperlink"/>
                  <w:noProof/>
                </w:rPr>
              </w:rPrChange>
            </w:rPr>
            <w:t>10.1.1 A monolithic kernel</w:t>
          </w:r>
          <w:r w:rsidR="00054774" w:rsidRPr="00BB1A70">
            <w:rPr>
              <w:rFonts w:ascii="Times New Roman" w:hAnsi="Times New Roman" w:cs="Times New Roman"/>
              <w:noProof/>
              <w:webHidden/>
              <w:rPrChange w:id="786" w:author="Abhishek Guria" w:date="2021-04-11T16:25:00Z">
                <w:rPr>
                  <w:noProof/>
                  <w:webHidden/>
                </w:rPr>
              </w:rPrChange>
            </w:rPr>
            <w:tab/>
          </w:r>
          <w:r w:rsidR="00054774" w:rsidRPr="00BB1A70">
            <w:rPr>
              <w:rFonts w:ascii="Times New Roman" w:hAnsi="Times New Roman" w:cs="Times New Roman"/>
              <w:noProof/>
              <w:webHidden/>
              <w:rPrChange w:id="787" w:author="Abhishek Guria" w:date="2021-04-11T16:25:00Z">
                <w:rPr>
                  <w:noProof/>
                  <w:webHidden/>
                </w:rPr>
              </w:rPrChange>
            </w:rPr>
            <w:fldChar w:fldCharType="begin"/>
          </w:r>
          <w:r w:rsidR="00054774" w:rsidRPr="00BB1A70">
            <w:rPr>
              <w:rFonts w:ascii="Times New Roman" w:hAnsi="Times New Roman" w:cs="Times New Roman"/>
              <w:noProof/>
              <w:webHidden/>
              <w:rPrChange w:id="788" w:author="Abhishek Guria" w:date="2021-04-11T16:25:00Z">
                <w:rPr>
                  <w:noProof/>
                  <w:webHidden/>
                </w:rPr>
              </w:rPrChange>
            </w:rPr>
            <w:instrText xml:space="preserve"> PAGEREF _Toc68966750 \h </w:instrText>
          </w:r>
          <w:r w:rsidR="00054774" w:rsidRPr="00BB1A70">
            <w:rPr>
              <w:rFonts w:ascii="Times New Roman" w:hAnsi="Times New Roman" w:cs="Times New Roman"/>
              <w:noProof/>
              <w:webHidden/>
              <w:rPrChange w:id="789" w:author="Abhishek Guria" w:date="2021-04-11T16:25:00Z">
                <w:rPr>
                  <w:noProof/>
                  <w:webHidden/>
                </w:rPr>
              </w:rPrChange>
            </w:rPr>
          </w:r>
          <w:r w:rsidR="00054774" w:rsidRPr="00BB1A70">
            <w:rPr>
              <w:rFonts w:ascii="Times New Roman" w:hAnsi="Times New Roman" w:cs="Times New Roman"/>
              <w:noProof/>
              <w:webHidden/>
              <w:rPrChange w:id="790" w:author="Abhishek Guria" w:date="2021-04-11T16:25:00Z">
                <w:rPr>
                  <w:noProof/>
                  <w:webHidden/>
                </w:rPr>
              </w:rPrChange>
            </w:rPr>
            <w:fldChar w:fldCharType="separate"/>
          </w:r>
          <w:r w:rsidR="00054774" w:rsidRPr="00BB1A70">
            <w:rPr>
              <w:rFonts w:ascii="Times New Roman" w:hAnsi="Times New Roman" w:cs="Times New Roman"/>
              <w:noProof/>
              <w:webHidden/>
              <w:rPrChange w:id="791" w:author="Abhishek Guria" w:date="2021-04-11T16:25:00Z">
                <w:rPr>
                  <w:noProof/>
                  <w:webHidden/>
                </w:rPr>
              </w:rPrChange>
            </w:rPr>
            <w:t>22</w:t>
          </w:r>
          <w:r w:rsidR="00054774" w:rsidRPr="00BB1A70">
            <w:rPr>
              <w:rFonts w:ascii="Times New Roman" w:hAnsi="Times New Roman" w:cs="Times New Roman"/>
              <w:noProof/>
              <w:webHidden/>
              <w:rPrChange w:id="792" w:author="Abhishek Guria" w:date="2021-04-11T16:25:00Z">
                <w:rPr>
                  <w:noProof/>
                  <w:webHidden/>
                </w:rPr>
              </w:rPrChange>
            </w:rPr>
            <w:fldChar w:fldCharType="end"/>
          </w:r>
          <w:r w:rsidRPr="00BB1A70">
            <w:rPr>
              <w:rFonts w:ascii="Times New Roman" w:hAnsi="Times New Roman" w:cs="Times New Roman"/>
              <w:noProof/>
              <w:rPrChange w:id="793" w:author="Abhishek Guria" w:date="2021-04-11T16:25:00Z">
                <w:rPr>
                  <w:noProof/>
                </w:rPr>
              </w:rPrChange>
            </w:rPr>
            <w:fldChar w:fldCharType="end"/>
          </w:r>
        </w:p>
        <w:p w14:paraId="0CE5DB25" w14:textId="77777777" w:rsidR="00054774" w:rsidRPr="00BB1A70" w:rsidRDefault="00A90197">
          <w:pPr>
            <w:pStyle w:val="TOC1"/>
            <w:rPr>
              <w:rFonts w:ascii="Times New Roman" w:eastAsiaTheme="minorEastAsia" w:hAnsi="Times New Roman" w:cs="Times New Roman"/>
              <w:b w:val="0"/>
              <w:bCs w:val="0"/>
              <w:caps w:val="0"/>
              <w:noProof/>
              <w:sz w:val="22"/>
              <w:szCs w:val="22"/>
              <w:lang w:bidi="ar-SA"/>
              <w:rPrChange w:id="794" w:author="Abhishek Guria" w:date="2021-04-11T16:25:00Z">
                <w:rPr>
                  <w:rFonts w:eastAsiaTheme="minorEastAsia" w:cstheme="minorBidi"/>
                  <w:b w:val="0"/>
                  <w:bCs w:val="0"/>
                  <w:caps w:val="0"/>
                  <w:noProof/>
                  <w:sz w:val="22"/>
                  <w:szCs w:val="22"/>
                  <w:lang w:bidi="ar-SA"/>
                </w:rPr>
              </w:rPrChange>
            </w:rPr>
          </w:pPr>
          <w:r w:rsidRPr="00BB1A70">
            <w:rPr>
              <w:rFonts w:ascii="Times New Roman" w:hAnsi="Times New Roman" w:cs="Times New Roman"/>
              <w:rPrChange w:id="795" w:author="Abhishek Guria" w:date="2021-04-11T16:25:00Z">
                <w:rPr/>
              </w:rPrChange>
            </w:rPr>
            <w:fldChar w:fldCharType="begin"/>
          </w:r>
          <w:r w:rsidRPr="00BB1A70">
            <w:rPr>
              <w:rFonts w:ascii="Times New Roman" w:hAnsi="Times New Roman" w:cs="Times New Roman"/>
              <w:rPrChange w:id="796" w:author="Abhishek Guria" w:date="2021-04-11T16:25:00Z">
                <w:rPr/>
              </w:rPrChange>
            </w:rPr>
            <w:instrText xml:space="preserve"> HYPERLINK \l "_Toc68966751" </w:instrText>
          </w:r>
          <w:r w:rsidRPr="00BB1A70">
            <w:rPr>
              <w:rFonts w:ascii="Times New Roman" w:hAnsi="Times New Roman" w:cs="Times New Roman"/>
              <w:rPrChange w:id="797" w:author="Abhishek Guria" w:date="2021-04-11T16:25:00Z">
                <w:rPr/>
              </w:rPrChange>
            </w:rPr>
            <w:fldChar w:fldCharType="separate"/>
          </w:r>
          <w:r w:rsidR="00054774" w:rsidRPr="00BB1A70">
            <w:rPr>
              <w:rStyle w:val="Hyperlink"/>
              <w:rFonts w:ascii="Times New Roman" w:hAnsi="Times New Roman" w:cs="Times New Roman"/>
              <w:noProof/>
              <w:rPrChange w:id="798" w:author="Abhishek Guria" w:date="2021-04-11T16:25:00Z">
                <w:rPr>
                  <w:rStyle w:val="Hyperlink"/>
                  <w:noProof/>
                </w:rPr>
              </w:rPrChange>
            </w:rPr>
            <w:t>10. WHAT DO YOU MEAN BY MODULES?</w:t>
          </w:r>
          <w:r w:rsidR="00054774" w:rsidRPr="00BB1A70">
            <w:rPr>
              <w:rFonts w:ascii="Times New Roman" w:hAnsi="Times New Roman" w:cs="Times New Roman"/>
              <w:noProof/>
              <w:webHidden/>
              <w:rPrChange w:id="799" w:author="Abhishek Guria" w:date="2021-04-11T16:25:00Z">
                <w:rPr>
                  <w:noProof/>
                  <w:webHidden/>
                </w:rPr>
              </w:rPrChange>
            </w:rPr>
            <w:tab/>
          </w:r>
          <w:r w:rsidR="00054774" w:rsidRPr="00BB1A70">
            <w:rPr>
              <w:rFonts w:ascii="Times New Roman" w:hAnsi="Times New Roman" w:cs="Times New Roman"/>
              <w:noProof/>
              <w:webHidden/>
              <w:rPrChange w:id="800" w:author="Abhishek Guria" w:date="2021-04-11T16:25:00Z">
                <w:rPr>
                  <w:noProof/>
                  <w:webHidden/>
                </w:rPr>
              </w:rPrChange>
            </w:rPr>
            <w:fldChar w:fldCharType="begin"/>
          </w:r>
          <w:r w:rsidR="00054774" w:rsidRPr="00BB1A70">
            <w:rPr>
              <w:rFonts w:ascii="Times New Roman" w:hAnsi="Times New Roman" w:cs="Times New Roman"/>
              <w:noProof/>
              <w:webHidden/>
              <w:rPrChange w:id="801" w:author="Abhishek Guria" w:date="2021-04-11T16:25:00Z">
                <w:rPr>
                  <w:noProof/>
                  <w:webHidden/>
                </w:rPr>
              </w:rPrChange>
            </w:rPr>
            <w:instrText xml:space="preserve"> PAGEREF _Toc68966751 \h </w:instrText>
          </w:r>
          <w:r w:rsidR="00054774" w:rsidRPr="00BB1A70">
            <w:rPr>
              <w:rFonts w:ascii="Times New Roman" w:hAnsi="Times New Roman" w:cs="Times New Roman"/>
              <w:noProof/>
              <w:webHidden/>
              <w:rPrChange w:id="802" w:author="Abhishek Guria" w:date="2021-04-11T16:25:00Z">
                <w:rPr>
                  <w:noProof/>
                  <w:webHidden/>
                </w:rPr>
              </w:rPrChange>
            </w:rPr>
          </w:r>
          <w:r w:rsidR="00054774" w:rsidRPr="00BB1A70">
            <w:rPr>
              <w:rFonts w:ascii="Times New Roman" w:hAnsi="Times New Roman" w:cs="Times New Roman"/>
              <w:noProof/>
              <w:webHidden/>
              <w:rPrChange w:id="803" w:author="Abhishek Guria" w:date="2021-04-11T16:25:00Z">
                <w:rPr>
                  <w:noProof/>
                  <w:webHidden/>
                </w:rPr>
              </w:rPrChange>
            </w:rPr>
            <w:fldChar w:fldCharType="separate"/>
          </w:r>
          <w:r w:rsidR="00054774" w:rsidRPr="00BB1A70">
            <w:rPr>
              <w:rFonts w:ascii="Times New Roman" w:hAnsi="Times New Roman" w:cs="Times New Roman"/>
              <w:noProof/>
              <w:webHidden/>
              <w:rPrChange w:id="804" w:author="Abhishek Guria" w:date="2021-04-11T16:25:00Z">
                <w:rPr>
                  <w:noProof/>
                  <w:webHidden/>
                </w:rPr>
              </w:rPrChange>
            </w:rPr>
            <w:t>23</w:t>
          </w:r>
          <w:r w:rsidR="00054774" w:rsidRPr="00BB1A70">
            <w:rPr>
              <w:rFonts w:ascii="Times New Roman" w:hAnsi="Times New Roman" w:cs="Times New Roman"/>
              <w:noProof/>
              <w:webHidden/>
              <w:rPrChange w:id="805" w:author="Abhishek Guria" w:date="2021-04-11T16:25:00Z">
                <w:rPr>
                  <w:noProof/>
                  <w:webHidden/>
                </w:rPr>
              </w:rPrChange>
            </w:rPr>
            <w:fldChar w:fldCharType="end"/>
          </w:r>
          <w:r w:rsidRPr="00BB1A70">
            <w:rPr>
              <w:rFonts w:ascii="Times New Roman" w:hAnsi="Times New Roman" w:cs="Times New Roman"/>
              <w:noProof/>
              <w:rPrChange w:id="806" w:author="Abhishek Guria" w:date="2021-04-11T16:25:00Z">
                <w:rPr>
                  <w:noProof/>
                </w:rPr>
              </w:rPrChange>
            </w:rPr>
            <w:fldChar w:fldCharType="end"/>
          </w:r>
        </w:p>
        <w:p w14:paraId="6914D2A3" w14:textId="77777777" w:rsidR="00054774" w:rsidRPr="00BB1A70" w:rsidRDefault="00A90197">
          <w:pPr>
            <w:pStyle w:val="TOC1"/>
            <w:tabs>
              <w:tab w:val="left" w:pos="880"/>
            </w:tabs>
            <w:rPr>
              <w:rFonts w:ascii="Times New Roman" w:eastAsiaTheme="minorEastAsia" w:hAnsi="Times New Roman" w:cs="Times New Roman"/>
              <w:b w:val="0"/>
              <w:bCs w:val="0"/>
              <w:caps w:val="0"/>
              <w:noProof/>
              <w:sz w:val="22"/>
              <w:szCs w:val="22"/>
              <w:lang w:bidi="ar-SA"/>
              <w:rPrChange w:id="807" w:author="Abhishek Guria" w:date="2021-04-11T16:25:00Z">
                <w:rPr>
                  <w:rFonts w:eastAsiaTheme="minorEastAsia" w:cstheme="minorBidi"/>
                  <w:b w:val="0"/>
                  <w:bCs w:val="0"/>
                  <w:caps w:val="0"/>
                  <w:noProof/>
                  <w:sz w:val="22"/>
                  <w:szCs w:val="22"/>
                  <w:lang w:bidi="ar-SA"/>
                </w:rPr>
              </w:rPrChange>
            </w:rPr>
          </w:pPr>
          <w:r w:rsidRPr="00BB1A70">
            <w:rPr>
              <w:rFonts w:ascii="Times New Roman" w:hAnsi="Times New Roman" w:cs="Times New Roman"/>
              <w:rPrChange w:id="808" w:author="Abhishek Guria" w:date="2021-04-11T16:25:00Z">
                <w:rPr/>
              </w:rPrChange>
            </w:rPr>
            <w:fldChar w:fldCharType="begin"/>
          </w:r>
          <w:r w:rsidRPr="00BB1A70">
            <w:rPr>
              <w:rFonts w:ascii="Times New Roman" w:hAnsi="Times New Roman" w:cs="Times New Roman"/>
              <w:rPrChange w:id="809" w:author="Abhishek Guria" w:date="2021-04-11T16:25:00Z">
                <w:rPr/>
              </w:rPrChange>
            </w:rPr>
            <w:instrText xml:space="preserve"> HYPERLINK \l "_Toc68966752" </w:instrText>
          </w:r>
          <w:r w:rsidRPr="00BB1A70">
            <w:rPr>
              <w:rFonts w:ascii="Times New Roman" w:hAnsi="Times New Roman" w:cs="Times New Roman"/>
              <w:rPrChange w:id="810" w:author="Abhishek Guria" w:date="2021-04-11T16:25:00Z">
                <w:rPr/>
              </w:rPrChange>
            </w:rPr>
            <w:fldChar w:fldCharType="separate"/>
          </w:r>
          <w:r w:rsidR="00054774" w:rsidRPr="00BB1A70">
            <w:rPr>
              <w:rStyle w:val="Hyperlink"/>
              <w:rFonts w:ascii="Times New Roman" w:hAnsi="Times New Roman" w:cs="Times New Roman"/>
              <w:noProof/>
              <w:rPrChange w:id="811" w:author="Abhishek Guria" w:date="2021-04-11T16:25:00Z">
                <w:rPr>
                  <w:rStyle w:val="Hyperlink"/>
                  <w:rFonts w:ascii="Calibri" w:hAnsi="Calibri" w:cs="Calibri"/>
                  <w:noProof/>
                </w:rPr>
              </w:rPrChange>
            </w:rPr>
            <w:t>14.</w:t>
          </w:r>
          <w:r w:rsidR="00054774" w:rsidRPr="00BB1A70">
            <w:rPr>
              <w:rFonts w:ascii="Times New Roman" w:eastAsiaTheme="minorEastAsia" w:hAnsi="Times New Roman" w:cs="Times New Roman"/>
              <w:b w:val="0"/>
              <w:bCs w:val="0"/>
              <w:caps w:val="0"/>
              <w:noProof/>
              <w:sz w:val="22"/>
              <w:szCs w:val="22"/>
              <w:lang w:bidi="ar-SA"/>
              <w:rPrChange w:id="812" w:author="Abhishek Guria" w:date="2021-04-11T16:25:00Z">
                <w:rPr>
                  <w:rFonts w:eastAsiaTheme="minorEastAsia" w:cstheme="minorBidi"/>
                  <w:b w:val="0"/>
                  <w:bCs w:val="0"/>
                  <w:caps w:val="0"/>
                  <w:noProof/>
                  <w:sz w:val="22"/>
                  <w:szCs w:val="22"/>
                  <w:lang w:bidi="ar-SA"/>
                </w:rPr>
              </w:rPrChange>
            </w:rPr>
            <w:tab/>
          </w:r>
          <w:r w:rsidR="00054774" w:rsidRPr="00BB1A70">
            <w:rPr>
              <w:rStyle w:val="Hyperlink"/>
              <w:rFonts w:ascii="Times New Roman" w:hAnsi="Times New Roman" w:cs="Times New Roman"/>
              <w:noProof/>
              <w:rPrChange w:id="813" w:author="Abhishek Guria" w:date="2021-04-11T16:25:00Z">
                <w:rPr>
                  <w:rStyle w:val="Hyperlink"/>
                  <w:rFonts w:ascii="Calibri" w:hAnsi="Calibri" w:cs="Calibri"/>
                  <w:noProof/>
                </w:rPr>
              </w:rPrChange>
            </w:rPr>
            <w:t>BUILDINF KERNEL MODULES</w:t>
          </w:r>
          <w:r w:rsidR="00054774" w:rsidRPr="00BB1A70">
            <w:rPr>
              <w:rFonts w:ascii="Times New Roman" w:hAnsi="Times New Roman" w:cs="Times New Roman"/>
              <w:noProof/>
              <w:webHidden/>
              <w:rPrChange w:id="814" w:author="Abhishek Guria" w:date="2021-04-11T16:25:00Z">
                <w:rPr>
                  <w:noProof/>
                  <w:webHidden/>
                </w:rPr>
              </w:rPrChange>
            </w:rPr>
            <w:tab/>
          </w:r>
          <w:r w:rsidR="00054774" w:rsidRPr="00BB1A70">
            <w:rPr>
              <w:rFonts w:ascii="Times New Roman" w:hAnsi="Times New Roman" w:cs="Times New Roman"/>
              <w:noProof/>
              <w:webHidden/>
              <w:rPrChange w:id="815" w:author="Abhishek Guria" w:date="2021-04-11T16:25:00Z">
                <w:rPr>
                  <w:noProof/>
                  <w:webHidden/>
                </w:rPr>
              </w:rPrChange>
            </w:rPr>
            <w:fldChar w:fldCharType="begin"/>
          </w:r>
          <w:r w:rsidR="00054774" w:rsidRPr="00BB1A70">
            <w:rPr>
              <w:rFonts w:ascii="Times New Roman" w:hAnsi="Times New Roman" w:cs="Times New Roman"/>
              <w:noProof/>
              <w:webHidden/>
              <w:rPrChange w:id="816" w:author="Abhishek Guria" w:date="2021-04-11T16:25:00Z">
                <w:rPr>
                  <w:noProof/>
                  <w:webHidden/>
                </w:rPr>
              </w:rPrChange>
            </w:rPr>
            <w:instrText xml:space="preserve"> PAGEREF _Toc68966752 \h </w:instrText>
          </w:r>
          <w:r w:rsidR="00054774" w:rsidRPr="00BB1A70">
            <w:rPr>
              <w:rFonts w:ascii="Times New Roman" w:hAnsi="Times New Roman" w:cs="Times New Roman"/>
              <w:noProof/>
              <w:webHidden/>
              <w:rPrChange w:id="817" w:author="Abhishek Guria" w:date="2021-04-11T16:25:00Z">
                <w:rPr>
                  <w:noProof/>
                  <w:webHidden/>
                </w:rPr>
              </w:rPrChange>
            </w:rPr>
          </w:r>
          <w:r w:rsidR="00054774" w:rsidRPr="00BB1A70">
            <w:rPr>
              <w:rFonts w:ascii="Times New Roman" w:hAnsi="Times New Roman" w:cs="Times New Roman"/>
              <w:noProof/>
              <w:webHidden/>
              <w:rPrChange w:id="818" w:author="Abhishek Guria" w:date="2021-04-11T16:25:00Z">
                <w:rPr>
                  <w:noProof/>
                  <w:webHidden/>
                </w:rPr>
              </w:rPrChange>
            </w:rPr>
            <w:fldChar w:fldCharType="separate"/>
          </w:r>
          <w:r w:rsidR="00054774" w:rsidRPr="00BB1A70">
            <w:rPr>
              <w:rFonts w:ascii="Times New Roman" w:hAnsi="Times New Roman" w:cs="Times New Roman"/>
              <w:noProof/>
              <w:webHidden/>
              <w:rPrChange w:id="819" w:author="Abhishek Guria" w:date="2021-04-11T16:25:00Z">
                <w:rPr>
                  <w:noProof/>
                  <w:webHidden/>
                </w:rPr>
              </w:rPrChange>
            </w:rPr>
            <w:t>24</w:t>
          </w:r>
          <w:r w:rsidR="00054774" w:rsidRPr="00BB1A70">
            <w:rPr>
              <w:rFonts w:ascii="Times New Roman" w:hAnsi="Times New Roman" w:cs="Times New Roman"/>
              <w:noProof/>
              <w:webHidden/>
              <w:rPrChange w:id="820" w:author="Abhishek Guria" w:date="2021-04-11T16:25:00Z">
                <w:rPr>
                  <w:noProof/>
                  <w:webHidden/>
                </w:rPr>
              </w:rPrChange>
            </w:rPr>
            <w:fldChar w:fldCharType="end"/>
          </w:r>
          <w:r w:rsidRPr="00BB1A70">
            <w:rPr>
              <w:rFonts w:ascii="Times New Roman" w:hAnsi="Times New Roman" w:cs="Times New Roman"/>
              <w:noProof/>
              <w:rPrChange w:id="821" w:author="Abhishek Guria" w:date="2021-04-11T16:25:00Z">
                <w:rPr>
                  <w:noProof/>
                </w:rPr>
              </w:rPrChange>
            </w:rPr>
            <w:fldChar w:fldCharType="end"/>
          </w:r>
        </w:p>
        <w:p w14:paraId="5EE199E5"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822"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823" w:author="Abhishek Guria" w:date="2021-04-11T16:25:00Z">
                <w:rPr/>
              </w:rPrChange>
            </w:rPr>
            <w:fldChar w:fldCharType="begin"/>
          </w:r>
          <w:r w:rsidRPr="00BB1A70">
            <w:rPr>
              <w:rFonts w:ascii="Times New Roman" w:hAnsi="Times New Roman" w:cs="Times New Roman"/>
              <w:rPrChange w:id="824" w:author="Abhishek Guria" w:date="2021-04-11T16:25:00Z">
                <w:rPr/>
              </w:rPrChange>
            </w:rPr>
            <w:instrText xml:space="preserve"> HYPERLINK \l "_Toc68966753" </w:instrText>
          </w:r>
          <w:r w:rsidRPr="00BB1A70">
            <w:rPr>
              <w:rFonts w:ascii="Times New Roman" w:hAnsi="Times New Roman" w:cs="Times New Roman"/>
              <w:rPrChange w:id="825" w:author="Abhishek Guria" w:date="2021-04-11T16:25:00Z">
                <w:rPr/>
              </w:rPrChange>
            </w:rPr>
            <w:fldChar w:fldCharType="separate"/>
          </w:r>
          <w:r w:rsidR="00054774" w:rsidRPr="00BB1A70">
            <w:rPr>
              <w:rStyle w:val="Hyperlink"/>
              <w:rFonts w:ascii="Times New Roman" w:hAnsi="Times New Roman" w:cs="Times New Roman"/>
              <w:noProof/>
              <w:rPrChange w:id="826" w:author="Abhishek Guria" w:date="2021-04-11T16:25:00Z">
                <w:rPr>
                  <w:rStyle w:val="Hyperlink"/>
                  <w:noProof/>
                </w:rPr>
              </w:rPrChange>
            </w:rPr>
            <w:t>14.1 Simple Hello Module:</w:t>
          </w:r>
          <w:r w:rsidR="00054774" w:rsidRPr="00BB1A70">
            <w:rPr>
              <w:rFonts w:ascii="Times New Roman" w:hAnsi="Times New Roman" w:cs="Times New Roman"/>
              <w:noProof/>
              <w:webHidden/>
              <w:rPrChange w:id="827" w:author="Abhishek Guria" w:date="2021-04-11T16:25:00Z">
                <w:rPr>
                  <w:noProof/>
                  <w:webHidden/>
                </w:rPr>
              </w:rPrChange>
            </w:rPr>
            <w:tab/>
          </w:r>
          <w:r w:rsidR="00054774" w:rsidRPr="00BB1A70">
            <w:rPr>
              <w:rFonts w:ascii="Times New Roman" w:hAnsi="Times New Roman" w:cs="Times New Roman"/>
              <w:noProof/>
              <w:webHidden/>
              <w:rPrChange w:id="828" w:author="Abhishek Guria" w:date="2021-04-11T16:25:00Z">
                <w:rPr>
                  <w:noProof/>
                  <w:webHidden/>
                </w:rPr>
              </w:rPrChange>
            </w:rPr>
            <w:fldChar w:fldCharType="begin"/>
          </w:r>
          <w:r w:rsidR="00054774" w:rsidRPr="00BB1A70">
            <w:rPr>
              <w:rFonts w:ascii="Times New Roman" w:hAnsi="Times New Roman" w:cs="Times New Roman"/>
              <w:noProof/>
              <w:webHidden/>
              <w:rPrChange w:id="829" w:author="Abhishek Guria" w:date="2021-04-11T16:25:00Z">
                <w:rPr>
                  <w:noProof/>
                  <w:webHidden/>
                </w:rPr>
              </w:rPrChange>
            </w:rPr>
            <w:instrText xml:space="preserve"> PAGEREF _Toc68966753 \h </w:instrText>
          </w:r>
          <w:r w:rsidR="00054774" w:rsidRPr="00BB1A70">
            <w:rPr>
              <w:rFonts w:ascii="Times New Roman" w:hAnsi="Times New Roman" w:cs="Times New Roman"/>
              <w:noProof/>
              <w:webHidden/>
              <w:rPrChange w:id="830" w:author="Abhishek Guria" w:date="2021-04-11T16:25:00Z">
                <w:rPr>
                  <w:noProof/>
                  <w:webHidden/>
                </w:rPr>
              </w:rPrChange>
            </w:rPr>
          </w:r>
          <w:r w:rsidR="00054774" w:rsidRPr="00BB1A70">
            <w:rPr>
              <w:rFonts w:ascii="Times New Roman" w:hAnsi="Times New Roman" w:cs="Times New Roman"/>
              <w:noProof/>
              <w:webHidden/>
              <w:rPrChange w:id="831" w:author="Abhishek Guria" w:date="2021-04-11T16:25:00Z">
                <w:rPr>
                  <w:noProof/>
                  <w:webHidden/>
                </w:rPr>
              </w:rPrChange>
            </w:rPr>
            <w:fldChar w:fldCharType="separate"/>
          </w:r>
          <w:r w:rsidR="00054774" w:rsidRPr="00BB1A70">
            <w:rPr>
              <w:rFonts w:ascii="Times New Roman" w:hAnsi="Times New Roman" w:cs="Times New Roman"/>
              <w:noProof/>
              <w:webHidden/>
              <w:rPrChange w:id="832" w:author="Abhishek Guria" w:date="2021-04-11T16:25:00Z">
                <w:rPr>
                  <w:noProof/>
                  <w:webHidden/>
                </w:rPr>
              </w:rPrChange>
            </w:rPr>
            <w:t>24</w:t>
          </w:r>
          <w:r w:rsidR="00054774" w:rsidRPr="00BB1A70">
            <w:rPr>
              <w:rFonts w:ascii="Times New Roman" w:hAnsi="Times New Roman" w:cs="Times New Roman"/>
              <w:noProof/>
              <w:webHidden/>
              <w:rPrChange w:id="833" w:author="Abhishek Guria" w:date="2021-04-11T16:25:00Z">
                <w:rPr>
                  <w:noProof/>
                  <w:webHidden/>
                </w:rPr>
              </w:rPrChange>
            </w:rPr>
            <w:fldChar w:fldCharType="end"/>
          </w:r>
          <w:r w:rsidRPr="00BB1A70">
            <w:rPr>
              <w:rFonts w:ascii="Times New Roman" w:hAnsi="Times New Roman" w:cs="Times New Roman"/>
              <w:noProof/>
              <w:rPrChange w:id="834" w:author="Abhishek Guria" w:date="2021-04-11T16:25:00Z">
                <w:rPr>
                  <w:noProof/>
                </w:rPr>
              </w:rPrChange>
            </w:rPr>
            <w:fldChar w:fldCharType="end"/>
          </w:r>
        </w:p>
        <w:p w14:paraId="0FD9C880"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835"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836" w:author="Abhishek Guria" w:date="2021-04-11T16:25:00Z">
                <w:rPr/>
              </w:rPrChange>
            </w:rPr>
            <w:fldChar w:fldCharType="begin"/>
          </w:r>
          <w:r w:rsidRPr="00BB1A70">
            <w:rPr>
              <w:rFonts w:ascii="Times New Roman" w:hAnsi="Times New Roman" w:cs="Times New Roman"/>
              <w:rPrChange w:id="837" w:author="Abhishek Guria" w:date="2021-04-11T16:25:00Z">
                <w:rPr/>
              </w:rPrChange>
            </w:rPr>
            <w:instrText xml:space="preserve"> HYPERLINK \l "_Toc68966754" </w:instrText>
          </w:r>
          <w:r w:rsidRPr="00BB1A70">
            <w:rPr>
              <w:rFonts w:ascii="Times New Roman" w:hAnsi="Times New Roman" w:cs="Times New Roman"/>
              <w:rPrChange w:id="838" w:author="Abhishek Guria" w:date="2021-04-11T16:25:00Z">
                <w:rPr/>
              </w:rPrChange>
            </w:rPr>
            <w:fldChar w:fldCharType="separate"/>
          </w:r>
          <w:r w:rsidR="00054774" w:rsidRPr="00BB1A70">
            <w:rPr>
              <w:rStyle w:val="Hyperlink"/>
              <w:rFonts w:ascii="Times New Roman" w:hAnsi="Times New Roman" w:cs="Times New Roman"/>
              <w:noProof/>
              <w:rPrChange w:id="839" w:author="Abhishek Guria" w:date="2021-04-11T16:25:00Z">
                <w:rPr>
                  <w:rStyle w:val="Hyperlink"/>
                  <w:noProof/>
                </w:rPr>
              </w:rPrChange>
            </w:rPr>
            <w:t>14.2 Simple hello Module with init and exit function</w:t>
          </w:r>
          <w:r w:rsidR="00054774" w:rsidRPr="00BB1A70">
            <w:rPr>
              <w:rFonts w:ascii="Times New Roman" w:hAnsi="Times New Roman" w:cs="Times New Roman"/>
              <w:noProof/>
              <w:webHidden/>
              <w:rPrChange w:id="840" w:author="Abhishek Guria" w:date="2021-04-11T16:25:00Z">
                <w:rPr>
                  <w:noProof/>
                  <w:webHidden/>
                </w:rPr>
              </w:rPrChange>
            </w:rPr>
            <w:tab/>
          </w:r>
          <w:r w:rsidR="00054774" w:rsidRPr="00BB1A70">
            <w:rPr>
              <w:rFonts w:ascii="Times New Roman" w:hAnsi="Times New Roman" w:cs="Times New Roman"/>
              <w:noProof/>
              <w:webHidden/>
              <w:rPrChange w:id="841" w:author="Abhishek Guria" w:date="2021-04-11T16:25:00Z">
                <w:rPr>
                  <w:noProof/>
                  <w:webHidden/>
                </w:rPr>
              </w:rPrChange>
            </w:rPr>
            <w:fldChar w:fldCharType="begin"/>
          </w:r>
          <w:r w:rsidR="00054774" w:rsidRPr="00BB1A70">
            <w:rPr>
              <w:rFonts w:ascii="Times New Roman" w:hAnsi="Times New Roman" w:cs="Times New Roman"/>
              <w:noProof/>
              <w:webHidden/>
              <w:rPrChange w:id="842" w:author="Abhishek Guria" w:date="2021-04-11T16:25:00Z">
                <w:rPr>
                  <w:noProof/>
                  <w:webHidden/>
                </w:rPr>
              </w:rPrChange>
            </w:rPr>
            <w:instrText xml:space="preserve"> PAGEREF _Toc68966754 \h </w:instrText>
          </w:r>
          <w:r w:rsidR="00054774" w:rsidRPr="00BB1A70">
            <w:rPr>
              <w:rFonts w:ascii="Times New Roman" w:hAnsi="Times New Roman" w:cs="Times New Roman"/>
              <w:noProof/>
              <w:webHidden/>
              <w:rPrChange w:id="843" w:author="Abhishek Guria" w:date="2021-04-11T16:25:00Z">
                <w:rPr>
                  <w:noProof/>
                  <w:webHidden/>
                </w:rPr>
              </w:rPrChange>
            </w:rPr>
          </w:r>
          <w:r w:rsidR="00054774" w:rsidRPr="00BB1A70">
            <w:rPr>
              <w:rFonts w:ascii="Times New Roman" w:hAnsi="Times New Roman" w:cs="Times New Roman"/>
              <w:noProof/>
              <w:webHidden/>
              <w:rPrChange w:id="844" w:author="Abhishek Guria" w:date="2021-04-11T16:25:00Z">
                <w:rPr>
                  <w:noProof/>
                  <w:webHidden/>
                </w:rPr>
              </w:rPrChange>
            </w:rPr>
            <w:fldChar w:fldCharType="separate"/>
          </w:r>
          <w:r w:rsidR="00054774" w:rsidRPr="00BB1A70">
            <w:rPr>
              <w:rFonts w:ascii="Times New Roman" w:hAnsi="Times New Roman" w:cs="Times New Roman"/>
              <w:noProof/>
              <w:webHidden/>
              <w:rPrChange w:id="845" w:author="Abhishek Guria" w:date="2021-04-11T16:25:00Z">
                <w:rPr>
                  <w:noProof/>
                  <w:webHidden/>
                </w:rPr>
              </w:rPrChange>
            </w:rPr>
            <w:t>24</w:t>
          </w:r>
          <w:r w:rsidR="00054774" w:rsidRPr="00BB1A70">
            <w:rPr>
              <w:rFonts w:ascii="Times New Roman" w:hAnsi="Times New Roman" w:cs="Times New Roman"/>
              <w:noProof/>
              <w:webHidden/>
              <w:rPrChange w:id="846" w:author="Abhishek Guria" w:date="2021-04-11T16:25:00Z">
                <w:rPr>
                  <w:noProof/>
                  <w:webHidden/>
                </w:rPr>
              </w:rPrChange>
            </w:rPr>
            <w:fldChar w:fldCharType="end"/>
          </w:r>
          <w:r w:rsidRPr="00BB1A70">
            <w:rPr>
              <w:rFonts w:ascii="Times New Roman" w:hAnsi="Times New Roman" w:cs="Times New Roman"/>
              <w:noProof/>
              <w:rPrChange w:id="847" w:author="Abhishek Guria" w:date="2021-04-11T16:25:00Z">
                <w:rPr>
                  <w:noProof/>
                </w:rPr>
              </w:rPrChange>
            </w:rPr>
            <w:fldChar w:fldCharType="end"/>
          </w:r>
        </w:p>
        <w:p w14:paraId="30ED95F7" w14:textId="77777777" w:rsidR="00054774" w:rsidRPr="00BB1A70" w:rsidRDefault="00A90197">
          <w:pPr>
            <w:pStyle w:val="TOC2"/>
            <w:tabs>
              <w:tab w:val="left" w:pos="1320"/>
              <w:tab w:val="right" w:leader="dot" w:pos="10160"/>
            </w:tabs>
            <w:rPr>
              <w:rFonts w:ascii="Times New Roman" w:eastAsiaTheme="minorEastAsia" w:hAnsi="Times New Roman" w:cs="Times New Roman"/>
              <w:smallCaps w:val="0"/>
              <w:noProof/>
              <w:sz w:val="22"/>
              <w:szCs w:val="22"/>
              <w:lang w:bidi="ar-SA"/>
              <w:rPrChange w:id="848"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849" w:author="Abhishek Guria" w:date="2021-04-11T16:25:00Z">
                <w:rPr/>
              </w:rPrChange>
            </w:rPr>
            <w:fldChar w:fldCharType="begin"/>
          </w:r>
          <w:r w:rsidRPr="00BB1A70">
            <w:rPr>
              <w:rFonts w:ascii="Times New Roman" w:hAnsi="Times New Roman" w:cs="Times New Roman"/>
              <w:rPrChange w:id="850" w:author="Abhishek Guria" w:date="2021-04-11T16:25:00Z">
                <w:rPr/>
              </w:rPrChange>
            </w:rPr>
            <w:instrText xml:space="preserve"> HYPERLINK \l "_Toc68966755" </w:instrText>
          </w:r>
          <w:r w:rsidRPr="00BB1A70">
            <w:rPr>
              <w:rFonts w:ascii="Times New Roman" w:hAnsi="Times New Roman" w:cs="Times New Roman"/>
              <w:rPrChange w:id="851" w:author="Abhishek Guria" w:date="2021-04-11T16:25:00Z">
                <w:rPr/>
              </w:rPrChange>
            </w:rPr>
            <w:fldChar w:fldCharType="separate"/>
          </w:r>
          <w:r w:rsidR="00054774" w:rsidRPr="00BB1A70">
            <w:rPr>
              <w:rStyle w:val="Hyperlink"/>
              <w:rFonts w:ascii="Times New Roman" w:hAnsi="Times New Roman" w:cs="Times New Roman"/>
              <w:noProof/>
              <w:rPrChange w:id="852" w:author="Abhishek Guria" w:date="2021-04-11T16:25:00Z">
                <w:rPr>
                  <w:rStyle w:val="Hyperlink"/>
                  <w:noProof/>
                </w:rPr>
              </w:rPrChange>
            </w:rPr>
            <w:t>14.3</w:t>
          </w:r>
          <w:r w:rsidR="00054774" w:rsidRPr="00BB1A70">
            <w:rPr>
              <w:rFonts w:ascii="Times New Roman" w:eastAsiaTheme="minorEastAsia" w:hAnsi="Times New Roman" w:cs="Times New Roman"/>
              <w:smallCaps w:val="0"/>
              <w:noProof/>
              <w:sz w:val="22"/>
              <w:szCs w:val="22"/>
              <w:lang w:bidi="ar-SA"/>
              <w:rPrChange w:id="853" w:author="Abhishek Guria" w:date="2021-04-11T16:25:00Z">
                <w:rPr>
                  <w:rFonts w:eastAsiaTheme="minorEastAsia" w:cstheme="minorBidi"/>
                  <w:smallCaps w:val="0"/>
                  <w:noProof/>
                  <w:sz w:val="22"/>
                  <w:szCs w:val="22"/>
                  <w:lang w:bidi="ar-SA"/>
                </w:rPr>
              </w:rPrChange>
            </w:rPr>
            <w:tab/>
          </w:r>
          <w:r w:rsidR="00054774" w:rsidRPr="00BB1A70">
            <w:rPr>
              <w:rStyle w:val="Hyperlink"/>
              <w:rFonts w:ascii="Times New Roman" w:hAnsi="Times New Roman" w:cs="Times New Roman"/>
              <w:noProof/>
              <w:rPrChange w:id="854" w:author="Abhishek Guria" w:date="2021-04-11T16:25:00Z">
                <w:rPr>
                  <w:rStyle w:val="Hyperlink"/>
                  <w:noProof/>
                </w:rPr>
              </w:rPrChange>
            </w:rPr>
            <w:t>Hello module with parameters</w:t>
          </w:r>
          <w:r w:rsidR="00054774" w:rsidRPr="00BB1A70">
            <w:rPr>
              <w:rFonts w:ascii="Times New Roman" w:hAnsi="Times New Roman" w:cs="Times New Roman"/>
              <w:noProof/>
              <w:webHidden/>
              <w:rPrChange w:id="855" w:author="Abhishek Guria" w:date="2021-04-11T16:25:00Z">
                <w:rPr>
                  <w:noProof/>
                  <w:webHidden/>
                </w:rPr>
              </w:rPrChange>
            </w:rPr>
            <w:tab/>
          </w:r>
          <w:r w:rsidR="00054774" w:rsidRPr="00BB1A70">
            <w:rPr>
              <w:rFonts w:ascii="Times New Roman" w:hAnsi="Times New Roman" w:cs="Times New Roman"/>
              <w:noProof/>
              <w:webHidden/>
              <w:rPrChange w:id="856" w:author="Abhishek Guria" w:date="2021-04-11T16:25:00Z">
                <w:rPr>
                  <w:noProof/>
                  <w:webHidden/>
                </w:rPr>
              </w:rPrChange>
            </w:rPr>
            <w:fldChar w:fldCharType="begin"/>
          </w:r>
          <w:r w:rsidR="00054774" w:rsidRPr="00BB1A70">
            <w:rPr>
              <w:rFonts w:ascii="Times New Roman" w:hAnsi="Times New Roman" w:cs="Times New Roman"/>
              <w:noProof/>
              <w:webHidden/>
              <w:rPrChange w:id="857" w:author="Abhishek Guria" w:date="2021-04-11T16:25:00Z">
                <w:rPr>
                  <w:noProof/>
                  <w:webHidden/>
                </w:rPr>
              </w:rPrChange>
            </w:rPr>
            <w:instrText xml:space="preserve"> PAGEREF _Toc68966755 \h </w:instrText>
          </w:r>
          <w:r w:rsidR="00054774" w:rsidRPr="00BB1A70">
            <w:rPr>
              <w:rFonts w:ascii="Times New Roman" w:hAnsi="Times New Roman" w:cs="Times New Roman"/>
              <w:noProof/>
              <w:webHidden/>
              <w:rPrChange w:id="858" w:author="Abhishek Guria" w:date="2021-04-11T16:25:00Z">
                <w:rPr>
                  <w:noProof/>
                  <w:webHidden/>
                </w:rPr>
              </w:rPrChange>
            </w:rPr>
          </w:r>
          <w:r w:rsidR="00054774" w:rsidRPr="00BB1A70">
            <w:rPr>
              <w:rFonts w:ascii="Times New Roman" w:hAnsi="Times New Roman" w:cs="Times New Roman"/>
              <w:noProof/>
              <w:webHidden/>
              <w:rPrChange w:id="859" w:author="Abhishek Guria" w:date="2021-04-11T16:25:00Z">
                <w:rPr>
                  <w:noProof/>
                  <w:webHidden/>
                </w:rPr>
              </w:rPrChange>
            </w:rPr>
            <w:fldChar w:fldCharType="separate"/>
          </w:r>
          <w:r w:rsidR="00054774" w:rsidRPr="00BB1A70">
            <w:rPr>
              <w:rFonts w:ascii="Times New Roman" w:hAnsi="Times New Roman" w:cs="Times New Roman"/>
              <w:noProof/>
              <w:webHidden/>
              <w:rPrChange w:id="860" w:author="Abhishek Guria" w:date="2021-04-11T16:25:00Z">
                <w:rPr>
                  <w:noProof/>
                  <w:webHidden/>
                </w:rPr>
              </w:rPrChange>
            </w:rPr>
            <w:t>25</w:t>
          </w:r>
          <w:r w:rsidR="00054774" w:rsidRPr="00BB1A70">
            <w:rPr>
              <w:rFonts w:ascii="Times New Roman" w:hAnsi="Times New Roman" w:cs="Times New Roman"/>
              <w:noProof/>
              <w:webHidden/>
              <w:rPrChange w:id="861" w:author="Abhishek Guria" w:date="2021-04-11T16:25:00Z">
                <w:rPr>
                  <w:noProof/>
                  <w:webHidden/>
                </w:rPr>
              </w:rPrChange>
            </w:rPr>
            <w:fldChar w:fldCharType="end"/>
          </w:r>
          <w:r w:rsidRPr="00BB1A70">
            <w:rPr>
              <w:rFonts w:ascii="Times New Roman" w:hAnsi="Times New Roman" w:cs="Times New Roman"/>
              <w:noProof/>
              <w:rPrChange w:id="862" w:author="Abhishek Guria" w:date="2021-04-11T16:25:00Z">
                <w:rPr>
                  <w:noProof/>
                </w:rPr>
              </w:rPrChange>
            </w:rPr>
            <w:fldChar w:fldCharType="end"/>
          </w:r>
        </w:p>
        <w:p w14:paraId="259EF8CD"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863"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864" w:author="Abhishek Guria" w:date="2021-04-11T16:25:00Z">
                <w:rPr/>
              </w:rPrChange>
            </w:rPr>
            <w:fldChar w:fldCharType="begin"/>
          </w:r>
          <w:r w:rsidRPr="00BB1A70">
            <w:rPr>
              <w:rFonts w:ascii="Times New Roman" w:hAnsi="Times New Roman" w:cs="Times New Roman"/>
              <w:rPrChange w:id="865" w:author="Abhishek Guria" w:date="2021-04-11T16:25:00Z">
                <w:rPr/>
              </w:rPrChange>
            </w:rPr>
            <w:instrText xml:space="preserve"> HYPERLINK \l "_Toc68966756" </w:instrText>
          </w:r>
          <w:r w:rsidRPr="00BB1A70">
            <w:rPr>
              <w:rFonts w:ascii="Times New Roman" w:hAnsi="Times New Roman" w:cs="Times New Roman"/>
              <w:rPrChange w:id="866" w:author="Abhishek Guria" w:date="2021-04-11T16:25:00Z">
                <w:rPr/>
              </w:rPrChange>
            </w:rPr>
            <w:fldChar w:fldCharType="separate"/>
          </w:r>
          <w:r w:rsidR="00054774" w:rsidRPr="00BB1A70">
            <w:rPr>
              <w:rStyle w:val="Hyperlink"/>
              <w:rFonts w:ascii="Times New Roman" w:hAnsi="Times New Roman" w:cs="Times New Roman"/>
              <w:noProof/>
              <w:rPrChange w:id="867" w:author="Abhishek Guria" w:date="2021-04-11T16:25:00Z">
                <w:rPr>
                  <w:rStyle w:val="Hyperlink"/>
                  <w:noProof/>
                </w:rPr>
              </w:rPrChange>
            </w:rPr>
            <w:t>14.4 Module Dependency simple</w:t>
          </w:r>
          <w:r w:rsidR="00054774" w:rsidRPr="00BB1A70">
            <w:rPr>
              <w:rFonts w:ascii="Times New Roman" w:hAnsi="Times New Roman" w:cs="Times New Roman"/>
              <w:noProof/>
              <w:webHidden/>
              <w:rPrChange w:id="868" w:author="Abhishek Guria" w:date="2021-04-11T16:25:00Z">
                <w:rPr>
                  <w:noProof/>
                  <w:webHidden/>
                </w:rPr>
              </w:rPrChange>
            </w:rPr>
            <w:tab/>
          </w:r>
          <w:r w:rsidR="00054774" w:rsidRPr="00BB1A70">
            <w:rPr>
              <w:rFonts w:ascii="Times New Roman" w:hAnsi="Times New Roman" w:cs="Times New Roman"/>
              <w:noProof/>
              <w:webHidden/>
              <w:rPrChange w:id="869" w:author="Abhishek Guria" w:date="2021-04-11T16:25:00Z">
                <w:rPr>
                  <w:noProof/>
                  <w:webHidden/>
                </w:rPr>
              </w:rPrChange>
            </w:rPr>
            <w:fldChar w:fldCharType="begin"/>
          </w:r>
          <w:r w:rsidR="00054774" w:rsidRPr="00BB1A70">
            <w:rPr>
              <w:rFonts w:ascii="Times New Roman" w:hAnsi="Times New Roman" w:cs="Times New Roman"/>
              <w:noProof/>
              <w:webHidden/>
              <w:rPrChange w:id="870" w:author="Abhishek Guria" w:date="2021-04-11T16:25:00Z">
                <w:rPr>
                  <w:noProof/>
                  <w:webHidden/>
                </w:rPr>
              </w:rPrChange>
            </w:rPr>
            <w:instrText xml:space="preserve"> PAGEREF _Toc68966756 \h </w:instrText>
          </w:r>
          <w:r w:rsidR="00054774" w:rsidRPr="00BB1A70">
            <w:rPr>
              <w:rFonts w:ascii="Times New Roman" w:hAnsi="Times New Roman" w:cs="Times New Roman"/>
              <w:noProof/>
              <w:webHidden/>
              <w:rPrChange w:id="871" w:author="Abhishek Guria" w:date="2021-04-11T16:25:00Z">
                <w:rPr>
                  <w:noProof/>
                  <w:webHidden/>
                </w:rPr>
              </w:rPrChange>
            </w:rPr>
          </w:r>
          <w:r w:rsidR="00054774" w:rsidRPr="00BB1A70">
            <w:rPr>
              <w:rFonts w:ascii="Times New Roman" w:hAnsi="Times New Roman" w:cs="Times New Roman"/>
              <w:noProof/>
              <w:webHidden/>
              <w:rPrChange w:id="872" w:author="Abhishek Guria" w:date="2021-04-11T16:25:00Z">
                <w:rPr>
                  <w:noProof/>
                  <w:webHidden/>
                </w:rPr>
              </w:rPrChange>
            </w:rPr>
            <w:fldChar w:fldCharType="separate"/>
          </w:r>
          <w:r w:rsidR="00054774" w:rsidRPr="00BB1A70">
            <w:rPr>
              <w:rFonts w:ascii="Times New Roman" w:hAnsi="Times New Roman" w:cs="Times New Roman"/>
              <w:noProof/>
              <w:webHidden/>
              <w:rPrChange w:id="873" w:author="Abhishek Guria" w:date="2021-04-11T16:25:00Z">
                <w:rPr>
                  <w:noProof/>
                  <w:webHidden/>
                </w:rPr>
              </w:rPrChange>
            </w:rPr>
            <w:t>25</w:t>
          </w:r>
          <w:r w:rsidR="00054774" w:rsidRPr="00BB1A70">
            <w:rPr>
              <w:rFonts w:ascii="Times New Roman" w:hAnsi="Times New Roman" w:cs="Times New Roman"/>
              <w:noProof/>
              <w:webHidden/>
              <w:rPrChange w:id="874" w:author="Abhishek Guria" w:date="2021-04-11T16:25:00Z">
                <w:rPr>
                  <w:noProof/>
                  <w:webHidden/>
                </w:rPr>
              </w:rPrChange>
            </w:rPr>
            <w:fldChar w:fldCharType="end"/>
          </w:r>
          <w:r w:rsidRPr="00BB1A70">
            <w:rPr>
              <w:rFonts w:ascii="Times New Roman" w:hAnsi="Times New Roman" w:cs="Times New Roman"/>
              <w:noProof/>
              <w:rPrChange w:id="875" w:author="Abhishek Guria" w:date="2021-04-11T16:25:00Z">
                <w:rPr>
                  <w:noProof/>
                </w:rPr>
              </w:rPrChange>
            </w:rPr>
            <w:fldChar w:fldCharType="end"/>
          </w:r>
        </w:p>
        <w:p w14:paraId="5EBBA2AB"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876"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877" w:author="Abhishek Guria" w:date="2021-04-11T16:25:00Z">
                <w:rPr/>
              </w:rPrChange>
            </w:rPr>
            <w:fldChar w:fldCharType="begin"/>
          </w:r>
          <w:r w:rsidRPr="00BB1A70">
            <w:rPr>
              <w:rFonts w:ascii="Times New Roman" w:hAnsi="Times New Roman" w:cs="Times New Roman"/>
              <w:rPrChange w:id="878" w:author="Abhishek Guria" w:date="2021-04-11T16:25:00Z">
                <w:rPr/>
              </w:rPrChange>
            </w:rPr>
            <w:instrText xml:space="preserve"> HYPERLINK \l "_Toc68966757" </w:instrText>
          </w:r>
          <w:r w:rsidRPr="00BB1A70">
            <w:rPr>
              <w:rFonts w:ascii="Times New Roman" w:hAnsi="Times New Roman" w:cs="Times New Roman"/>
              <w:rPrChange w:id="879" w:author="Abhishek Guria" w:date="2021-04-11T16:25:00Z">
                <w:rPr/>
              </w:rPrChange>
            </w:rPr>
            <w:fldChar w:fldCharType="separate"/>
          </w:r>
          <w:r w:rsidR="00054774" w:rsidRPr="00BB1A70">
            <w:rPr>
              <w:rStyle w:val="Hyperlink"/>
              <w:rFonts w:ascii="Times New Roman" w:hAnsi="Times New Roman" w:cs="Times New Roman"/>
              <w:noProof/>
              <w:rPrChange w:id="880" w:author="Abhishek Guria" w:date="2021-04-11T16:25:00Z">
                <w:rPr>
                  <w:rStyle w:val="Hyperlink"/>
                  <w:noProof/>
                </w:rPr>
              </w:rPrChange>
            </w:rPr>
            <w:t>14.5 Module Dependency sample</w:t>
          </w:r>
          <w:r w:rsidR="00054774" w:rsidRPr="00BB1A70">
            <w:rPr>
              <w:rFonts w:ascii="Times New Roman" w:hAnsi="Times New Roman" w:cs="Times New Roman"/>
              <w:noProof/>
              <w:webHidden/>
              <w:rPrChange w:id="881" w:author="Abhishek Guria" w:date="2021-04-11T16:25:00Z">
                <w:rPr>
                  <w:noProof/>
                  <w:webHidden/>
                </w:rPr>
              </w:rPrChange>
            </w:rPr>
            <w:tab/>
          </w:r>
          <w:r w:rsidR="00054774" w:rsidRPr="00BB1A70">
            <w:rPr>
              <w:rFonts w:ascii="Times New Roman" w:hAnsi="Times New Roman" w:cs="Times New Roman"/>
              <w:noProof/>
              <w:webHidden/>
              <w:rPrChange w:id="882" w:author="Abhishek Guria" w:date="2021-04-11T16:25:00Z">
                <w:rPr>
                  <w:noProof/>
                  <w:webHidden/>
                </w:rPr>
              </w:rPrChange>
            </w:rPr>
            <w:fldChar w:fldCharType="begin"/>
          </w:r>
          <w:r w:rsidR="00054774" w:rsidRPr="00BB1A70">
            <w:rPr>
              <w:rFonts w:ascii="Times New Roman" w:hAnsi="Times New Roman" w:cs="Times New Roman"/>
              <w:noProof/>
              <w:webHidden/>
              <w:rPrChange w:id="883" w:author="Abhishek Guria" w:date="2021-04-11T16:25:00Z">
                <w:rPr>
                  <w:noProof/>
                  <w:webHidden/>
                </w:rPr>
              </w:rPrChange>
            </w:rPr>
            <w:instrText xml:space="preserve"> PAGEREF _Toc68966757 \h </w:instrText>
          </w:r>
          <w:r w:rsidR="00054774" w:rsidRPr="00BB1A70">
            <w:rPr>
              <w:rFonts w:ascii="Times New Roman" w:hAnsi="Times New Roman" w:cs="Times New Roman"/>
              <w:noProof/>
              <w:webHidden/>
              <w:rPrChange w:id="884" w:author="Abhishek Guria" w:date="2021-04-11T16:25:00Z">
                <w:rPr>
                  <w:noProof/>
                  <w:webHidden/>
                </w:rPr>
              </w:rPrChange>
            </w:rPr>
          </w:r>
          <w:r w:rsidR="00054774" w:rsidRPr="00BB1A70">
            <w:rPr>
              <w:rFonts w:ascii="Times New Roman" w:hAnsi="Times New Roman" w:cs="Times New Roman"/>
              <w:noProof/>
              <w:webHidden/>
              <w:rPrChange w:id="885" w:author="Abhishek Guria" w:date="2021-04-11T16:25:00Z">
                <w:rPr>
                  <w:noProof/>
                  <w:webHidden/>
                </w:rPr>
              </w:rPrChange>
            </w:rPr>
            <w:fldChar w:fldCharType="separate"/>
          </w:r>
          <w:r w:rsidR="00054774" w:rsidRPr="00BB1A70">
            <w:rPr>
              <w:rFonts w:ascii="Times New Roman" w:hAnsi="Times New Roman" w:cs="Times New Roman"/>
              <w:noProof/>
              <w:webHidden/>
              <w:rPrChange w:id="886" w:author="Abhishek Guria" w:date="2021-04-11T16:25:00Z">
                <w:rPr>
                  <w:noProof/>
                  <w:webHidden/>
                </w:rPr>
              </w:rPrChange>
            </w:rPr>
            <w:t>25</w:t>
          </w:r>
          <w:r w:rsidR="00054774" w:rsidRPr="00BB1A70">
            <w:rPr>
              <w:rFonts w:ascii="Times New Roman" w:hAnsi="Times New Roman" w:cs="Times New Roman"/>
              <w:noProof/>
              <w:webHidden/>
              <w:rPrChange w:id="887" w:author="Abhishek Guria" w:date="2021-04-11T16:25:00Z">
                <w:rPr>
                  <w:noProof/>
                  <w:webHidden/>
                </w:rPr>
              </w:rPrChange>
            </w:rPr>
            <w:fldChar w:fldCharType="end"/>
          </w:r>
          <w:r w:rsidRPr="00BB1A70">
            <w:rPr>
              <w:rFonts w:ascii="Times New Roman" w:hAnsi="Times New Roman" w:cs="Times New Roman"/>
              <w:noProof/>
              <w:rPrChange w:id="888" w:author="Abhishek Guria" w:date="2021-04-11T16:25:00Z">
                <w:rPr>
                  <w:noProof/>
                </w:rPr>
              </w:rPrChange>
            </w:rPr>
            <w:fldChar w:fldCharType="end"/>
          </w:r>
        </w:p>
        <w:p w14:paraId="5F5C5DED"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889"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890" w:author="Abhishek Guria" w:date="2021-04-11T16:25:00Z">
                <w:rPr/>
              </w:rPrChange>
            </w:rPr>
            <w:fldChar w:fldCharType="begin"/>
          </w:r>
          <w:r w:rsidRPr="00BB1A70">
            <w:rPr>
              <w:rFonts w:ascii="Times New Roman" w:hAnsi="Times New Roman" w:cs="Times New Roman"/>
              <w:rPrChange w:id="891" w:author="Abhishek Guria" w:date="2021-04-11T16:25:00Z">
                <w:rPr/>
              </w:rPrChange>
            </w:rPr>
            <w:instrText xml:space="preserve"> HYPERLINK \l "_Toc68966758" </w:instrText>
          </w:r>
          <w:r w:rsidRPr="00BB1A70">
            <w:rPr>
              <w:rFonts w:ascii="Times New Roman" w:hAnsi="Times New Roman" w:cs="Times New Roman"/>
              <w:rPrChange w:id="892" w:author="Abhishek Guria" w:date="2021-04-11T16:25:00Z">
                <w:rPr/>
              </w:rPrChange>
            </w:rPr>
            <w:fldChar w:fldCharType="separate"/>
          </w:r>
          <w:r w:rsidR="00054774" w:rsidRPr="00BB1A70">
            <w:rPr>
              <w:rStyle w:val="Hyperlink"/>
              <w:rFonts w:ascii="Times New Roman" w:hAnsi="Times New Roman" w:cs="Times New Roman"/>
              <w:noProof/>
              <w:rPrChange w:id="893" w:author="Abhishek Guria" w:date="2021-04-11T16:25:00Z">
                <w:rPr>
                  <w:rStyle w:val="Hyperlink"/>
                  <w:noProof/>
                </w:rPr>
              </w:rPrChange>
            </w:rPr>
            <w:t>14.6 ADDING KCONFIG ENTRIES</w:t>
          </w:r>
          <w:r w:rsidR="00054774" w:rsidRPr="00BB1A70">
            <w:rPr>
              <w:rFonts w:ascii="Times New Roman" w:hAnsi="Times New Roman" w:cs="Times New Roman"/>
              <w:noProof/>
              <w:webHidden/>
              <w:rPrChange w:id="894" w:author="Abhishek Guria" w:date="2021-04-11T16:25:00Z">
                <w:rPr>
                  <w:noProof/>
                  <w:webHidden/>
                </w:rPr>
              </w:rPrChange>
            </w:rPr>
            <w:tab/>
          </w:r>
          <w:r w:rsidR="00054774" w:rsidRPr="00BB1A70">
            <w:rPr>
              <w:rFonts w:ascii="Times New Roman" w:hAnsi="Times New Roman" w:cs="Times New Roman"/>
              <w:noProof/>
              <w:webHidden/>
              <w:rPrChange w:id="895" w:author="Abhishek Guria" w:date="2021-04-11T16:25:00Z">
                <w:rPr>
                  <w:noProof/>
                  <w:webHidden/>
                </w:rPr>
              </w:rPrChange>
            </w:rPr>
            <w:fldChar w:fldCharType="begin"/>
          </w:r>
          <w:r w:rsidR="00054774" w:rsidRPr="00BB1A70">
            <w:rPr>
              <w:rFonts w:ascii="Times New Roman" w:hAnsi="Times New Roman" w:cs="Times New Roman"/>
              <w:noProof/>
              <w:webHidden/>
              <w:rPrChange w:id="896" w:author="Abhishek Guria" w:date="2021-04-11T16:25:00Z">
                <w:rPr>
                  <w:noProof/>
                  <w:webHidden/>
                </w:rPr>
              </w:rPrChange>
            </w:rPr>
            <w:instrText xml:space="preserve"> PAGEREF _Toc68966758 \h </w:instrText>
          </w:r>
          <w:r w:rsidR="00054774" w:rsidRPr="00BB1A70">
            <w:rPr>
              <w:rFonts w:ascii="Times New Roman" w:hAnsi="Times New Roman" w:cs="Times New Roman"/>
              <w:noProof/>
              <w:webHidden/>
              <w:rPrChange w:id="897" w:author="Abhishek Guria" w:date="2021-04-11T16:25:00Z">
                <w:rPr>
                  <w:noProof/>
                  <w:webHidden/>
                </w:rPr>
              </w:rPrChange>
            </w:rPr>
          </w:r>
          <w:r w:rsidR="00054774" w:rsidRPr="00BB1A70">
            <w:rPr>
              <w:rFonts w:ascii="Times New Roman" w:hAnsi="Times New Roman" w:cs="Times New Roman"/>
              <w:noProof/>
              <w:webHidden/>
              <w:rPrChange w:id="898" w:author="Abhishek Guria" w:date="2021-04-11T16:25:00Z">
                <w:rPr>
                  <w:noProof/>
                  <w:webHidden/>
                </w:rPr>
              </w:rPrChange>
            </w:rPr>
            <w:fldChar w:fldCharType="separate"/>
          </w:r>
          <w:r w:rsidR="00054774" w:rsidRPr="00BB1A70">
            <w:rPr>
              <w:rFonts w:ascii="Times New Roman" w:hAnsi="Times New Roman" w:cs="Times New Roman"/>
              <w:noProof/>
              <w:webHidden/>
              <w:rPrChange w:id="899" w:author="Abhishek Guria" w:date="2021-04-11T16:25:00Z">
                <w:rPr>
                  <w:noProof/>
                  <w:webHidden/>
                </w:rPr>
              </w:rPrChange>
            </w:rPr>
            <w:t>26</w:t>
          </w:r>
          <w:r w:rsidR="00054774" w:rsidRPr="00BB1A70">
            <w:rPr>
              <w:rFonts w:ascii="Times New Roman" w:hAnsi="Times New Roman" w:cs="Times New Roman"/>
              <w:noProof/>
              <w:webHidden/>
              <w:rPrChange w:id="900" w:author="Abhishek Guria" w:date="2021-04-11T16:25:00Z">
                <w:rPr>
                  <w:noProof/>
                  <w:webHidden/>
                </w:rPr>
              </w:rPrChange>
            </w:rPr>
            <w:fldChar w:fldCharType="end"/>
          </w:r>
          <w:r w:rsidRPr="00BB1A70">
            <w:rPr>
              <w:rFonts w:ascii="Times New Roman" w:hAnsi="Times New Roman" w:cs="Times New Roman"/>
              <w:noProof/>
              <w:rPrChange w:id="901" w:author="Abhishek Guria" w:date="2021-04-11T16:25:00Z">
                <w:rPr>
                  <w:noProof/>
                </w:rPr>
              </w:rPrChange>
            </w:rPr>
            <w:fldChar w:fldCharType="end"/>
          </w:r>
        </w:p>
        <w:p w14:paraId="758C24D6"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902"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903" w:author="Abhishek Guria" w:date="2021-04-11T16:25:00Z">
                <w:rPr/>
              </w:rPrChange>
            </w:rPr>
            <w:fldChar w:fldCharType="begin"/>
          </w:r>
          <w:r w:rsidRPr="00BB1A70">
            <w:rPr>
              <w:rFonts w:ascii="Times New Roman" w:hAnsi="Times New Roman" w:cs="Times New Roman"/>
              <w:rPrChange w:id="904" w:author="Abhishek Guria" w:date="2021-04-11T16:25:00Z">
                <w:rPr/>
              </w:rPrChange>
            </w:rPr>
            <w:instrText xml:space="preserve"> HYPERLINK \l "_Toc68966759" </w:instrText>
          </w:r>
          <w:r w:rsidRPr="00BB1A70">
            <w:rPr>
              <w:rFonts w:ascii="Times New Roman" w:hAnsi="Times New Roman" w:cs="Times New Roman"/>
              <w:rPrChange w:id="905" w:author="Abhishek Guria" w:date="2021-04-11T16:25:00Z">
                <w:rPr/>
              </w:rPrChange>
            </w:rPr>
            <w:fldChar w:fldCharType="separate"/>
          </w:r>
          <w:r w:rsidR="00054774" w:rsidRPr="00BB1A70">
            <w:rPr>
              <w:rStyle w:val="Hyperlink"/>
              <w:rFonts w:ascii="Times New Roman" w:hAnsi="Times New Roman" w:cs="Times New Roman"/>
              <w:noProof/>
              <w:rPrChange w:id="906" w:author="Abhishek Guria" w:date="2021-04-11T16:25:00Z">
                <w:rPr>
                  <w:rStyle w:val="Hyperlink"/>
                  <w:noProof/>
                </w:rPr>
              </w:rPrChange>
            </w:rPr>
            <w:t>14.7 Version 2 for K Config entries:</w:t>
          </w:r>
          <w:r w:rsidR="00054774" w:rsidRPr="00BB1A70">
            <w:rPr>
              <w:rFonts w:ascii="Times New Roman" w:hAnsi="Times New Roman" w:cs="Times New Roman"/>
              <w:noProof/>
              <w:webHidden/>
              <w:rPrChange w:id="907" w:author="Abhishek Guria" w:date="2021-04-11T16:25:00Z">
                <w:rPr>
                  <w:noProof/>
                  <w:webHidden/>
                </w:rPr>
              </w:rPrChange>
            </w:rPr>
            <w:tab/>
          </w:r>
          <w:r w:rsidR="00054774" w:rsidRPr="00BB1A70">
            <w:rPr>
              <w:rFonts w:ascii="Times New Roman" w:hAnsi="Times New Roman" w:cs="Times New Roman"/>
              <w:noProof/>
              <w:webHidden/>
              <w:rPrChange w:id="908" w:author="Abhishek Guria" w:date="2021-04-11T16:25:00Z">
                <w:rPr>
                  <w:noProof/>
                  <w:webHidden/>
                </w:rPr>
              </w:rPrChange>
            </w:rPr>
            <w:fldChar w:fldCharType="begin"/>
          </w:r>
          <w:r w:rsidR="00054774" w:rsidRPr="00BB1A70">
            <w:rPr>
              <w:rFonts w:ascii="Times New Roman" w:hAnsi="Times New Roman" w:cs="Times New Roman"/>
              <w:noProof/>
              <w:webHidden/>
              <w:rPrChange w:id="909" w:author="Abhishek Guria" w:date="2021-04-11T16:25:00Z">
                <w:rPr>
                  <w:noProof/>
                  <w:webHidden/>
                </w:rPr>
              </w:rPrChange>
            </w:rPr>
            <w:instrText xml:space="preserve"> PAGEREF _Toc68966759 \h </w:instrText>
          </w:r>
          <w:r w:rsidR="00054774" w:rsidRPr="00BB1A70">
            <w:rPr>
              <w:rFonts w:ascii="Times New Roman" w:hAnsi="Times New Roman" w:cs="Times New Roman"/>
              <w:noProof/>
              <w:webHidden/>
              <w:rPrChange w:id="910" w:author="Abhishek Guria" w:date="2021-04-11T16:25:00Z">
                <w:rPr>
                  <w:noProof/>
                  <w:webHidden/>
                </w:rPr>
              </w:rPrChange>
            </w:rPr>
          </w:r>
          <w:r w:rsidR="00054774" w:rsidRPr="00BB1A70">
            <w:rPr>
              <w:rFonts w:ascii="Times New Roman" w:hAnsi="Times New Roman" w:cs="Times New Roman"/>
              <w:noProof/>
              <w:webHidden/>
              <w:rPrChange w:id="911" w:author="Abhishek Guria" w:date="2021-04-11T16:25:00Z">
                <w:rPr>
                  <w:noProof/>
                  <w:webHidden/>
                </w:rPr>
              </w:rPrChange>
            </w:rPr>
            <w:fldChar w:fldCharType="separate"/>
          </w:r>
          <w:r w:rsidR="00054774" w:rsidRPr="00BB1A70">
            <w:rPr>
              <w:rFonts w:ascii="Times New Roman" w:hAnsi="Times New Roman" w:cs="Times New Roman"/>
              <w:noProof/>
              <w:webHidden/>
              <w:rPrChange w:id="912" w:author="Abhishek Guria" w:date="2021-04-11T16:25:00Z">
                <w:rPr>
                  <w:noProof/>
                  <w:webHidden/>
                </w:rPr>
              </w:rPrChange>
            </w:rPr>
            <w:t>26</w:t>
          </w:r>
          <w:r w:rsidR="00054774" w:rsidRPr="00BB1A70">
            <w:rPr>
              <w:rFonts w:ascii="Times New Roman" w:hAnsi="Times New Roman" w:cs="Times New Roman"/>
              <w:noProof/>
              <w:webHidden/>
              <w:rPrChange w:id="913" w:author="Abhishek Guria" w:date="2021-04-11T16:25:00Z">
                <w:rPr>
                  <w:noProof/>
                  <w:webHidden/>
                </w:rPr>
              </w:rPrChange>
            </w:rPr>
            <w:fldChar w:fldCharType="end"/>
          </w:r>
          <w:r w:rsidRPr="00BB1A70">
            <w:rPr>
              <w:rFonts w:ascii="Times New Roman" w:hAnsi="Times New Roman" w:cs="Times New Roman"/>
              <w:noProof/>
              <w:rPrChange w:id="914" w:author="Abhishek Guria" w:date="2021-04-11T16:25:00Z">
                <w:rPr>
                  <w:noProof/>
                </w:rPr>
              </w:rPrChange>
            </w:rPr>
            <w:fldChar w:fldCharType="end"/>
          </w:r>
        </w:p>
        <w:p w14:paraId="1C6E1A7C" w14:textId="77777777" w:rsidR="00054774" w:rsidRPr="00BB1A70" w:rsidRDefault="00A90197">
          <w:pPr>
            <w:pStyle w:val="TOC1"/>
            <w:tabs>
              <w:tab w:val="left" w:pos="880"/>
            </w:tabs>
            <w:rPr>
              <w:rFonts w:ascii="Times New Roman" w:eastAsiaTheme="minorEastAsia" w:hAnsi="Times New Roman" w:cs="Times New Roman"/>
              <w:b w:val="0"/>
              <w:bCs w:val="0"/>
              <w:caps w:val="0"/>
              <w:noProof/>
              <w:sz w:val="22"/>
              <w:szCs w:val="22"/>
              <w:lang w:bidi="ar-SA"/>
              <w:rPrChange w:id="915" w:author="Abhishek Guria" w:date="2021-04-11T16:25:00Z">
                <w:rPr>
                  <w:rFonts w:eastAsiaTheme="minorEastAsia" w:cstheme="minorBidi"/>
                  <w:b w:val="0"/>
                  <w:bCs w:val="0"/>
                  <w:caps w:val="0"/>
                  <w:noProof/>
                  <w:sz w:val="22"/>
                  <w:szCs w:val="22"/>
                  <w:lang w:bidi="ar-SA"/>
                </w:rPr>
              </w:rPrChange>
            </w:rPr>
          </w:pPr>
          <w:r w:rsidRPr="00BB1A70">
            <w:rPr>
              <w:rFonts w:ascii="Times New Roman" w:hAnsi="Times New Roman" w:cs="Times New Roman"/>
              <w:rPrChange w:id="916" w:author="Abhishek Guria" w:date="2021-04-11T16:25:00Z">
                <w:rPr/>
              </w:rPrChange>
            </w:rPr>
            <w:fldChar w:fldCharType="begin"/>
          </w:r>
          <w:r w:rsidRPr="00BB1A70">
            <w:rPr>
              <w:rFonts w:ascii="Times New Roman" w:hAnsi="Times New Roman" w:cs="Times New Roman"/>
              <w:rPrChange w:id="917" w:author="Abhishek Guria" w:date="2021-04-11T16:25:00Z">
                <w:rPr/>
              </w:rPrChange>
            </w:rPr>
            <w:instrText xml:space="preserve"> HYPERLINK \l "_Toc68966760" </w:instrText>
          </w:r>
          <w:r w:rsidRPr="00BB1A70">
            <w:rPr>
              <w:rFonts w:ascii="Times New Roman" w:hAnsi="Times New Roman" w:cs="Times New Roman"/>
              <w:rPrChange w:id="918" w:author="Abhishek Guria" w:date="2021-04-11T16:25:00Z">
                <w:rPr/>
              </w:rPrChange>
            </w:rPr>
            <w:fldChar w:fldCharType="separate"/>
          </w:r>
          <w:r w:rsidR="00054774" w:rsidRPr="00BB1A70">
            <w:rPr>
              <w:rStyle w:val="Hyperlink"/>
              <w:rFonts w:ascii="Times New Roman" w:hAnsi="Times New Roman" w:cs="Times New Roman"/>
              <w:noProof/>
              <w:rPrChange w:id="919" w:author="Abhishek Guria" w:date="2021-04-11T16:25:00Z">
                <w:rPr>
                  <w:rStyle w:val="Hyperlink"/>
                  <w:noProof/>
                </w:rPr>
              </w:rPrChange>
            </w:rPr>
            <w:t>15</w:t>
          </w:r>
          <w:r w:rsidR="00054774" w:rsidRPr="00BB1A70">
            <w:rPr>
              <w:rFonts w:ascii="Times New Roman" w:eastAsiaTheme="minorEastAsia" w:hAnsi="Times New Roman" w:cs="Times New Roman"/>
              <w:b w:val="0"/>
              <w:bCs w:val="0"/>
              <w:caps w:val="0"/>
              <w:noProof/>
              <w:sz w:val="22"/>
              <w:szCs w:val="22"/>
              <w:lang w:bidi="ar-SA"/>
              <w:rPrChange w:id="920" w:author="Abhishek Guria" w:date="2021-04-11T16:25:00Z">
                <w:rPr>
                  <w:rFonts w:eastAsiaTheme="minorEastAsia" w:cstheme="minorBidi"/>
                  <w:b w:val="0"/>
                  <w:bCs w:val="0"/>
                  <w:caps w:val="0"/>
                  <w:noProof/>
                  <w:sz w:val="22"/>
                  <w:szCs w:val="22"/>
                  <w:lang w:bidi="ar-SA"/>
                </w:rPr>
              </w:rPrChange>
            </w:rPr>
            <w:tab/>
          </w:r>
          <w:r w:rsidR="00054774" w:rsidRPr="00BB1A70">
            <w:rPr>
              <w:rStyle w:val="Hyperlink"/>
              <w:rFonts w:ascii="Times New Roman" w:hAnsi="Times New Roman" w:cs="Times New Roman"/>
              <w:noProof/>
              <w:rPrChange w:id="921" w:author="Abhishek Guria" w:date="2021-04-11T16:25:00Z">
                <w:rPr>
                  <w:rStyle w:val="Hyperlink"/>
                  <w:noProof/>
                </w:rPr>
              </w:rPrChange>
            </w:rPr>
            <w:t>WHAT DO YOU MEAN BY SYSTEM CALLS?</w:t>
          </w:r>
          <w:r w:rsidR="00054774" w:rsidRPr="00BB1A70">
            <w:rPr>
              <w:rFonts w:ascii="Times New Roman" w:hAnsi="Times New Roman" w:cs="Times New Roman"/>
              <w:noProof/>
              <w:webHidden/>
              <w:rPrChange w:id="922" w:author="Abhishek Guria" w:date="2021-04-11T16:25:00Z">
                <w:rPr>
                  <w:noProof/>
                  <w:webHidden/>
                </w:rPr>
              </w:rPrChange>
            </w:rPr>
            <w:tab/>
          </w:r>
          <w:r w:rsidR="00054774" w:rsidRPr="00BB1A70">
            <w:rPr>
              <w:rFonts w:ascii="Times New Roman" w:hAnsi="Times New Roman" w:cs="Times New Roman"/>
              <w:noProof/>
              <w:webHidden/>
              <w:rPrChange w:id="923" w:author="Abhishek Guria" w:date="2021-04-11T16:25:00Z">
                <w:rPr>
                  <w:noProof/>
                  <w:webHidden/>
                </w:rPr>
              </w:rPrChange>
            </w:rPr>
            <w:fldChar w:fldCharType="begin"/>
          </w:r>
          <w:r w:rsidR="00054774" w:rsidRPr="00BB1A70">
            <w:rPr>
              <w:rFonts w:ascii="Times New Roman" w:hAnsi="Times New Roman" w:cs="Times New Roman"/>
              <w:noProof/>
              <w:webHidden/>
              <w:rPrChange w:id="924" w:author="Abhishek Guria" w:date="2021-04-11T16:25:00Z">
                <w:rPr>
                  <w:noProof/>
                  <w:webHidden/>
                </w:rPr>
              </w:rPrChange>
            </w:rPr>
            <w:instrText xml:space="preserve"> PAGEREF _Toc68966760 \h </w:instrText>
          </w:r>
          <w:r w:rsidR="00054774" w:rsidRPr="00BB1A70">
            <w:rPr>
              <w:rFonts w:ascii="Times New Roman" w:hAnsi="Times New Roman" w:cs="Times New Roman"/>
              <w:noProof/>
              <w:webHidden/>
              <w:rPrChange w:id="925" w:author="Abhishek Guria" w:date="2021-04-11T16:25:00Z">
                <w:rPr>
                  <w:noProof/>
                  <w:webHidden/>
                </w:rPr>
              </w:rPrChange>
            </w:rPr>
          </w:r>
          <w:r w:rsidR="00054774" w:rsidRPr="00BB1A70">
            <w:rPr>
              <w:rFonts w:ascii="Times New Roman" w:hAnsi="Times New Roman" w:cs="Times New Roman"/>
              <w:noProof/>
              <w:webHidden/>
              <w:rPrChange w:id="926" w:author="Abhishek Guria" w:date="2021-04-11T16:25:00Z">
                <w:rPr>
                  <w:noProof/>
                  <w:webHidden/>
                </w:rPr>
              </w:rPrChange>
            </w:rPr>
            <w:fldChar w:fldCharType="separate"/>
          </w:r>
          <w:r w:rsidR="00054774" w:rsidRPr="00BB1A70">
            <w:rPr>
              <w:rFonts w:ascii="Times New Roman" w:hAnsi="Times New Roman" w:cs="Times New Roman"/>
              <w:noProof/>
              <w:webHidden/>
              <w:rPrChange w:id="927" w:author="Abhishek Guria" w:date="2021-04-11T16:25:00Z">
                <w:rPr>
                  <w:noProof/>
                  <w:webHidden/>
                </w:rPr>
              </w:rPrChange>
            </w:rPr>
            <w:t>27</w:t>
          </w:r>
          <w:r w:rsidR="00054774" w:rsidRPr="00BB1A70">
            <w:rPr>
              <w:rFonts w:ascii="Times New Roman" w:hAnsi="Times New Roman" w:cs="Times New Roman"/>
              <w:noProof/>
              <w:webHidden/>
              <w:rPrChange w:id="928" w:author="Abhishek Guria" w:date="2021-04-11T16:25:00Z">
                <w:rPr>
                  <w:noProof/>
                  <w:webHidden/>
                </w:rPr>
              </w:rPrChange>
            </w:rPr>
            <w:fldChar w:fldCharType="end"/>
          </w:r>
          <w:r w:rsidRPr="00BB1A70">
            <w:rPr>
              <w:rFonts w:ascii="Times New Roman" w:hAnsi="Times New Roman" w:cs="Times New Roman"/>
              <w:noProof/>
              <w:rPrChange w:id="929" w:author="Abhishek Guria" w:date="2021-04-11T16:25:00Z">
                <w:rPr>
                  <w:noProof/>
                </w:rPr>
              </w:rPrChange>
            </w:rPr>
            <w:fldChar w:fldCharType="end"/>
          </w:r>
        </w:p>
        <w:p w14:paraId="46FABA86"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930"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931" w:author="Abhishek Guria" w:date="2021-04-11T16:25:00Z">
                <w:rPr/>
              </w:rPrChange>
            </w:rPr>
            <w:fldChar w:fldCharType="begin"/>
          </w:r>
          <w:r w:rsidRPr="00BB1A70">
            <w:rPr>
              <w:rFonts w:ascii="Times New Roman" w:hAnsi="Times New Roman" w:cs="Times New Roman"/>
              <w:rPrChange w:id="932" w:author="Abhishek Guria" w:date="2021-04-11T16:25:00Z">
                <w:rPr/>
              </w:rPrChange>
            </w:rPr>
            <w:instrText xml:space="preserve"> HYPERLINK \l "_Toc68966761" </w:instrText>
          </w:r>
          <w:r w:rsidRPr="00BB1A70">
            <w:rPr>
              <w:rFonts w:ascii="Times New Roman" w:hAnsi="Times New Roman" w:cs="Times New Roman"/>
              <w:rPrChange w:id="933" w:author="Abhishek Guria" w:date="2021-04-11T16:25:00Z">
                <w:rPr/>
              </w:rPrChange>
            </w:rPr>
            <w:fldChar w:fldCharType="separate"/>
          </w:r>
          <w:r w:rsidR="00054774" w:rsidRPr="00BB1A70">
            <w:rPr>
              <w:rStyle w:val="Hyperlink"/>
              <w:rFonts w:ascii="Times New Roman" w:hAnsi="Times New Roman" w:cs="Times New Roman"/>
              <w:noProof/>
              <w:rPrChange w:id="934" w:author="Abhishek Guria" w:date="2021-04-11T16:25:00Z">
                <w:rPr>
                  <w:rStyle w:val="Hyperlink"/>
                  <w:noProof/>
                </w:rPr>
              </w:rPrChange>
            </w:rPr>
            <w:t>15.1 Services Provided by System Calls :</w:t>
          </w:r>
          <w:r w:rsidR="00054774" w:rsidRPr="00BB1A70">
            <w:rPr>
              <w:rFonts w:ascii="Times New Roman" w:hAnsi="Times New Roman" w:cs="Times New Roman"/>
              <w:noProof/>
              <w:webHidden/>
              <w:rPrChange w:id="935" w:author="Abhishek Guria" w:date="2021-04-11T16:25:00Z">
                <w:rPr>
                  <w:noProof/>
                  <w:webHidden/>
                </w:rPr>
              </w:rPrChange>
            </w:rPr>
            <w:tab/>
          </w:r>
          <w:r w:rsidR="00054774" w:rsidRPr="00BB1A70">
            <w:rPr>
              <w:rFonts w:ascii="Times New Roman" w:hAnsi="Times New Roman" w:cs="Times New Roman"/>
              <w:noProof/>
              <w:webHidden/>
              <w:rPrChange w:id="936" w:author="Abhishek Guria" w:date="2021-04-11T16:25:00Z">
                <w:rPr>
                  <w:noProof/>
                  <w:webHidden/>
                </w:rPr>
              </w:rPrChange>
            </w:rPr>
            <w:fldChar w:fldCharType="begin"/>
          </w:r>
          <w:r w:rsidR="00054774" w:rsidRPr="00BB1A70">
            <w:rPr>
              <w:rFonts w:ascii="Times New Roman" w:hAnsi="Times New Roman" w:cs="Times New Roman"/>
              <w:noProof/>
              <w:webHidden/>
              <w:rPrChange w:id="937" w:author="Abhishek Guria" w:date="2021-04-11T16:25:00Z">
                <w:rPr>
                  <w:noProof/>
                  <w:webHidden/>
                </w:rPr>
              </w:rPrChange>
            </w:rPr>
            <w:instrText xml:space="preserve"> PAGEREF _Toc68966761 \h </w:instrText>
          </w:r>
          <w:r w:rsidR="00054774" w:rsidRPr="00BB1A70">
            <w:rPr>
              <w:rFonts w:ascii="Times New Roman" w:hAnsi="Times New Roman" w:cs="Times New Roman"/>
              <w:noProof/>
              <w:webHidden/>
              <w:rPrChange w:id="938" w:author="Abhishek Guria" w:date="2021-04-11T16:25:00Z">
                <w:rPr>
                  <w:noProof/>
                  <w:webHidden/>
                </w:rPr>
              </w:rPrChange>
            </w:rPr>
          </w:r>
          <w:r w:rsidR="00054774" w:rsidRPr="00BB1A70">
            <w:rPr>
              <w:rFonts w:ascii="Times New Roman" w:hAnsi="Times New Roman" w:cs="Times New Roman"/>
              <w:noProof/>
              <w:webHidden/>
              <w:rPrChange w:id="939" w:author="Abhishek Guria" w:date="2021-04-11T16:25:00Z">
                <w:rPr>
                  <w:noProof/>
                  <w:webHidden/>
                </w:rPr>
              </w:rPrChange>
            </w:rPr>
            <w:fldChar w:fldCharType="separate"/>
          </w:r>
          <w:r w:rsidR="00054774" w:rsidRPr="00BB1A70">
            <w:rPr>
              <w:rFonts w:ascii="Times New Roman" w:hAnsi="Times New Roman" w:cs="Times New Roman"/>
              <w:noProof/>
              <w:webHidden/>
              <w:rPrChange w:id="940" w:author="Abhishek Guria" w:date="2021-04-11T16:25:00Z">
                <w:rPr>
                  <w:noProof/>
                  <w:webHidden/>
                </w:rPr>
              </w:rPrChange>
            </w:rPr>
            <w:t>27</w:t>
          </w:r>
          <w:r w:rsidR="00054774" w:rsidRPr="00BB1A70">
            <w:rPr>
              <w:rFonts w:ascii="Times New Roman" w:hAnsi="Times New Roman" w:cs="Times New Roman"/>
              <w:noProof/>
              <w:webHidden/>
              <w:rPrChange w:id="941" w:author="Abhishek Guria" w:date="2021-04-11T16:25:00Z">
                <w:rPr>
                  <w:noProof/>
                  <w:webHidden/>
                </w:rPr>
              </w:rPrChange>
            </w:rPr>
            <w:fldChar w:fldCharType="end"/>
          </w:r>
          <w:r w:rsidRPr="00BB1A70">
            <w:rPr>
              <w:rFonts w:ascii="Times New Roman" w:hAnsi="Times New Roman" w:cs="Times New Roman"/>
              <w:noProof/>
              <w:rPrChange w:id="942" w:author="Abhishek Guria" w:date="2021-04-11T16:25:00Z">
                <w:rPr>
                  <w:noProof/>
                </w:rPr>
              </w:rPrChange>
            </w:rPr>
            <w:fldChar w:fldCharType="end"/>
          </w:r>
        </w:p>
        <w:p w14:paraId="1BD2785B"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943"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944" w:author="Abhishek Guria" w:date="2021-04-11T16:25:00Z">
                <w:rPr/>
              </w:rPrChange>
            </w:rPr>
            <w:fldChar w:fldCharType="begin"/>
          </w:r>
          <w:r w:rsidRPr="00BB1A70">
            <w:rPr>
              <w:rFonts w:ascii="Times New Roman" w:hAnsi="Times New Roman" w:cs="Times New Roman"/>
              <w:rPrChange w:id="945" w:author="Abhishek Guria" w:date="2021-04-11T16:25:00Z">
                <w:rPr/>
              </w:rPrChange>
            </w:rPr>
            <w:instrText xml:space="preserve"> HYPERLINK \l "_Toc68966762" </w:instrText>
          </w:r>
          <w:r w:rsidRPr="00BB1A70">
            <w:rPr>
              <w:rFonts w:ascii="Times New Roman" w:hAnsi="Times New Roman" w:cs="Times New Roman"/>
              <w:rPrChange w:id="946" w:author="Abhishek Guria" w:date="2021-04-11T16:25:00Z">
                <w:rPr/>
              </w:rPrChange>
            </w:rPr>
            <w:fldChar w:fldCharType="separate"/>
          </w:r>
          <w:r w:rsidR="00054774" w:rsidRPr="00BB1A70">
            <w:rPr>
              <w:rStyle w:val="Hyperlink"/>
              <w:rFonts w:ascii="Times New Roman" w:hAnsi="Times New Roman" w:cs="Times New Roman"/>
              <w:noProof/>
              <w:rPrChange w:id="947" w:author="Abhishek Guria" w:date="2021-04-11T16:25:00Z">
                <w:rPr>
                  <w:rStyle w:val="Hyperlink"/>
                  <w:noProof/>
                </w:rPr>
              </w:rPrChange>
            </w:rPr>
            <w:t>15.2 Adding a system call:</w:t>
          </w:r>
          <w:r w:rsidR="00054774" w:rsidRPr="00BB1A70">
            <w:rPr>
              <w:rFonts w:ascii="Times New Roman" w:hAnsi="Times New Roman" w:cs="Times New Roman"/>
              <w:noProof/>
              <w:webHidden/>
              <w:rPrChange w:id="948" w:author="Abhishek Guria" w:date="2021-04-11T16:25:00Z">
                <w:rPr>
                  <w:noProof/>
                  <w:webHidden/>
                </w:rPr>
              </w:rPrChange>
            </w:rPr>
            <w:tab/>
          </w:r>
          <w:r w:rsidR="00054774" w:rsidRPr="00BB1A70">
            <w:rPr>
              <w:rFonts w:ascii="Times New Roman" w:hAnsi="Times New Roman" w:cs="Times New Roman"/>
              <w:noProof/>
              <w:webHidden/>
              <w:rPrChange w:id="949" w:author="Abhishek Guria" w:date="2021-04-11T16:25:00Z">
                <w:rPr>
                  <w:noProof/>
                  <w:webHidden/>
                </w:rPr>
              </w:rPrChange>
            </w:rPr>
            <w:fldChar w:fldCharType="begin"/>
          </w:r>
          <w:r w:rsidR="00054774" w:rsidRPr="00BB1A70">
            <w:rPr>
              <w:rFonts w:ascii="Times New Roman" w:hAnsi="Times New Roman" w:cs="Times New Roman"/>
              <w:noProof/>
              <w:webHidden/>
              <w:rPrChange w:id="950" w:author="Abhishek Guria" w:date="2021-04-11T16:25:00Z">
                <w:rPr>
                  <w:noProof/>
                  <w:webHidden/>
                </w:rPr>
              </w:rPrChange>
            </w:rPr>
            <w:instrText xml:space="preserve"> PAGEREF _Toc68966762 \h </w:instrText>
          </w:r>
          <w:r w:rsidR="00054774" w:rsidRPr="00BB1A70">
            <w:rPr>
              <w:rFonts w:ascii="Times New Roman" w:hAnsi="Times New Roman" w:cs="Times New Roman"/>
              <w:noProof/>
              <w:webHidden/>
              <w:rPrChange w:id="951" w:author="Abhishek Guria" w:date="2021-04-11T16:25:00Z">
                <w:rPr>
                  <w:noProof/>
                  <w:webHidden/>
                </w:rPr>
              </w:rPrChange>
            </w:rPr>
          </w:r>
          <w:r w:rsidR="00054774" w:rsidRPr="00BB1A70">
            <w:rPr>
              <w:rFonts w:ascii="Times New Roman" w:hAnsi="Times New Roman" w:cs="Times New Roman"/>
              <w:noProof/>
              <w:webHidden/>
              <w:rPrChange w:id="952" w:author="Abhishek Guria" w:date="2021-04-11T16:25:00Z">
                <w:rPr>
                  <w:noProof/>
                  <w:webHidden/>
                </w:rPr>
              </w:rPrChange>
            </w:rPr>
            <w:fldChar w:fldCharType="separate"/>
          </w:r>
          <w:r w:rsidR="00054774" w:rsidRPr="00BB1A70">
            <w:rPr>
              <w:rFonts w:ascii="Times New Roman" w:hAnsi="Times New Roman" w:cs="Times New Roman"/>
              <w:noProof/>
              <w:webHidden/>
              <w:rPrChange w:id="953" w:author="Abhishek Guria" w:date="2021-04-11T16:25:00Z">
                <w:rPr>
                  <w:noProof/>
                  <w:webHidden/>
                </w:rPr>
              </w:rPrChange>
            </w:rPr>
            <w:t>28</w:t>
          </w:r>
          <w:r w:rsidR="00054774" w:rsidRPr="00BB1A70">
            <w:rPr>
              <w:rFonts w:ascii="Times New Roman" w:hAnsi="Times New Roman" w:cs="Times New Roman"/>
              <w:noProof/>
              <w:webHidden/>
              <w:rPrChange w:id="954" w:author="Abhishek Guria" w:date="2021-04-11T16:25:00Z">
                <w:rPr>
                  <w:noProof/>
                  <w:webHidden/>
                </w:rPr>
              </w:rPrChange>
            </w:rPr>
            <w:fldChar w:fldCharType="end"/>
          </w:r>
          <w:r w:rsidRPr="00BB1A70">
            <w:rPr>
              <w:rFonts w:ascii="Times New Roman" w:hAnsi="Times New Roman" w:cs="Times New Roman"/>
              <w:noProof/>
              <w:rPrChange w:id="955" w:author="Abhishek Guria" w:date="2021-04-11T16:25:00Z">
                <w:rPr>
                  <w:noProof/>
                </w:rPr>
              </w:rPrChange>
            </w:rPr>
            <w:fldChar w:fldCharType="end"/>
          </w:r>
        </w:p>
        <w:p w14:paraId="745FEE15" w14:textId="77777777" w:rsidR="00054774" w:rsidRPr="00BB1A70" w:rsidRDefault="00A90197">
          <w:pPr>
            <w:pStyle w:val="TOC1"/>
            <w:tabs>
              <w:tab w:val="left" w:pos="880"/>
            </w:tabs>
            <w:rPr>
              <w:rFonts w:ascii="Times New Roman" w:eastAsiaTheme="minorEastAsia" w:hAnsi="Times New Roman" w:cs="Times New Roman"/>
              <w:b w:val="0"/>
              <w:bCs w:val="0"/>
              <w:caps w:val="0"/>
              <w:noProof/>
              <w:sz w:val="22"/>
              <w:szCs w:val="22"/>
              <w:lang w:bidi="ar-SA"/>
              <w:rPrChange w:id="956" w:author="Abhishek Guria" w:date="2021-04-11T16:25:00Z">
                <w:rPr>
                  <w:rFonts w:eastAsiaTheme="minorEastAsia" w:cstheme="minorBidi"/>
                  <w:b w:val="0"/>
                  <w:bCs w:val="0"/>
                  <w:caps w:val="0"/>
                  <w:noProof/>
                  <w:sz w:val="22"/>
                  <w:szCs w:val="22"/>
                  <w:lang w:bidi="ar-SA"/>
                </w:rPr>
              </w:rPrChange>
            </w:rPr>
          </w:pPr>
          <w:r w:rsidRPr="00BB1A70">
            <w:rPr>
              <w:rFonts w:ascii="Times New Roman" w:hAnsi="Times New Roman" w:cs="Times New Roman"/>
              <w:rPrChange w:id="957" w:author="Abhishek Guria" w:date="2021-04-11T16:25:00Z">
                <w:rPr/>
              </w:rPrChange>
            </w:rPr>
            <w:fldChar w:fldCharType="begin"/>
          </w:r>
          <w:r w:rsidRPr="00BB1A70">
            <w:rPr>
              <w:rFonts w:ascii="Times New Roman" w:hAnsi="Times New Roman" w:cs="Times New Roman"/>
              <w:rPrChange w:id="958" w:author="Abhishek Guria" w:date="2021-04-11T16:25:00Z">
                <w:rPr/>
              </w:rPrChange>
            </w:rPr>
            <w:instrText xml:space="preserve"> HYPERLINK \l "_Toc68966763" </w:instrText>
          </w:r>
          <w:r w:rsidRPr="00BB1A70">
            <w:rPr>
              <w:rFonts w:ascii="Times New Roman" w:hAnsi="Times New Roman" w:cs="Times New Roman"/>
              <w:rPrChange w:id="959" w:author="Abhishek Guria" w:date="2021-04-11T16:25:00Z">
                <w:rPr/>
              </w:rPrChange>
            </w:rPr>
            <w:fldChar w:fldCharType="separate"/>
          </w:r>
          <w:r w:rsidR="00054774" w:rsidRPr="00BB1A70">
            <w:rPr>
              <w:rStyle w:val="Hyperlink"/>
              <w:rFonts w:ascii="Times New Roman" w:hAnsi="Times New Roman" w:cs="Times New Roman"/>
              <w:noProof/>
              <w:rPrChange w:id="960" w:author="Abhishek Guria" w:date="2021-04-11T16:25:00Z">
                <w:rPr>
                  <w:rStyle w:val="Hyperlink"/>
                  <w:noProof/>
                </w:rPr>
              </w:rPrChange>
            </w:rPr>
            <w:t>16</w:t>
          </w:r>
          <w:r w:rsidR="00054774" w:rsidRPr="00BB1A70">
            <w:rPr>
              <w:rFonts w:ascii="Times New Roman" w:eastAsiaTheme="minorEastAsia" w:hAnsi="Times New Roman" w:cs="Times New Roman"/>
              <w:b w:val="0"/>
              <w:bCs w:val="0"/>
              <w:caps w:val="0"/>
              <w:noProof/>
              <w:sz w:val="22"/>
              <w:szCs w:val="22"/>
              <w:lang w:bidi="ar-SA"/>
              <w:rPrChange w:id="961" w:author="Abhishek Guria" w:date="2021-04-11T16:25:00Z">
                <w:rPr>
                  <w:rFonts w:eastAsiaTheme="minorEastAsia" w:cstheme="minorBidi"/>
                  <w:b w:val="0"/>
                  <w:bCs w:val="0"/>
                  <w:caps w:val="0"/>
                  <w:noProof/>
                  <w:sz w:val="22"/>
                  <w:szCs w:val="22"/>
                  <w:lang w:bidi="ar-SA"/>
                </w:rPr>
              </w:rPrChange>
            </w:rPr>
            <w:tab/>
          </w:r>
          <w:r w:rsidR="00054774" w:rsidRPr="00BB1A70">
            <w:rPr>
              <w:rStyle w:val="Hyperlink"/>
              <w:rFonts w:ascii="Times New Roman" w:hAnsi="Times New Roman" w:cs="Times New Roman"/>
              <w:noProof/>
              <w:rPrChange w:id="962" w:author="Abhishek Guria" w:date="2021-04-11T16:25:00Z">
                <w:rPr>
                  <w:rStyle w:val="Hyperlink"/>
                  <w:noProof/>
                </w:rPr>
              </w:rPrChange>
            </w:rPr>
            <w:t>PSEUDO CHAR DRIVER</w:t>
          </w:r>
          <w:r w:rsidR="00054774" w:rsidRPr="00BB1A70">
            <w:rPr>
              <w:rFonts w:ascii="Times New Roman" w:hAnsi="Times New Roman" w:cs="Times New Roman"/>
              <w:noProof/>
              <w:webHidden/>
              <w:rPrChange w:id="963" w:author="Abhishek Guria" w:date="2021-04-11T16:25:00Z">
                <w:rPr>
                  <w:noProof/>
                  <w:webHidden/>
                </w:rPr>
              </w:rPrChange>
            </w:rPr>
            <w:tab/>
          </w:r>
          <w:r w:rsidR="00054774" w:rsidRPr="00BB1A70">
            <w:rPr>
              <w:rFonts w:ascii="Times New Roman" w:hAnsi="Times New Roman" w:cs="Times New Roman"/>
              <w:noProof/>
              <w:webHidden/>
              <w:rPrChange w:id="964" w:author="Abhishek Guria" w:date="2021-04-11T16:25:00Z">
                <w:rPr>
                  <w:noProof/>
                  <w:webHidden/>
                </w:rPr>
              </w:rPrChange>
            </w:rPr>
            <w:fldChar w:fldCharType="begin"/>
          </w:r>
          <w:r w:rsidR="00054774" w:rsidRPr="00BB1A70">
            <w:rPr>
              <w:rFonts w:ascii="Times New Roman" w:hAnsi="Times New Roman" w:cs="Times New Roman"/>
              <w:noProof/>
              <w:webHidden/>
              <w:rPrChange w:id="965" w:author="Abhishek Guria" w:date="2021-04-11T16:25:00Z">
                <w:rPr>
                  <w:noProof/>
                  <w:webHidden/>
                </w:rPr>
              </w:rPrChange>
            </w:rPr>
            <w:instrText xml:space="preserve"> PAGEREF _Toc68966763 \h </w:instrText>
          </w:r>
          <w:r w:rsidR="00054774" w:rsidRPr="00BB1A70">
            <w:rPr>
              <w:rFonts w:ascii="Times New Roman" w:hAnsi="Times New Roman" w:cs="Times New Roman"/>
              <w:noProof/>
              <w:webHidden/>
              <w:rPrChange w:id="966" w:author="Abhishek Guria" w:date="2021-04-11T16:25:00Z">
                <w:rPr>
                  <w:noProof/>
                  <w:webHidden/>
                </w:rPr>
              </w:rPrChange>
            </w:rPr>
          </w:r>
          <w:r w:rsidR="00054774" w:rsidRPr="00BB1A70">
            <w:rPr>
              <w:rFonts w:ascii="Times New Roman" w:hAnsi="Times New Roman" w:cs="Times New Roman"/>
              <w:noProof/>
              <w:webHidden/>
              <w:rPrChange w:id="967" w:author="Abhishek Guria" w:date="2021-04-11T16:25:00Z">
                <w:rPr>
                  <w:noProof/>
                  <w:webHidden/>
                </w:rPr>
              </w:rPrChange>
            </w:rPr>
            <w:fldChar w:fldCharType="separate"/>
          </w:r>
          <w:r w:rsidR="00054774" w:rsidRPr="00BB1A70">
            <w:rPr>
              <w:rFonts w:ascii="Times New Roman" w:hAnsi="Times New Roman" w:cs="Times New Roman"/>
              <w:noProof/>
              <w:webHidden/>
              <w:rPrChange w:id="968" w:author="Abhishek Guria" w:date="2021-04-11T16:25:00Z">
                <w:rPr>
                  <w:noProof/>
                  <w:webHidden/>
                </w:rPr>
              </w:rPrChange>
            </w:rPr>
            <w:t>29</w:t>
          </w:r>
          <w:r w:rsidR="00054774" w:rsidRPr="00BB1A70">
            <w:rPr>
              <w:rFonts w:ascii="Times New Roman" w:hAnsi="Times New Roman" w:cs="Times New Roman"/>
              <w:noProof/>
              <w:webHidden/>
              <w:rPrChange w:id="969" w:author="Abhishek Guria" w:date="2021-04-11T16:25:00Z">
                <w:rPr>
                  <w:noProof/>
                  <w:webHidden/>
                </w:rPr>
              </w:rPrChange>
            </w:rPr>
            <w:fldChar w:fldCharType="end"/>
          </w:r>
          <w:r w:rsidRPr="00BB1A70">
            <w:rPr>
              <w:rFonts w:ascii="Times New Roman" w:hAnsi="Times New Roman" w:cs="Times New Roman"/>
              <w:noProof/>
              <w:rPrChange w:id="970" w:author="Abhishek Guria" w:date="2021-04-11T16:25:00Z">
                <w:rPr>
                  <w:noProof/>
                </w:rPr>
              </w:rPrChange>
            </w:rPr>
            <w:fldChar w:fldCharType="end"/>
          </w:r>
        </w:p>
        <w:p w14:paraId="1F3D9038"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971"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972" w:author="Abhishek Guria" w:date="2021-04-11T16:25:00Z">
                <w:rPr/>
              </w:rPrChange>
            </w:rPr>
            <w:fldChar w:fldCharType="begin"/>
          </w:r>
          <w:r w:rsidRPr="00BB1A70">
            <w:rPr>
              <w:rFonts w:ascii="Times New Roman" w:hAnsi="Times New Roman" w:cs="Times New Roman"/>
              <w:rPrChange w:id="973" w:author="Abhishek Guria" w:date="2021-04-11T16:25:00Z">
                <w:rPr/>
              </w:rPrChange>
            </w:rPr>
            <w:instrText xml:space="preserve"> HYPERLINK \l "_Toc68966764" </w:instrText>
          </w:r>
          <w:r w:rsidRPr="00BB1A70">
            <w:rPr>
              <w:rFonts w:ascii="Times New Roman" w:hAnsi="Times New Roman" w:cs="Times New Roman"/>
              <w:rPrChange w:id="974" w:author="Abhishek Guria" w:date="2021-04-11T16:25:00Z">
                <w:rPr/>
              </w:rPrChange>
            </w:rPr>
            <w:fldChar w:fldCharType="separate"/>
          </w:r>
          <w:r w:rsidR="00054774" w:rsidRPr="00BB1A70">
            <w:rPr>
              <w:rStyle w:val="Hyperlink"/>
              <w:rFonts w:ascii="Times New Roman" w:hAnsi="Times New Roman" w:cs="Times New Roman"/>
              <w:noProof/>
              <w:bdr w:val="none" w:sz="0" w:space="0" w:color="auto" w:frame="1"/>
              <w:rPrChange w:id="975" w:author="Abhishek Guria" w:date="2021-04-11T16:25:00Z">
                <w:rPr>
                  <w:rStyle w:val="Hyperlink"/>
                  <w:noProof/>
                  <w:bdr w:val="none" w:sz="0" w:space="0" w:color="auto" w:frame="1"/>
                </w:rPr>
              </w:rPrChange>
            </w:rPr>
            <w:t>16.1 Statistically registration device driver</w:t>
          </w:r>
          <w:r w:rsidR="00054774" w:rsidRPr="00BB1A70">
            <w:rPr>
              <w:rFonts w:ascii="Times New Roman" w:hAnsi="Times New Roman" w:cs="Times New Roman"/>
              <w:noProof/>
              <w:webHidden/>
              <w:rPrChange w:id="976" w:author="Abhishek Guria" w:date="2021-04-11T16:25:00Z">
                <w:rPr>
                  <w:noProof/>
                  <w:webHidden/>
                </w:rPr>
              </w:rPrChange>
            </w:rPr>
            <w:tab/>
          </w:r>
          <w:r w:rsidR="00054774" w:rsidRPr="00BB1A70">
            <w:rPr>
              <w:rFonts w:ascii="Times New Roman" w:hAnsi="Times New Roman" w:cs="Times New Roman"/>
              <w:noProof/>
              <w:webHidden/>
              <w:rPrChange w:id="977" w:author="Abhishek Guria" w:date="2021-04-11T16:25:00Z">
                <w:rPr>
                  <w:noProof/>
                  <w:webHidden/>
                </w:rPr>
              </w:rPrChange>
            </w:rPr>
            <w:fldChar w:fldCharType="begin"/>
          </w:r>
          <w:r w:rsidR="00054774" w:rsidRPr="00BB1A70">
            <w:rPr>
              <w:rFonts w:ascii="Times New Roman" w:hAnsi="Times New Roman" w:cs="Times New Roman"/>
              <w:noProof/>
              <w:webHidden/>
              <w:rPrChange w:id="978" w:author="Abhishek Guria" w:date="2021-04-11T16:25:00Z">
                <w:rPr>
                  <w:noProof/>
                  <w:webHidden/>
                </w:rPr>
              </w:rPrChange>
            </w:rPr>
            <w:instrText xml:space="preserve"> PAGEREF _Toc68966764 \h </w:instrText>
          </w:r>
          <w:r w:rsidR="00054774" w:rsidRPr="00BB1A70">
            <w:rPr>
              <w:rFonts w:ascii="Times New Roman" w:hAnsi="Times New Roman" w:cs="Times New Roman"/>
              <w:noProof/>
              <w:webHidden/>
              <w:rPrChange w:id="979" w:author="Abhishek Guria" w:date="2021-04-11T16:25:00Z">
                <w:rPr>
                  <w:noProof/>
                  <w:webHidden/>
                </w:rPr>
              </w:rPrChange>
            </w:rPr>
          </w:r>
          <w:r w:rsidR="00054774" w:rsidRPr="00BB1A70">
            <w:rPr>
              <w:rFonts w:ascii="Times New Roman" w:hAnsi="Times New Roman" w:cs="Times New Roman"/>
              <w:noProof/>
              <w:webHidden/>
              <w:rPrChange w:id="980" w:author="Abhishek Guria" w:date="2021-04-11T16:25:00Z">
                <w:rPr>
                  <w:noProof/>
                  <w:webHidden/>
                </w:rPr>
              </w:rPrChange>
            </w:rPr>
            <w:fldChar w:fldCharType="separate"/>
          </w:r>
          <w:r w:rsidR="00054774" w:rsidRPr="00BB1A70">
            <w:rPr>
              <w:rFonts w:ascii="Times New Roman" w:hAnsi="Times New Roman" w:cs="Times New Roman"/>
              <w:noProof/>
              <w:webHidden/>
              <w:rPrChange w:id="981" w:author="Abhishek Guria" w:date="2021-04-11T16:25:00Z">
                <w:rPr>
                  <w:noProof/>
                  <w:webHidden/>
                </w:rPr>
              </w:rPrChange>
            </w:rPr>
            <w:t>29</w:t>
          </w:r>
          <w:r w:rsidR="00054774" w:rsidRPr="00BB1A70">
            <w:rPr>
              <w:rFonts w:ascii="Times New Roman" w:hAnsi="Times New Roman" w:cs="Times New Roman"/>
              <w:noProof/>
              <w:webHidden/>
              <w:rPrChange w:id="982" w:author="Abhishek Guria" w:date="2021-04-11T16:25:00Z">
                <w:rPr>
                  <w:noProof/>
                  <w:webHidden/>
                </w:rPr>
              </w:rPrChange>
            </w:rPr>
            <w:fldChar w:fldCharType="end"/>
          </w:r>
          <w:r w:rsidRPr="00BB1A70">
            <w:rPr>
              <w:rFonts w:ascii="Times New Roman" w:hAnsi="Times New Roman" w:cs="Times New Roman"/>
              <w:noProof/>
              <w:rPrChange w:id="983" w:author="Abhishek Guria" w:date="2021-04-11T16:25:00Z">
                <w:rPr>
                  <w:noProof/>
                </w:rPr>
              </w:rPrChange>
            </w:rPr>
            <w:fldChar w:fldCharType="end"/>
          </w:r>
        </w:p>
        <w:p w14:paraId="17D28019" w14:textId="77777777" w:rsidR="00054774" w:rsidRPr="00BB1A70" w:rsidRDefault="00A90197">
          <w:pPr>
            <w:pStyle w:val="TOC2"/>
            <w:tabs>
              <w:tab w:val="left" w:pos="1100"/>
              <w:tab w:val="right" w:leader="dot" w:pos="10160"/>
            </w:tabs>
            <w:rPr>
              <w:rFonts w:ascii="Times New Roman" w:eastAsiaTheme="minorEastAsia" w:hAnsi="Times New Roman" w:cs="Times New Roman"/>
              <w:smallCaps w:val="0"/>
              <w:noProof/>
              <w:sz w:val="22"/>
              <w:szCs w:val="22"/>
              <w:lang w:bidi="ar-SA"/>
              <w:rPrChange w:id="984"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985" w:author="Abhishek Guria" w:date="2021-04-11T16:25:00Z">
                <w:rPr/>
              </w:rPrChange>
            </w:rPr>
            <w:fldChar w:fldCharType="begin"/>
          </w:r>
          <w:r w:rsidRPr="00BB1A70">
            <w:rPr>
              <w:rFonts w:ascii="Times New Roman" w:hAnsi="Times New Roman" w:cs="Times New Roman"/>
              <w:rPrChange w:id="986" w:author="Abhishek Guria" w:date="2021-04-11T16:25:00Z">
                <w:rPr/>
              </w:rPrChange>
            </w:rPr>
            <w:instrText xml:space="preserve"> HYPERLINK \l "_Toc68966765" </w:instrText>
          </w:r>
          <w:r w:rsidRPr="00BB1A70">
            <w:rPr>
              <w:rFonts w:ascii="Times New Roman" w:hAnsi="Times New Roman" w:cs="Times New Roman"/>
              <w:rPrChange w:id="987" w:author="Abhishek Guria" w:date="2021-04-11T16:25:00Z">
                <w:rPr/>
              </w:rPrChange>
            </w:rPr>
            <w:fldChar w:fldCharType="separate"/>
          </w:r>
          <w:r w:rsidR="00054774" w:rsidRPr="00BB1A70">
            <w:rPr>
              <w:rStyle w:val="Hyperlink"/>
              <w:rFonts w:ascii="Times New Roman" w:hAnsi="Times New Roman" w:cs="Times New Roman"/>
              <w:noProof/>
              <w:rPrChange w:id="988" w:author="Abhishek Guria" w:date="2021-04-11T16:25:00Z">
                <w:rPr>
                  <w:rStyle w:val="Hyperlink"/>
                  <w:rFonts w:ascii="Wingdings" w:hAnsi="Wingdings"/>
                  <w:noProof/>
                </w:rPr>
              </w:rPrChange>
            </w:rPr>
            <w:t></w:t>
          </w:r>
          <w:r w:rsidR="00054774" w:rsidRPr="00BB1A70">
            <w:rPr>
              <w:rFonts w:ascii="Times New Roman" w:eastAsiaTheme="minorEastAsia" w:hAnsi="Times New Roman" w:cs="Times New Roman"/>
              <w:smallCaps w:val="0"/>
              <w:noProof/>
              <w:sz w:val="22"/>
              <w:szCs w:val="22"/>
              <w:lang w:bidi="ar-SA"/>
              <w:rPrChange w:id="989" w:author="Abhishek Guria" w:date="2021-04-11T16:25:00Z">
                <w:rPr>
                  <w:rFonts w:eastAsiaTheme="minorEastAsia" w:cstheme="minorBidi"/>
                  <w:smallCaps w:val="0"/>
                  <w:noProof/>
                  <w:sz w:val="22"/>
                  <w:szCs w:val="22"/>
                  <w:lang w:bidi="ar-SA"/>
                </w:rPr>
              </w:rPrChange>
            </w:rPr>
            <w:tab/>
          </w:r>
          <w:r w:rsidR="00054774" w:rsidRPr="00BB1A70">
            <w:rPr>
              <w:rStyle w:val="Hyperlink"/>
              <w:rFonts w:ascii="Times New Roman" w:hAnsi="Times New Roman" w:cs="Times New Roman"/>
              <w:noProof/>
              <w:rPrChange w:id="990" w:author="Abhishek Guria" w:date="2021-04-11T16:25:00Z">
                <w:rPr>
                  <w:rStyle w:val="Hyperlink"/>
                  <w:noProof/>
                </w:rPr>
              </w:rPrChange>
            </w:rPr>
            <w:t>int register_chrdev_region(dev_t first, unsigned int count, char *name)</w:t>
          </w:r>
          <w:r w:rsidR="00054774" w:rsidRPr="00BB1A70">
            <w:rPr>
              <w:rFonts w:ascii="Times New Roman" w:hAnsi="Times New Roman" w:cs="Times New Roman"/>
              <w:noProof/>
              <w:webHidden/>
              <w:rPrChange w:id="991" w:author="Abhishek Guria" w:date="2021-04-11T16:25:00Z">
                <w:rPr>
                  <w:noProof/>
                  <w:webHidden/>
                </w:rPr>
              </w:rPrChange>
            </w:rPr>
            <w:tab/>
          </w:r>
          <w:r w:rsidR="00054774" w:rsidRPr="00BB1A70">
            <w:rPr>
              <w:rFonts w:ascii="Times New Roman" w:hAnsi="Times New Roman" w:cs="Times New Roman"/>
              <w:noProof/>
              <w:webHidden/>
              <w:rPrChange w:id="992" w:author="Abhishek Guria" w:date="2021-04-11T16:25:00Z">
                <w:rPr>
                  <w:noProof/>
                  <w:webHidden/>
                </w:rPr>
              </w:rPrChange>
            </w:rPr>
            <w:fldChar w:fldCharType="begin"/>
          </w:r>
          <w:r w:rsidR="00054774" w:rsidRPr="00BB1A70">
            <w:rPr>
              <w:rFonts w:ascii="Times New Roman" w:hAnsi="Times New Roman" w:cs="Times New Roman"/>
              <w:noProof/>
              <w:webHidden/>
              <w:rPrChange w:id="993" w:author="Abhishek Guria" w:date="2021-04-11T16:25:00Z">
                <w:rPr>
                  <w:noProof/>
                  <w:webHidden/>
                </w:rPr>
              </w:rPrChange>
            </w:rPr>
            <w:instrText xml:space="preserve"> PAGEREF _Toc68966765 \h </w:instrText>
          </w:r>
          <w:r w:rsidR="00054774" w:rsidRPr="00BB1A70">
            <w:rPr>
              <w:rFonts w:ascii="Times New Roman" w:hAnsi="Times New Roman" w:cs="Times New Roman"/>
              <w:noProof/>
              <w:webHidden/>
              <w:rPrChange w:id="994" w:author="Abhishek Guria" w:date="2021-04-11T16:25:00Z">
                <w:rPr>
                  <w:noProof/>
                  <w:webHidden/>
                </w:rPr>
              </w:rPrChange>
            </w:rPr>
          </w:r>
          <w:r w:rsidR="00054774" w:rsidRPr="00BB1A70">
            <w:rPr>
              <w:rFonts w:ascii="Times New Roman" w:hAnsi="Times New Roman" w:cs="Times New Roman"/>
              <w:noProof/>
              <w:webHidden/>
              <w:rPrChange w:id="995" w:author="Abhishek Guria" w:date="2021-04-11T16:25:00Z">
                <w:rPr>
                  <w:noProof/>
                  <w:webHidden/>
                </w:rPr>
              </w:rPrChange>
            </w:rPr>
            <w:fldChar w:fldCharType="separate"/>
          </w:r>
          <w:r w:rsidR="00054774" w:rsidRPr="00BB1A70">
            <w:rPr>
              <w:rFonts w:ascii="Times New Roman" w:hAnsi="Times New Roman" w:cs="Times New Roman"/>
              <w:noProof/>
              <w:webHidden/>
              <w:rPrChange w:id="996" w:author="Abhishek Guria" w:date="2021-04-11T16:25:00Z">
                <w:rPr>
                  <w:noProof/>
                  <w:webHidden/>
                </w:rPr>
              </w:rPrChange>
            </w:rPr>
            <w:t>30</w:t>
          </w:r>
          <w:r w:rsidR="00054774" w:rsidRPr="00BB1A70">
            <w:rPr>
              <w:rFonts w:ascii="Times New Roman" w:hAnsi="Times New Roman" w:cs="Times New Roman"/>
              <w:noProof/>
              <w:webHidden/>
              <w:rPrChange w:id="997" w:author="Abhishek Guria" w:date="2021-04-11T16:25:00Z">
                <w:rPr>
                  <w:noProof/>
                  <w:webHidden/>
                </w:rPr>
              </w:rPrChange>
            </w:rPr>
            <w:fldChar w:fldCharType="end"/>
          </w:r>
          <w:r w:rsidRPr="00BB1A70">
            <w:rPr>
              <w:rFonts w:ascii="Times New Roman" w:hAnsi="Times New Roman" w:cs="Times New Roman"/>
              <w:noProof/>
              <w:rPrChange w:id="998" w:author="Abhishek Guria" w:date="2021-04-11T16:25:00Z">
                <w:rPr>
                  <w:noProof/>
                </w:rPr>
              </w:rPrChange>
            </w:rPr>
            <w:fldChar w:fldCharType="end"/>
          </w:r>
        </w:p>
        <w:p w14:paraId="01890B10"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999"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1000" w:author="Abhishek Guria" w:date="2021-04-11T16:25:00Z">
                <w:rPr/>
              </w:rPrChange>
            </w:rPr>
            <w:fldChar w:fldCharType="begin"/>
          </w:r>
          <w:r w:rsidRPr="00BB1A70">
            <w:rPr>
              <w:rFonts w:ascii="Times New Roman" w:hAnsi="Times New Roman" w:cs="Times New Roman"/>
              <w:rPrChange w:id="1001" w:author="Abhishek Guria" w:date="2021-04-11T16:25:00Z">
                <w:rPr/>
              </w:rPrChange>
            </w:rPr>
            <w:instrText xml:space="preserve"> HYPERLINK \l "_Toc68966766" </w:instrText>
          </w:r>
          <w:r w:rsidRPr="00BB1A70">
            <w:rPr>
              <w:rFonts w:ascii="Times New Roman" w:hAnsi="Times New Roman" w:cs="Times New Roman"/>
              <w:rPrChange w:id="1002" w:author="Abhishek Guria" w:date="2021-04-11T16:25:00Z">
                <w:rPr/>
              </w:rPrChange>
            </w:rPr>
            <w:fldChar w:fldCharType="separate"/>
          </w:r>
          <w:r w:rsidR="00054774" w:rsidRPr="00BB1A70">
            <w:rPr>
              <w:rStyle w:val="Hyperlink"/>
              <w:rFonts w:ascii="Times New Roman" w:hAnsi="Times New Roman" w:cs="Times New Roman"/>
              <w:noProof/>
              <w:bdr w:val="none" w:sz="0" w:space="0" w:color="auto" w:frame="1"/>
              <w:rPrChange w:id="1003" w:author="Abhishek Guria" w:date="2021-04-11T16:25:00Z">
                <w:rPr>
                  <w:rStyle w:val="Hyperlink"/>
                  <w:noProof/>
                  <w:bdr w:val="none" w:sz="0" w:space="0" w:color="auto" w:frame="1"/>
                </w:rPr>
              </w:rPrChange>
            </w:rPr>
            <w:t>16.2 Dynamically registration of Character Device Driver</w:t>
          </w:r>
          <w:r w:rsidR="00054774" w:rsidRPr="00BB1A70">
            <w:rPr>
              <w:rFonts w:ascii="Times New Roman" w:hAnsi="Times New Roman" w:cs="Times New Roman"/>
              <w:noProof/>
              <w:webHidden/>
              <w:rPrChange w:id="1004" w:author="Abhishek Guria" w:date="2021-04-11T16:25:00Z">
                <w:rPr>
                  <w:noProof/>
                  <w:webHidden/>
                </w:rPr>
              </w:rPrChange>
            </w:rPr>
            <w:tab/>
          </w:r>
          <w:r w:rsidR="00054774" w:rsidRPr="00BB1A70">
            <w:rPr>
              <w:rFonts w:ascii="Times New Roman" w:hAnsi="Times New Roman" w:cs="Times New Roman"/>
              <w:noProof/>
              <w:webHidden/>
              <w:rPrChange w:id="1005" w:author="Abhishek Guria" w:date="2021-04-11T16:25:00Z">
                <w:rPr>
                  <w:noProof/>
                  <w:webHidden/>
                </w:rPr>
              </w:rPrChange>
            </w:rPr>
            <w:fldChar w:fldCharType="begin"/>
          </w:r>
          <w:r w:rsidR="00054774" w:rsidRPr="00BB1A70">
            <w:rPr>
              <w:rFonts w:ascii="Times New Roman" w:hAnsi="Times New Roman" w:cs="Times New Roman"/>
              <w:noProof/>
              <w:webHidden/>
              <w:rPrChange w:id="1006" w:author="Abhishek Guria" w:date="2021-04-11T16:25:00Z">
                <w:rPr>
                  <w:noProof/>
                  <w:webHidden/>
                </w:rPr>
              </w:rPrChange>
            </w:rPr>
            <w:instrText xml:space="preserve"> PAGEREF _Toc68966766 \h </w:instrText>
          </w:r>
          <w:r w:rsidR="00054774" w:rsidRPr="00BB1A70">
            <w:rPr>
              <w:rFonts w:ascii="Times New Roman" w:hAnsi="Times New Roman" w:cs="Times New Roman"/>
              <w:noProof/>
              <w:webHidden/>
              <w:rPrChange w:id="1007" w:author="Abhishek Guria" w:date="2021-04-11T16:25:00Z">
                <w:rPr>
                  <w:noProof/>
                  <w:webHidden/>
                </w:rPr>
              </w:rPrChange>
            </w:rPr>
          </w:r>
          <w:r w:rsidR="00054774" w:rsidRPr="00BB1A70">
            <w:rPr>
              <w:rFonts w:ascii="Times New Roman" w:hAnsi="Times New Roman" w:cs="Times New Roman"/>
              <w:noProof/>
              <w:webHidden/>
              <w:rPrChange w:id="1008" w:author="Abhishek Guria" w:date="2021-04-11T16:25:00Z">
                <w:rPr>
                  <w:noProof/>
                  <w:webHidden/>
                </w:rPr>
              </w:rPrChange>
            </w:rPr>
            <w:fldChar w:fldCharType="separate"/>
          </w:r>
          <w:r w:rsidR="00054774" w:rsidRPr="00BB1A70">
            <w:rPr>
              <w:rFonts w:ascii="Times New Roman" w:hAnsi="Times New Roman" w:cs="Times New Roman"/>
              <w:noProof/>
              <w:webHidden/>
              <w:rPrChange w:id="1009" w:author="Abhishek Guria" w:date="2021-04-11T16:25:00Z">
                <w:rPr>
                  <w:noProof/>
                  <w:webHidden/>
                </w:rPr>
              </w:rPrChange>
            </w:rPr>
            <w:t>30</w:t>
          </w:r>
          <w:r w:rsidR="00054774" w:rsidRPr="00BB1A70">
            <w:rPr>
              <w:rFonts w:ascii="Times New Roman" w:hAnsi="Times New Roman" w:cs="Times New Roman"/>
              <w:noProof/>
              <w:webHidden/>
              <w:rPrChange w:id="1010" w:author="Abhishek Guria" w:date="2021-04-11T16:25:00Z">
                <w:rPr>
                  <w:noProof/>
                  <w:webHidden/>
                </w:rPr>
              </w:rPrChange>
            </w:rPr>
            <w:fldChar w:fldCharType="end"/>
          </w:r>
          <w:r w:rsidRPr="00BB1A70">
            <w:rPr>
              <w:rFonts w:ascii="Times New Roman" w:hAnsi="Times New Roman" w:cs="Times New Roman"/>
              <w:noProof/>
              <w:rPrChange w:id="1011" w:author="Abhishek Guria" w:date="2021-04-11T16:25:00Z">
                <w:rPr>
                  <w:noProof/>
                </w:rPr>
              </w:rPrChange>
            </w:rPr>
            <w:fldChar w:fldCharType="end"/>
          </w:r>
        </w:p>
        <w:p w14:paraId="017A1F56"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1012"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1013" w:author="Abhishek Guria" w:date="2021-04-11T16:25:00Z">
                <w:rPr/>
              </w:rPrChange>
            </w:rPr>
            <w:fldChar w:fldCharType="begin"/>
          </w:r>
          <w:r w:rsidRPr="00BB1A70">
            <w:rPr>
              <w:rFonts w:ascii="Times New Roman" w:hAnsi="Times New Roman" w:cs="Times New Roman"/>
              <w:rPrChange w:id="1014" w:author="Abhishek Guria" w:date="2021-04-11T16:25:00Z">
                <w:rPr/>
              </w:rPrChange>
            </w:rPr>
            <w:instrText xml:space="preserve"> HYPERLINK \l "_Toc68966767" </w:instrText>
          </w:r>
          <w:r w:rsidRPr="00BB1A70">
            <w:rPr>
              <w:rFonts w:ascii="Times New Roman" w:hAnsi="Times New Roman" w:cs="Times New Roman"/>
              <w:rPrChange w:id="1015" w:author="Abhishek Guria" w:date="2021-04-11T16:25:00Z">
                <w:rPr/>
              </w:rPrChange>
            </w:rPr>
            <w:fldChar w:fldCharType="separate"/>
          </w:r>
          <w:r w:rsidR="00054774" w:rsidRPr="00BB1A70">
            <w:rPr>
              <w:rStyle w:val="Hyperlink"/>
              <w:rFonts w:ascii="Times New Roman" w:hAnsi="Times New Roman" w:cs="Times New Roman"/>
              <w:noProof/>
              <w:bdr w:val="none" w:sz="0" w:space="0" w:color="auto" w:frame="1"/>
              <w:rPrChange w:id="1016" w:author="Abhishek Guria" w:date="2021-04-11T16:25:00Z">
                <w:rPr>
                  <w:rStyle w:val="Hyperlink"/>
                  <w:noProof/>
                  <w:bdr w:val="none" w:sz="0" w:space="0" w:color="auto" w:frame="1"/>
                </w:rPr>
              </w:rPrChange>
            </w:rPr>
            <w:t>16.3 Un-registration of character device driver</w:t>
          </w:r>
          <w:r w:rsidR="00054774" w:rsidRPr="00BB1A70">
            <w:rPr>
              <w:rFonts w:ascii="Times New Roman" w:hAnsi="Times New Roman" w:cs="Times New Roman"/>
              <w:noProof/>
              <w:webHidden/>
              <w:rPrChange w:id="1017" w:author="Abhishek Guria" w:date="2021-04-11T16:25:00Z">
                <w:rPr>
                  <w:noProof/>
                  <w:webHidden/>
                </w:rPr>
              </w:rPrChange>
            </w:rPr>
            <w:tab/>
          </w:r>
          <w:r w:rsidR="00054774" w:rsidRPr="00BB1A70">
            <w:rPr>
              <w:rFonts w:ascii="Times New Roman" w:hAnsi="Times New Roman" w:cs="Times New Roman"/>
              <w:noProof/>
              <w:webHidden/>
              <w:rPrChange w:id="1018" w:author="Abhishek Guria" w:date="2021-04-11T16:25:00Z">
                <w:rPr>
                  <w:noProof/>
                  <w:webHidden/>
                </w:rPr>
              </w:rPrChange>
            </w:rPr>
            <w:fldChar w:fldCharType="begin"/>
          </w:r>
          <w:r w:rsidR="00054774" w:rsidRPr="00BB1A70">
            <w:rPr>
              <w:rFonts w:ascii="Times New Roman" w:hAnsi="Times New Roman" w:cs="Times New Roman"/>
              <w:noProof/>
              <w:webHidden/>
              <w:rPrChange w:id="1019" w:author="Abhishek Guria" w:date="2021-04-11T16:25:00Z">
                <w:rPr>
                  <w:noProof/>
                  <w:webHidden/>
                </w:rPr>
              </w:rPrChange>
            </w:rPr>
            <w:instrText xml:space="preserve"> PAGEREF _Toc68966767 \h </w:instrText>
          </w:r>
          <w:r w:rsidR="00054774" w:rsidRPr="00BB1A70">
            <w:rPr>
              <w:rFonts w:ascii="Times New Roman" w:hAnsi="Times New Roman" w:cs="Times New Roman"/>
              <w:noProof/>
              <w:webHidden/>
              <w:rPrChange w:id="1020" w:author="Abhishek Guria" w:date="2021-04-11T16:25:00Z">
                <w:rPr>
                  <w:noProof/>
                  <w:webHidden/>
                </w:rPr>
              </w:rPrChange>
            </w:rPr>
          </w:r>
          <w:r w:rsidR="00054774" w:rsidRPr="00BB1A70">
            <w:rPr>
              <w:rFonts w:ascii="Times New Roman" w:hAnsi="Times New Roman" w:cs="Times New Roman"/>
              <w:noProof/>
              <w:webHidden/>
              <w:rPrChange w:id="1021" w:author="Abhishek Guria" w:date="2021-04-11T16:25:00Z">
                <w:rPr>
                  <w:noProof/>
                  <w:webHidden/>
                </w:rPr>
              </w:rPrChange>
            </w:rPr>
            <w:fldChar w:fldCharType="separate"/>
          </w:r>
          <w:r w:rsidR="00054774" w:rsidRPr="00BB1A70">
            <w:rPr>
              <w:rFonts w:ascii="Times New Roman" w:hAnsi="Times New Roman" w:cs="Times New Roman"/>
              <w:noProof/>
              <w:webHidden/>
              <w:rPrChange w:id="1022" w:author="Abhishek Guria" w:date="2021-04-11T16:25:00Z">
                <w:rPr>
                  <w:noProof/>
                  <w:webHidden/>
                </w:rPr>
              </w:rPrChange>
            </w:rPr>
            <w:t>30</w:t>
          </w:r>
          <w:r w:rsidR="00054774" w:rsidRPr="00BB1A70">
            <w:rPr>
              <w:rFonts w:ascii="Times New Roman" w:hAnsi="Times New Roman" w:cs="Times New Roman"/>
              <w:noProof/>
              <w:webHidden/>
              <w:rPrChange w:id="1023" w:author="Abhishek Guria" w:date="2021-04-11T16:25:00Z">
                <w:rPr>
                  <w:noProof/>
                  <w:webHidden/>
                </w:rPr>
              </w:rPrChange>
            </w:rPr>
            <w:fldChar w:fldCharType="end"/>
          </w:r>
          <w:r w:rsidRPr="00BB1A70">
            <w:rPr>
              <w:rFonts w:ascii="Times New Roman" w:hAnsi="Times New Roman" w:cs="Times New Roman"/>
              <w:noProof/>
              <w:rPrChange w:id="1024" w:author="Abhishek Guria" w:date="2021-04-11T16:25:00Z">
                <w:rPr>
                  <w:noProof/>
                </w:rPr>
              </w:rPrChange>
            </w:rPr>
            <w:fldChar w:fldCharType="end"/>
          </w:r>
        </w:p>
        <w:p w14:paraId="4510D466"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1025"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1026" w:author="Abhishek Guria" w:date="2021-04-11T16:25:00Z">
                <w:rPr/>
              </w:rPrChange>
            </w:rPr>
            <w:fldChar w:fldCharType="begin"/>
          </w:r>
          <w:r w:rsidRPr="00BB1A70">
            <w:rPr>
              <w:rFonts w:ascii="Times New Roman" w:hAnsi="Times New Roman" w:cs="Times New Roman"/>
              <w:rPrChange w:id="1027" w:author="Abhishek Guria" w:date="2021-04-11T16:25:00Z">
                <w:rPr/>
              </w:rPrChange>
            </w:rPr>
            <w:instrText xml:space="preserve"> HYPERLINK \l "_Toc68966768" </w:instrText>
          </w:r>
          <w:r w:rsidRPr="00BB1A70">
            <w:rPr>
              <w:rFonts w:ascii="Times New Roman" w:hAnsi="Times New Roman" w:cs="Times New Roman"/>
              <w:rPrChange w:id="1028" w:author="Abhishek Guria" w:date="2021-04-11T16:25:00Z">
                <w:rPr/>
              </w:rPrChange>
            </w:rPr>
            <w:fldChar w:fldCharType="separate"/>
          </w:r>
          <w:r w:rsidR="00054774" w:rsidRPr="00BB1A70">
            <w:rPr>
              <w:rStyle w:val="Hyperlink"/>
              <w:rFonts w:ascii="Times New Roman" w:hAnsi="Times New Roman" w:cs="Times New Roman"/>
              <w:noProof/>
              <w:rPrChange w:id="1029" w:author="Abhishek Guria" w:date="2021-04-11T16:25:00Z">
                <w:rPr>
                  <w:rStyle w:val="Hyperlink"/>
                  <w:noProof/>
                </w:rPr>
              </w:rPrChange>
            </w:rPr>
            <w:t>16.4 Device file Creation:</w:t>
          </w:r>
          <w:r w:rsidR="00054774" w:rsidRPr="00BB1A70">
            <w:rPr>
              <w:rFonts w:ascii="Times New Roman" w:hAnsi="Times New Roman" w:cs="Times New Roman"/>
              <w:noProof/>
              <w:webHidden/>
              <w:rPrChange w:id="1030" w:author="Abhishek Guria" w:date="2021-04-11T16:25:00Z">
                <w:rPr>
                  <w:noProof/>
                  <w:webHidden/>
                </w:rPr>
              </w:rPrChange>
            </w:rPr>
            <w:tab/>
          </w:r>
          <w:r w:rsidR="00054774" w:rsidRPr="00BB1A70">
            <w:rPr>
              <w:rFonts w:ascii="Times New Roman" w:hAnsi="Times New Roman" w:cs="Times New Roman"/>
              <w:noProof/>
              <w:webHidden/>
              <w:rPrChange w:id="1031" w:author="Abhishek Guria" w:date="2021-04-11T16:25:00Z">
                <w:rPr>
                  <w:noProof/>
                  <w:webHidden/>
                </w:rPr>
              </w:rPrChange>
            </w:rPr>
            <w:fldChar w:fldCharType="begin"/>
          </w:r>
          <w:r w:rsidR="00054774" w:rsidRPr="00BB1A70">
            <w:rPr>
              <w:rFonts w:ascii="Times New Roman" w:hAnsi="Times New Roman" w:cs="Times New Roman"/>
              <w:noProof/>
              <w:webHidden/>
              <w:rPrChange w:id="1032" w:author="Abhishek Guria" w:date="2021-04-11T16:25:00Z">
                <w:rPr>
                  <w:noProof/>
                  <w:webHidden/>
                </w:rPr>
              </w:rPrChange>
            </w:rPr>
            <w:instrText xml:space="preserve"> PAGEREF _Toc68966768 \h </w:instrText>
          </w:r>
          <w:r w:rsidR="00054774" w:rsidRPr="00BB1A70">
            <w:rPr>
              <w:rFonts w:ascii="Times New Roman" w:hAnsi="Times New Roman" w:cs="Times New Roman"/>
              <w:noProof/>
              <w:webHidden/>
              <w:rPrChange w:id="1033" w:author="Abhishek Guria" w:date="2021-04-11T16:25:00Z">
                <w:rPr>
                  <w:noProof/>
                  <w:webHidden/>
                </w:rPr>
              </w:rPrChange>
            </w:rPr>
          </w:r>
          <w:r w:rsidR="00054774" w:rsidRPr="00BB1A70">
            <w:rPr>
              <w:rFonts w:ascii="Times New Roman" w:hAnsi="Times New Roman" w:cs="Times New Roman"/>
              <w:noProof/>
              <w:webHidden/>
              <w:rPrChange w:id="1034" w:author="Abhishek Guria" w:date="2021-04-11T16:25:00Z">
                <w:rPr>
                  <w:noProof/>
                  <w:webHidden/>
                </w:rPr>
              </w:rPrChange>
            </w:rPr>
            <w:fldChar w:fldCharType="separate"/>
          </w:r>
          <w:r w:rsidR="00054774" w:rsidRPr="00BB1A70">
            <w:rPr>
              <w:rFonts w:ascii="Times New Roman" w:hAnsi="Times New Roman" w:cs="Times New Roman"/>
              <w:noProof/>
              <w:webHidden/>
              <w:rPrChange w:id="1035" w:author="Abhishek Guria" w:date="2021-04-11T16:25:00Z">
                <w:rPr>
                  <w:noProof/>
                  <w:webHidden/>
                </w:rPr>
              </w:rPrChange>
            </w:rPr>
            <w:t>31</w:t>
          </w:r>
          <w:r w:rsidR="00054774" w:rsidRPr="00BB1A70">
            <w:rPr>
              <w:rFonts w:ascii="Times New Roman" w:hAnsi="Times New Roman" w:cs="Times New Roman"/>
              <w:noProof/>
              <w:webHidden/>
              <w:rPrChange w:id="1036" w:author="Abhishek Guria" w:date="2021-04-11T16:25:00Z">
                <w:rPr>
                  <w:noProof/>
                  <w:webHidden/>
                </w:rPr>
              </w:rPrChange>
            </w:rPr>
            <w:fldChar w:fldCharType="end"/>
          </w:r>
          <w:r w:rsidRPr="00BB1A70">
            <w:rPr>
              <w:rFonts w:ascii="Times New Roman" w:hAnsi="Times New Roman" w:cs="Times New Roman"/>
              <w:noProof/>
              <w:rPrChange w:id="1037" w:author="Abhishek Guria" w:date="2021-04-11T16:25:00Z">
                <w:rPr>
                  <w:noProof/>
                </w:rPr>
              </w:rPrChange>
            </w:rPr>
            <w:fldChar w:fldCharType="end"/>
          </w:r>
        </w:p>
        <w:p w14:paraId="31B12E33" w14:textId="77777777" w:rsidR="00054774" w:rsidRPr="00BB1A70" w:rsidRDefault="00A90197">
          <w:pPr>
            <w:pStyle w:val="TOC1"/>
            <w:rPr>
              <w:rFonts w:ascii="Times New Roman" w:eastAsiaTheme="minorEastAsia" w:hAnsi="Times New Roman" w:cs="Times New Roman"/>
              <w:b w:val="0"/>
              <w:bCs w:val="0"/>
              <w:caps w:val="0"/>
              <w:noProof/>
              <w:sz w:val="22"/>
              <w:szCs w:val="22"/>
              <w:lang w:bidi="ar-SA"/>
              <w:rPrChange w:id="1038" w:author="Abhishek Guria" w:date="2021-04-11T16:25:00Z">
                <w:rPr>
                  <w:rFonts w:eastAsiaTheme="minorEastAsia" w:cstheme="minorBidi"/>
                  <w:b w:val="0"/>
                  <w:bCs w:val="0"/>
                  <w:caps w:val="0"/>
                  <w:noProof/>
                  <w:sz w:val="22"/>
                  <w:szCs w:val="22"/>
                  <w:lang w:bidi="ar-SA"/>
                </w:rPr>
              </w:rPrChange>
            </w:rPr>
          </w:pPr>
          <w:r w:rsidRPr="00BB1A70">
            <w:rPr>
              <w:rFonts w:ascii="Times New Roman" w:hAnsi="Times New Roman" w:cs="Times New Roman"/>
              <w:rPrChange w:id="1039" w:author="Abhishek Guria" w:date="2021-04-11T16:25:00Z">
                <w:rPr/>
              </w:rPrChange>
            </w:rPr>
            <w:fldChar w:fldCharType="begin"/>
          </w:r>
          <w:r w:rsidRPr="00BB1A70">
            <w:rPr>
              <w:rFonts w:ascii="Times New Roman" w:hAnsi="Times New Roman" w:cs="Times New Roman"/>
              <w:rPrChange w:id="1040" w:author="Abhishek Guria" w:date="2021-04-11T16:25:00Z">
                <w:rPr/>
              </w:rPrChange>
            </w:rPr>
            <w:instrText xml:space="preserve"> HYPERLINK \l "_Toc68966769" </w:instrText>
          </w:r>
          <w:r w:rsidRPr="00BB1A70">
            <w:rPr>
              <w:rFonts w:ascii="Times New Roman" w:hAnsi="Times New Roman" w:cs="Times New Roman"/>
              <w:rPrChange w:id="1041" w:author="Abhishek Guria" w:date="2021-04-11T16:25:00Z">
                <w:rPr/>
              </w:rPrChange>
            </w:rPr>
            <w:fldChar w:fldCharType="separate"/>
          </w:r>
          <w:r w:rsidR="00054774" w:rsidRPr="00BB1A70">
            <w:rPr>
              <w:rStyle w:val="Hyperlink"/>
              <w:rFonts w:ascii="Times New Roman" w:hAnsi="Times New Roman" w:cs="Times New Roman"/>
              <w:noProof/>
              <w:rPrChange w:id="1042" w:author="Abhishek Guria" w:date="2021-04-11T16:25:00Z">
                <w:rPr>
                  <w:rStyle w:val="Hyperlink"/>
                  <w:noProof/>
                </w:rPr>
              </w:rPrChange>
            </w:rPr>
            <w:t>18. KERNEL DATA STRUCTURE</w:t>
          </w:r>
          <w:r w:rsidR="00054774" w:rsidRPr="00BB1A70">
            <w:rPr>
              <w:rFonts w:ascii="Times New Roman" w:hAnsi="Times New Roman" w:cs="Times New Roman"/>
              <w:noProof/>
              <w:webHidden/>
              <w:rPrChange w:id="1043" w:author="Abhishek Guria" w:date="2021-04-11T16:25:00Z">
                <w:rPr>
                  <w:noProof/>
                  <w:webHidden/>
                </w:rPr>
              </w:rPrChange>
            </w:rPr>
            <w:tab/>
          </w:r>
          <w:r w:rsidR="00054774" w:rsidRPr="00BB1A70">
            <w:rPr>
              <w:rFonts w:ascii="Times New Roman" w:hAnsi="Times New Roman" w:cs="Times New Roman"/>
              <w:noProof/>
              <w:webHidden/>
              <w:rPrChange w:id="1044" w:author="Abhishek Guria" w:date="2021-04-11T16:25:00Z">
                <w:rPr>
                  <w:noProof/>
                  <w:webHidden/>
                </w:rPr>
              </w:rPrChange>
            </w:rPr>
            <w:fldChar w:fldCharType="begin"/>
          </w:r>
          <w:r w:rsidR="00054774" w:rsidRPr="00BB1A70">
            <w:rPr>
              <w:rFonts w:ascii="Times New Roman" w:hAnsi="Times New Roman" w:cs="Times New Roman"/>
              <w:noProof/>
              <w:webHidden/>
              <w:rPrChange w:id="1045" w:author="Abhishek Guria" w:date="2021-04-11T16:25:00Z">
                <w:rPr>
                  <w:noProof/>
                  <w:webHidden/>
                </w:rPr>
              </w:rPrChange>
            </w:rPr>
            <w:instrText xml:space="preserve"> PAGEREF _Toc68966769 \h </w:instrText>
          </w:r>
          <w:r w:rsidR="00054774" w:rsidRPr="00BB1A70">
            <w:rPr>
              <w:rFonts w:ascii="Times New Roman" w:hAnsi="Times New Roman" w:cs="Times New Roman"/>
              <w:noProof/>
              <w:webHidden/>
              <w:rPrChange w:id="1046" w:author="Abhishek Guria" w:date="2021-04-11T16:25:00Z">
                <w:rPr>
                  <w:noProof/>
                  <w:webHidden/>
                </w:rPr>
              </w:rPrChange>
            </w:rPr>
          </w:r>
          <w:r w:rsidR="00054774" w:rsidRPr="00BB1A70">
            <w:rPr>
              <w:rFonts w:ascii="Times New Roman" w:hAnsi="Times New Roman" w:cs="Times New Roman"/>
              <w:noProof/>
              <w:webHidden/>
              <w:rPrChange w:id="1047" w:author="Abhishek Guria" w:date="2021-04-11T16:25:00Z">
                <w:rPr>
                  <w:noProof/>
                  <w:webHidden/>
                </w:rPr>
              </w:rPrChange>
            </w:rPr>
            <w:fldChar w:fldCharType="separate"/>
          </w:r>
          <w:r w:rsidR="00054774" w:rsidRPr="00BB1A70">
            <w:rPr>
              <w:rFonts w:ascii="Times New Roman" w:hAnsi="Times New Roman" w:cs="Times New Roman"/>
              <w:noProof/>
              <w:webHidden/>
              <w:rPrChange w:id="1048" w:author="Abhishek Guria" w:date="2021-04-11T16:25:00Z">
                <w:rPr>
                  <w:noProof/>
                  <w:webHidden/>
                </w:rPr>
              </w:rPrChange>
            </w:rPr>
            <w:t>32</w:t>
          </w:r>
          <w:r w:rsidR="00054774" w:rsidRPr="00BB1A70">
            <w:rPr>
              <w:rFonts w:ascii="Times New Roman" w:hAnsi="Times New Roman" w:cs="Times New Roman"/>
              <w:noProof/>
              <w:webHidden/>
              <w:rPrChange w:id="1049" w:author="Abhishek Guria" w:date="2021-04-11T16:25:00Z">
                <w:rPr>
                  <w:noProof/>
                  <w:webHidden/>
                </w:rPr>
              </w:rPrChange>
            </w:rPr>
            <w:fldChar w:fldCharType="end"/>
          </w:r>
          <w:r w:rsidRPr="00BB1A70">
            <w:rPr>
              <w:rFonts w:ascii="Times New Roman" w:hAnsi="Times New Roman" w:cs="Times New Roman"/>
              <w:noProof/>
              <w:rPrChange w:id="1050" w:author="Abhishek Guria" w:date="2021-04-11T16:25:00Z">
                <w:rPr>
                  <w:noProof/>
                </w:rPr>
              </w:rPrChange>
            </w:rPr>
            <w:fldChar w:fldCharType="end"/>
          </w:r>
        </w:p>
        <w:p w14:paraId="75461D49" w14:textId="77777777" w:rsidR="00054774" w:rsidRPr="00BB1A70" w:rsidRDefault="00A90197">
          <w:pPr>
            <w:pStyle w:val="TOC2"/>
            <w:tabs>
              <w:tab w:val="left" w:pos="1320"/>
              <w:tab w:val="right" w:leader="dot" w:pos="10160"/>
            </w:tabs>
            <w:rPr>
              <w:rFonts w:ascii="Times New Roman" w:eastAsiaTheme="minorEastAsia" w:hAnsi="Times New Roman" w:cs="Times New Roman"/>
              <w:smallCaps w:val="0"/>
              <w:noProof/>
              <w:sz w:val="22"/>
              <w:szCs w:val="22"/>
              <w:lang w:bidi="ar-SA"/>
              <w:rPrChange w:id="1051"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1052" w:author="Abhishek Guria" w:date="2021-04-11T16:25:00Z">
                <w:rPr/>
              </w:rPrChange>
            </w:rPr>
            <w:fldChar w:fldCharType="begin"/>
          </w:r>
          <w:r w:rsidRPr="00BB1A70">
            <w:rPr>
              <w:rFonts w:ascii="Times New Roman" w:hAnsi="Times New Roman" w:cs="Times New Roman"/>
              <w:rPrChange w:id="1053" w:author="Abhishek Guria" w:date="2021-04-11T16:25:00Z">
                <w:rPr/>
              </w:rPrChange>
            </w:rPr>
            <w:instrText xml:space="preserve"> HYPERLINK \l "_Toc68966770" </w:instrText>
          </w:r>
          <w:r w:rsidRPr="00BB1A70">
            <w:rPr>
              <w:rFonts w:ascii="Times New Roman" w:hAnsi="Times New Roman" w:cs="Times New Roman"/>
              <w:rPrChange w:id="1054" w:author="Abhishek Guria" w:date="2021-04-11T16:25:00Z">
                <w:rPr/>
              </w:rPrChange>
            </w:rPr>
            <w:fldChar w:fldCharType="separate"/>
          </w:r>
          <w:r w:rsidR="00054774" w:rsidRPr="00BB1A70">
            <w:rPr>
              <w:rStyle w:val="Hyperlink"/>
              <w:rFonts w:ascii="Times New Roman" w:hAnsi="Times New Roman" w:cs="Times New Roman"/>
              <w:noProof/>
              <w:rPrChange w:id="1055" w:author="Abhishek Guria" w:date="2021-04-11T16:25:00Z">
                <w:rPr>
                  <w:rStyle w:val="Hyperlink"/>
                  <w:noProof/>
                </w:rPr>
              </w:rPrChange>
            </w:rPr>
            <w:t>18.1</w:t>
          </w:r>
          <w:r w:rsidR="00054774" w:rsidRPr="00BB1A70">
            <w:rPr>
              <w:rFonts w:ascii="Times New Roman" w:eastAsiaTheme="minorEastAsia" w:hAnsi="Times New Roman" w:cs="Times New Roman"/>
              <w:smallCaps w:val="0"/>
              <w:noProof/>
              <w:sz w:val="22"/>
              <w:szCs w:val="22"/>
              <w:lang w:bidi="ar-SA"/>
              <w:rPrChange w:id="1056" w:author="Abhishek Guria" w:date="2021-04-11T16:25:00Z">
                <w:rPr>
                  <w:rFonts w:eastAsiaTheme="minorEastAsia" w:cstheme="minorBidi"/>
                  <w:smallCaps w:val="0"/>
                  <w:noProof/>
                  <w:sz w:val="22"/>
                  <w:szCs w:val="22"/>
                  <w:lang w:bidi="ar-SA"/>
                </w:rPr>
              </w:rPrChange>
            </w:rPr>
            <w:tab/>
          </w:r>
          <w:r w:rsidR="00054774" w:rsidRPr="00BB1A70">
            <w:rPr>
              <w:rStyle w:val="Hyperlink"/>
              <w:rFonts w:ascii="Times New Roman" w:hAnsi="Times New Roman" w:cs="Times New Roman"/>
              <w:noProof/>
              <w:rPrChange w:id="1057" w:author="Abhishek Guria" w:date="2021-04-11T16:25:00Z">
                <w:rPr>
                  <w:rStyle w:val="Hyperlink"/>
                  <w:noProof/>
                </w:rPr>
              </w:rPrChange>
            </w:rPr>
            <w:t>Kfifo API:</w:t>
          </w:r>
          <w:r w:rsidR="00054774" w:rsidRPr="00BB1A70">
            <w:rPr>
              <w:rFonts w:ascii="Times New Roman" w:hAnsi="Times New Roman" w:cs="Times New Roman"/>
              <w:noProof/>
              <w:webHidden/>
              <w:rPrChange w:id="1058" w:author="Abhishek Guria" w:date="2021-04-11T16:25:00Z">
                <w:rPr>
                  <w:noProof/>
                  <w:webHidden/>
                </w:rPr>
              </w:rPrChange>
            </w:rPr>
            <w:tab/>
          </w:r>
          <w:r w:rsidR="00054774" w:rsidRPr="00BB1A70">
            <w:rPr>
              <w:rFonts w:ascii="Times New Roman" w:hAnsi="Times New Roman" w:cs="Times New Roman"/>
              <w:noProof/>
              <w:webHidden/>
              <w:rPrChange w:id="1059" w:author="Abhishek Guria" w:date="2021-04-11T16:25:00Z">
                <w:rPr>
                  <w:noProof/>
                  <w:webHidden/>
                </w:rPr>
              </w:rPrChange>
            </w:rPr>
            <w:fldChar w:fldCharType="begin"/>
          </w:r>
          <w:r w:rsidR="00054774" w:rsidRPr="00BB1A70">
            <w:rPr>
              <w:rFonts w:ascii="Times New Roman" w:hAnsi="Times New Roman" w:cs="Times New Roman"/>
              <w:noProof/>
              <w:webHidden/>
              <w:rPrChange w:id="1060" w:author="Abhishek Guria" w:date="2021-04-11T16:25:00Z">
                <w:rPr>
                  <w:noProof/>
                  <w:webHidden/>
                </w:rPr>
              </w:rPrChange>
            </w:rPr>
            <w:instrText xml:space="preserve"> PAGEREF _Toc68966770 \h </w:instrText>
          </w:r>
          <w:r w:rsidR="00054774" w:rsidRPr="00BB1A70">
            <w:rPr>
              <w:rFonts w:ascii="Times New Roman" w:hAnsi="Times New Roman" w:cs="Times New Roman"/>
              <w:noProof/>
              <w:webHidden/>
              <w:rPrChange w:id="1061" w:author="Abhishek Guria" w:date="2021-04-11T16:25:00Z">
                <w:rPr>
                  <w:noProof/>
                  <w:webHidden/>
                </w:rPr>
              </w:rPrChange>
            </w:rPr>
          </w:r>
          <w:r w:rsidR="00054774" w:rsidRPr="00BB1A70">
            <w:rPr>
              <w:rFonts w:ascii="Times New Roman" w:hAnsi="Times New Roman" w:cs="Times New Roman"/>
              <w:noProof/>
              <w:webHidden/>
              <w:rPrChange w:id="1062" w:author="Abhishek Guria" w:date="2021-04-11T16:25:00Z">
                <w:rPr>
                  <w:noProof/>
                  <w:webHidden/>
                </w:rPr>
              </w:rPrChange>
            </w:rPr>
            <w:fldChar w:fldCharType="separate"/>
          </w:r>
          <w:r w:rsidR="00054774" w:rsidRPr="00BB1A70">
            <w:rPr>
              <w:rFonts w:ascii="Times New Roman" w:hAnsi="Times New Roman" w:cs="Times New Roman"/>
              <w:noProof/>
              <w:webHidden/>
              <w:rPrChange w:id="1063" w:author="Abhishek Guria" w:date="2021-04-11T16:25:00Z">
                <w:rPr>
                  <w:noProof/>
                  <w:webHidden/>
                </w:rPr>
              </w:rPrChange>
            </w:rPr>
            <w:t>32</w:t>
          </w:r>
          <w:r w:rsidR="00054774" w:rsidRPr="00BB1A70">
            <w:rPr>
              <w:rFonts w:ascii="Times New Roman" w:hAnsi="Times New Roman" w:cs="Times New Roman"/>
              <w:noProof/>
              <w:webHidden/>
              <w:rPrChange w:id="1064" w:author="Abhishek Guria" w:date="2021-04-11T16:25:00Z">
                <w:rPr>
                  <w:noProof/>
                  <w:webHidden/>
                </w:rPr>
              </w:rPrChange>
            </w:rPr>
            <w:fldChar w:fldCharType="end"/>
          </w:r>
          <w:r w:rsidRPr="00BB1A70">
            <w:rPr>
              <w:rFonts w:ascii="Times New Roman" w:hAnsi="Times New Roman" w:cs="Times New Roman"/>
              <w:noProof/>
              <w:rPrChange w:id="1065" w:author="Abhishek Guria" w:date="2021-04-11T16:25:00Z">
                <w:rPr>
                  <w:noProof/>
                </w:rPr>
              </w:rPrChange>
            </w:rPr>
            <w:fldChar w:fldCharType="end"/>
          </w:r>
        </w:p>
        <w:p w14:paraId="1DDE73A8" w14:textId="77777777" w:rsidR="00054774" w:rsidRPr="00BB1A70" w:rsidRDefault="00A90197">
          <w:pPr>
            <w:pStyle w:val="TOC1"/>
            <w:tabs>
              <w:tab w:val="left" w:pos="880"/>
            </w:tabs>
            <w:rPr>
              <w:rFonts w:ascii="Times New Roman" w:eastAsiaTheme="minorEastAsia" w:hAnsi="Times New Roman" w:cs="Times New Roman"/>
              <w:b w:val="0"/>
              <w:bCs w:val="0"/>
              <w:caps w:val="0"/>
              <w:noProof/>
              <w:sz w:val="22"/>
              <w:szCs w:val="22"/>
              <w:lang w:bidi="ar-SA"/>
              <w:rPrChange w:id="1066" w:author="Abhishek Guria" w:date="2021-04-11T16:25:00Z">
                <w:rPr>
                  <w:rFonts w:eastAsiaTheme="minorEastAsia" w:cstheme="minorBidi"/>
                  <w:b w:val="0"/>
                  <w:bCs w:val="0"/>
                  <w:caps w:val="0"/>
                  <w:noProof/>
                  <w:sz w:val="22"/>
                  <w:szCs w:val="22"/>
                  <w:lang w:bidi="ar-SA"/>
                </w:rPr>
              </w:rPrChange>
            </w:rPr>
          </w:pPr>
          <w:r w:rsidRPr="00BB1A70">
            <w:rPr>
              <w:rFonts w:ascii="Times New Roman" w:hAnsi="Times New Roman" w:cs="Times New Roman"/>
              <w:rPrChange w:id="1067" w:author="Abhishek Guria" w:date="2021-04-11T16:25:00Z">
                <w:rPr/>
              </w:rPrChange>
            </w:rPr>
            <w:fldChar w:fldCharType="begin"/>
          </w:r>
          <w:r w:rsidRPr="00BB1A70">
            <w:rPr>
              <w:rFonts w:ascii="Times New Roman" w:hAnsi="Times New Roman" w:cs="Times New Roman"/>
              <w:rPrChange w:id="1068" w:author="Abhishek Guria" w:date="2021-04-11T16:25:00Z">
                <w:rPr/>
              </w:rPrChange>
            </w:rPr>
            <w:instrText xml:space="preserve"> HYPERLINK \l "_Toc68966771" </w:instrText>
          </w:r>
          <w:r w:rsidRPr="00BB1A70">
            <w:rPr>
              <w:rFonts w:ascii="Times New Roman" w:hAnsi="Times New Roman" w:cs="Times New Roman"/>
              <w:rPrChange w:id="1069" w:author="Abhishek Guria" w:date="2021-04-11T16:25:00Z">
                <w:rPr/>
              </w:rPrChange>
            </w:rPr>
            <w:fldChar w:fldCharType="separate"/>
          </w:r>
          <w:r w:rsidR="00054774" w:rsidRPr="00BB1A70">
            <w:rPr>
              <w:rStyle w:val="Hyperlink"/>
              <w:rFonts w:ascii="Times New Roman" w:hAnsi="Times New Roman" w:cs="Times New Roman"/>
              <w:noProof/>
              <w:rPrChange w:id="1070" w:author="Abhishek Guria" w:date="2021-04-11T16:25:00Z">
                <w:rPr>
                  <w:rStyle w:val="Hyperlink"/>
                  <w:noProof/>
                </w:rPr>
              </w:rPrChange>
            </w:rPr>
            <w:t>19</w:t>
          </w:r>
          <w:r w:rsidR="00054774" w:rsidRPr="00BB1A70">
            <w:rPr>
              <w:rFonts w:ascii="Times New Roman" w:eastAsiaTheme="minorEastAsia" w:hAnsi="Times New Roman" w:cs="Times New Roman"/>
              <w:b w:val="0"/>
              <w:bCs w:val="0"/>
              <w:caps w:val="0"/>
              <w:noProof/>
              <w:sz w:val="22"/>
              <w:szCs w:val="22"/>
              <w:lang w:bidi="ar-SA"/>
              <w:rPrChange w:id="1071" w:author="Abhishek Guria" w:date="2021-04-11T16:25:00Z">
                <w:rPr>
                  <w:rFonts w:eastAsiaTheme="minorEastAsia" w:cstheme="minorBidi"/>
                  <w:b w:val="0"/>
                  <w:bCs w:val="0"/>
                  <w:caps w:val="0"/>
                  <w:noProof/>
                  <w:sz w:val="22"/>
                  <w:szCs w:val="22"/>
                  <w:lang w:bidi="ar-SA"/>
                </w:rPr>
              </w:rPrChange>
            </w:rPr>
            <w:tab/>
          </w:r>
          <w:r w:rsidR="00054774" w:rsidRPr="00BB1A70">
            <w:rPr>
              <w:rStyle w:val="Hyperlink"/>
              <w:rFonts w:ascii="Times New Roman" w:hAnsi="Times New Roman" w:cs="Times New Roman"/>
              <w:noProof/>
              <w:rPrChange w:id="1072" w:author="Abhishek Guria" w:date="2021-04-11T16:25:00Z">
                <w:rPr>
                  <w:rStyle w:val="Hyperlink"/>
                  <w:noProof/>
                </w:rPr>
              </w:rPrChange>
            </w:rPr>
            <w:t>IPC IN KERNEL</w:t>
          </w:r>
          <w:r w:rsidR="00054774" w:rsidRPr="00BB1A70">
            <w:rPr>
              <w:rFonts w:ascii="Times New Roman" w:hAnsi="Times New Roman" w:cs="Times New Roman"/>
              <w:noProof/>
              <w:webHidden/>
              <w:rPrChange w:id="1073" w:author="Abhishek Guria" w:date="2021-04-11T16:25:00Z">
                <w:rPr>
                  <w:noProof/>
                  <w:webHidden/>
                </w:rPr>
              </w:rPrChange>
            </w:rPr>
            <w:tab/>
          </w:r>
          <w:r w:rsidR="00054774" w:rsidRPr="00BB1A70">
            <w:rPr>
              <w:rFonts w:ascii="Times New Roman" w:hAnsi="Times New Roman" w:cs="Times New Roman"/>
              <w:noProof/>
              <w:webHidden/>
              <w:rPrChange w:id="1074" w:author="Abhishek Guria" w:date="2021-04-11T16:25:00Z">
                <w:rPr>
                  <w:noProof/>
                  <w:webHidden/>
                </w:rPr>
              </w:rPrChange>
            </w:rPr>
            <w:fldChar w:fldCharType="begin"/>
          </w:r>
          <w:r w:rsidR="00054774" w:rsidRPr="00BB1A70">
            <w:rPr>
              <w:rFonts w:ascii="Times New Roman" w:hAnsi="Times New Roman" w:cs="Times New Roman"/>
              <w:noProof/>
              <w:webHidden/>
              <w:rPrChange w:id="1075" w:author="Abhishek Guria" w:date="2021-04-11T16:25:00Z">
                <w:rPr>
                  <w:noProof/>
                  <w:webHidden/>
                </w:rPr>
              </w:rPrChange>
            </w:rPr>
            <w:instrText xml:space="preserve"> PAGEREF _Toc68966771 \h </w:instrText>
          </w:r>
          <w:r w:rsidR="00054774" w:rsidRPr="00BB1A70">
            <w:rPr>
              <w:rFonts w:ascii="Times New Roman" w:hAnsi="Times New Roman" w:cs="Times New Roman"/>
              <w:noProof/>
              <w:webHidden/>
              <w:rPrChange w:id="1076" w:author="Abhishek Guria" w:date="2021-04-11T16:25:00Z">
                <w:rPr>
                  <w:noProof/>
                  <w:webHidden/>
                </w:rPr>
              </w:rPrChange>
            </w:rPr>
          </w:r>
          <w:r w:rsidR="00054774" w:rsidRPr="00BB1A70">
            <w:rPr>
              <w:rFonts w:ascii="Times New Roman" w:hAnsi="Times New Roman" w:cs="Times New Roman"/>
              <w:noProof/>
              <w:webHidden/>
              <w:rPrChange w:id="1077" w:author="Abhishek Guria" w:date="2021-04-11T16:25:00Z">
                <w:rPr>
                  <w:noProof/>
                  <w:webHidden/>
                </w:rPr>
              </w:rPrChange>
            </w:rPr>
            <w:fldChar w:fldCharType="separate"/>
          </w:r>
          <w:r w:rsidR="00054774" w:rsidRPr="00BB1A70">
            <w:rPr>
              <w:rFonts w:ascii="Times New Roman" w:hAnsi="Times New Roman" w:cs="Times New Roman"/>
              <w:noProof/>
              <w:webHidden/>
              <w:rPrChange w:id="1078" w:author="Abhishek Guria" w:date="2021-04-11T16:25:00Z">
                <w:rPr>
                  <w:noProof/>
                  <w:webHidden/>
                </w:rPr>
              </w:rPrChange>
            </w:rPr>
            <w:t>33</w:t>
          </w:r>
          <w:r w:rsidR="00054774" w:rsidRPr="00BB1A70">
            <w:rPr>
              <w:rFonts w:ascii="Times New Roman" w:hAnsi="Times New Roman" w:cs="Times New Roman"/>
              <w:noProof/>
              <w:webHidden/>
              <w:rPrChange w:id="1079" w:author="Abhishek Guria" w:date="2021-04-11T16:25:00Z">
                <w:rPr>
                  <w:noProof/>
                  <w:webHidden/>
                </w:rPr>
              </w:rPrChange>
            </w:rPr>
            <w:fldChar w:fldCharType="end"/>
          </w:r>
          <w:r w:rsidRPr="00BB1A70">
            <w:rPr>
              <w:rFonts w:ascii="Times New Roman" w:hAnsi="Times New Roman" w:cs="Times New Roman"/>
              <w:noProof/>
              <w:rPrChange w:id="1080" w:author="Abhishek Guria" w:date="2021-04-11T16:25:00Z">
                <w:rPr>
                  <w:noProof/>
                </w:rPr>
              </w:rPrChange>
            </w:rPr>
            <w:fldChar w:fldCharType="end"/>
          </w:r>
        </w:p>
        <w:p w14:paraId="7A07AA80"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1081"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1082" w:author="Abhishek Guria" w:date="2021-04-11T16:25:00Z">
                <w:rPr/>
              </w:rPrChange>
            </w:rPr>
            <w:fldChar w:fldCharType="begin"/>
          </w:r>
          <w:r w:rsidRPr="00BB1A70">
            <w:rPr>
              <w:rFonts w:ascii="Times New Roman" w:hAnsi="Times New Roman" w:cs="Times New Roman"/>
              <w:rPrChange w:id="1083" w:author="Abhishek Guria" w:date="2021-04-11T16:25:00Z">
                <w:rPr/>
              </w:rPrChange>
            </w:rPr>
            <w:instrText xml:space="preserve"> HYPERLINK \l "_Toc68966772" </w:instrText>
          </w:r>
          <w:r w:rsidRPr="00BB1A70">
            <w:rPr>
              <w:rFonts w:ascii="Times New Roman" w:hAnsi="Times New Roman" w:cs="Times New Roman"/>
              <w:rPrChange w:id="1084" w:author="Abhishek Guria" w:date="2021-04-11T16:25:00Z">
                <w:rPr/>
              </w:rPrChange>
            </w:rPr>
            <w:fldChar w:fldCharType="separate"/>
          </w:r>
          <w:r w:rsidR="00054774" w:rsidRPr="00BB1A70">
            <w:rPr>
              <w:rStyle w:val="Hyperlink"/>
              <w:rFonts w:ascii="Times New Roman" w:hAnsi="Times New Roman" w:cs="Times New Roman"/>
              <w:noProof/>
              <w:rPrChange w:id="1085" w:author="Abhishek Guria" w:date="2021-04-11T16:25:00Z">
                <w:rPr>
                  <w:rStyle w:val="Hyperlink"/>
                  <w:noProof/>
                </w:rPr>
              </w:rPrChange>
            </w:rPr>
            <w:t>19.1 Semaphors:</w:t>
          </w:r>
          <w:r w:rsidR="00054774" w:rsidRPr="00BB1A70">
            <w:rPr>
              <w:rFonts w:ascii="Times New Roman" w:hAnsi="Times New Roman" w:cs="Times New Roman"/>
              <w:noProof/>
              <w:webHidden/>
              <w:rPrChange w:id="1086" w:author="Abhishek Guria" w:date="2021-04-11T16:25:00Z">
                <w:rPr>
                  <w:noProof/>
                  <w:webHidden/>
                </w:rPr>
              </w:rPrChange>
            </w:rPr>
            <w:tab/>
          </w:r>
          <w:r w:rsidR="00054774" w:rsidRPr="00BB1A70">
            <w:rPr>
              <w:rFonts w:ascii="Times New Roman" w:hAnsi="Times New Roman" w:cs="Times New Roman"/>
              <w:noProof/>
              <w:webHidden/>
              <w:rPrChange w:id="1087" w:author="Abhishek Guria" w:date="2021-04-11T16:25:00Z">
                <w:rPr>
                  <w:noProof/>
                  <w:webHidden/>
                </w:rPr>
              </w:rPrChange>
            </w:rPr>
            <w:fldChar w:fldCharType="begin"/>
          </w:r>
          <w:r w:rsidR="00054774" w:rsidRPr="00BB1A70">
            <w:rPr>
              <w:rFonts w:ascii="Times New Roman" w:hAnsi="Times New Roman" w:cs="Times New Roman"/>
              <w:noProof/>
              <w:webHidden/>
              <w:rPrChange w:id="1088" w:author="Abhishek Guria" w:date="2021-04-11T16:25:00Z">
                <w:rPr>
                  <w:noProof/>
                  <w:webHidden/>
                </w:rPr>
              </w:rPrChange>
            </w:rPr>
            <w:instrText xml:space="preserve"> PAGEREF _Toc68966772 \h </w:instrText>
          </w:r>
          <w:r w:rsidR="00054774" w:rsidRPr="00BB1A70">
            <w:rPr>
              <w:rFonts w:ascii="Times New Roman" w:hAnsi="Times New Roman" w:cs="Times New Roman"/>
              <w:noProof/>
              <w:webHidden/>
              <w:rPrChange w:id="1089" w:author="Abhishek Guria" w:date="2021-04-11T16:25:00Z">
                <w:rPr>
                  <w:noProof/>
                  <w:webHidden/>
                </w:rPr>
              </w:rPrChange>
            </w:rPr>
          </w:r>
          <w:r w:rsidR="00054774" w:rsidRPr="00BB1A70">
            <w:rPr>
              <w:rFonts w:ascii="Times New Roman" w:hAnsi="Times New Roman" w:cs="Times New Roman"/>
              <w:noProof/>
              <w:webHidden/>
              <w:rPrChange w:id="1090" w:author="Abhishek Guria" w:date="2021-04-11T16:25:00Z">
                <w:rPr>
                  <w:noProof/>
                  <w:webHidden/>
                </w:rPr>
              </w:rPrChange>
            </w:rPr>
            <w:fldChar w:fldCharType="separate"/>
          </w:r>
          <w:r w:rsidR="00054774" w:rsidRPr="00BB1A70">
            <w:rPr>
              <w:rFonts w:ascii="Times New Roman" w:hAnsi="Times New Roman" w:cs="Times New Roman"/>
              <w:noProof/>
              <w:webHidden/>
              <w:rPrChange w:id="1091" w:author="Abhishek Guria" w:date="2021-04-11T16:25:00Z">
                <w:rPr>
                  <w:noProof/>
                  <w:webHidden/>
                </w:rPr>
              </w:rPrChange>
            </w:rPr>
            <w:t>33</w:t>
          </w:r>
          <w:r w:rsidR="00054774" w:rsidRPr="00BB1A70">
            <w:rPr>
              <w:rFonts w:ascii="Times New Roman" w:hAnsi="Times New Roman" w:cs="Times New Roman"/>
              <w:noProof/>
              <w:webHidden/>
              <w:rPrChange w:id="1092" w:author="Abhishek Guria" w:date="2021-04-11T16:25:00Z">
                <w:rPr>
                  <w:noProof/>
                  <w:webHidden/>
                </w:rPr>
              </w:rPrChange>
            </w:rPr>
            <w:fldChar w:fldCharType="end"/>
          </w:r>
          <w:r w:rsidRPr="00BB1A70">
            <w:rPr>
              <w:rFonts w:ascii="Times New Roman" w:hAnsi="Times New Roman" w:cs="Times New Roman"/>
              <w:noProof/>
              <w:rPrChange w:id="1093" w:author="Abhishek Guria" w:date="2021-04-11T16:25:00Z">
                <w:rPr>
                  <w:noProof/>
                </w:rPr>
              </w:rPrChange>
            </w:rPr>
            <w:fldChar w:fldCharType="end"/>
          </w:r>
        </w:p>
        <w:p w14:paraId="1324F2BA"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1094"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1095" w:author="Abhishek Guria" w:date="2021-04-11T16:25:00Z">
                <w:rPr/>
              </w:rPrChange>
            </w:rPr>
            <w:fldChar w:fldCharType="begin"/>
          </w:r>
          <w:r w:rsidRPr="00BB1A70">
            <w:rPr>
              <w:rFonts w:ascii="Times New Roman" w:hAnsi="Times New Roman" w:cs="Times New Roman"/>
              <w:rPrChange w:id="1096" w:author="Abhishek Guria" w:date="2021-04-11T16:25:00Z">
                <w:rPr/>
              </w:rPrChange>
            </w:rPr>
            <w:instrText xml:space="preserve"> HYPERLINK \l "_Toc68966773" </w:instrText>
          </w:r>
          <w:r w:rsidRPr="00BB1A70">
            <w:rPr>
              <w:rFonts w:ascii="Times New Roman" w:hAnsi="Times New Roman" w:cs="Times New Roman"/>
              <w:rPrChange w:id="1097" w:author="Abhishek Guria" w:date="2021-04-11T16:25:00Z">
                <w:rPr/>
              </w:rPrChange>
            </w:rPr>
            <w:fldChar w:fldCharType="separate"/>
          </w:r>
          <w:r w:rsidR="00054774" w:rsidRPr="00BB1A70">
            <w:rPr>
              <w:rStyle w:val="Hyperlink"/>
              <w:rFonts w:ascii="Times New Roman" w:hAnsi="Times New Roman" w:cs="Times New Roman"/>
              <w:noProof/>
              <w:rPrChange w:id="1098" w:author="Abhishek Guria" w:date="2021-04-11T16:25:00Z">
                <w:rPr>
                  <w:rStyle w:val="Hyperlink"/>
                  <w:noProof/>
                </w:rPr>
              </w:rPrChange>
            </w:rPr>
            <w:t>19.2 Semaphore API</w:t>
          </w:r>
          <w:r w:rsidR="00054774" w:rsidRPr="00BB1A70">
            <w:rPr>
              <w:rFonts w:ascii="Times New Roman" w:hAnsi="Times New Roman" w:cs="Times New Roman"/>
              <w:noProof/>
              <w:webHidden/>
              <w:rPrChange w:id="1099" w:author="Abhishek Guria" w:date="2021-04-11T16:25:00Z">
                <w:rPr>
                  <w:noProof/>
                  <w:webHidden/>
                </w:rPr>
              </w:rPrChange>
            </w:rPr>
            <w:tab/>
          </w:r>
          <w:r w:rsidR="00054774" w:rsidRPr="00BB1A70">
            <w:rPr>
              <w:rFonts w:ascii="Times New Roman" w:hAnsi="Times New Roman" w:cs="Times New Roman"/>
              <w:noProof/>
              <w:webHidden/>
              <w:rPrChange w:id="1100" w:author="Abhishek Guria" w:date="2021-04-11T16:25:00Z">
                <w:rPr>
                  <w:noProof/>
                  <w:webHidden/>
                </w:rPr>
              </w:rPrChange>
            </w:rPr>
            <w:fldChar w:fldCharType="begin"/>
          </w:r>
          <w:r w:rsidR="00054774" w:rsidRPr="00BB1A70">
            <w:rPr>
              <w:rFonts w:ascii="Times New Roman" w:hAnsi="Times New Roman" w:cs="Times New Roman"/>
              <w:noProof/>
              <w:webHidden/>
              <w:rPrChange w:id="1101" w:author="Abhishek Guria" w:date="2021-04-11T16:25:00Z">
                <w:rPr>
                  <w:noProof/>
                  <w:webHidden/>
                </w:rPr>
              </w:rPrChange>
            </w:rPr>
            <w:instrText xml:space="preserve"> PAGEREF _Toc68966773 \h </w:instrText>
          </w:r>
          <w:r w:rsidR="00054774" w:rsidRPr="00BB1A70">
            <w:rPr>
              <w:rFonts w:ascii="Times New Roman" w:hAnsi="Times New Roman" w:cs="Times New Roman"/>
              <w:noProof/>
              <w:webHidden/>
              <w:rPrChange w:id="1102" w:author="Abhishek Guria" w:date="2021-04-11T16:25:00Z">
                <w:rPr>
                  <w:noProof/>
                  <w:webHidden/>
                </w:rPr>
              </w:rPrChange>
            </w:rPr>
          </w:r>
          <w:r w:rsidR="00054774" w:rsidRPr="00BB1A70">
            <w:rPr>
              <w:rFonts w:ascii="Times New Roman" w:hAnsi="Times New Roman" w:cs="Times New Roman"/>
              <w:noProof/>
              <w:webHidden/>
              <w:rPrChange w:id="1103" w:author="Abhishek Guria" w:date="2021-04-11T16:25:00Z">
                <w:rPr>
                  <w:noProof/>
                  <w:webHidden/>
                </w:rPr>
              </w:rPrChange>
            </w:rPr>
            <w:fldChar w:fldCharType="separate"/>
          </w:r>
          <w:r w:rsidR="00054774" w:rsidRPr="00BB1A70">
            <w:rPr>
              <w:rFonts w:ascii="Times New Roman" w:hAnsi="Times New Roman" w:cs="Times New Roman"/>
              <w:noProof/>
              <w:webHidden/>
              <w:rPrChange w:id="1104" w:author="Abhishek Guria" w:date="2021-04-11T16:25:00Z">
                <w:rPr>
                  <w:noProof/>
                  <w:webHidden/>
                </w:rPr>
              </w:rPrChange>
            </w:rPr>
            <w:t>33</w:t>
          </w:r>
          <w:r w:rsidR="00054774" w:rsidRPr="00BB1A70">
            <w:rPr>
              <w:rFonts w:ascii="Times New Roman" w:hAnsi="Times New Roman" w:cs="Times New Roman"/>
              <w:noProof/>
              <w:webHidden/>
              <w:rPrChange w:id="1105" w:author="Abhishek Guria" w:date="2021-04-11T16:25:00Z">
                <w:rPr>
                  <w:noProof/>
                  <w:webHidden/>
                </w:rPr>
              </w:rPrChange>
            </w:rPr>
            <w:fldChar w:fldCharType="end"/>
          </w:r>
          <w:r w:rsidRPr="00BB1A70">
            <w:rPr>
              <w:rFonts w:ascii="Times New Roman" w:hAnsi="Times New Roman" w:cs="Times New Roman"/>
              <w:noProof/>
              <w:rPrChange w:id="1106" w:author="Abhishek Guria" w:date="2021-04-11T16:25:00Z">
                <w:rPr>
                  <w:noProof/>
                </w:rPr>
              </w:rPrChange>
            </w:rPr>
            <w:fldChar w:fldCharType="end"/>
          </w:r>
        </w:p>
        <w:p w14:paraId="0B8097B9"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1107"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1108" w:author="Abhishek Guria" w:date="2021-04-11T16:25:00Z">
                <w:rPr/>
              </w:rPrChange>
            </w:rPr>
            <w:fldChar w:fldCharType="begin"/>
          </w:r>
          <w:r w:rsidRPr="00BB1A70">
            <w:rPr>
              <w:rFonts w:ascii="Times New Roman" w:hAnsi="Times New Roman" w:cs="Times New Roman"/>
              <w:rPrChange w:id="1109" w:author="Abhishek Guria" w:date="2021-04-11T16:25:00Z">
                <w:rPr/>
              </w:rPrChange>
            </w:rPr>
            <w:instrText xml:space="preserve"> HYPERLINK \l "_Toc68966774" </w:instrText>
          </w:r>
          <w:r w:rsidRPr="00BB1A70">
            <w:rPr>
              <w:rFonts w:ascii="Times New Roman" w:hAnsi="Times New Roman" w:cs="Times New Roman"/>
              <w:rPrChange w:id="1110" w:author="Abhishek Guria" w:date="2021-04-11T16:25:00Z">
                <w:rPr/>
              </w:rPrChange>
            </w:rPr>
            <w:fldChar w:fldCharType="separate"/>
          </w:r>
          <w:r w:rsidR="00054774" w:rsidRPr="00BB1A70">
            <w:rPr>
              <w:rStyle w:val="Hyperlink"/>
              <w:rFonts w:ascii="Times New Roman" w:hAnsi="Times New Roman" w:cs="Times New Roman"/>
              <w:noProof/>
              <w:rPrChange w:id="1111" w:author="Abhishek Guria" w:date="2021-04-11T16:25:00Z">
                <w:rPr>
                  <w:rStyle w:val="Hyperlink"/>
                  <w:noProof/>
                </w:rPr>
              </w:rPrChange>
            </w:rPr>
            <w:t>19.3 Mutex:</w:t>
          </w:r>
          <w:r w:rsidR="00054774" w:rsidRPr="00BB1A70">
            <w:rPr>
              <w:rFonts w:ascii="Times New Roman" w:hAnsi="Times New Roman" w:cs="Times New Roman"/>
              <w:noProof/>
              <w:webHidden/>
              <w:rPrChange w:id="1112" w:author="Abhishek Guria" w:date="2021-04-11T16:25:00Z">
                <w:rPr>
                  <w:noProof/>
                  <w:webHidden/>
                </w:rPr>
              </w:rPrChange>
            </w:rPr>
            <w:tab/>
          </w:r>
          <w:r w:rsidR="00054774" w:rsidRPr="00BB1A70">
            <w:rPr>
              <w:rFonts w:ascii="Times New Roman" w:hAnsi="Times New Roman" w:cs="Times New Roman"/>
              <w:noProof/>
              <w:webHidden/>
              <w:rPrChange w:id="1113" w:author="Abhishek Guria" w:date="2021-04-11T16:25:00Z">
                <w:rPr>
                  <w:noProof/>
                  <w:webHidden/>
                </w:rPr>
              </w:rPrChange>
            </w:rPr>
            <w:fldChar w:fldCharType="begin"/>
          </w:r>
          <w:r w:rsidR="00054774" w:rsidRPr="00BB1A70">
            <w:rPr>
              <w:rFonts w:ascii="Times New Roman" w:hAnsi="Times New Roman" w:cs="Times New Roman"/>
              <w:noProof/>
              <w:webHidden/>
              <w:rPrChange w:id="1114" w:author="Abhishek Guria" w:date="2021-04-11T16:25:00Z">
                <w:rPr>
                  <w:noProof/>
                  <w:webHidden/>
                </w:rPr>
              </w:rPrChange>
            </w:rPr>
            <w:instrText xml:space="preserve"> PAGEREF _Toc68966774 \h </w:instrText>
          </w:r>
          <w:r w:rsidR="00054774" w:rsidRPr="00BB1A70">
            <w:rPr>
              <w:rFonts w:ascii="Times New Roman" w:hAnsi="Times New Roman" w:cs="Times New Roman"/>
              <w:noProof/>
              <w:webHidden/>
              <w:rPrChange w:id="1115" w:author="Abhishek Guria" w:date="2021-04-11T16:25:00Z">
                <w:rPr>
                  <w:noProof/>
                  <w:webHidden/>
                </w:rPr>
              </w:rPrChange>
            </w:rPr>
          </w:r>
          <w:r w:rsidR="00054774" w:rsidRPr="00BB1A70">
            <w:rPr>
              <w:rFonts w:ascii="Times New Roman" w:hAnsi="Times New Roman" w:cs="Times New Roman"/>
              <w:noProof/>
              <w:webHidden/>
              <w:rPrChange w:id="1116" w:author="Abhishek Guria" w:date="2021-04-11T16:25:00Z">
                <w:rPr>
                  <w:noProof/>
                  <w:webHidden/>
                </w:rPr>
              </w:rPrChange>
            </w:rPr>
            <w:fldChar w:fldCharType="separate"/>
          </w:r>
          <w:r w:rsidR="00054774" w:rsidRPr="00BB1A70">
            <w:rPr>
              <w:rFonts w:ascii="Times New Roman" w:hAnsi="Times New Roman" w:cs="Times New Roman"/>
              <w:noProof/>
              <w:webHidden/>
              <w:rPrChange w:id="1117" w:author="Abhishek Guria" w:date="2021-04-11T16:25:00Z">
                <w:rPr>
                  <w:noProof/>
                  <w:webHidden/>
                </w:rPr>
              </w:rPrChange>
            </w:rPr>
            <w:t>34</w:t>
          </w:r>
          <w:r w:rsidR="00054774" w:rsidRPr="00BB1A70">
            <w:rPr>
              <w:rFonts w:ascii="Times New Roman" w:hAnsi="Times New Roman" w:cs="Times New Roman"/>
              <w:noProof/>
              <w:webHidden/>
              <w:rPrChange w:id="1118" w:author="Abhishek Guria" w:date="2021-04-11T16:25:00Z">
                <w:rPr>
                  <w:noProof/>
                  <w:webHidden/>
                </w:rPr>
              </w:rPrChange>
            </w:rPr>
            <w:fldChar w:fldCharType="end"/>
          </w:r>
          <w:r w:rsidRPr="00BB1A70">
            <w:rPr>
              <w:rFonts w:ascii="Times New Roman" w:hAnsi="Times New Roman" w:cs="Times New Roman"/>
              <w:noProof/>
              <w:rPrChange w:id="1119" w:author="Abhishek Guria" w:date="2021-04-11T16:25:00Z">
                <w:rPr>
                  <w:noProof/>
                </w:rPr>
              </w:rPrChange>
            </w:rPr>
            <w:fldChar w:fldCharType="end"/>
          </w:r>
        </w:p>
        <w:p w14:paraId="5F4958FD"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1120"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1121" w:author="Abhishek Guria" w:date="2021-04-11T16:25:00Z">
                <w:rPr/>
              </w:rPrChange>
            </w:rPr>
            <w:fldChar w:fldCharType="begin"/>
          </w:r>
          <w:r w:rsidRPr="00BB1A70">
            <w:rPr>
              <w:rFonts w:ascii="Times New Roman" w:hAnsi="Times New Roman" w:cs="Times New Roman"/>
              <w:rPrChange w:id="1122" w:author="Abhishek Guria" w:date="2021-04-11T16:25:00Z">
                <w:rPr/>
              </w:rPrChange>
            </w:rPr>
            <w:instrText xml:space="preserve"> HYPERLINK \l "_Toc68966775" </w:instrText>
          </w:r>
          <w:r w:rsidRPr="00BB1A70">
            <w:rPr>
              <w:rFonts w:ascii="Times New Roman" w:hAnsi="Times New Roman" w:cs="Times New Roman"/>
              <w:rPrChange w:id="1123" w:author="Abhishek Guria" w:date="2021-04-11T16:25:00Z">
                <w:rPr/>
              </w:rPrChange>
            </w:rPr>
            <w:fldChar w:fldCharType="separate"/>
          </w:r>
          <w:r w:rsidR="00054774" w:rsidRPr="00BB1A70">
            <w:rPr>
              <w:rStyle w:val="Hyperlink"/>
              <w:rFonts w:ascii="Times New Roman" w:hAnsi="Times New Roman" w:cs="Times New Roman"/>
              <w:noProof/>
              <w:rPrChange w:id="1124" w:author="Abhishek Guria" w:date="2021-04-11T16:25:00Z">
                <w:rPr>
                  <w:rStyle w:val="Hyperlink"/>
                  <w:noProof/>
                </w:rPr>
              </w:rPrChange>
            </w:rPr>
            <w:t>19.3 Spin Locks:</w:t>
          </w:r>
          <w:r w:rsidR="00054774" w:rsidRPr="00BB1A70">
            <w:rPr>
              <w:rFonts w:ascii="Times New Roman" w:hAnsi="Times New Roman" w:cs="Times New Roman"/>
              <w:noProof/>
              <w:webHidden/>
              <w:rPrChange w:id="1125" w:author="Abhishek Guria" w:date="2021-04-11T16:25:00Z">
                <w:rPr>
                  <w:noProof/>
                  <w:webHidden/>
                </w:rPr>
              </w:rPrChange>
            </w:rPr>
            <w:tab/>
          </w:r>
          <w:r w:rsidR="00054774" w:rsidRPr="00BB1A70">
            <w:rPr>
              <w:rFonts w:ascii="Times New Roman" w:hAnsi="Times New Roman" w:cs="Times New Roman"/>
              <w:noProof/>
              <w:webHidden/>
              <w:rPrChange w:id="1126" w:author="Abhishek Guria" w:date="2021-04-11T16:25:00Z">
                <w:rPr>
                  <w:noProof/>
                  <w:webHidden/>
                </w:rPr>
              </w:rPrChange>
            </w:rPr>
            <w:fldChar w:fldCharType="begin"/>
          </w:r>
          <w:r w:rsidR="00054774" w:rsidRPr="00BB1A70">
            <w:rPr>
              <w:rFonts w:ascii="Times New Roman" w:hAnsi="Times New Roman" w:cs="Times New Roman"/>
              <w:noProof/>
              <w:webHidden/>
              <w:rPrChange w:id="1127" w:author="Abhishek Guria" w:date="2021-04-11T16:25:00Z">
                <w:rPr>
                  <w:noProof/>
                  <w:webHidden/>
                </w:rPr>
              </w:rPrChange>
            </w:rPr>
            <w:instrText xml:space="preserve"> PAGEREF _Toc68966775 \h </w:instrText>
          </w:r>
          <w:r w:rsidR="00054774" w:rsidRPr="00BB1A70">
            <w:rPr>
              <w:rFonts w:ascii="Times New Roman" w:hAnsi="Times New Roman" w:cs="Times New Roman"/>
              <w:noProof/>
              <w:webHidden/>
              <w:rPrChange w:id="1128" w:author="Abhishek Guria" w:date="2021-04-11T16:25:00Z">
                <w:rPr>
                  <w:noProof/>
                  <w:webHidden/>
                </w:rPr>
              </w:rPrChange>
            </w:rPr>
          </w:r>
          <w:r w:rsidR="00054774" w:rsidRPr="00BB1A70">
            <w:rPr>
              <w:rFonts w:ascii="Times New Roman" w:hAnsi="Times New Roman" w:cs="Times New Roman"/>
              <w:noProof/>
              <w:webHidden/>
              <w:rPrChange w:id="1129" w:author="Abhishek Guria" w:date="2021-04-11T16:25:00Z">
                <w:rPr>
                  <w:noProof/>
                  <w:webHidden/>
                </w:rPr>
              </w:rPrChange>
            </w:rPr>
            <w:fldChar w:fldCharType="separate"/>
          </w:r>
          <w:r w:rsidR="00054774" w:rsidRPr="00BB1A70">
            <w:rPr>
              <w:rFonts w:ascii="Times New Roman" w:hAnsi="Times New Roman" w:cs="Times New Roman"/>
              <w:noProof/>
              <w:webHidden/>
              <w:rPrChange w:id="1130" w:author="Abhishek Guria" w:date="2021-04-11T16:25:00Z">
                <w:rPr>
                  <w:noProof/>
                  <w:webHidden/>
                </w:rPr>
              </w:rPrChange>
            </w:rPr>
            <w:t>34</w:t>
          </w:r>
          <w:r w:rsidR="00054774" w:rsidRPr="00BB1A70">
            <w:rPr>
              <w:rFonts w:ascii="Times New Roman" w:hAnsi="Times New Roman" w:cs="Times New Roman"/>
              <w:noProof/>
              <w:webHidden/>
              <w:rPrChange w:id="1131" w:author="Abhishek Guria" w:date="2021-04-11T16:25:00Z">
                <w:rPr>
                  <w:noProof/>
                  <w:webHidden/>
                </w:rPr>
              </w:rPrChange>
            </w:rPr>
            <w:fldChar w:fldCharType="end"/>
          </w:r>
          <w:r w:rsidRPr="00BB1A70">
            <w:rPr>
              <w:rFonts w:ascii="Times New Roman" w:hAnsi="Times New Roman" w:cs="Times New Roman"/>
              <w:noProof/>
              <w:rPrChange w:id="1132" w:author="Abhishek Guria" w:date="2021-04-11T16:25:00Z">
                <w:rPr>
                  <w:noProof/>
                </w:rPr>
              </w:rPrChange>
            </w:rPr>
            <w:fldChar w:fldCharType="end"/>
          </w:r>
        </w:p>
        <w:p w14:paraId="1BE7D860"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1133"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1134" w:author="Abhishek Guria" w:date="2021-04-11T16:25:00Z">
                <w:rPr/>
              </w:rPrChange>
            </w:rPr>
            <w:fldChar w:fldCharType="begin"/>
          </w:r>
          <w:r w:rsidRPr="00BB1A70">
            <w:rPr>
              <w:rFonts w:ascii="Times New Roman" w:hAnsi="Times New Roman" w:cs="Times New Roman"/>
              <w:rPrChange w:id="1135" w:author="Abhishek Guria" w:date="2021-04-11T16:25:00Z">
                <w:rPr/>
              </w:rPrChange>
            </w:rPr>
            <w:instrText xml:space="preserve"> HYPERLINK \l "_Toc68966776" </w:instrText>
          </w:r>
          <w:r w:rsidRPr="00BB1A70">
            <w:rPr>
              <w:rFonts w:ascii="Times New Roman" w:hAnsi="Times New Roman" w:cs="Times New Roman"/>
              <w:rPrChange w:id="1136" w:author="Abhishek Guria" w:date="2021-04-11T16:25:00Z">
                <w:rPr/>
              </w:rPrChange>
            </w:rPr>
            <w:fldChar w:fldCharType="separate"/>
          </w:r>
          <w:r w:rsidR="00054774" w:rsidRPr="00BB1A70">
            <w:rPr>
              <w:rStyle w:val="Hyperlink"/>
              <w:rFonts w:ascii="Times New Roman" w:hAnsi="Times New Roman" w:cs="Times New Roman"/>
              <w:noProof/>
              <w:rPrChange w:id="1137" w:author="Abhishek Guria" w:date="2021-04-11T16:25:00Z">
                <w:rPr>
                  <w:rStyle w:val="Hyperlink"/>
                  <w:noProof/>
                </w:rPr>
              </w:rPrChange>
            </w:rPr>
            <w:t>19.4 Reader-writer spinlocks:</w:t>
          </w:r>
          <w:r w:rsidR="00054774" w:rsidRPr="00BB1A70">
            <w:rPr>
              <w:rFonts w:ascii="Times New Roman" w:hAnsi="Times New Roman" w:cs="Times New Roman"/>
              <w:noProof/>
              <w:webHidden/>
              <w:rPrChange w:id="1138" w:author="Abhishek Guria" w:date="2021-04-11T16:25:00Z">
                <w:rPr>
                  <w:noProof/>
                  <w:webHidden/>
                </w:rPr>
              </w:rPrChange>
            </w:rPr>
            <w:tab/>
          </w:r>
          <w:r w:rsidR="00054774" w:rsidRPr="00BB1A70">
            <w:rPr>
              <w:rFonts w:ascii="Times New Roman" w:hAnsi="Times New Roman" w:cs="Times New Roman"/>
              <w:noProof/>
              <w:webHidden/>
              <w:rPrChange w:id="1139" w:author="Abhishek Guria" w:date="2021-04-11T16:25:00Z">
                <w:rPr>
                  <w:noProof/>
                  <w:webHidden/>
                </w:rPr>
              </w:rPrChange>
            </w:rPr>
            <w:fldChar w:fldCharType="begin"/>
          </w:r>
          <w:r w:rsidR="00054774" w:rsidRPr="00BB1A70">
            <w:rPr>
              <w:rFonts w:ascii="Times New Roman" w:hAnsi="Times New Roman" w:cs="Times New Roman"/>
              <w:noProof/>
              <w:webHidden/>
              <w:rPrChange w:id="1140" w:author="Abhishek Guria" w:date="2021-04-11T16:25:00Z">
                <w:rPr>
                  <w:noProof/>
                  <w:webHidden/>
                </w:rPr>
              </w:rPrChange>
            </w:rPr>
            <w:instrText xml:space="preserve"> PAGEREF _Toc68966776 \h </w:instrText>
          </w:r>
          <w:r w:rsidR="00054774" w:rsidRPr="00BB1A70">
            <w:rPr>
              <w:rFonts w:ascii="Times New Roman" w:hAnsi="Times New Roman" w:cs="Times New Roman"/>
              <w:noProof/>
              <w:webHidden/>
              <w:rPrChange w:id="1141" w:author="Abhishek Guria" w:date="2021-04-11T16:25:00Z">
                <w:rPr>
                  <w:noProof/>
                  <w:webHidden/>
                </w:rPr>
              </w:rPrChange>
            </w:rPr>
          </w:r>
          <w:r w:rsidR="00054774" w:rsidRPr="00BB1A70">
            <w:rPr>
              <w:rFonts w:ascii="Times New Roman" w:hAnsi="Times New Roman" w:cs="Times New Roman"/>
              <w:noProof/>
              <w:webHidden/>
              <w:rPrChange w:id="1142" w:author="Abhishek Guria" w:date="2021-04-11T16:25:00Z">
                <w:rPr>
                  <w:noProof/>
                  <w:webHidden/>
                </w:rPr>
              </w:rPrChange>
            </w:rPr>
            <w:fldChar w:fldCharType="separate"/>
          </w:r>
          <w:r w:rsidR="00054774" w:rsidRPr="00BB1A70">
            <w:rPr>
              <w:rFonts w:ascii="Times New Roman" w:hAnsi="Times New Roman" w:cs="Times New Roman"/>
              <w:noProof/>
              <w:webHidden/>
              <w:rPrChange w:id="1143" w:author="Abhishek Guria" w:date="2021-04-11T16:25:00Z">
                <w:rPr>
                  <w:noProof/>
                  <w:webHidden/>
                </w:rPr>
              </w:rPrChange>
            </w:rPr>
            <w:t>34</w:t>
          </w:r>
          <w:r w:rsidR="00054774" w:rsidRPr="00BB1A70">
            <w:rPr>
              <w:rFonts w:ascii="Times New Roman" w:hAnsi="Times New Roman" w:cs="Times New Roman"/>
              <w:noProof/>
              <w:webHidden/>
              <w:rPrChange w:id="1144" w:author="Abhishek Guria" w:date="2021-04-11T16:25:00Z">
                <w:rPr>
                  <w:noProof/>
                  <w:webHidden/>
                </w:rPr>
              </w:rPrChange>
            </w:rPr>
            <w:fldChar w:fldCharType="end"/>
          </w:r>
          <w:r w:rsidRPr="00BB1A70">
            <w:rPr>
              <w:rFonts w:ascii="Times New Roman" w:hAnsi="Times New Roman" w:cs="Times New Roman"/>
              <w:noProof/>
              <w:rPrChange w:id="1145" w:author="Abhishek Guria" w:date="2021-04-11T16:25:00Z">
                <w:rPr>
                  <w:noProof/>
                </w:rPr>
              </w:rPrChange>
            </w:rPr>
            <w:fldChar w:fldCharType="end"/>
          </w:r>
        </w:p>
        <w:p w14:paraId="28649505"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1146"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1147" w:author="Abhishek Guria" w:date="2021-04-11T16:25:00Z">
                <w:rPr/>
              </w:rPrChange>
            </w:rPr>
            <w:fldChar w:fldCharType="begin"/>
          </w:r>
          <w:r w:rsidRPr="00BB1A70">
            <w:rPr>
              <w:rFonts w:ascii="Times New Roman" w:hAnsi="Times New Roman" w:cs="Times New Roman"/>
              <w:rPrChange w:id="1148" w:author="Abhishek Guria" w:date="2021-04-11T16:25:00Z">
                <w:rPr/>
              </w:rPrChange>
            </w:rPr>
            <w:instrText xml:space="preserve"> HYPERLINK \l "_Toc68966777" </w:instrText>
          </w:r>
          <w:r w:rsidRPr="00BB1A70">
            <w:rPr>
              <w:rFonts w:ascii="Times New Roman" w:hAnsi="Times New Roman" w:cs="Times New Roman"/>
              <w:rPrChange w:id="1149" w:author="Abhishek Guria" w:date="2021-04-11T16:25:00Z">
                <w:rPr/>
              </w:rPrChange>
            </w:rPr>
            <w:fldChar w:fldCharType="separate"/>
          </w:r>
          <w:r w:rsidR="00054774" w:rsidRPr="00BB1A70">
            <w:rPr>
              <w:rStyle w:val="Hyperlink"/>
              <w:rFonts w:ascii="Times New Roman" w:hAnsi="Times New Roman" w:cs="Times New Roman"/>
              <w:noProof/>
              <w:rPrChange w:id="1150" w:author="Abhishek Guria" w:date="2021-04-11T16:25:00Z">
                <w:rPr>
                  <w:rStyle w:val="Hyperlink"/>
                  <w:noProof/>
                </w:rPr>
              </w:rPrChange>
            </w:rPr>
            <w:t>19.5 Wait Queue API:</w:t>
          </w:r>
          <w:r w:rsidR="00054774" w:rsidRPr="00BB1A70">
            <w:rPr>
              <w:rFonts w:ascii="Times New Roman" w:hAnsi="Times New Roman" w:cs="Times New Roman"/>
              <w:noProof/>
              <w:webHidden/>
              <w:rPrChange w:id="1151" w:author="Abhishek Guria" w:date="2021-04-11T16:25:00Z">
                <w:rPr>
                  <w:noProof/>
                  <w:webHidden/>
                </w:rPr>
              </w:rPrChange>
            </w:rPr>
            <w:tab/>
          </w:r>
          <w:r w:rsidR="00054774" w:rsidRPr="00BB1A70">
            <w:rPr>
              <w:rFonts w:ascii="Times New Roman" w:hAnsi="Times New Roman" w:cs="Times New Roman"/>
              <w:noProof/>
              <w:webHidden/>
              <w:rPrChange w:id="1152" w:author="Abhishek Guria" w:date="2021-04-11T16:25:00Z">
                <w:rPr>
                  <w:noProof/>
                  <w:webHidden/>
                </w:rPr>
              </w:rPrChange>
            </w:rPr>
            <w:fldChar w:fldCharType="begin"/>
          </w:r>
          <w:r w:rsidR="00054774" w:rsidRPr="00BB1A70">
            <w:rPr>
              <w:rFonts w:ascii="Times New Roman" w:hAnsi="Times New Roman" w:cs="Times New Roman"/>
              <w:noProof/>
              <w:webHidden/>
              <w:rPrChange w:id="1153" w:author="Abhishek Guria" w:date="2021-04-11T16:25:00Z">
                <w:rPr>
                  <w:noProof/>
                  <w:webHidden/>
                </w:rPr>
              </w:rPrChange>
            </w:rPr>
            <w:instrText xml:space="preserve"> PAGEREF _Toc68966777 \h </w:instrText>
          </w:r>
          <w:r w:rsidR="00054774" w:rsidRPr="00BB1A70">
            <w:rPr>
              <w:rFonts w:ascii="Times New Roman" w:hAnsi="Times New Roman" w:cs="Times New Roman"/>
              <w:noProof/>
              <w:webHidden/>
              <w:rPrChange w:id="1154" w:author="Abhishek Guria" w:date="2021-04-11T16:25:00Z">
                <w:rPr>
                  <w:noProof/>
                  <w:webHidden/>
                </w:rPr>
              </w:rPrChange>
            </w:rPr>
          </w:r>
          <w:r w:rsidR="00054774" w:rsidRPr="00BB1A70">
            <w:rPr>
              <w:rFonts w:ascii="Times New Roman" w:hAnsi="Times New Roman" w:cs="Times New Roman"/>
              <w:noProof/>
              <w:webHidden/>
              <w:rPrChange w:id="1155" w:author="Abhishek Guria" w:date="2021-04-11T16:25:00Z">
                <w:rPr>
                  <w:noProof/>
                  <w:webHidden/>
                </w:rPr>
              </w:rPrChange>
            </w:rPr>
            <w:fldChar w:fldCharType="separate"/>
          </w:r>
          <w:r w:rsidR="00054774" w:rsidRPr="00BB1A70">
            <w:rPr>
              <w:rFonts w:ascii="Times New Roman" w:hAnsi="Times New Roman" w:cs="Times New Roman"/>
              <w:noProof/>
              <w:webHidden/>
              <w:rPrChange w:id="1156" w:author="Abhishek Guria" w:date="2021-04-11T16:25:00Z">
                <w:rPr>
                  <w:noProof/>
                  <w:webHidden/>
                </w:rPr>
              </w:rPrChange>
            </w:rPr>
            <w:t>35</w:t>
          </w:r>
          <w:r w:rsidR="00054774" w:rsidRPr="00BB1A70">
            <w:rPr>
              <w:rFonts w:ascii="Times New Roman" w:hAnsi="Times New Roman" w:cs="Times New Roman"/>
              <w:noProof/>
              <w:webHidden/>
              <w:rPrChange w:id="1157" w:author="Abhishek Guria" w:date="2021-04-11T16:25:00Z">
                <w:rPr>
                  <w:noProof/>
                  <w:webHidden/>
                </w:rPr>
              </w:rPrChange>
            </w:rPr>
            <w:fldChar w:fldCharType="end"/>
          </w:r>
          <w:r w:rsidRPr="00BB1A70">
            <w:rPr>
              <w:rFonts w:ascii="Times New Roman" w:hAnsi="Times New Roman" w:cs="Times New Roman"/>
              <w:noProof/>
              <w:rPrChange w:id="1158" w:author="Abhishek Guria" w:date="2021-04-11T16:25:00Z">
                <w:rPr>
                  <w:noProof/>
                </w:rPr>
              </w:rPrChange>
            </w:rPr>
            <w:fldChar w:fldCharType="end"/>
          </w:r>
        </w:p>
        <w:p w14:paraId="35B5B8DC" w14:textId="77777777" w:rsidR="00054774" w:rsidRPr="00BB1A70" w:rsidRDefault="00A90197">
          <w:pPr>
            <w:pStyle w:val="TOC2"/>
            <w:tabs>
              <w:tab w:val="right" w:leader="dot" w:pos="10160"/>
            </w:tabs>
            <w:rPr>
              <w:rFonts w:ascii="Times New Roman" w:eastAsiaTheme="minorEastAsia" w:hAnsi="Times New Roman" w:cs="Times New Roman"/>
              <w:smallCaps w:val="0"/>
              <w:noProof/>
              <w:sz w:val="22"/>
              <w:szCs w:val="22"/>
              <w:lang w:bidi="ar-SA"/>
              <w:rPrChange w:id="1159" w:author="Abhishek Guria" w:date="2021-04-11T16:25:00Z">
                <w:rPr>
                  <w:rFonts w:eastAsiaTheme="minorEastAsia" w:cstheme="minorBidi"/>
                  <w:smallCaps w:val="0"/>
                  <w:noProof/>
                  <w:sz w:val="22"/>
                  <w:szCs w:val="22"/>
                  <w:lang w:bidi="ar-SA"/>
                </w:rPr>
              </w:rPrChange>
            </w:rPr>
          </w:pPr>
          <w:r w:rsidRPr="00BB1A70">
            <w:rPr>
              <w:rFonts w:ascii="Times New Roman" w:hAnsi="Times New Roman" w:cs="Times New Roman"/>
              <w:rPrChange w:id="1160" w:author="Abhishek Guria" w:date="2021-04-11T16:25:00Z">
                <w:rPr/>
              </w:rPrChange>
            </w:rPr>
            <w:fldChar w:fldCharType="begin"/>
          </w:r>
          <w:r w:rsidRPr="00BB1A70">
            <w:rPr>
              <w:rFonts w:ascii="Times New Roman" w:hAnsi="Times New Roman" w:cs="Times New Roman"/>
              <w:rPrChange w:id="1161" w:author="Abhishek Guria" w:date="2021-04-11T16:25:00Z">
                <w:rPr/>
              </w:rPrChange>
            </w:rPr>
            <w:instrText xml:space="preserve"> HYPERLINK \l "_Toc68966778" </w:instrText>
          </w:r>
          <w:r w:rsidRPr="00BB1A70">
            <w:rPr>
              <w:rFonts w:ascii="Times New Roman" w:hAnsi="Times New Roman" w:cs="Times New Roman"/>
              <w:rPrChange w:id="1162" w:author="Abhishek Guria" w:date="2021-04-11T16:25:00Z">
                <w:rPr/>
              </w:rPrChange>
            </w:rPr>
            <w:fldChar w:fldCharType="separate"/>
          </w:r>
          <w:r w:rsidR="00054774" w:rsidRPr="00BB1A70">
            <w:rPr>
              <w:rStyle w:val="Hyperlink"/>
              <w:rFonts w:ascii="Times New Roman" w:hAnsi="Times New Roman" w:cs="Times New Roman"/>
              <w:noProof/>
              <w:rPrChange w:id="1163" w:author="Abhishek Guria" w:date="2021-04-11T16:25:00Z">
                <w:rPr>
                  <w:rStyle w:val="Hyperlink"/>
                  <w:noProof/>
                </w:rPr>
              </w:rPrChange>
            </w:rPr>
            <w:t>19.6 Generate Race Conditions in Pseudo Driver:</w:t>
          </w:r>
          <w:r w:rsidR="00054774" w:rsidRPr="00BB1A70">
            <w:rPr>
              <w:rFonts w:ascii="Times New Roman" w:hAnsi="Times New Roman" w:cs="Times New Roman"/>
              <w:noProof/>
              <w:webHidden/>
              <w:rPrChange w:id="1164" w:author="Abhishek Guria" w:date="2021-04-11T16:25:00Z">
                <w:rPr>
                  <w:noProof/>
                  <w:webHidden/>
                </w:rPr>
              </w:rPrChange>
            </w:rPr>
            <w:tab/>
          </w:r>
          <w:r w:rsidR="00054774" w:rsidRPr="00BB1A70">
            <w:rPr>
              <w:rFonts w:ascii="Times New Roman" w:hAnsi="Times New Roman" w:cs="Times New Roman"/>
              <w:noProof/>
              <w:webHidden/>
              <w:rPrChange w:id="1165" w:author="Abhishek Guria" w:date="2021-04-11T16:25:00Z">
                <w:rPr>
                  <w:noProof/>
                  <w:webHidden/>
                </w:rPr>
              </w:rPrChange>
            </w:rPr>
            <w:fldChar w:fldCharType="begin"/>
          </w:r>
          <w:r w:rsidR="00054774" w:rsidRPr="00BB1A70">
            <w:rPr>
              <w:rFonts w:ascii="Times New Roman" w:hAnsi="Times New Roman" w:cs="Times New Roman"/>
              <w:noProof/>
              <w:webHidden/>
              <w:rPrChange w:id="1166" w:author="Abhishek Guria" w:date="2021-04-11T16:25:00Z">
                <w:rPr>
                  <w:noProof/>
                  <w:webHidden/>
                </w:rPr>
              </w:rPrChange>
            </w:rPr>
            <w:instrText xml:space="preserve"> PAGEREF _Toc68966778 \h </w:instrText>
          </w:r>
          <w:r w:rsidR="00054774" w:rsidRPr="00BB1A70">
            <w:rPr>
              <w:rFonts w:ascii="Times New Roman" w:hAnsi="Times New Roman" w:cs="Times New Roman"/>
              <w:noProof/>
              <w:webHidden/>
              <w:rPrChange w:id="1167" w:author="Abhishek Guria" w:date="2021-04-11T16:25:00Z">
                <w:rPr>
                  <w:noProof/>
                  <w:webHidden/>
                </w:rPr>
              </w:rPrChange>
            </w:rPr>
          </w:r>
          <w:r w:rsidR="00054774" w:rsidRPr="00BB1A70">
            <w:rPr>
              <w:rFonts w:ascii="Times New Roman" w:hAnsi="Times New Roman" w:cs="Times New Roman"/>
              <w:noProof/>
              <w:webHidden/>
              <w:rPrChange w:id="1168" w:author="Abhishek Guria" w:date="2021-04-11T16:25:00Z">
                <w:rPr>
                  <w:noProof/>
                  <w:webHidden/>
                </w:rPr>
              </w:rPrChange>
            </w:rPr>
            <w:fldChar w:fldCharType="separate"/>
          </w:r>
          <w:r w:rsidR="00054774" w:rsidRPr="00BB1A70">
            <w:rPr>
              <w:rFonts w:ascii="Times New Roman" w:hAnsi="Times New Roman" w:cs="Times New Roman"/>
              <w:noProof/>
              <w:webHidden/>
              <w:rPrChange w:id="1169" w:author="Abhishek Guria" w:date="2021-04-11T16:25:00Z">
                <w:rPr>
                  <w:noProof/>
                  <w:webHidden/>
                </w:rPr>
              </w:rPrChange>
            </w:rPr>
            <w:t>35</w:t>
          </w:r>
          <w:r w:rsidR="00054774" w:rsidRPr="00BB1A70">
            <w:rPr>
              <w:rFonts w:ascii="Times New Roman" w:hAnsi="Times New Roman" w:cs="Times New Roman"/>
              <w:noProof/>
              <w:webHidden/>
              <w:rPrChange w:id="1170" w:author="Abhishek Guria" w:date="2021-04-11T16:25:00Z">
                <w:rPr>
                  <w:noProof/>
                  <w:webHidden/>
                </w:rPr>
              </w:rPrChange>
            </w:rPr>
            <w:fldChar w:fldCharType="end"/>
          </w:r>
          <w:r w:rsidRPr="00BB1A70">
            <w:rPr>
              <w:rFonts w:ascii="Times New Roman" w:hAnsi="Times New Roman" w:cs="Times New Roman"/>
              <w:noProof/>
              <w:rPrChange w:id="1171" w:author="Abhishek Guria" w:date="2021-04-11T16:25:00Z">
                <w:rPr>
                  <w:noProof/>
                </w:rPr>
              </w:rPrChange>
            </w:rPr>
            <w:fldChar w:fldCharType="end"/>
          </w:r>
        </w:p>
        <w:p w14:paraId="178193CF" w14:textId="77777777" w:rsidR="00054774" w:rsidRPr="00BB1A70" w:rsidRDefault="00A90197">
          <w:pPr>
            <w:pStyle w:val="TOC1"/>
            <w:rPr>
              <w:rFonts w:ascii="Times New Roman" w:eastAsiaTheme="minorEastAsia" w:hAnsi="Times New Roman" w:cs="Times New Roman"/>
              <w:b w:val="0"/>
              <w:bCs w:val="0"/>
              <w:caps w:val="0"/>
              <w:noProof/>
              <w:sz w:val="22"/>
              <w:szCs w:val="22"/>
              <w:lang w:bidi="ar-SA"/>
              <w:rPrChange w:id="1172" w:author="Abhishek Guria" w:date="2021-04-11T16:25:00Z">
                <w:rPr>
                  <w:rFonts w:eastAsiaTheme="minorEastAsia" w:cstheme="minorBidi"/>
                  <w:b w:val="0"/>
                  <w:bCs w:val="0"/>
                  <w:caps w:val="0"/>
                  <w:noProof/>
                  <w:sz w:val="22"/>
                  <w:szCs w:val="22"/>
                  <w:lang w:bidi="ar-SA"/>
                </w:rPr>
              </w:rPrChange>
            </w:rPr>
          </w:pPr>
          <w:r w:rsidRPr="00BB1A70">
            <w:rPr>
              <w:rFonts w:ascii="Times New Roman" w:hAnsi="Times New Roman" w:cs="Times New Roman"/>
              <w:rPrChange w:id="1173" w:author="Abhishek Guria" w:date="2021-04-11T16:25:00Z">
                <w:rPr/>
              </w:rPrChange>
            </w:rPr>
            <w:fldChar w:fldCharType="begin"/>
          </w:r>
          <w:r w:rsidRPr="00BB1A70">
            <w:rPr>
              <w:rFonts w:ascii="Times New Roman" w:hAnsi="Times New Roman" w:cs="Times New Roman"/>
              <w:rPrChange w:id="1174" w:author="Abhishek Guria" w:date="2021-04-11T16:25:00Z">
                <w:rPr/>
              </w:rPrChange>
            </w:rPr>
            <w:instrText xml:space="preserve"> HYPERLINK \l "_Toc68966779" </w:instrText>
          </w:r>
          <w:r w:rsidRPr="00BB1A70">
            <w:rPr>
              <w:rFonts w:ascii="Times New Roman" w:hAnsi="Times New Roman" w:cs="Times New Roman"/>
              <w:rPrChange w:id="1175" w:author="Abhishek Guria" w:date="2021-04-11T16:25:00Z">
                <w:rPr/>
              </w:rPrChange>
            </w:rPr>
            <w:fldChar w:fldCharType="separate"/>
          </w:r>
          <w:r w:rsidR="00054774" w:rsidRPr="00BB1A70">
            <w:rPr>
              <w:rStyle w:val="Hyperlink"/>
              <w:rFonts w:ascii="Times New Roman" w:hAnsi="Times New Roman" w:cs="Times New Roman"/>
              <w:noProof/>
              <w:rPrChange w:id="1176" w:author="Abhishek Guria" w:date="2021-04-11T16:25:00Z">
                <w:rPr>
                  <w:rStyle w:val="Hyperlink"/>
                  <w:noProof/>
                </w:rPr>
              </w:rPrChange>
            </w:rPr>
            <w:t>20. IOCTL USAGE</w:t>
          </w:r>
          <w:r w:rsidR="00054774" w:rsidRPr="00BB1A70">
            <w:rPr>
              <w:rFonts w:ascii="Times New Roman" w:hAnsi="Times New Roman" w:cs="Times New Roman"/>
              <w:noProof/>
              <w:webHidden/>
              <w:rPrChange w:id="1177" w:author="Abhishek Guria" w:date="2021-04-11T16:25:00Z">
                <w:rPr>
                  <w:noProof/>
                  <w:webHidden/>
                </w:rPr>
              </w:rPrChange>
            </w:rPr>
            <w:tab/>
          </w:r>
          <w:r w:rsidR="00054774" w:rsidRPr="00BB1A70">
            <w:rPr>
              <w:rFonts w:ascii="Times New Roman" w:hAnsi="Times New Roman" w:cs="Times New Roman"/>
              <w:noProof/>
              <w:webHidden/>
              <w:rPrChange w:id="1178" w:author="Abhishek Guria" w:date="2021-04-11T16:25:00Z">
                <w:rPr>
                  <w:noProof/>
                  <w:webHidden/>
                </w:rPr>
              </w:rPrChange>
            </w:rPr>
            <w:fldChar w:fldCharType="begin"/>
          </w:r>
          <w:r w:rsidR="00054774" w:rsidRPr="00BB1A70">
            <w:rPr>
              <w:rFonts w:ascii="Times New Roman" w:hAnsi="Times New Roman" w:cs="Times New Roman"/>
              <w:noProof/>
              <w:webHidden/>
              <w:rPrChange w:id="1179" w:author="Abhishek Guria" w:date="2021-04-11T16:25:00Z">
                <w:rPr>
                  <w:noProof/>
                  <w:webHidden/>
                </w:rPr>
              </w:rPrChange>
            </w:rPr>
            <w:instrText xml:space="preserve"> PAGEREF _Toc68966779 \h </w:instrText>
          </w:r>
          <w:r w:rsidR="00054774" w:rsidRPr="00BB1A70">
            <w:rPr>
              <w:rFonts w:ascii="Times New Roman" w:hAnsi="Times New Roman" w:cs="Times New Roman"/>
              <w:noProof/>
              <w:webHidden/>
              <w:rPrChange w:id="1180" w:author="Abhishek Guria" w:date="2021-04-11T16:25:00Z">
                <w:rPr>
                  <w:noProof/>
                  <w:webHidden/>
                </w:rPr>
              </w:rPrChange>
            </w:rPr>
          </w:r>
          <w:r w:rsidR="00054774" w:rsidRPr="00BB1A70">
            <w:rPr>
              <w:rFonts w:ascii="Times New Roman" w:hAnsi="Times New Roman" w:cs="Times New Roman"/>
              <w:noProof/>
              <w:webHidden/>
              <w:rPrChange w:id="1181" w:author="Abhishek Guria" w:date="2021-04-11T16:25:00Z">
                <w:rPr>
                  <w:noProof/>
                  <w:webHidden/>
                </w:rPr>
              </w:rPrChange>
            </w:rPr>
            <w:fldChar w:fldCharType="separate"/>
          </w:r>
          <w:r w:rsidR="00054774" w:rsidRPr="00BB1A70">
            <w:rPr>
              <w:rFonts w:ascii="Times New Roman" w:hAnsi="Times New Roman" w:cs="Times New Roman"/>
              <w:noProof/>
              <w:webHidden/>
              <w:rPrChange w:id="1182" w:author="Abhishek Guria" w:date="2021-04-11T16:25:00Z">
                <w:rPr>
                  <w:noProof/>
                  <w:webHidden/>
                </w:rPr>
              </w:rPrChange>
            </w:rPr>
            <w:t>36</w:t>
          </w:r>
          <w:r w:rsidR="00054774" w:rsidRPr="00BB1A70">
            <w:rPr>
              <w:rFonts w:ascii="Times New Roman" w:hAnsi="Times New Roman" w:cs="Times New Roman"/>
              <w:noProof/>
              <w:webHidden/>
              <w:rPrChange w:id="1183" w:author="Abhishek Guria" w:date="2021-04-11T16:25:00Z">
                <w:rPr>
                  <w:noProof/>
                  <w:webHidden/>
                </w:rPr>
              </w:rPrChange>
            </w:rPr>
            <w:fldChar w:fldCharType="end"/>
          </w:r>
          <w:r w:rsidRPr="00BB1A70">
            <w:rPr>
              <w:rFonts w:ascii="Times New Roman" w:hAnsi="Times New Roman" w:cs="Times New Roman"/>
              <w:noProof/>
              <w:rPrChange w:id="1184" w:author="Abhishek Guria" w:date="2021-04-11T16:25:00Z">
                <w:rPr>
                  <w:noProof/>
                </w:rPr>
              </w:rPrChange>
            </w:rPr>
            <w:fldChar w:fldCharType="end"/>
          </w:r>
        </w:p>
        <w:p w14:paraId="61103567" w14:textId="77777777" w:rsidR="00054774" w:rsidRPr="00BB1A70" w:rsidRDefault="00A90197">
          <w:pPr>
            <w:pStyle w:val="TOC1"/>
            <w:rPr>
              <w:rFonts w:ascii="Times New Roman" w:eastAsiaTheme="minorEastAsia" w:hAnsi="Times New Roman" w:cs="Times New Roman"/>
              <w:b w:val="0"/>
              <w:bCs w:val="0"/>
              <w:caps w:val="0"/>
              <w:noProof/>
              <w:sz w:val="22"/>
              <w:szCs w:val="22"/>
              <w:lang w:bidi="ar-SA"/>
              <w:rPrChange w:id="1185" w:author="Abhishek Guria" w:date="2021-04-11T16:25:00Z">
                <w:rPr>
                  <w:rFonts w:eastAsiaTheme="minorEastAsia" w:cstheme="minorBidi"/>
                  <w:b w:val="0"/>
                  <w:bCs w:val="0"/>
                  <w:caps w:val="0"/>
                  <w:noProof/>
                  <w:sz w:val="22"/>
                  <w:szCs w:val="22"/>
                  <w:lang w:bidi="ar-SA"/>
                </w:rPr>
              </w:rPrChange>
            </w:rPr>
          </w:pPr>
          <w:r w:rsidRPr="00BB1A70">
            <w:rPr>
              <w:rFonts w:ascii="Times New Roman" w:hAnsi="Times New Roman" w:cs="Times New Roman"/>
              <w:rPrChange w:id="1186" w:author="Abhishek Guria" w:date="2021-04-11T16:25:00Z">
                <w:rPr/>
              </w:rPrChange>
            </w:rPr>
            <w:fldChar w:fldCharType="begin"/>
          </w:r>
          <w:r w:rsidRPr="00BB1A70">
            <w:rPr>
              <w:rFonts w:ascii="Times New Roman" w:hAnsi="Times New Roman" w:cs="Times New Roman"/>
              <w:rPrChange w:id="1187" w:author="Abhishek Guria" w:date="2021-04-11T16:25:00Z">
                <w:rPr/>
              </w:rPrChange>
            </w:rPr>
            <w:instrText xml:space="preserve"> HYPERLINK \l "_Toc68966780" </w:instrText>
          </w:r>
          <w:r w:rsidRPr="00BB1A70">
            <w:rPr>
              <w:rFonts w:ascii="Times New Roman" w:hAnsi="Times New Roman" w:cs="Times New Roman"/>
              <w:rPrChange w:id="1188" w:author="Abhishek Guria" w:date="2021-04-11T16:25:00Z">
                <w:rPr/>
              </w:rPrChange>
            </w:rPr>
            <w:fldChar w:fldCharType="separate"/>
          </w:r>
          <w:r w:rsidR="00054774" w:rsidRPr="00BB1A70">
            <w:rPr>
              <w:rStyle w:val="Hyperlink"/>
              <w:rFonts w:ascii="Times New Roman" w:hAnsi="Times New Roman" w:cs="Times New Roman"/>
              <w:noProof/>
              <w:rPrChange w:id="1189" w:author="Abhishek Guria" w:date="2021-04-11T16:25:00Z">
                <w:rPr>
                  <w:rStyle w:val="Hyperlink"/>
                  <w:noProof/>
                </w:rPr>
              </w:rPrChange>
            </w:rPr>
            <w:t>21. References:</w:t>
          </w:r>
          <w:r w:rsidR="00054774" w:rsidRPr="00BB1A70">
            <w:rPr>
              <w:rFonts w:ascii="Times New Roman" w:hAnsi="Times New Roman" w:cs="Times New Roman"/>
              <w:noProof/>
              <w:webHidden/>
              <w:rPrChange w:id="1190" w:author="Abhishek Guria" w:date="2021-04-11T16:25:00Z">
                <w:rPr>
                  <w:noProof/>
                  <w:webHidden/>
                </w:rPr>
              </w:rPrChange>
            </w:rPr>
            <w:tab/>
          </w:r>
          <w:r w:rsidR="00054774" w:rsidRPr="00BB1A70">
            <w:rPr>
              <w:rFonts w:ascii="Times New Roman" w:hAnsi="Times New Roman" w:cs="Times New Roman"/>
              <w:noProof/>
              <w:webHidden/>
              <w:rPrChange w:id="1191" w:author="Abhishek Guria" w:date="2021-04-11T16:25:00Z">
                <w:rPr>
                  <w:noProof/>
                  <w:webHidden/>
                </w:rPr>
              </w:rPrChange>
            </w:rPr>
            <w:fldChar w:fldCharType="begin"/>
          </w:r>
          <w:r w:rsidR="00054774" w:rsidRPr="00BB1A70">
            <w:rPr>
              <w:rFonts w:ascii="Times New Roman" w:hAnsi="Times New Roman" w:cs="Times New Roman"/>
              <w:noProof/>
              <w:webHidden/>
              <w:rPrChange w:id="1192" w:author="Abhishek Guria" w:date="2021-04-11T16:25:00Z">
                <w:rPr>
                  <w:noProof/>
                  <w:webHidden/>
                </w:rPr>
              </w:rPrChange>
            </w:rPr>
            <w:instrText xml:space="preserve"> PAGEREF _Toc68966780 \h </w:instrText>
          </w:r>
          <w:r w:rsidR="00054774" w:rsidRPr="00BB1A70">
            <w:rPr>
              <w:rFonts w:ascii="Times New Roman" w:hAnsi="Times New Roman" w:cs="Times New Roman"/>
              <w:noProof/>
              <w:webHidden/>
              <w:rPrChange w:id="1193" w:author="Abhishek Guria" w:date="2021-04-11T16:25:00Z">
                <w:rPr>
                  <w:noProof/>
                  <w:webHidden/>
                </w:rPr>
              </w:rPrChange>
            </w:rPr>
          </w:r>
          <w:r w:rsidR="00054774" w:rsidRPr="00BB1A70">
            <w:rPr>
              <w:rFonts w:ascii="Times New Roman" w:hAnsi="Times New Roman" w:cs="Times New Roman"/>
              <w:noProof/>
              <w:webHidden/>
              <w:rPrChange w:id="1194" w:author="Abhishek Guria" w:date="2021-04-11T16:25:00Z">
                <w:rPr>
                  <w:noProof/>
                  <w:webHidden/>
                </w:rPr>
              </w:rPrChange>
            </w:rPr>
            <w:fldChar w:fldCharType="separate"/>
          </w:r>
          <w:r w:rsidR="00054774" w:rsidRPr="00BB1A70">
            <w:rPr>
              <w:rFonts w:ascii="Times New Roman" w:hAnsi="Times New Roman" w:cs="Times New Roman"/>
              <w:noProof/>
              <w:webHidden/>
              <w:rPrChange w:id="1195" w:author="Abhishek Guria" w:date="2021-04-11T16:25:00Z">
                <w:rPr>
                  <w:noProof/>
                  <w:webHidden/>
                </w:rPr>
              </w:rPrChange>
            </w:rPr>
            <w:t>37</w:t>
          </w:r>
          <w:r w:rsidR="00054774" w:rsidRPr="00BB1A70">
            <w:rPr>
              <w:rFonts w:ascii="Times New Roman" w:hAnsi="Times New Roman" w:cs="Times New Roman"/>
              <w:noProof/>
              <w:webHidden/>
              <w:rPrChange w:id="1196" w:author="Abhishek Guria" w:date="2021-04-11T16:25:00Z">
                <w:rPr>
                  <w:noProof/>
                  <w:webHidden/>
                </w:rPr>
              </w:rPrChange>
            </w:rPr>
            <w:fldChar w:fldCharType="end"/>
          </w:r>
          <w:r w:rsidRPr="00BB1A70">
            <w:rPr>
              <w:rFonts w:ascii="Times New Roman" w:hAnsi="Times New Roman" w:cs="Times New Roman"/>
              <w:noProof/>
              <w:rPrChange w:id="1197" w:author="Abhishek Guria" w:date="2021-04-11T16:25:00Z">
                <w:rPr>
                  <w:noProof/>
                </w:rPr>
              </w:rPrChange>
            </w:rPr>
            <w:fldChar w:fldCharType="end"/>
          </w:r>
        </w:p>
        <w:p w14:paraId="45DD9C04" w14:textId="77777777" w:rsidR="00C10A2F" w:rsidRPr="00BB1A70" w:rsidRDefault="00C10A2F" w:rsidP="00D95C1A">
          <w:pPr>
            <w:spacing w:line="276" w:lineRule="auto"/>
            <w:ind w:left="576"/>
            <w:rPr>
              <w:rFonts w:ascii="Times New Roman" w:hAnsi="Times New Roman"/>
              <w:rPrChange w:id="1198" w:author="Abhishek Guria" w:date="2021-04-11T16:25:00Z">
                <w:rPr>
                  <w:rFonts w:asciiTheme="minorHAnsi" w:hAnsiTheme="minorHAnsi" w:cstheme="minorHAnsi"/>
                </w:rPr>
              </w:rPrChange>
            </w:rPr>
          </w:pPr>
          <w:r w:rsidRPr="00BB1A70">
            <w:rPr>
              <w:rFonts w:ascii="Times New Roman" w:hAnsi="Times New Roman"/>
              <w:b/>
              <w:bCs/>
              <w:noProof/>
              <w:rPrChange w:id="1199" w:author="Abhishek Guria" w:date="2021-04-11T16:25:00Z">
                <w:rPr>
                  <w:rFonts w:asciiTheme="minorHAnsi" w:hAnsiTheme="minorHAnsi" w:cstheme="minorHAnsi"/>
                  <w:b/>
                  <w:bCs/>
                  <w:noProof/>
                </w:rPr>
              </w:rPrChange>
            </w:rPr>
            <w:fldChar w:fldCharType="end"/>
          </w:r>
        </w:p>
      </w:sdtContent>
    </w:sdt>
    <w:p w14:paraId="61B718FF" w14:textId="77777777" w:rsidR="00054774" w:rsidRPr="00BB1A70" w:rsidRDefault="00054774" w:rsidP="00054774">
      <w:pPr>
        <w:ind w:firstLine="0"/>
        <w:rPr>
          <w:rFonts w:ascii="Times New Roman" w:hAnsi="Times New Roman"/>
          <w:rPrChange w:id="1200" w:author="Abhishek Guria" w:date="2021-04-11T16:25:00Z">
            <w:rPr/>
          </w:rPrChange>
        </w:rPr>
      </w:pPr>
    </w:p>
    <w:p w14:paraId="4846DCC8" w14:textId="77777777" w:rsidR="00054774" w:rsidRPr="00BB1A70" w:rsidRDefault="00054774" w:rsidP="00054774">
      <w:pPr>
        <w:rPr>
          <w:rFonts w:ascii="Times New Roman" w:hAnsi="Times New Roman"/>
          <w:rPrChange w:id="1201" w:author="Abhishek Guria" w:date="2021-04-11T16:25:00Z">
            <w:rPr/>
          </w:rPrChange>
        </w:rPr>
      </w:pPr>
    </w:p>
    <w:p w14:paraId="6190BEF1" w14:textId="77777777" w:rsidR="00054774" w:rsidRPr="00BB1A70" w:rsidRDefault="00054774" w:rsidP="00054774">
      <w:pPr>
        <w:rPr>
          <w:rFonts w:ascii="Times New Roman" w:hAnsi="Times New Roman"/>
          <w:rPrChange w:id="1202" w:author="Abhishek Guria" w:date="2021-04-11T16:25:00Z">
            <w:rPr/>
          </w:rPrChange>
        </w:rPr>
      </w:pPr>
    </w:p>
    <w:p w14:paraId="08FA1F09" w14:textId="77777777" w:rsidR="00054774" w:rsidRPr="00BB1A70" w:rsidRDefault="00054774" w:rsidP="00054774">
      <w:pPr>
        <w:rPr>
          <w:rFonts w:ascii="Times New Roman" w:hAnsi="Times New Roman"/>
          <w:rPrChange w:id="1203" w:author="Abhishek Guria" w:date="2021-04-11T16:25:00Z">
            <w:rPr/>
          </w:rPrChange>
        </w:rPr>
      </w:pPr>
    </w:p>
    <w:p w14:paraId="7E855CEE" w14:textId="55C18158" w:rsidR="00054774" w:rsidDel="006B44FD" w:rsidRDefault="00054774" w:rsidP="00D95C1A">
      <w:pPr>
        <w:pStyle w:val="Heading1"/>
        <w:spacing w:before="0" w:line="276" w:lineRule="auto"/>
        <w:ind w:left="576"/>
        <w:jc w:val="center"/>
        <w:rPr>
          <w:del w:id="1204" w:author="Abhishek Guria" w:date="2021-04-11T18:49:00Z"/>
          <w:rFonts w:ascii="Times New Roman" w:hAnsi="Times New Roman"/>
          <w:sz w:val="32"/>
          <w:szCs w:val="32"/>
        </w:rPr>
      </w:pPr>
    </w:p>
    <w:p w14:paraId="7B8BF0FF" w14:textId="77777777" w:rsidR="006B44FD" w:rsidRPr="006B44FD" w:rsidRDefault="006B44FD" w:rsidP="006B44FD">
      <w:pPr>
        <w:rPr>
          <w:ins w:id="1205" w:author="Abhishek Guria" w:date="2021-04-11T18:49:00Z"/>
          <w:rPrChange w:id="1206" w:author="Abhishek Guria" w:date="2021-04-11T18:49:00Z">
            <w:rPr>
              <w:ins w:id="1207" w:author="Abhishek Guria" w:date="2021-04-11T18:49:00Z"/>
            </w:rPr>
          </w:rPrChange>
        </w:rPr>
        <w:pPrChange w:id="1208" w:author="Abhishek Guria" w:date="2021-04-11T18:49:00Z">
          <w:pPr/>
        </w:pPrChange>
      </w:pPr>
    </w:p>
    <w:p w14:paraId="5D4B0D4C" w14:textId="77777777" w:rsidR="00054774" w:rsidRPr="00BB1A70" w:rsidDel="006B44FD" w:rsidRDefault="00054774" w:rsidP="00054774">
      <w:pPr>
        <w:rPr>
          <w:del w:id="1209" w:author="Abhishek Guria" w:date="2021-04-11T18:49:00Z"/>
          <w:rFonts w:ascii="Times New Roman" w:hAnsi="Times New Roman"/>
          <w:rPrChange w:id="1210" w:author="Abhishek Guria" w:date="2021-04-11T16:25:00Z">
            <w:rPr>
              <w:del w:id="1211" w:author="Abhishek Guria" w:date="2021-04-11T18:49:00Z"/>
            </w:rPr>
          </w:rPrChange>
        </w:rPr>
      </w:pPr>
    </w:p>
    <w:p w14:paraId="2349F9BF" w14:textId="77777777" w:rsidR="00054774" w:rsidRPr="00BB1A70" w:rsidDel="006B44FD" w:rsidRDefault="00054774" w:rsidP="00054774">
      <w:pPr>
        <w:rPr>
          <w:del w:id="1212" w:author="Abhishek Guria" w:date="2021-04-11T18:49:00Z"/>
          <w:rFonts w:ascii="Times New Roman" w:hAnsi="Times New Roman"/>
          <w:rPrChange w:id="1213" w:author="Abhishek Guria" w:date="2021-04-11T16:25:00Z">
            <w:rPr>
              <w:del w:id="1214" w:author="Abhishek Guria" w:date="2021-04-11T18:49:00Z"/>
            </w:rPr>
          </w:rPrChange>
        </w:rPr>
      </w:pPr>
    </w:p>
    <w:p w14:paraId="67FEE5C2" w14:textId="77777777" w:rsidR="00054774" w:rsidRPr="00BB1A70" w:rsidDel="006B44FD" w:rsidRDefault="00054774" w:rsidP="00054774">
      <w:pPr>
        <w:rPr>
          <w:del w:id="1215" w:author="Abhishek Guria" w:date="2021-04-11T18:49:00Z"/>
          <w:rFonts w:ascii="Times New Roman" w:hAnsi="Times New Roman"/>
          <w:rPrChange w:id="1216" w:author="Abhishek Guria" w:date="2021-04-11T16:25:00Z">
            <w:rPr>
              <w:del w:id="1217" w:author="Abhishek Guria" w:date="2021-04-11T18:49:00Z"/>
            </w:rPr>
          </w:rPrChange>
        </w:rPr>
      </w:pPr>
    </w:p>
    <w:p w14:paraId="38C1275B" w14:textId="77777777" w:rsidR="00054774" w:rsidRPr="00BB1A70" w:rsidDel="006B44FD" w:rsidRDefault="00054774" w:rsidP="00054774">
      <w:pPr>
        <w:rPr>
          <w:del w:id="1218" w:author="Abhishek Guria" w:date="2021-04-11T18:49:00Z"/>
          <w:rFonts w:ascii="Times New Roman" w:hAnsi="Times New Roman"/>
          <w:rPrChange w:id="1219" w:author="Abhishek Guria" w:date="2021-04-11T16:25:00Z">
            <w:rPr>
              <w:del w:id="1220" w:author="Abhishek Guria" w:date="2021-04-11T18:49:00Z"/>
            </w:rPr>
          </w:rPrChange>
        </w:rPr>
      </w:pPr>
    </w:p>
    <w:p w14:paraId="650FACC4" w14:textId="77777777" w:rsidR="00054774" w:rsidRPr="00BB1A70" w:rsidDel="006B44FD" w:rsidRDefault="00054774" w:rsidP="00054774">
      <w:pPr>
        <w:rPr>
          <w:del w:id="1221" w:author="Abhishek Guria" w:date="2021-04-11T18:49:00Z"/>
          <w:rFonts w:ascii="Times New Roman" w:hAnsi="Times New Roman"/>
          <w:rPrChange w:id="1222" w:author="Abhishek Guria" w:date="2021-04-11T16:25:00Z">
            <w:rPr>
              <w:del w:id="1223" w:author="Abhishek Guria" w:date="2021-04-11T18:49:00Z"/>
            </w:rPr>
          </w:rPrChange>
        </w:rPr>
      </w:pPr>
    </w:p>
    <w:p w14:paraId="2563CBD3" w14:textId="77777777" w:rsidR="00054774" w:rsidRPr="00BB1A70" w:rsidDel="006B44FD" w:rsidRDefault="00054774" w:rsidP="00054774">
      <w:pPr>
        <w:rPr>
          <w:del w:id="1224" w:author="Abhishek Guria" w:date="2021-04-11T18:49:00Z"/>
          <w:rFonts w:ascii="Times New Roman" w:hAnsi="Times New Roman"/>
          <w:rPrChange w:id="1225" w:author="Abhishek Guria" w:date="2021-04-11T16:25:00Z">
            <w:rPr>
              <w:del w:id="1226" w:author="Abhishek Guria" w:date="2021-04-11T18:49:00Z"/>
            </w:rPr>
          </w:rPrChange>
        </w:rPr>
      </w:pPr>
    </w:p>
    <w:p w14:paraId="008F115B" w14:textId="77777777" w:rsidR="00054774" w:rsidRPr="00BB1A70" w:rsidDel="006B44FD" w:rsidRDefault="00054774" w:rsidP="00054774">
      <w:pPr>
        <w:rPr>
          <w:del w:id="1227" w:author="Abhishek Guria" w:date="2021-04-11T18:49:00Z"/>
          <w:rFonts w:ascii="Times New Roman" w:hAnsi="Times New Roman"/>
          <w:rPrChange w:id="1228" w:author="Abhishek Guria" w:date="2021-04-11T16:25:00Z">
            <w:rPr>
              <w:del w:id="1229" w:author="Abhishek Guria" w:date="2021-04-11T18:49:00Z"/>
            </w:rPr>
          </w:rPrChange>
        </w:rPr>
      </w:pPr>
    </w:p>
    <w:p w14:paraId="0B999047" w14:textId="77777777" w:rsidR="00054774" w:rsidRPr="00BB1A70" w:rsidDel="006B44FD" w:rsidRDefault="00054774" w:rsidP="00054774">
      <w:pPr>
        <w:rPr>
          <w:del w:id="1230" w:author="Abhishek Guria" w:date="2021-04-11T18:49:00Z"/>
          <w:rFonts w:ascii="Times New Roman" w:hAnsi="Times New Roman"/>
          <w:rPrChange w:id="1231" w:author="Abhishek Guria" w:date="2021-04-11T16:25:00Z">
            <w:rPr>
              <w:del w:id="1232" w:author="Abhishek Guria" w:date="2021-04-11T18:49:00Z"/>
            </w:rPr>
          </w:rPrChange>
        </w:rPr>
      </w:pPr>
    </w:p>
    <w:p w14:paraId="1D409A76" w14:textId="77777777" w:rsidR="00054774" w:rsidRPr="00BB1A70" w:rsidDel="006B44FD" w:rsidRDefault="00054774" w:rsidP="00054774">
      <w:pPr>
        <w:rPr>
          <w:del w:id="1233" w:author="Abhishek Guria" w:date="2021-04-11T18:49:00Z"/>
          <w:rFonts w:ascii="Times New Roman" w:hAnsi="Times New Roman"/>
          <w:rPrChange w:id="1234" w:author="Abhishek Guria" w:date="2021-04-11T16:25:00Z">
            <w:rPr>
              <w:del w:id="1235" w:author="Abhishek Guria" w:date="2021-04-11T18:49:00Z"/>
            </w:rPr>
          </w:rPrChange>
        </w:rPr>
      </w:pPr>
    </w:p>
    <w:p w14:paraId="5272555B" w14:textId="77777777" w:rsidR="00054774" w:rsidRPr="00BB1A70" w:rsidDel="006B44FD" w:rsidRDefault="00054774" w:rsidP="00054774">
      <w:pPr>
        <w:rPr>
          <w:del w:id="1236" w:author="Abhishek Guria" w:date="2021-04-11T18:49:00Z"/>
          <w:rFonts w:ascii="Times New Roman" w:hAnsi="Times New Roman"/>
          <w:rPrChange w:id="1237" w:author="Abhishek Guria" w:date="2021-04-11T16:25:00Z">
            <w:rPr>
              <w:del w:id="1238" w:author="Abhishek Guria" w:date="2021-04-11T18:49:00Z"/>
            </w:rPr>
          </w:rPrChange>
        </w:rPr>
      </w:pPr>
    </w:p>
    <w:p w14:paraId="074153E6" w14:textId="77777777" w:rsidR="00054774" w:rsidRPr="00BB1A70" w:rsidDel="006B44FD" w:rsidRDefault="00054774" w:rsidP="00054774">
      <w:pPr>
        <w:rPr>
          <w:del w:id="1239" w:author="Abhishek Guria" w:date="2021-04-11T18:49:00Z"/>
          <w:rFonts w:ascii="Times New Roman" w:hAnsi="Times New Roman"/>
          <w:rPrChange w:id="1240" w:author="Abhishek Guria" w:date="2021-04-11T16:25:00Z">
            <w:rPr>
              <w:del w:id="1241" w:author="Abhishek Guria" w:date="2021-04-11T18:49:00Z"/>
            </w:rPr>
          </w:rPrChange>
        </w:rPr>
      </w:pPr>
    </w:p>
    <w:p w14:paraId="703C5374" w14:textId="77777777" w:rsidR="00054774" w:rsidRPr="00BB1A70" w:rsidDel="006B44FD" w:rsidRDefault="00054774" w:rsidP="00054774">
      <w:pPr>
        <w:rPr>
          <w:del w:id="1242" w:author="Abhishek Guria" w:date="2021-04-11T18:49:00Z"/>
          <w:rFonts w:ascii="Times New Roman" w:hAnsi="Times New Roman"/>
          <w:rPrChange w:id="1243" w:author="Abhishek Guria" w:date="2021-04-11T16:25:00Z">
            <w:rPr>
              <w:del w:id="1244" w:author="Abhishek Guria" w:date="2021-04-11T18:49:00Z"/>
            </w:rPr>
          </w:rPrChange>
        </w:rPr>
      </w:pPr>
    </w:p>
    <w:p w14:paraId="555A6C1F" w14:textId="77777777" w:rsidR="00054774" w:rsidRPr="00BB1A70" w:rsidDel="006B44FD" w:rsidRDefault="00054774" w:rsidP="00054774">
      <w:pPr>
        <w:rPr>
          <w:del w:id="1245" w:author="Abhishek Guria" w:date="2021-04-11T18:49:00Z"/>
          <w:rFonts w:ascii="Times New Roman" w:hAnsi="Times New Roman"/>
          <w:rPrChange w:id="1246" w:author="Abhishek Guria" w:date="2021-04-11T16:25:00Z">
            <w:rPr>
              <w:del w:id="1247" w:author="Abhishek Guria" w:date="2021-04-11T18:49:00Z"/>
            </w:rPr>
          </w:rPrChange>
        </w:rPr>
      </w:pPr>
    </w:p>
    <w:p w14:paraId="08F2B928" w14:textId="77777777" w:rsidR="00054774" w:rsidRPr="00BB1A70" w:rsidDel="006B44FD" w:rsidRDefault="00054774" w:rsidP="00054774">
      <w:pPr>
        <w:rPr>
          <w:del w:id="1248" w:author="Abhishek Guria" w:date="2021-04-11T18:48:00Z"/>
          <w:rFonts w:ascii="Times New Roman" w:hAnsi="Times New Roman"/>
          <w:rPrChange w:id="1249" w:author="Abhishek Guria" w:date="2021-04-11T16:25:00Z">
            <w:rPr>
              <w:del w:id="1250" w:author="Abhishek Guria" w:date="2021-04-11T18:48:00Z"/>
            </w:rPr>
          </w:rPrChange>
        </w:rPr>
      </w:pPr>
    </w:p>
    <w:p w14:paraId="62B5E97A" w14:textId="77777777" w:rsidR="00054774" w:rsidRPr="00BB1A70" w:rsidDel="006B44FD" w:rsidRDefault="00054774" w:rsidP="00054774">
      <w:pPr>
        <w:rPr>
          <w:del w:id="1251" w:author="Abhishek Guria" w:date="2021-04-11T18:48:00Z"/>
          <w:rFonts w:ascii="Times New Roman" w:hAnsi="Times New Roman"/>
          <w:rPrChange w:id="1252" w:author="Abhishek Guria" w:date="2021-04-11T16:25:00Z">
            <w:rPr>
              <w:del w:id="1253" w:author="Abhishek Guria" w:date="2021-04-11T18:48:00Z"/>
            </w:rPr>
          </w:rPrChange>
        </w:rPr>
      </w:pPr>
    </w:p>
    <w:p w14:paraId="77CAE521" w14:textId="77777777" w:rsidR="00054774" w:rsidRPr="00BB1A70" w:rsidDel="006B44FD" w:rsidRDefault="00054774" w:rsidP="00054774">
      <w:pPr>
        <w:rPr>
          <w:del w:id="1254" w:author="Abhishek Guria" w:date="2021-04-11T18:48:00Z"/>
          <w:rFonts w:ascii="Times New Roman" w:hAnsi="Times New Roman"/>
          <w:rPrChange w:id="1255" w:author="Abhishek Guria" w:date="2021-04-11T16:25:00Z">
            <w:rPr>
              <w:del w:id="1256" w:author="Abhishek Guria" w:date="2021-04-11T18:48:00Z"/>
            </w:rPr>
          </w:rPrChange>
        </w:rPr>
      </w:pPr>
    </w:p>
    <w:p w14:paraId="3DC50DD6" w14:textId="77777777" w:rsidR="00054774" w:rsidRPr="00BB1A70" w:rsidDel="006B44FD" w:rsidRDefault="00054774" w:rsidP="00054774">
      <w:pPr>
        <w:rPr>
          <w:del w:id="1257" w:author="Abhishek Guria" w:date="2021-04-11T18:48:00Z"/>
          <w:rFonts w:ascii="Times New Roman" w:hAnsi="Times New Roman"/>
          <w:rPrChange w:id="1258" w:author="Abhishek Guria" w:date="2021-04-11T16:25:00Z">
            <w:rPr>
              <w:del w:id="1259" w:author="Abhishek Guria" w:date="2021-04-11T18:48:00Z"/>
            </w:rPr>
          </w:rPrChange>
        </w:rPr>
      </w:pPr>
    </w:p>
    <w:p w14:paraId="4BB0A57B" w14:textId="77777777" w:rsidR="00DA33CB" w:rsidRPr="00BB1A70" w:rsidDel="006B44FD" w:rsidRDefault="00DA33CB" w:rsidP="00054774">
      <w:pPr>
        <w:rPr>
          <w:del w:id="1260" w:author="Abhishek Guria" w:date="2021-04-11T18:48:00Z"/>
          <w:rFonts w:ascii="Times New Roman" w:hAnsi="Times New Roman"/>
          <w:rPrChange w:id="1261" w:author="Abhishek Guria" w:date="2021-04-11T16:25:00Z">
            <w:rPr>
              <w:del w:id="1262" w:author="Abhishek Guria" w:date="2021-04-11T18:48:00Z"/>
            </w:rPr>
          </w:rPrChange>
        </w:rPr>
      </w:pPr>
    </w:p>
    <w:p w14:paraId="52C9383F" w14:textId="77777777" w:rsidR="00DA33CB" w:rsidRPr="00BB1A70" w:rsidDel="006B44FD" w:rsidRDefault="00DA33CB" w:rsidP="00054774">
      <w:pPr>
        <w:rPr>
          <w:del w:id="1263" w:author="Abhishek Guria" w:date="2021-04-11T18:48:00Z"/>
          <w:rFonts w:ascii="Times New Roman" w:hAnsi="Times New Roman"/>
          <w:rPrChange w:id="1264" w:author="Abhishek Guria" w:date="2021-04-11T16:25:00Z">
            <w:rPr>
              <w:del w:id="1265" w:author="Abhishek Guria" w:date="2021-04-11T18:48:00Z"/>
            </w:rPr>
          </w:rPrChange>
        </w:rPr>
      </w:pPr>
    </w:p>
    <w:p w14:paraId="0C7FBD8E" w14:textId="77777777" w:rsidR="00DA33CB" w:rsidRPr="00BB1A70" w:rsidDel="006B44FD" w:rsidRDefault="00DA33CB" w:rsidP="00054774">
      <w:pPr>
        <w:rPr>
          <w:del w:id="1266" w:author="Abhishek Guria" w:date="2021-04-11T18:48:00Z"/>
          <w:rFonts w:ascii="Times New Roman" w:hAnsi="Times New Roman"/>
          <w:rPrChange w:id="1267" w:author="Abhishek Guria" w:date="2021-04-11T16:25:00Z">
            <w:rPr>
              <w:del w:id="1268" w:author="Abhishek Guria" w:date="2021-04-11T18:48:00Z"/>
            </w:rPr>
          </w:rPrChange>
        </w:rPr>
      </w:pPr>
    </w:p>
    <w:p w14:paraId="1B979CF2" w14:textId="77777777" w:rsidR="00DA33CB" w:rsidRPr="00BB1A70" w:rsidDel="006B44FD" w:rsidRDefault="00DA33CB" w:rsidP="00054774">
      <w:pPr>
        <w:rPr>
          <w:del w:id="1269" w:author="Abhishek Guria" w:date="2021-04-11T18:48:00Z"/>
          <w:rFonts w:ascii="Times New Roman" w:hAnsi="Times New Roman"/>
          <w:rPrChange w:id="1270" w:author="Abhishek Guria" w:date="2021-04-11T16:25:00Z">
            <w:rPr>
              <w:del w:id="1271" w:author="Abhishek Guria" w:date="2021-04-11T18:48:00Z"/>
            </w:rPr>
          </w:rPrChange>
        </w:rPr>
      </w:pPr>
    </w:p>
    <w:p w14:paraId="226CB7C6" w14:textId="77777777" w:rsidR="00DA33CB" w:rsidRPr="00BB1A70" w:rsidDel="006B44FD" w:rsidRDefault="00DA33CB" w:rsidP="00054774">
      <w:pPr>
        <w:rPr>
          <w:del w:id="1272" w:author="Abhishek Guria" w:date="2021-04-11T18:48:00Z"/>
          <w:rFonts w:ascii="Times New Roman" w:hAnsi="Times New Roman"/>
          <w:rPrChange w:id="1273" w:author="Abhishek Guria" w:date="2021-04-11T16:25:00Z">
            <w:rPr>
              <w:del w:id="1274" w:author="Abhishek Guria" w:date="2021-04-11T18:48:00Z"/>
            </w:rPr>
          </w:rPrChange>
        </w:rPr>
      </w:pPr>
    </w:p>
    <w:p w14:paraId="3FD2E1D3" w14:textId="77777777" w:rsidR="00DA33CB" w:rsidRPr="00BB1A70" w:rsidDel="006B44FD" w:rsidRDefault="00DA33CB" w:rsidP="00054774">
      <w:pPr>
        <w:rPr>
          <w:del w:id="1275" w:author="Abhishek Guria" w:date="2021-04-11T18:48:00Z"/>
          <w:rFonts w:ascii="Times New Roman" w:hAnsi="Times New Roman"/>
          <w:rPrChange w:id="1276" w:author="Abhishek Guria" w:date="2021-04-11T16:25:00Z">
            <w:rPr>
              <w:del w:id="1277" w:author="Abhishek Guria" w:date="2021-04-11T18:48:00Z"/>
            </w:rPr>
          </w:rPrChange>
        </w:rPr>
      </w:pPr>
    </w:p>
    <w:p w14:paraId="182E2CA7" w14:textId="77777777" w:rsidR="00DA33CB" w:rsidRPr="00BB1A70" w:rsidDel="006B44FD" w:rsidRDefault="00DA33CB" w:rsidP="00054774">
      <w:pPr>
        <w:rPr>
          <w:del w:id="1278" w:author="Abhishek Guria" w:date="2021-04-11T18:48:00Z"/>
          <w:rFonts w:ascii="Times New Roman" w:hAnsi="Times New Roman"/>
          <w:rPrChange w:id="1279" w:author="Abhishek Guria" w:date="2021-04-11T16:25:00Z">
            <w:rPr>
              <w:del w:id="1280" w:author="Abhishek Guria" w:date="2021-04-11T18:48:00Z"/>
            </w:rPr>
          </w:rPrChange>
        </w:rPr>
      </w:pPr>
    </w:p>
    <w:p w14:paraId="3E73C3B5" w14:textId="77777777" w:rsidR="00DA33CB" w:rsidRPr="00BB1A70" w:rsidDel="006B44FD" w:rsidRDefault="00DA33CB" w:rsidP="00054774">
      <w:pPr>
        <w:rPr>
          <w:del w:id="1281" w:author="Abhishek Guria" w:date="2021-04-11T18:48:00Z"/>
          <w:rFonts w:ascii="Times New Roman" w:hAnsi="Times New Roman"/>
          <w:rPrChange w:id="1282" w:author="Abhishek Guria" w:date="2021-04-11T16:25:00Z">
            <w:rPr>
              <w:del w:id="1283" w:author="Abhishek Guria" w:date="2021-04-11T18:48:00Z"/>
            </w:rPr>
          </w:rPrChange>
        </w:rPr>
      </w:pPr>
    </w:p>
    <w:p w14:paraId="7A27C3B4" w14:textId="77777777" w:rsidR="00DA33CB" w:rsidRPr="00BB1A70" w:rsidDel="006B44FD" w:rsidRDefault="00DA33CB" w:rsidP="00054774">
      <w:pPr>
        <w:rPr>
          <w:del w:id="1284" w:author="Abhishek Guria" w:date="2021-04-11T18:48:00Z"/>
          <w:rFonts w:ascii="Times New Roman" w:hAnsi="Times New Roman"/>
          <w:rPrChange w:id="1285" w:author="Abhishek Guria" w:date="2021-04-11T16:25:00Z">
            <w:rPr>
              <w:del w:id="1286" w:author="Abhishek Guria" w:date="2021-04-11T18:48:00Z"/>
            </w:rPr>
          </w:rPrChange>
        </w:rPr>
      </w:pPr>
    </w:p>
    <w:p w14:paraId="628BBF22" w14:textId="77777777" w:rsidR="00DA33CB" w:rsidRPr="00BB1A70" w:rsidDel="006B44FD" w:rsidRDefault="00DA33CB" w:rsidP="00054774">
      <w:pPr>
        <w:rPr>
          <w:del w:id="1287" w:author="Abhishek Guria" w:date="2021-04-11T18:48:00Z"/>
          <w:rFonts w:ascii="Times New Roman" w:hAnsi="Times New Roman"/>
          <w:rPrChange w:id="1288" w:author="Abhishek Guria" w:date="2021-04-11T16:25:00Z">
            <w:rPr>
              <w:del w:id="1289" w:author="Abhishek Guria" w:date="2021-04-11T18:48:00Z"/>
            </w:rPr>
          </w:rPrChange>
        </w:rPr>
      </w:pPr>
    </w:p>
    <w:p w14:paraId="2630672D" w14:textId="77777777" w:rsidR="00DA33CB" w:rsidRPr="00BB1A70" w:rsidDel="006B44FD" w:rsidRDefault="00DA33CB" w:rsidP="00054774">
      <w:pPr>
        <w:rPr>
          <w:del w:id="1290" w:author="Abhishek Guria" w:date="2021-04-11T18:48:00Z"/>
          <w:rFonts w:ascii="Times New Roman" w:hAnsi="Times New Roman"/>
          <w:rPrChange w:id="1291" w:author="Abhishek Guria" w:date="2021-04-11T16:25:00Z">
            <w:rPr>
              <w:del w:id="1292" w:author="Abhishek Guria" w:date="2021-04-11T18:48:00Z"/>
            </w:rPr>
          </w:rPrChange>
        </w:rPr>
      </w:pPr>
    </w:p>
    <w:p w14:paraId="29F2EB70" w14:textId="77777777" w:rsidR="00054774" w:rsidRPr="00BB1A70" w:rsidDel="006B44FD" w:rsidRDefault="00054774" w:rsidP="00054774">
      <w:pPr>
        <w:rPr>
          <w:del w:id="1293" w:author="Abhishek Guria" w:date="2021-04-11T18:48:00Z"/>
          <w:rFonts w:ascii="Times New Roman" w:hAnsi="Times New Roman"/>
          <w:rPrChange w:id="1294" w:author="Abhishek Guria" w:date="2021-04-11T16:25:00Z">
            <w:rPr>
              <w:del w:id="1295" w:author="Abhishek Guria" w:date="2021-04-11T18:48:00Z"/>
            </w:rPr>
          </w:rPrChange>
        </w:rPr>
      </w:pPr>
    </w:p>
    <w:p w14:paraId="673EE31B" w14:textId="77777777" w:rsidR="00054774" w:rsidRPr="00BB1A70" w:rsidDel="006B44FD" w:rsidRDefault="00054774" w:rsidP="00054774">
      <w:pPr>
        <w:rPr>
          <w:del w:id="1296" w:author="Abhishek Guria" w:date="2021-04-11T18:48:00Z"/>
          <w:rFonts w:ascii="Times New Roman" w:hAnsi="Times New Roman"/>
          <w:rPrChange w:id="1297" w:author="Abhishek Guria" w:date="2021-04-11T16:25:00Z">
            <w:rPr>
              <w:del w:id="1298" w:author="Abhishek Guria" w:date="2021-04-11T18:48:00Z"/>
            </w:rPr>
          </w:rPrChange>
        </w:rPr>
      </w:pPr>
    </w:p>
    <w:p w14:paraId="729B5E38" w14:textId="77777777" w:rsidR="00054774" w:rsidRPr="00BB1A70" w:rsidDel="006B44FD" w:rsidRDefault="00054774" w:rsidP="00054774">
      <w:pPr>
        <w:rPr>
          <w:del w:id="1299" w:author="Abhishek Guria" w:date="2021-04-11T18:48:00Z"/>
          <w:rFonts w:ascii="Times New Roman" w:hAnsi="Times New Roman"/>
          <w:rPrChange w:id="1300" w:author="Abhishek Guria" w:date="2021-04-11T16:25:00Z">
            <w:rPr>
              <w:del w:id="1301" w:author="Abhishek Guria" w:date="2021-04-11T18:48:00Z"/>
            </w:rPr>
          </w:rPrChange>
        </w:rPr>
      </w:pPr>
    </w:p>
    <w:p w14:paraId="4D7A7B43" w14:textId="77777777" w:rsidR="00054774" w:rsidRPr="00BB1A70" w:rsidDel="006B44FD" w:rsidRDefault="00054774" w:rsidP="00054774">
      <w:pPr>
        <w:rPr>
          <w:del w:id="1302" w:author="Abhishek Guria" w:date="2021-04-11T18:48:00Z"/>
          <w:rFonts w:ascii="Times New Roman" w:hAnsi="Times New Roman"/>
          <w:rPrChange w:id="1303" w:author="Abhishek Guria" w:date="2021-04-11T16:25:00Z">
            <w:rPr>
              <w:del w:id="1304" w:author="Abhishek Guria" w:date="2021-04-11T18:48:00Z"/>
            </w:rPr>
          </w:rPrChange>
        </w:rPr>
      </w:pPr>
    </w:p>
    <w:p w14:paraId="6ED788FC" w14:textId="77777777" w:rsidR="00054774" w:rsidRPr="00BB1A70" w:rsidDel="006B44FD" w:rsidRDefault="00054774" w:rsidP="00054774">
      <w:pPr>
        <w:rPr>
          <w:del w:id="1305" w:author="Abhishek Guria" w:date="2021-04-11T18:48:00Z"/>
          <w:rFonts w:ascii="Times New Roman" w:hAnsi="Times New Roman"/>
          <w:rPrChange w:id="1306" w:author="Abhishek Guria" w:date="2021-04-11T16:25:00Z">
            <w:rPr>
              <w:del w:id="1307" w:author="Abhishek Guria" w:date="2021-04-11T18:48:00Z"/>
            </w:rPr>
          </w:rPrChange>
        </w:rPr>
      </w:pPr>
    </w:p>
    <w:p w14:paraId="5DAF2EF8" w14:textId="77777777" w:rsidR="00054774" w:rsidRPr="00BB1A70" w:rsidDel="006B44FD" w:rsidRDefault="00054774" w:rsidP="00054774">
      <w:pPr>
        <w:rPr>
          <w:del w:id="1308" w:author="Abhishek Guria" w:date="2021-04-11T18:48:00Z"/>
          <w:rFonts w:ascii="Times New Roman" w:hAnsi="Times New Roman"/>
          <w:rPrChange w:id="1309" w:author="Abhishek Guria" w:date="2021-04-11T16:25:00Z">
            <w:rPr>
              <w:del w:id="1310" w:author="Abhishek Guria" w:date="2021-04-11T18:48:00Z"/>
            </w:rPr>
          </w:rPrChange>
        </w:rPr>
      </w:pPr>
    </w:p>
    <w:p w14:paraId="24A9D103" w14:textId="77777777" w:rsidR="00054774" w:rsidRPr="00BB1A70" w:rsidDel="006B44FD" w:rsidRDefault="00054774" w:rsidP="00054774">
      <w:pPr>
        <w:rPr>
          <w:del w:id="1311" w:author="Abhishek Guria" w:date="2021-04-11T18:48:00Z"/>
          <w:rFonts w:ascii="Times New Roman" w:hAnsi="Times New Roman"/>
          <w:rPrChange w:id="1312" w:author="Abhishek Guria" w:date="2021-04-11T16:25:00Z">
            <w:rPr>
              <w:del w:id="1313" w:author="Abhishek Guria" w:date="2021-04-11T18:48:00Z"/>
            </w:rPr>
          </w:rPrChange>
        </w:rPr>
      </w:pPr>
    </w:p>
    <w:p w14:paraId="21C42FAA" w14:textId="77777777" w:rsidR="00054774" w:rsidRPr="00BB1A70" w:rsidDel="006B44FD" w:rsidRDefault="00054774" w:rsidP="00054774">
      <w:pPr>
        <w:rPr>
          <w:del w:id="1314" w:author="Abhishek Guria" w:date="2021-04-11T18:48:00Z"/>
          <w:rFonts w:ascii="Times New Roman" w:hAnsi="Times New Roman"/>
          <w:rPrChange w:id="1315" w:author="Abhishek Guria" w:date="2021-04-11T16:25:00Z">
            <w:rPr>
              <w:del w:id="1316" w:author="Abhishek Guria" w:date="2021-04-11T18:48:00Z"/>
            </w:rPr>
          </w:rPrChange>
        </w:rPr>
      </w:pPr>
    </w:p>
    <w:p w14:paraId="7E6562D9" w14:textId="77777777" w:rsidR="00054774" w:rsidRPr="00BB1A70" w:rsidDel="006B44FD" w:rsidRDefault="00054774" w:rsidP="00054774">
      <w:pPr>
        <w:rPr>
          <w:del w:id="1317" w:author="Abhishek Guria" w:date="2021-04-11T18:48:00Z"/>
          <w:rFonts w:ascii="Times New Roman" w:hAnsi="Times New Roman"/>
          <w:rPrChange w:id="1318" w:author="Abhishek Guria" w:date="2021-04-11T16:25:00Z">
            <w:rPr>
              <w:del w:id="1319" w:author="Abhishek Guria" w:date="2021-04-11T18:48:00Z"/>
            </w:rPr>
          </w:rPrChange>
        </w:rPr>
      </w:pPr>
    </w:p>
    <w:p w14:paraId="128E13B9" w14:textId="77777777" w:rsidR="00320859" w:rsidRPr="00BB1A70" w:rsidRDefault="00EA58D4" w:rsidP="00D95C1A">
      <w:pPr>
        <w:pStyle w:val="Heading1"/>
        <w:spacing w:before="0" w:line="276" w:lineRule="auto"/>
        <w:ind w:left="576"/>
        <w:jc w:val="center"/>
        <w:rPr>
          <w:rFonts w:ascii="Times New Roman" w:hAnsi="Times New Roman"/>
          <w:sz w:val="32"/>
          <w:szCs w:val="32"/>
          <w:rPrChange w:id="1320" w:author="Abhishek Guria" w:date="2021-04-11T16:25:00Z">
            <w:rPr>
              <w:rFonts w:asciiTheme="minorHAnsi" w:hAnsiTheme="minorHAnsi" w:cstheme="minorHAnsi"/>
              <w:sz w:val="32"/>
              <w:szCs w:val="32"/>
            </w:rPr>
          </w:rPrChange>
        </w:rPr>
      </w:pPr>
      <w:bookmarkStart w:id="1321" w:name="_Toc68966698"/>
      <w:r w:rsidRPr="00BB1A70">
        <w:rPr>
          <w:rFonts w:ascii="Times New Roman" w:hAnsi="Times New Roman"/>
          <w:sz w:val="32"/>
          <w:szCs w:val="32"/>
          <w:rPrChange w:id="1322" w:author="Abhishek Guria" w:date="2021-04-11T16:25:00Z">
            <w:rPr>
              <w:rFonts w:asciiTheme="minorHAnsi" w:hAnsiTheme="minorHAnsi" w:cstheme="minorHAnsi"/>
              <w:sz w:val="32"/>
              <w:szCs w:val="32"/>
            </w:rPr>
          </w:rPrChange>
        </w:rPr>
        <w:t>I</w:t>
      </w:r>
      <w:r w:rsidR="00320859" w:rsidRPr="00BB1A70">
        <w:rPr>
          <w:rFonts w:ascii="Times New Roman" w:hAnsi="Times New Roman"/>
          <w:sz w:val="32"/>
          <w:szCs w:val="32"/>
          <w:rPrChange w:id="1323" w:author="Abhishek Guria" w:date="2021-04-11T16:25:00Z">
            <w:rPr>
              <w:rFonts w:asciiTheme="minorHAnsi" w:hAnsiTheme="minorHAnsi" w:cstheme="minorHAnsi"/>
              <w:sz w:val="32"/>
              <w:szCs w:val="32"/>
            </w:rPr>
          </w:rPrChange>
        </w:rPr>
        <w:t>NTRODUCTION OF EMBEDDED LINUX</w:t>
      </w:r>
      <w:bookmarkEnd w:id="1321"/>
    </w:p>
    <w:p w14:paraId="4191580B" w14:textId="73D49A2A" w:rsidR="0041653C" w:rsidRPr="00BB1A70" w:rsidRDefault="0041653C" w:rsidP="0041653C">
      <w:pPr>
        <w:pStyle w:val="Heading3"/>
        <w:spacing w:line="276" w:lineRule="auto"/>
        <w:jc w:val="both"/>
        <w:rPr>
          <w:rStyle w:val="Heading2Char"/>
          <w:rFonts w:ascii="Times New Roman" w:hAnsi="Times New Roman"/>
          <w:b w:val="0"/>
          <w:bCs/>
          <w:rPrChange w:id="1324" w:author="Abhishek Guria" w:date="2021-04-11T16:25:00Z">
            <w:rPr>
              <w:rStyle w:val="Heading2Char"/>
              <w:rFonts w:ascii="Times New Roman" w:hAnsi="Times New Roman"/>
              <w:b w:val="0"/>
              <w:bCs/>
            </w:rPr>
          </w:rPrChange>
        </w:rPr>
      </w:pPr>
      <w:bookmarkStart w:id="1325" w:name="_Toc68966699"/>
      <w:r w:rsidRPr="00BB1A70">
        <w:rPr>
          <w:rStyle w:val="Heading2Char"/>
          <w:rFonts w:ascii="Times New Roman" w:hAnsi="Times New Roman"/>
          <w:b w:val="0"/>
          <w:bCs/>
          <w:rPrChange w:id="1326" w:author="Abhishek Guria" w:date="2021-04-11T16:25:00Z">
            <w:rPr>
              <w:rStyle w:val="Heading2Char"/>
              <w:rFonts w:ascii="Times New Roman" w:hAnsi="Times New Roman"/>
              <w:b w:val="0"/>
              <w:bCs/>
            </w:rPr>
          </w:rPrChange>
        </w:rPr>
        <w:t>•</w:t>
      </w:r>
      <w:r w:rsidRPr="00BB1A70">
        <w:rPr>
          <w:rStyle w:val="Heading2Char"/>
          <w:rFonts w:ascii="Times New Roman" w:hAnsi="Times New Roman"/>
          <w:b w:val="0"/>
          <w:bCs/>
          <w:rPrChange w:id="1327" w:author="Abhishek Guria" w:date="2021-04-11T16:25:00Z">
            <w:rPr>
              <w:rStyle w:val="Heading2Char"/>
              <w:rFonts w:ascii="Times New Roman" w:hAnsi="Times New Roman"/>
              <w:b w:val="0"/>
              <w:bCs/>
            </w:rPr>
          </w:rPrChange>
        </w:rPr>
        <w:tab/>
        <w:t>Embedded</w:t>
      </w:r>
      <w:del w:id="1328" w:author="Abhishek Guria" w:date="2021-04-11T19:20:00Z">
        <w:r w:rsidRPr="00BB1A70" w:rsidDel="00B110EB">
          <w:rPr>
            <w:rStyle w:val="Heading2Char"/>
            <w:rFonts w:ascii="Times New Roman" w:hAnsi="Times New Roman"/>
            <w:b w:val="0"/>
            <w:bCs/>
            <w:rPrChange w:id="1329" w:author="Abhishek Guria" w:date="2021-04-11T16:25:00Z">
              <w:rPr>
                <w:rStyle w:val="Heading2Char"/>
                <w:rFonts w:ascii="Times New Roman" w:hAnsi="Times New Roman"/>
                <w:b w:val="0"/>
                <w:bCs/>
              </w:rPr>
            </w:rPrChange>
          </w:rPr>
          <w:delText xml:space="preserve"> </w:delText>
        </w:r>
      </w:del>
      <w:ins w:id="1330" w:author="Abhishek Guria" w:date="2021-04-11T19:01:00Z">
        <w:r w:rsidR="005F5E6B">
          <w:rPr>
            <w:rStyle w:val="Heading2Char"/>
            <w:rFonts w:ascii="Times New Roman" w:hAnsi="Times New Roman"/>
            <w:b w:val="0"/>
            <w:bCs/>
          </w:rPr>
          <w:t xml:space="preserve"> </w:t>
        </w:r>
      </w:ins>
      <w:del w:id="1331" w:author="Abhishek Guria" w:date="2021-04-11T19:01:00Z">
        <w:r w:rsidRPr="00BB1A70" w:rsidDel="005F5E6B">
          <w:rPr>
            <w:rStyle w:val="Heading2Char"/>
            <w:rFonts w:ascii="Times New Roman" w:hAnsi="Times New Roman"/>
            <w:b w:val="0"/>
            <w:bCs/>
            <w:rPrChange w:id="1332"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333" w:author="Abhishek Guria" w:date="2021-04-11T16:25:00Z">
            <w:rPr>
              <w:rStyle w:val="Heading2Char"/>
              <w:rFonts w:ascii="Times New Roman" w:hAnsi="Times New Roman"/>
              <w:b w:val="0"/>
              <w:bCs/>
            </w:rPr>
          </w:rPrChange>
        </w:rPr>
        <w:t xml:space="preserve">Linux </w:t>
      </w:r>
      <w:del w:id="1334" w:author="Abhishek Guria" w:date="2021-04-11T19:20:00Z">
        <w:r w:rsidRPr="00BB1A70" w:rsidDel="00B110EB">
          <w:rPr>
            <w:rStyle w:val="Heading2Char"/>
            <w:rFonts w:ascii="Times New Roman" w:hAnsi="Times New Roman"/>
            <w:b w:val="0"/>
            <w:bCs/>
            <w:rPrChange w:id="1335"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336" w:author="Abhishek Guria" w:date="2021-04-11T16:25:00Z">
            <w:rPr>
              <w:rStyle w:val="Heading2Char"/>
              <w:rFonts w:ascii="Times New Roman" w:hAnsi="Times New Roman"/>
              <w:b w:val="0"/>
              <w:bCs/>
            </w:rPr>
          </w:rPrChange>
        </w:rPr>
        <w:t xml:space="preserve">system </w:t>
      </w:r>
      <w:del w:id="1337" w:author="Abhishek Guria" w:date="2021-04-11T19:22:00Z">
        <w:r w:rsidRPr="00BB1A70" w:rsidDel="00DE60CE">
          <w:rPr>
            <w:rStyle w:val="Heading2Char"/>
            <w:rFonts w:ascii="Times New Roman" w:hAnsi="Times New Roman"/>
            <w:b w:val="0"/>
            <w:bCs/>
            <w:rPrChange w:id="1338" w:author="Abhishek Guria" w:date="2021-04-11T16:25:00Z">
              <w:rPr>
                <w:rStyle w:val="Heading2Char"/>
                <w:rFonts w:ascii="Times New Roman" w:hAnsi="Times New Roman"/>
                <w:b w:val="0"/>
                <w:bCs/>
              </w:rPr>
            </w:rPrChange>
          </w:rPr>
          <w:delText xml:space="preserve"> </w:delText>
        </w:r>
      </w:del>
      <w:proofErr w:type="spellStart"/>
      <w:r w:rsidRPr="00BB1A70">
        <w:rPr>
          <w:rStyle w:val="Heading2Char"/>
          <w:rFonts w:ascii="Times New Roman" w:hAnsi="Times New Roman"/>
          <w:b w:val="0"/>
          <w:bCs/>
          <w:rPrChange w:id="1339" w:author="Abhishek Guria" w:date="2021-04-11T16:25:00Z">
            <w:rPr>
              <w:rStyle w:val="Heading2Char"/>
              <w:rFonts w:ascii="Times New Roman" w:hAnsi="Times New Roman"/>
              <w:b w:val="0"/>
              <w:bCs/>
            </w:rPr>
          </w:rPrChange>
        </w:rPr>
        <w:t>simрly</w:t>
      </w:r>
      <w:proofErr w:type="spellEnd"/>
      <w:del w:id="1340" w:author="Abhishek Guria" w:date="2021-04-11T19:22:00Z">
        <w:r w:rsidRPr="00BB1A70" w:rsidDel="00DE60CE">
          <w:rPr>
            <w:rStyle w:val="Heading2Char"/>
            <w:rFonts w:ascii="Times New Roman" w:hAnsi="Times New Roman"/>
            <w:b w:val="0"/>
            <w:bCs/>
            <w:rPrChange w:id="1341"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342"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343" w:author="Abhishek Guria" w:date="2021-04-11T16:25:00Z">
            <w:rPr>
              <w:rStyle w:val="Heading2Char"/>
              <w:rFonts w:ascii="Times New Roman" w:hAnsi="Times New Roman"/>
              <w:b w:val="0"/>
              <w:bCs/>
            </w:rPr>
          </w:rPrChange>
        </w:rPr>
        <w:t>designаtes</w:t>
      </w:r>
      <w:proofErr w:type="spellEnd"/>
      <w:del w:id="1344" w:author="Abhishek Guria" w:date="2021-04-11T19:22:00Z">
        <w:r w:rsidRPr="00BB1A70" w:rsidDel="00DE60CE">
          <w:rPr>
            <w:rStyle w:val="Heading2Char"/>
            <w:rFonts w:ascii="Times New Roman" w:hAnsi="Times New Roman"/>
            <w:b w:val="0"/>
            <w:bCs/>
            <w:rPrChange w:id="1345"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346"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347" w:author="Abhishek Guria" w:date="2021-04-11T16:25:00Z">
            <w:rPr>
              <w:rStyle w:val="Heading2Char"/>
              <w:rFonts w:ascii="Times New Roman" w:hAnsi="Times New Roman"/>
              <w:b w:val="0"/>
              <w:bCs/>
            </w:rPr>
          </w:rPrChange>
        </w:rPr>
        <w:t>аn</w:t>
      </w:r>
      <w:proofErr w:type="spellEnd"/>
      <w:del w:id="1348" w:author="Abhishek Guria" w:date="2021-04-11T19:22:00Z">
        <w:r w:rsidRPr="00BB1A70" w:rsidDel="00DE60CE">
          <w:rPr>
            <w:rStyle w:val="Heading2Char"/>
            <w:rFonts w:ascii="Times New Roman" w:hAnsi="Times New Roman"/>
            <w:b w:val="0"/>
            <w:bCs/>
            <w:rPrChange w:id="1349"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350" w:author="Abhishek Guria" w:date="2021-04-11T16:25:00Z">
            <w:rPr>
              <w:rStyle w:val="Heading2Char"/>
              <w:rFonts w:ascii="Times New Roman" w:hAnsi="Times New Roman"/>
              <w:b w:val="0"/>
              <w:bCs/>
            </w:rPr>
          </w:rPrChange>
        </w:rPr>
        <w:t xml:space="preserve"> embedded </w:t>
      </w:r>
      <w:del w:id="1351" w:author="Abhishek Guria" w:date="2021-04-11T19:22:00Z">
        <w:r w:rsidRPr="00BB1A70" w:rsidDel="00DE60CE">
          <w:rPr>
            <w:rStyle w:val="Heading2Char"/>
            <w:rFonts w:ascii="Times New Roman" w:hAnsi="Times New Roman"/>
            <w:b w:val="0"/>
            <w:bCs/>
            <w:rPrChange w:id="1352"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353" w:author="Abhishek Guria" w:date="2021-04-11T16:25:00Z">
            <w:rPr>
              <w:rStyle w:val="Heading2Char"/>
              <w:rFonts w:ascii="Times New Roman" w:hAnsi="Times New Roman"/>
              <w:b w:val="0"/>
              <w:bCs/>
            </w:rPr>
          </w:rPrChange>
        </w:rPr>
        <w:t>system</w:t>
      </w:r>
      <w:del w:id="1354" w:author="Abhishek Guria" w:date="2021-04-11T19:22:00Z">
        <w:r w:rsidRPr="00BB1A70" w:rsidDel="00DE60CE">
          <w:rPr>
            <w:rStyle w:val="Heading2Char"/>
            <w:rFonts w:ascii="Times New Roman" w:hAnsi="Times New Roman"/>
            <w:b w:val="0"/>
            <w:bCs/>
            <w:rPrChange w:id="1355"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356"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357" w:author="Abhishek Guria" w:date="2021-04-11T16:25:00Z">
            <w:rPr>
              <w:rStyle w:val="Heading2Char"/>
              <w:rFonts w:ascii="Times New Roman" w:hAnsi="Times New Roman"/>
              <w:b w:val="0"/>
              <w:bCs/>
            </w:rPr>
          </w:rPrChange>
        </w:rPr>
        <w:t>bаsed</w:t>
      </w:r>
      <w:proofErr w:type="spellEnd"/>
      <w:del w:id="1358" w:author="Abhishek Guria" w:date="2021-04-11T19:22:00Z">
        <w:r w:rsidRPr="00BB1A70" w:rsidDel="00DE60CE">
          <w:rPr>
            <w:rStyle w:val="Heading2Char"/>
            <w:rFonts w:ascii="Times New Roman" w:hAnsi="Times New Roman"/>
            <w:b w:val="0"/>
            <w:bCs/>
            <w:rPrChange w:id="1359"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360"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361" w:author="Abhishek Guria" w:date="2021-04-11T16:25:00Z">
            <w:rPr>
              <w:rStyle w:val="Heading2Char"/>
              <w:rFonts w:ascii="Times New Roman" w:hAnsi="Times New Roman"/>
              <w:b w:val="0"/>
              <w:bCs/>
            </w:rPr>
          </w:rPrChange>
        </w:rPr>
        <w:t>оn</w:t>
      </w:r>
      <w:proofErr w:type="spellEnd"/>
      <w:del w:id="1362" w:author="Abhishek Guria" w:date="2021-04-11T19:22:00Z">
        <w:r w:rsidRPr="00BB1A70" w:rsidDel="00DE60CE">
          <w:rPr>
            <w:rStyle w:val="Heading2Char"/>
            <w:rFonts w:ascii="Times New Roman" w:hAnsi="Times New Roman"/>
            <w:b w:val="0"/>
            <w:bCs/>
            <w:rPrChange w:id="1363"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364" w:author="Abhishek Guria" w:date="2021-04-11T16:25:00Z">
            <w:rPr>
              <w:rStyle w:val="Heading2Char"/>
              <w:rFonts w:ascii="Times New Roman" w:hAnsi="Times New Roman"/>
              <w:b w:val="0"/>
              <w:bCs/>
            </w:rPr>
          </w:rPrChange>
        </w:rPr>
        <w:t xml:space="preserve"> the</w:t>
      </w:r>
      <w:del w:id="1365" w:author="Abhishek Guria" w:date="2021-04-11T19:22:00Z">
        <w:r w:rsidRPr="00BB1A70" w:rsidDel="00DE60CE">
          <w:rPr>
            <w:rStyle w:val="Heading2Char"/>
            <w:rFonts w:ascii="Times New Roman" w:hAnsi="Times New Roman"/>
            <w:b w:val="0"/>
            <w:bCs/>
            <w:rPrChange w:id="1366"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367" w:author="Abhishek Guria" w:date="2021-04-11T16:25:00Z">
            <w:rPr>
              <w:rStyle w:val="Heading2Char"/>
              <w:rFonts w:ascii="Times New Roman" w:hAnsi="Times New Roman"/>
              <w:b w:val="0"/>
              <w:bCs/>
            </w:rPr>
          </w:rPrChange>
        </w:rPr>
        <w:t xml:space="preserve"> Linux</w:t>
      </w:r>
      <w:del w:id="1368" w:author="Abhishek Guria" w:date="2021-04-11T19:22:00Z">
        <w:r w:rsidRPr="00BB1A70" w:rsidDel="00DE60CE">
          <w:rPr>
            <w:rStyle w:val="Heading2Char"/>
            <w:rFonts w:ascii="Times New Roman" w:hAnsi="Times New Roman"/>
            <w:b w:val="0"/>
            <w:bCs/>
            <w:rPrChange w:id="1369"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370" w:author="Abhishek Guria" w:date="2021-04-11T16:25:00Z">
            <w:rPr>
              <w:rStyle w:val="Heading2Char"/>
              <w:rFonts w:ascii="Times New Roman" w:hAnsi="Times New Roman"/>
              <w:b w:val="0"/>
              <w:bCs/>
            </w:rPr>
          </w:rPrChange>
        </w:rPr>
        <w:t xml:space="preserve"> kernel</w:t>
      </w:r>
      <w:del w:id="1371" w:author="Abhishek Guria" w:date="2021-04-11T19:23:00Z">
        <w:r w:rsidRPr="00BB1A70" w:rsidDel="00DE60CE">
          <w:rPr>
            <w:rStyle w:val="Heading2Char"/>
            <w:rFonts w:ascii="Times New Roman" w:hAnsi="Times New Roman"/>
            <w:b w:val="0"/>
            <w:bCs/>
            <w:rPrChange w:id="1372"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373"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374" w:author="Abhishek Guria" w:date="2021-04-11T16:25:00Z">
            <w:rPr>
              <w:rStyle w:val="Heading2Char"/>
              <w:rFonts w:ascii="Times New Roman" w:hAnsi="Times New Roman"/>
              <w:b w:val="0"/>
              <w:bCs/>
            </w:rPr>
          </w:rPrChange>
        </w:rPr>
        <w:t>а</w:t>
      </w:r>
      <w:proofErr w:type="gramStart"/>
      <w:r w:rsidRPr="00BB1A70">
        <w:rPr>
          <w:rStyle w:val="Heading2Char"/>
          <w:rFonts w:ascii="Times New Roman" w:hAnsi="Times New Roman"/>
          <w:b w:val="0"/>
          <w:bCs/>
          <w:rPrChange w:id="1375" w:author="Abhishek Guria" w:date="2021-04-11T16:25:00Z">
            <w:rPr>
              <w:rStyle w:val="Heading2Char"/>
              <w:rFonts w:ascii="Times New Roman" w:hAnsi="Times New Roman"/>
              <w:b w:val="0"/>
              <w:bCs/>
            </w:rPr>
          </w:rPrChange>
        </w:rPr>
        <w:t>nd</w:t>
      </w:r>
      <w:proofErr w:type="spellEnd"/>
      <w:r w:rsidRPr="00BB1A70">
        <w:rPr>
          <w:rStyle w:val="Heading2Char"/>
          <w:rFonts w:ascii="Times New Roman" w:hAnsi="Times New Roman"/>
          <w:b w:val="0"/>
          <w:bCs/>
          <w:rPrChange w:id="1376"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377" w:author="Abhishek Guria" w:date="2021-04-11T16:25:00Z">
            <w:rPr>
              <w:rStyle w:val="Heading2Char"/>
              <w:rFonts w:ascii="Times New Roman" w:hAnsi="Times New Roman"/>
              <w:b w:val="0"/>
              <w:bCs/>
            </w:rPr>
          </w:rPrChange>
        </w:rPr>
        <w:t>d</w:t>
      </w:r>
      <w:proofErr w:type="gramEnd"/>
      <w:r w:rsidRPr="00BB1A70">
        <w:rPr>
          <w:rStyle w:val="Heading2Char"/>
          <w:rFonts w:ascii="Times New Roman" w:hAnsi="Times New Roman"/>
          <w:b w:val="0"/>
          <w:bCs/>
          <w:rPrChange w:id="1378" w:author="Abhishek Guria" w:date="2021-04-11T16:25:00Z">
            <w:rPr>
              <w:rStyle w:val="Heading2Char"/>
              <w:rFonts w:ascii="Times New Roman" w:hAnsi="Times New Roman"/>
              <w:b w:val="0"/>
              <w:bCs/>
            </w:rPr>
          </w:rPrChange>
        </w:rPr>
        <w:t>оes</w:t>
      </w:r>
      <w:proofErr w:type="spellEnd"/>
      <w:del w:id="1379" w:author="Abhishek Guria" w:date="2021-04-11T19:23:00Z">
        <w:r w:rsidRPr="00BB1A70" w:rsidDel="00DE60CE">
          <w:rPr>
            <w:rStyle w:val="Heading2Char"/>
            <w:rFonts w:ascii="Times New Roman" w:hAnsi="Times New Roman"/>
            <w:b w:val="0"/>
            <w:bCs/>
            <w:rPrChange w:id="1380"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381"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382" w:author="Abhishek Guria" w:date="2021-04-11T16:25:00Z">
            <w:rPr>
              <w:rStyle w:val="Heading2Char"/>
              <w:rFonts w:ascii="Times New Roman" w:hAnsi="Times New Roman"/>
              <w:b w:val="0"/>
              <w:bCs/>
            </w:rPr>
          </w:rPrChange>
        </w:rPr>
        <w:t>nоt</w:t>
      </w:r>
      <w:proofErr w:type="spellEnd"/>
      <w:r w:rsidRPr="00BB1A70">
        <w:rPr>
          <w:rStyle w:val="Heading2Char"/>
          <w:rFonts w:ascii="Times New Roman" w:hAnsi="Times New Roman"/>
          <w:b w:val="0"/>
          <w:bCs/>
          <w:rPrChange w:id="1383" w:author="Abhishek Guria" w:date="2021-04-11T16:25:00Z">
            <w:rPr>
              <w:rStyle w:val="Heading2Char"/>
              <w:rFonts w:ascii="Times New Roman" w:hAnsi="Times New Roman"/>
              <w:b w:val="0"/>
              <w:bCs/>
            </w:rPr>
          </w:rPrChange>
        </w:rPr>
        <w:t xml:space="preserve"> </w:t>
      </w:r>
      <w:del w:id="1384" w:author="Abhishek Guria" w:date="2021-04-11T19:23:00Z">
        <w:r w:rsidRPr="00BB1A70" w:rsidDel="00DE60CE">
          <w:rPr>
            <w:rStyle w:val="Heading2Char"/>
            <w:rFonts w:ascii="Times New Roman" w:hAnsi="Times New Roman"/>
            <w:b w:val="0"/>
            <w:bCs/>
            <w:rPrChange w:id="1385" w:author="Abhishek Guria" w:date="2021-04-11T16:25:00Z">
              <w:rPr>
                <w:rStyle w:val="Heading2Char"/>
                <w:rFonts w:ascii="Times New Roman" w:hAnsi="Times New Roman"/>
                <w:b w:val="0"/>
                <w:bCs/>
              </w:rPr>
            </w:rPrChange>
          </w:rPr>
          <w:delText xml:space="preserve"> </w:delText>
        </w:r>
      </w:del>
      <w:proofErr w:type="spellStart"/>
      <w:r w:rsidRPr="00BB1A70">
        <w:rPr>
          <w:rStyle w:val="Heading2Char"/>
          <w:rFonts w:ascii="Times New Roman" w:hAnsi="Times New Roman"/>
          <w:b w:val="0"/>
          <w:bCs/>
          <w:rPrChange w:id="1386" w:author="Abhishek Guria" w:date="2021-04-11T16:25:00Z">
            <w:rPr>
              <w:rStyle w:val="Heading2Char"/>
              <w:rFonts w:ascii="Times New Roman" w:hAnsi="Times New Roman"/>
              <w:b w:val="0"/>
              <w:bCs/>
            </w:rPr>
          </w:rPrChange>
        </w:rPr>
        <w:t>imрly</w:t>
      </w:r>
      <w:proofErr w:type="spellEnd"/>
      <w:r w:rsidRPr="00BB1A70">
        <w:rPr>
          <w:rStyle w:val="Heading2Char"/>
          <w:rFonts w:ascii="Times New Roman" w:hAnsi="Times New Roman"/>
          <w:b w:val="0"/>
          <w:bCs/>
          <w:rPrChange w:id="1387" w:author="Abhishek Guria" w:date="2021-04-11T16:25:00Z">
            <w:rPr>
              <w:rStyle w:val="Heading2Char"/>
              <w:rFonts w:ascii="Times New Roman" w:hAnsi="Times New Roman"/>
              <w:b w:val="0"/>
              <w:bCs/>
            </w:rPr>
          </w:rPrChange>
        </w:rPr>
        <w:t xml:space="preserve"> </w:t>
      </w:r>
      <w:del w:id="1388" w:author="Abhishek Guria" w:date="2021-04-11T19:23:00Z">
        <w:r w:rsidRPr="00BB1A70" w:rsidDel="00DE60CE">
          <w:rPr>
            <w:rStyle w:val="Heading2Char"/>
            <w:rFonts w:ascii="Times New Roman" w:hAnsi="Times New Roman"/>
            <w:b w:val="0"/>
            <w:bCs/>
            <w:rPrChange w:id="1389"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390" w:author="Abhishek Guria" w:date="2021-04-11T16:25:00Z">
            <w:rPr>
              <w:rStyle w:val="Heading2Char"/>
              <w:rFonts w:ascii="Times New Roman" w:hAnsi="Times New Roman"/>
              <w:b w:val="0"/>
              <w:bCs/>
            </w:rPr>
          </w:rPrChange>
        </w:rPr>
        <w:t xml:space="preserve">the </w:t>
      </w:r>
      <w:del w:id="1391" w:author="Abhishek Guria" w:date="2021-04-11T19:23:00Z">
        <w:r w:rsidRPr="00BB1A70" w:rsidDel="00DE60CE">
          <w:rPr>
            <w:rStyle w:val="Heading2Char"/>
            <w:rFonts w:ascii="Times New Roman" w:hAnsi="Times New Roman"/>
            <w:b w:val="0"/>
            <w:bCs/>
            <w:rPrChange w:id="1392"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393" w:author="Abhishek Guria" w:date="2021-04-11T16:25:00Z">
            <w:rPr>
              <w:rStyle w:val="Heading2Char"/>
              <w:rFonts w:ascii="Times New Roman" w:hAnsi="Times New Roman"/>
              <w:b w:val="0"/>
              <w:bCs/>
            </w:rPr>
          </w:rPrChange>
        </w:rPr>
        <w:t>use</w:t>
      </w:r>
      <w:del w:id="1394" w:author="Abhishek Guria" w:date="2021-04-11T19:23:00Z">
        <w:r w:rsidRPr="00BB1A70" w:rsidDel="00DE60CE">
          <w:rPr>
            <w:rStyle w:val="Heading2Char"/>
            <w:rFonts w:ascii="Times New Roman" w:hAnsi="Times New Roman"/>
            <w:b w:val="0"/>
            <w:bCs/>
            <w:rPrChange w:id="1395"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396"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397" w:author="Abhishek Guria" w:date="2021-04-11T16:25:00Z">
            <w:rPr>
              <w:rStyle w:val="Heading2Char"/>
              <w:rFonts w:ascii="Times New Roman" w:hAnsi="Times New Roman"/>
              <w:b w:val="0"/>
              <w:bCs/>
            </w:rPr>
          </w:rPrChange>
        </w:rPr>
        <w:t>оf</w:t>
      </w:r>
      <w:proofErr w:type="spellEnd"/>
      <w:del w:id="1398" w:author="Abhishek Guria" w:date="2021-04-11T19:23:00Z">
        <w:r w:rsidRPr="00BB1A70" w:rsidDel="00DE60CE">
          <w:rPr>
            <w:rStyle w:val="Heading2Char"/>
            <w:rFonts w:ascii="Times New Roman" w:hAnsi="Times New Roman"/>
            <w:b w:val="0"/>
            <w:bCs/>
            <w:rPrChange w:id="1399"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00"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401" w:author="Abhishek Guria" w:date="2021-04-11T16:25:00Z">
            <w:rPr>
              <w:rStyle w:val="Heading2Char"/>
              <w:rFonts w:ascii="Times New Roman" w:hAnsi="Times New Roman"/>
              <w:b w:val="0"/>
              <w:bCs/>
            </w:rPr>
          </w:rPrChange>
        </w:rPr>
        <w:t>аny</w:t>
      </w:r>
      <w:proofErr w:type="spellEnd"/>
      <w:del w:id="1402" w:author="Abhishek Guria" w:date="2021-04-11T19:23:00Z">
        <w:r w:rsidRPr="00BB1A70" w:rsidDel="00DE60CE">
          <w:rPr>
            <w:rStyle w:val="Heading2Char"/>
            <w:rFonts w:ascii="Times New Roman" w:hAnsi="Times New Roman"/>
            <w:b w:val="0"/>
            <w:bCs/>
            <w:rPrChange w:id="1403"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04"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405" w:author="Abhishek Guria" w:date="2021-04-11T16:25:00Z">
            <w:rPr>
              <w:rStyle w:val="Heading2Char"/>
              <w:rFonts w:ascii="Times New Roman" w:hAnsi="Times New Roman"/>
              <w:b w:val="0"/>
              <w:bCs/>
            </w:rPr>
          </w:rPrChange>
        </w:rPr>
        <w:t>sрeсifiс</w:t>
      </w:r>
      <w:proofErr w:type="spellEnd"/>
      <w:ins w:id="1406" w:author="Abhishek Guria" w:date="2021-04-11T19:23:00Z">
        <w:r w:rsidR="00DE60CE">
          <w:rPr>
            <w:rStyle w:val="Heading2Char"/>
            <w:rFonts w:ascii="Times New Roman" w:hAnsi="Times New Roman"/>
            <w:b w:val="0"/>
            <w:bCs/>
          </w:rPr>
          <w:t xml:space="preserve"> </w:t>
        </w:r>
      </w:ins>
      <w:del w:id="1407" w:author="Abhishek Guria" w:date="2021-04-11T19:23:00Z">
        <w:r w:rsidRPr="00BB1A70" w:rsidDel="00DE60CE">
          <w:rPr>
            <w:rStyle w:val="Heading2Char"/>
            <w:rFonts w:ascii="Times New Roman" w:hAnsi="Times New Roman"/>
            <w:b w:val="0"/>
            <w:bCs/>
            <w:rPrChange w:id="1408" w:author="Abhishek Guria" w:date="2021-04-11T16:25:00Z">
              <w:rPr>
                <w:rStyle w:val="Heading2Char"/>
                <w:rFonts w:ascii="Times New Roman" w:hAnsi="Times New Roman"/>
                <w:b w:val="0"/>
                <w:bCs/>
              </w:rPr>
            </w:rPrChange>
          </w:rPr>
          <w:delText xml:space="preserve">  </w:delText>
        </w:r>
      </w:del>
      <w:proofErr w:type="spellStart"/>
      <w:r w:rsidRPr="00BB1A70">
        <w:rPr>
          <w:rStyle w:val="Heading2Char"/>
          <w:rFonts w:ascii="Times New Roman" w:hAnsi="Times New Roman"/>
          <w:b w:val="0"/>
          <w:bCs/>
          <w:rPrChange w:id="1409" w:author="Abhishek Guria" w:date="2021-04-11T16:25:00Z">
            <w:rPr>
              <w:rStyle w:val="Heading2Char"/>
              <w:rFonts w:ascii="Times New Roman" w:hAnsi="Times New Roman"/>
              <w:b w:val="0"/>
              <w:bCs/>
            </w:rPr>
          </w:rPrChange>
        </w:rPr>
        <w:t>librаry</w:t>
      </w:r>
      <w:proofErr w:type="spellEnd"/>
      <w:del w:id="1410" w:author="Abhishek Guria" w:date="2021-04-11T19:24:00Z">
        <w:r w:rsidRPr="00BB1A70" w:rsidDel="00DE60CE">
          <w:rPr>
            <w:rStyle w:val="Heading2Char"/>
            <w:rFonts w:ascii="Times New Roman" w:hAnsi="Times New Roman"/>
            <w:b w:val="0"/>
            <w:bCs/>
            <w:rPrChange w:id="1411"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12"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413" w:author="Abhishek Guria" w:date="2021-04-11T16:25:00Z">
            <w:rPr>
              <w:rStyle w:val="Heading2Char"/>
              <w:rFonts w:ascii="Times New Roman" w:hAnsi="Times New Roman"/>
              <w:b w:val="0"/>
              <w:bCs/>
            </w:rPr>
          </w:rPrChange>
        </w:rPr>
        <w:t>оr</w:t>
      </w:r>
      <w:proofErr w:type="spellEnd"/>
      <w:r w:rsidRPr="00BB1A70">
        <w:rPr>
          <w:rStyle w:val="Heading2Char"/>
          <w:rFonts w:ascii="Times New Roman" w:hAnsi="Times New Roman"/>
          <w:b w:val="0"/>
          <w:bCs/>
          <w:rPrChange w:id="1414" w:author="Abhishek Guria" w:date="2021-04-11T16:25:00Z">
            <w:rPr>
              <w:rStyle w:val="Heading2Char"/>
              <w:rFonts w:ascii="Times New Roman" w:hAnsi="Times New Roman"/>
              <w:b w:val="0"/>
              <w:bCs/>
            </w:rPr>
          </w:rPrChange>
        </w:rPr>
        <w:t xml:space="preserve"> </w:t>
      </w:r>
      <w:del w:id="1415" w:author="Abhishek Guria" w:date="2021-04-11T19:24:00Z">
        <w:r w:rsidRPr="00BB1A70" w:rsidDel="00DE60CE">
          <w:rPr>
            <w:rStyle w:val="Heading2Char"/>
            <w:rFonts w:ascii="Times New Roman" w:hAnsi="Times New Roman"/>
            <w:b w:val="0"/>
            <w:bCs/>
            <w:rPrChange w:id="1416"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17" w:author="Abhishek Guria" w:date="2021-04-11T16:25:00Z">
            <w:rPr>
              <w:rStyle w:val="Heading2Char"/>
              <w:rFonts w:ascii="Times New Roman" w:hAnsi="Times New Roman"/>
              <w:b w:val="0"/>
              <w:bCs/>
            </w:rPr>
          </w:rPrChange>
        </w:rPr>
        <w:t>user</w:t>
      </w:r>
      <w:del w:id="1418" w:author="Abhishek Guria" w:date="2021-04-11T19:24:00Z">
        <w:r w:rsidRPr="00BB1A70" w:rsidDel="00DE60CE">
          <w:rPr>
            <w:rStyle w:val="Heading2Char"/>
            <w:rFonts w:ascii="Times New Roman" w:hAnsi="Times New Roman"/>
            <w:b w:val="0"/>
            <w:bCs/>
            <w:rPrChange w:id="1419"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20"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421" w:author="Abhishek Guria" w:date="2021-04-11T16:25:00Z">
            <w:rPr>
              <w:rStyle w:val="Heading2Char"/>
              <w:rFonts w:ascii="Times New Roman" w:hAnsi="Times New Roman"/>
              <w:b w:val="0"/>
              <w:bCs/>
            </w:rPr>
          </w:rPrChange>
        </w:rPr>
        <w:t>tооls</w:t>
      </w:r>
      <w:proofErr w:type="spellEnd"/>
      <w:del w:id="1422" w:author="Abhishek Guria" w:date="2021-04-11T19:24:00Z">
        <w:r w:rsidRPr="00BB1A70" w:rsidDel="00DE60CE">
          <w:rPr>
            <w:rStyle w:val="Heading2Char"/>
            <w:rFonts w:ascii="Times New Roman" w:hAnsi="Times New Roman"/>
            <w:b w:val="0"/>
            <w:bCs/>
            <w:rPrChange w:id="1423"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24" w:author="Abhishek Guria" w:date="2021-04-11T16:25:00Z">
            <w:rPr>
              <w:rStyle w:val="Heading2Char"/>
              <w:rFonts w:ascii="Times New Roman" w:hAnsi="Times New Roman"/>
              <w:b w:val="0"/>
              <w:bCs/>
            </w:rPr>
          </w:rPrChange>
        </w:rPr>
        <w:t xml:space="preserve"> with  this  kernel.</w:t>
      </w:r>
    </w:p>
    <w:p w14:paraId="7FEB6267" w14:textId="77777777" w:rsidR="0041653C" w:rsidRPr="00BB1A70" w:rsidRDefault="0041653C" w:rsidP="0041653C">
      <w:pPr>
        <w:pStyle w:val="Heading3"/>
        <w:spacing w:line="276" w:lineRule="auto"/>
        <w:jc w:val="both"/>
        <w:rPr>
          <w:rStyle w:val="Heading2Char"/>
          <w:rFonts w:ascii="Times New Roman" w:hAnsi="Times New Roman"/>
          <w:b w:val="0"/>
          <w:bCs/>
          <w:rPrChange w:id="1425" w:author="Abhishek Guria" w:date="2021-04-11T16:25:00Z">
            <w:rPr>
              <w:rStyle w:val="Heading2Char"/>
              <w:rFonts w:ascii="Times New Roman" w:hAnsi="Times New Roman"/>
              <w:b w:val="0"/>
              <w:bCs/>
            </w:rPr>
          </w:rPrChange>
        </w:rPr>
      </w:pPr>
      <w:r w:rsidRPr="00BB1A70">
        <w:rPr>
          <w:rStyle w:val="Heading2Char"/>
          <w:rFonts w:ascii="Times New Roman" w:hAnsi="Times New Roman"/>
          <w:b w:val="0"/>
          <w:bCs/>
          <w:rPrChange w:id="1426" w:author="Abhishek Guria" w:date="2021-04-11T16:25:00Z">
            <w:rPr>
              <w:rStyle w:val="Heading2Char"/>
              <w:rFonts w:ascii="Times New Roman" w:hAnsi="Times New Roman"/>
              <w:b w:val="0"/>
              <w:bCs/>
            </w:rPr>
          </w:rPrChange>
        </w:rPr>
        <w:t>•</w:t>
      </w:r>
      <w:r w:rsidRPr="00BB1A70">
        <w:rPr>
          <w:rStyle w:val="Heading2Char"/>
          <w:rFonts w:ascii="Times New Roman" w:hAnsi="Times New Roman"/>
          <w:b w:val="0"/>
          <w:bCs/>
          <w:rPrChange w:id="1427" w:author="Abhishek Guria" w:date="2021-04-11T16:25:00Z">
            <w:rPr>
              <w:rStyle w:val="Heading2Char"/>
              <w:rFonts w:ascii="Times New Roman" w:hAnsi="Times New Roman"/>
              <w:b w:val="0"/>
              <w:bCs/>
            </w:rPr>
          </w:rPrChange>
        </w:rPr>
        <w:tab/>
        <w:t xml:space="preserve">Linux </w:t>
      </w:r>
      <w:del w:id="1428" w:author="Abhishek Guria" w:date="2021-04-11T19:24:00Z">
        <w:r w:rsidRPr="00BB1A70" w:rsidDel="00DE60CE">
          <w:rPr>
            <w:rStyle w:val="Heading2Char"/>
            <w:rFonts w:ascii="Times New Roman" w:hAnsi="Times New Roman"/>
            <w:b w:val="0"/>
            <w:bCs/>
            <w:rPrChange w:id="1429"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30" w:author="Abhishek Guria" w:date="2021-04-11T16:25:00Z">
            <w:rPr>
              <w:rStyle w:val="Heading2Char"/>
              <w:rFonts w:ascii="Times New Roman" w:hAnsi="Times New Roman"/>
              <w:b w:val="0"/>
              <w:bCs/>
            </w:rPr>
          </w:rPrChange>
        </w:rPr>
        <w:t>is</w:t>
      </w:r>
      <w:del w:id="1431" w:author="Abhishek Guria" w:date="2021-04-11T19:24:00Z">
        <w:r w:rsidRPr="00BB1A70" w:rsidDel="00DE60CE">
          <w:rPr>
            <w:rStyle w:val="Heading2Char"/>
            <w:rFonts w:ascii="Times New Roman" w:hAnsi="Times New Roman"/>
            <w:b w:val="0"/>
            <w:bCs/>
            <w:rPrChange w:id="1432"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33" w:author="Abhishek Guria" w:date="2021-04-11T16:25:00Z">
            <w:rPr>
              <w:rStyle w:val="Heading2Char"/>
              <w:rFonts w:ascii="Times New Roman" w:hAnsi="Times New Roman"/>
              <w:b w:val="0"/>
              <w:bCs/>
            </w:rPr>
          </w:rPrChange>
        </w:rPr>
        <w:t xml:space="preserve"> the</w:t>
      </w:r>
      <w:del w:id="1434" w:author="Abhishek Guria" w:date="2021-04-11T19:24:00Z">
        <w:r w:rsidRPr="00BB1A70" w:rsidDel="00DE60CE">
          <w:rPr>
            <w:rStyle w:val="Heading2Char"/>
            <w:rFonts w:ascii="Times New Roman" w:hAnsi="Times New Roman"/>
            <w:b w:val="0"/>
            <w:bCs/>
            <w:rPrChange w:id="1435"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36"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437" w:author="Abhishek Guria" w:date="2021-04-11T16:25:00Z">
            <w:rPr>
              <w:rStyle w:val="Heading2Char"/>
              <w:rFonts w:ascii="Times New Roman" w:hAnsi="Times New Roman"/>
              <w:b w:val="0"/>
              <w:bCs/>
            </w:rPr>
          </w:rPrChange>
        </w:rPr>
        <w:t>орerаting</w:t>
      </w:r>
      <w:proofErr w:type="spellEnd"/>
      <w:del w:id="1438" w:author="Abhishek Guria" w:date="2021-04-11T19:24:00Z">
        <w:r w:rsidRPr="00BB1A70" w:rsidDel="00DE60CE">
          <w:rPr>
            <w:rStyle w:val="Heading2Char"/>
            <w:rFonts w:ascii="Times New Roman" w:hAnsi="Times New Roman"/>
            <w:b w:val="0"/>
            <w:bCs/>
            <w:rPrChange w:id="1439"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40" w:author="Abhishek Guria" w:date="2021-04-11T16:25:00Z">
            <w:rPr>
              <w:rStyle w:val="Heading2Char"/>
              <w:rFonts w:ascii="Times New Roman" w:hAnsi="Times New Roman"/>
              <w:b w:val="0"/>
              <w:bCs/>
            </w:rPr>
          </w:rPrChange>
        </w:rPr>
        <w:t xml:space="preserve"> system</w:t>
      </w:r>
      <w:del w:id="1441" w:author="Abhishek Guria" w:date="2021-04-11T19:24:00Z">
        <w:r w:rsidRPr="00BB1A70" w:rsidDel="00DE60CE">
          <w:rPr>
            <w:rStyle w:val="Heading2Char"/>
            <w:rFonts w:ascii="Times New Roman" w:hAnsi="Times New Roman"/>
            <w:b w:val="0"/>
            <w:bCs/>
            <w:rPrChange w:id="1442"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43"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444" w:author="Abhishek Guria" w:date="2021-04-11T16:25:00Z">
            <w:rPr>
              <w:rStyle w:val="Heading2Char"/>
              <w:rFonts w:ascii="Times New Roman" w:hAnsi="Times New Roman"/>
              <w:b w:val="0"/>
              <w:bCs/>
            </w:rPr>
          </w:rPrChange>
        </w:rPr>
        <w:t>оf</w:t>
      </w:r>
      <w:proofErr w:type="spellEnd"/>
      <w:r w:rsidRPr="00BB1A70">
        <w:rPr>
          <w:rStyle w:val="Heading2Char"/>
          <w:rFonts w:ascii="Times New Roman" w:hAnsi="Times New Roman"/>
          <w:b w:val="0"/>
          <w:bCs/>
          <w:rPrChange w:id="1445" w:author="Abhishek Guria" w:date="2021-04-11T16:25:00Z">
            <w:rPr>
              <w:rStyle w:val="Heading2Char"/>
              <w:rFonts w:ascii="Times New Roman" w:hAnsi="Times New Roman"/>
              <w:b w:val="0"/>
              <w:bCs/>
            </w:rPr>
          </w:rPrChange>
        </w:rPr>
        <w:t xml:space="preserve"> </w:t>
      </w:r>
      <w:del w:id="1446" w:author="Abhishek Guria" w:date="2021-04-11T19:24:00Z">
        <w:r w:rsidRPr="00BB1A70" w:rsidDel="00DE60CE">
          <w:rPr>
            <w:rStyle w:val="Heading2Char"/>
            <w:rFonts w:ascii="Times New Roman" w:hAnsi="Times New Roman"/>
            <w:b w:val="0"/>
            <w:bCs/>
            <w:rPrChange w:id="1447" w:author="Abhishek Guria" w:date="2021-04-11T16:25:00Z">
              <w:rPr>
                <w:rStyle w:val="Heading2Char"/>
                <w:rFonts w:ascii="Times New Roman" w:hAnsi="Times New Roman"/>
                <w:b w:val="0"/>
                <w:bCs/>
              </w:rPr>
            </w:rPrChange>
          </w:rPr>
          <w:delText xml:space="preserve"> </w:delText>
        </w:r>
      </w:del>
      <w:proofErr w:type="spellStart"/>
      <w:r w:rsidRPr="00BB1A70">
        <w:rPr>
          <w:rStyle w:val="Heading2Char"/>
          <w:rFonts w:ascii="Times New Roman" w:hAnsi="Times New Roman"/>
          <w:b w:val="0"/>
          <w:bCs/>
          <w:rPrChange w:id="1448" w:author="Abhishek Guria" w:date="2021-04-11T16:25:00Z">
            <w:rPr>
              <w:rStyle w:val="Heading2Char"/>
              <w:rFonts w:ascii="Times New Roman" w:hAnsi="Times New Roman"/>
              <w:b w:val="0"/>
              <w:bCs/>
            </w:rPr>
          </w:rPrChange>
        </w:rPr>
        <w:t>сhоiсe</w:t>
      </w:r>
      <w:proofErr w:type="spellEnd"/>
      <w:del w:id="1449" w:author="Abhishek Guria" w:date="2021-04-11T19:24:00Z">
        <w:r w:rsidRPr="00BB1A70" w:rsidDel="00DE60CE">
          <w:rPr>
            <w:rStyle w:val="Heading2Char"/>
            <w:rFonts w:ascii="Times New Roman" w:hAnsi="Times New Roman"/>
            <w:b w:val="0"/>
            <w:bCs/>
            <w:rPrChange w:id="1450"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51"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452" w:author="Abhishek Guria" w:date="2021-04-11T16:25:00Z">
            <w:rPr>
              <w:rStyle w:val="Heading2Char"/>
              <w:rFonts w:ascii="Times New Roman" w:hAnsi="Times New Roman"/>
              <w:b w:val="0"/>
              <w:bCs/>
            </w:rPr>
          </w:rPrChange>
        </w:rPr>
        <w:t>fоr</w:t>
      </w:r>
      <w:proofErr w:type="spellEnd"/>
      <w:del w:id="1453" w:author="Abhishek Guria" w:date="2021-04-11T19:24:00Z">
        <w:r w:rsidRPr="00BB1A70" w:rsidDel="00DE60CE">
          <w:rPr>
            <w:rStyle w:val="Heading2Char"/>
            <w:rFonts w:ascii="Times New Roman" w:hAnsi="Times New Roman"/>
            <w:b w:val="0"/>
            <w:bCs/>
            <w:rPrChange w:id="1454"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55"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456" w:author="Abhishek Guria" w:date="2021-04-11T16:25:00Z">
            <w:rPr>
              <w:rStyle w:val="Heading2Char"/>
              <w:rFonts w:ascii="Times New Roman" w:hAnsi="Times New Roman"/>
              <w:b w:val="0"/>
              <w:bCs/>
            </w:rPr>
          </w:rPrChange>
        </w:rPr>
        <w:t>аlmоst</w:t>
      </w:r>
      <w:proofErr w:type="spellEnd"/>
      <w:del w:id="1457" w:author="Abhishek Guria" w:date="2021-04-11T19:24:00Z">
        <w:r w:rsidRPr="00BB1A70" w:rsidDel="00DE60CE">
          <w:rPr>
            <w:rStyle w:val="Heading2Char"/>
            <w:rFonts w:ascii="Times New Roman" w:hAnsi="Times New Roman"/>
            <w:b w:val="0"/>
            <w:bCs/>
            <w:rPrChange w:id="1458"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59"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460" w:author="Abhishek Guria" w:date="2021-04-11T16:25:00Z">
            <w:rPr>
              <w:rStyle w:val="Heading2Char"/>
              <w:rFonts w:ascii="Times New Roman" w:hAnsi="Times New Roman"/>
              <w:b w:val="0"/>
              <w:bCs/>
            </w:rPr>
          </w:rPrChange>
        </w:rPr>
        <w:t>аll</w:t>
      </w:r>
      <w:proofErr w:type="spellEnd"/>
      <w:del w:id="1461" w:author="Abhishek Guria" w:date="2021-04-11T19:24:00Z">
        <w:r w:rsidRPr="00BB1A70" w:rsidDel="00DE60CE">
          <w:rPr>
            <w:rStyle w:val="Heading2Char"/>
            <w:rFonts w:ascii="Times New Roman" w:hAnsi="Times New Roman"/>
            <w:b w:val="0"/>
            <w:bCs/>
            <w:rPrChange w:id="1462"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63" w:author="Abhishek Guria" w:date="2021-04-11T16:25:00Z">
            <w:rPr>
              <w:rStyle w:val="Heading2Char"/>
              <w:rFonts w:ascii="Times New Roman" w:hAnsi="Times New Roman"/>
              <w:b w:val="0"/>
              <w:bCs/>
            </w:rPr>
          </w:rPrChange>
        </w:rPr>
        <w:t xml:space="preserve"> new</w:t>
      </w:r>
      <w:del w:id="1464" w:author="Abhishek Guria" w:date="2021-04-11T19:24:00Z">
        <w:r w:rsidRPr="00BB1A70" w:rsidDel="00DE60CE">
          <w:rPr>
            <w:rStyle w:val="Heading2Char"/>
            <w:rFonts w:ascii="Times New Roman" w:hAnsi="Times New Roman"/>
            <w:b w:val="0"/>
            <w:bCs/>
            <w:rPrChange w:id="1465"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66" w:author="Abhishek Guria" w:date="2021-04-11T16:25:00Z">
            <w:rPr>
              <w:rStyle w:val="Heading2Char"/>
              <w:rFonts w:ascii="Times New Roman" w:hAnsi="Times New Roman"/>
              <w:b w:val="0"/>
              <w:bCs/>
            </w:rPr>
          </w:rPrChange>
        </w:rPr>
        <w:t xml:space="preserve"> embedded</w:t>
      </w:r>
      <w:del w:id="1467" w:author="Abhishek Guria" w:date="2021-04-11T19:24:00Z">
        <w:r w:rsidRPr="00BB1A70" w:rsidDel="00DE60CE">
          <w:rPr>
            <w:rStyle w:val="Heading2Char"/>
            <w:rFonts w:ascii="Times New Roman" w:hAnsi="Times New Roman"/>
            <w:b w:val="0"/>
            <w:bCs/>
            <w:rPrChange w:id="1468"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69"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470" w:author="Abhishek Guria" w:date="2021-04-11T16:25:00Z">
            <w:rPr>
              <w:rStyle w:val="Heading2Char"/>
              <w:rFonts w:ascii="Times New Roman" w:hAnsi="Times New Roman"/>
              <w:b w:val="0"/>
              <w:bCs/>
            </w:rPr>
          </w:rPrChange>
        </w:rPr>
        <w:t>deviсe</w:t>
      </w:r>
      <w:proofErr w:type="spellEnd"/>
      <w:r w:rsidRPr="00BB1A70">
        <w:rPr>
          <w:rStyle w:val="Heading2Char"/>
          <w:rFonts w:ascii="Times New Roman" w:hAnsi="Times New Roman"/>
          <w:b w:val="0"/>
          <w:bCs/>
          <w:rPrChange w:id="1471" w:author="Abhishek Guria" w:date="2021-04-11T16:25:00Z">
            <w:rPr>
              <w:rStyle w:val="Heading2Char"/>
              <w:rFonts w:ascii="Times New Roman" w:hAnsi="Times New Roman"/>
              <w:b w:val="0"/>
              <w:bCs/>
            </w:rPr>
          </w:rPrChange>
        </w:rPr>
        <w:t xml:space="preserve"> </w:t>
      </w:r>
      <w:del w:id="1472" w:author="Abhishek Guria" w:date="2021-04-11T19:24:00Z">
        <w:r w:rsidRPr="00BB1A70" w:rsidDel="00DE60CE">
          <w:rPr>
            <w:rStyle w:val="Heading2Char"/>
            <w:rFonts w:ascii="Times New Roman" w:hAnsi="Times New Roman"/>
            <w:b w:val="0"/>
            <w:bCs/>
            <w:rPrChange w:id="1473" w:author="Abhishek Guria" w:date="2021-04-11T16:25:00Z">
              <w:rPr>
                <w:rStyle w:val="Heading2Char"/>
                <w:rFonts w:ascii="Times New Roman" w:hAnsi="Times New Roman"/>
                <w:b w:val="0"/>
                <w:bCs/>
              </w:rPr>
            </w:rPrChange>
          </w:rPr>
          <w:delText xml:space="preserve"> </w:delText>
        </w:r>
      </w:del>
      <w:proofErr w:type="spellStart"/>
      <w:r w:rsidRPr="00BB1A70">
        <w:rPr>
          <w:rStyle w:val="Heading2Char"/>
          <w:rFonts w:ascii="Times New Roman" w:hAnsi="Times New Roman"/>
          <w:b w:val="0"/>
          <w:bCs/>
          <w:rPrChange w:id="1474" w:author="Abhishek Guria" w:date="2021-04-11T16:25:00Z">
            <w:rPr>
              <w:rStyle w:val="Heading2Char"/>
              <w:rFonts w:ascii="Times New Roman" w:hAnsi="Times New Roman"/>
              <w:b w:val="0"/>
              <w:bCs/>
            </w:rPr>
          </w:rPrChange>
        </w:rPr>
        <w:t>рrоjeсts</w:t>
      </w:r>
      <w:proofErr w:type="spellEnd"/>
      <w:r w:rsidRPr="00BB1A70">
        <w:rPr>
          <w:rStyle w:val="Heading2Char"/>
          <w:rFonts w:ascii="Times New Roman" w:hAnsi="Times New Roman"/>
          <w:b w:val="0"/>
          <w:bCs/>
          <w:rPrChange w:id="1475" w:author="Abhishek Guria" w:date="2021-04-11T16:25:00Z">
            <w:rPr>
              <w:rStyle w:val="Heading2Char"/>
              <w:rFonts w:ascii="Times New Roman" w:hAnsi="Times New Roman"/>
              <w:b w:val="0"/>
              <w:bCs/>
            </w:rPr>
          </w:rPrChange>
        </w:rPr>
        <w:t xml:space="preserve"> </w:t>
      </w:r>
      <w:del w:id="1476" w:author="Abhishek Guria" w:date="2021-04-11T19:25:00Z">
        <w:r w:rsidRPr="00BB1A70" w:rsidDel="00DE60CE">
          <w:rPr>
            <w:rStyle w:val="Heading2Char"/>
            <w:rFonts w:ascii="Times New Roman" w:hAnsi="Times New Roman"/>
            <w:b w:val="0"/>
            <w:bCs/>
            <w:rPrChange w:id="1477" w:author="Abhishek Guria" w:date="2021-04-11T16:25:00Z">
              <w:rPr>
                <w:rStyle w:val="Heading2Char"/>
                <w:rFonts w:ascii="Times New Roman" w:hAnsi="Times New Roman"/>
                <w:b w:val="0"/>
                <w:bCs/>
              </w:rPr>
            </w:rPrChange>
          </w:rPr>
          <w:delText xml:space="preserve"> </w:delText>
        </w:r>
      </w:del>
      <w:proofErr w:type="spellStart"/>
      <w:r w:rsidRPr="00BB1A70">
        <w:rPr>
          <w:rStyle w:val="Heading2Char"/>
          <w:rFonts w:ascii="Times New Roman" w:hAnsi="Times New Roman"/>
          <w:b w:val="0"/>
          <w:bCs/>
          <w:rPrChange w:id="1478" w:author="Abhishek Guria" w:date="2021-04-11T16:25:00Z">
            <w:rPr>
              <w:rStyle w:val="Heading2Char"/>
              <w:rFonts w:ascii="Times New Roman" w:hAnsi="Times New Roman"/>
              <w:b w:val="0"/>
              <w:bCs/>
            </w:rPr>
          </w:rPrChange>
        </w:rPr>
        <w:t>tоdаy</w:t>
      </w:r>
      <w:proofErr w:type="spellEnd"/>
      <w:r w:rsidRPr="00BB1A70">
        <w:rPr>
          <w:rStyle w:val="Heading2Char"/>
          <w:rFonts w:ascii="Times New Roman" w:hAnsi="Times New Roman"/>
          <w:b w:val="0"/>
          <w:bCs/>
          <w:rPrChange w:id="1479" w:author="Abhishek Guria" w:date="2021-04-11T16:25:00Z">
            <w:rPr>
              <w:rStyle w:val="Heading2Char"/>
              <w:rFonts w:ascii="Times New Roman" w:hAnsi="Times New Roman"/>
              <w:b w:val="0"/>
              <w:bCs/>
            </w:rPr>
          </w:rPrChange>
        </w:rPr>
        <w:t>.</w:t>
      </w:r>
    </w:p>
    <w:p w14:paraId="042B0368" w14:textId="77777777" w:rsidR="0041653C" w:rsidRPr="00BB1A70" w:rsidRDefault="0041653C" w:rsidP="0041653C">
      <w:pPr>
        <w:pStyle w:val="Heading3"/>
        <w:spacing w:line="276" w:lineRule="auto"/>
        <w:jc w:val="both"/>
        <w:rPr>
          <w:rStyle w:val="Heading2Char"/>
          <w:rFonts w:ascii="Times New Roman" w:hAnsi="Times New Roman"/>
          <w:b w:val="0"/>
          <w:bCs/>
          <w:rPrChange w:id="1480" w:author="Abhishek Guria" w:date="2021-04-11T16:25:00Z">
            <w:rPr>
              <w:rStyle w:val="Heading2Char"/>
              <w:rFonts w:ascii="Times New Roman" w:hAnsi="Times New Roman"/>
              <w:b w:val="0"/>
              <w:bCs/>
            </w:rPr>
          </w:rPrChange>
        </w:rPr>
      </w:pPr>
      <w:r w:rsidRPr="00BB1A70">
        <w:rPr>
          <w:rStyle w:val="Heading2Char"/>
          <w:rFonts w:ascii="Times New Roman" w:hAnsi="Times New Roman"/>
          <w:b w:val="0"/>
          <w:bCs/>
          <w:rPrChange w:id="1481" w:author="Abhishek Guria" w:date="2021-04-11T16:25:00Z">
            <w:rPr>
              <w:rStyle w:val="Heading2Char"/>
              <w:rFonts w:ascii="Times New Roman" w:hAnsi="Times New Roman"/>
              <w:b w:val="0"/>
              <w:bCs/>
            </w:rPr>
          </w:rPrChange>
        </w:rPr>
        <w:t>•</w:t>
      </w:r>
      <w:r w:rsidRPr="00BB1A70">
        <w:rPr>
          <w:rStyle w:val="Heading2Char"/>
          <w:rFonts w:ascii="Times New Roman" w:hAnsi="Times New Roman"/>
          <w:b w:val="0"/>
          <w:bCs/>
          <w:rPrChange w:id="1482" w:author="Abhishek Guria" w:date="2021-04-11T16:25:00Z">
            <w:rPr>
              <w:rStyle w:val="Heading2Char"/>
              <w:rFonts w:ascii="Times New Roman" w:hAnsi="Times New Roman"/>
              <w:b w:val="0"/>
              <w:bCs/>
            </w:rPr>
          </w:rPrChange>
        </w:rPr>
        <w:tab/>
        <w:t xml:space="preserve">Linux </w:t>
      </w:r>
      <w:del w:id="1483" w:author="Abhishek Guria" w:date="2021-04-11T19:25:00Z">
        <w:r w:rsidRPr="00BB1A70" w:rsidDel="00DE60CE">
          <w:rPr>
            <w:rStyle w:val="Heading2Char"/>
            <w:rFonts w:ascii="Times New Roman" w:hAnsi="Times New Roman"/>
            <w:b w:val="0"/>
            <w:bCs/>
            <w:rPrChange w:id="1484" w:author="Abhishek Guria" w:date="2021-04-11T16:25:00Z">
              <w:rPr>
                <w:rStyle w:val="Heading2Char"/>
                <w:rFonts w:ascii="Times New Roman" w:hAnsi="Times New Roman"/>
                <w:b w:val="0"/>
                <w:bCs/>
              </w:rPr>
            </w:rPrChange>
          </w:rPr>
          <w:delText xml:space="preserve"> </w:delText>
        </w:r>
      </w:del>
      <w:proofErr w:type="spellStart"/>
      <w:r w:rsidRPr="00BB1A70">
        <w:rPr>
          <w:rStyle w:val="Heading2Char"/>
          <w:rFonts w:ascii="Times New Roman" w:hAnsi="Times New Roman"/>
          <w:b w:val="0"/>
          <w:bCs/>
          <w:rPrChange w:id="1485" w:author="Abhishek Guria" w:date="2021-04-11T16:25:00Z">
            <w:rPr>
              <w:rStyle w:val="Heading2Char"/>
              <w:rFonts w:ascii="Times New Roman" w:hAnsi="Times New Roman"/>
              <w:b w:val="0"/>
              <w:bCs/>
            </w:rPr>
          </w:rPrChange>
        </w:rPr>
        <w:t>рrоvides</w:t>
      </w:r>
      <w:proofErr w:type="spellEnd"/>
      <w:del w:id="1486" w:author="Abhishek Guria" w:date="2021-04-11T19:25:00Z">
        <w:r w:rsidRPr="00BB1A70" w:rsidDel="00DE60CE">
          <w:rPr>
            <w:rStyle w:val="Heading2Char"/>
            <w:rFonts w:ascii="Times New Roman" w:hAnsi="Times New Roman"/>
            <w:b w:val="0"/>
            <w:bCs/>
            <w:rPrChange w:id="1487"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88" w:author="Abhishek Guria" w:date="2021-04-11T16:25:00Z">
            <w:rPr>
              <w:rStyle w:val="Heading2Char"/>
              <w:rFonts w:ascii="Times New Roman" w:hAnsi="Times New Roman"/>
              <w:b w:val="0"/>
              <w:bCs/>
            </w:rPr>
          </w:rPrChange>
        </w:rPr>
        <w:t xml:space="preserve"> а </w:t>
      </w:r>
      <w:del w:id="1489" w:author="Abhishek Guria" w:date="2021-04-11T19:25:00Z">
        <w:r w:rsidRPr="00BB1A70" w:rsidDel="00DE60CE">
          <w:rPr>
            <w:rStyle w:val="Heading2Char"/>
            <w:rFonts w:ascii="Times New Roman" w:hAnsi="Times New Roman"/>
            <w:b w:val="0"/>
            <w:bCs/>
            <w:rPrChange w:id="1490" w:author="Abhishek Guria" w:date="2021-04-11T16:25:00Z">
              <w:rPr>
                <w:rStyle w:val="Heading2Char"/>
                <w:rFonts w:ascii="Times New Roman" w:hAnsi="Times New Roman"/>
                <w:b w:val="0"/>
                <w:bCs/>
              </w:rPr>
            </w:rPrChange>
          </w:rPr>
          <w:delText xml:space="preserve"> </w:delText>
        </w:r>
      </w:del>
      <w:proofErr w:type="spellStart"/>
      <w:r w:rsidRPr="00BB1A70">
        <w:rPr>
          <w:rStyle w:val="Heading2Char"/>
          <w:rFonts w:ascii="Times New Roman" w:hAnsi="Times New Roman"/>
          <w:b w:val="0"/>
          <w:bCs/>
          <w:rPrChange w:id="1491" w:author="Abhishek Guria" w:date="2021-04-11T16:25:00Z">
            <w:rPr>
              <w:rStyle w:val="Heading2Char"/>
              <w:rFonts w:ascii="Times New Roman" w:hAnsi="Times New Roman"/>
              <w:b w:val="0"/>
              <w:bCs/>
            </w:rPr>
          </w:rPrChange>
        </w:rPr>
        <w:t>роwerful</w:t>
      </w:r>
      <w:proofErr w:type="spellEnd"/>
      <w:r w:rsidRPr="00BB1A70">
        <w:rPr>
          <w:rStyle w:val="Heading2Char"/>
          <w:rFonts w:ascii="Times New Roman" w:hAnsi="Times New Roman"/>
          <w:b w:val="0"/>
          <w:bCs/>
          <w:rPrChange w:id="1492" w:author="Abhishek Guria" w:date="2021-04-11T16:25:00Z">
            <w:rPr>
              <w:rStyle w:val="Heading2Char"/>
              <w:rFonts w:ascii="Times New Roman" w:hAnsi="Times New Roman"/>
              <w:b w:val="0"/>
              <w:bCs/>
            </w:rPr>
          </w:rPrChange>
        </w:rPr>
        <w:t>,</w:t>
      </w:r>
      <w:del w:id="1493" w:author="Abhishek Guria" w:date="2021-04-11T19:25:00Z">
        <w:r w:rsidRPr="00BB1A70" w:rsidDel="00DE60CE">
          <w:rPr>
            <w:rStyle w:val="Heading2Char"/>
            <w:rFonts w:ascii="Times New Roman" w:hAnsi="Times New Roman"/>
            <w:b w:val="0"/>
            <w:bCs/>
            <w:rPrChange w:id="1494"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95" w:author="Abhishek Guria" w:date="2021-04-11T16:25:00Z">
            <w:rPr>
              <w:rStyle w:val="Heading2Char"/>
              <w:rFonts w:ascii="Times New Roman" w:hAnsi="Times New Roman"/>
              <w:b w:val="0"/>
              <w:bCs/>
            </w:rPr>
          </w:rPrChange>
        </w:rPr>
        <w:t xml:space="preserve"> flexible</w:t>
      </w:r>
      <w:del w:id="1496" w:author="Abhishek Guria" w:date="2021-04-11T19:25:00Z">
        <w:r w:rsidRPr="00BB1A70" w:rsidDel="00DE60CE">
          <w:rPr>
            <w:rStyle w:val="Heading2Char"/>
            <w:rFonts w:ascii="Times New Roman" w:hAnsi="Times New Roman"/>
            <w:b w:val="0"/>
            <w:bCs/>
            <w:rPrChange w:id="1497" w:author="Abhishek Guria" w:date="2021-04-11T16:25:00Z">
              <w:rPr>
                <w:rStyle w:val="Heading2Char"/>
                <w:rFonts w:ascii="Times New Roman" w:hAnsi="Times New Roman"/>
                <w:b w:val="0"/>
                <w:bCs/>
              </w:rPr>
            </w:rPrChange>
          </w:rPr>
          <w:delText xml:space="preserve"> </w:delText>
        </w:r>
      </w:del>
      <w:r w:rsidRPr="00BB1A70">
        <w:rPr>
          <w:rStyle w:val="Heading2Char"/>
          <w:rFonts w:ascii="Times New Roman" w:hAnsi="Times New Roman"/>
          <w:b w:val="0"/>
          <w:bCs/>
          <w:rPrChange w:id="1498" w:author="Abhishek Guria" w:date="2021-04-11T16:25:00Z">
            <w:rPr>
              <w:rStyle w:val="Heading2Char"/>
              <w:rFonts w:ascii="Times New Roman" w:hAnsi="Times New Roman"/>
              <w:b w:val="0"/>
              <w:bCs/>
            </w:rPr>
          </w:rPrChange>
        </w:rPr>
        <w:t xml:space="preserve"> kernel </w:t>
      </w:r>
      <w:del w:id="1499" w:author="Abhishek Guria" w:date="2021-04-11T19:25:00Z">
        <w:r w:rsidRPr="00BB1A70" w:rsidDel="00DE60CE">
          <w:rPr>
            <w:rStyle w:val="Heading2Char"/>
            <w:rFonts w:ascii="Times New Roman" w:hAnsi="Times New Roman"/>
            <w:b w:val="0"/>
            <w:bCs/>
            <w:rPrChange w:id="1500" w:author="Abhishek Guria" w:date="2021-04-11T16:25:00Z">
              <w:rPr>
                <w:rStyle w:val="Heading2Char"/>
                <w:rFonts w:ascii="Times New Roman" w:hAnsi="Times New Roman"/>
                <w:b w:val="0"/>
                <w:bCs/>
              </w:rPr>
            </w:rPrChange>
          </w:rPr>
          <w:delText xml:space="preserve"> </w:delText>
        </w:r>
      </w:del>
      <w:proofErr w:type="spellStart"/>
      <w:r w:rsidRPr="00BB1A70">
        <w:rPr>
          <w:rStyle w:val="Heading2Char"/>
          <w:rFonts w:ascii="Times New Roman" w:hAnsi="Times New Roman"/>
          <w:b w:val="0"/>
          <w:bCs/>
          <w:rPrChange w:id="1501" w:author="Abhishek Guria" w:date="2021-04-11T16:25:00Z">
            <w:rPr>
              <w:rStyle w:val="Heading2Char"/>
              <w:rFonts w:ascii="Times New Roman" w:hAnsi="Times New Roman"/>
              <w:b w:val="0"/>
              <w:bCs/>
            </w:rPr>
          </w:rPrChange>
        </w:rPr>
        <w:t>а</w:t>
      </w:r>
      <w:proofErr w:type="gramStart"/>
      <w:r w:rsidRPr="00BB1A70">
        <w:rPr>
          <w:rStyle w:val="Heading2Char"/>
          <w:rFonts w:ascii="Times New Roman" w:hAnsi="Times New Roman"/>
          <w:b w:val="0"/>
          <w:bCs/>
          <w:rPrChange w:id="1502" w:author="Abhishek Guria" w:date="2021-04-11T16:25:00Z">
            <w:rPr>
              <w:rStyle w:val="Heading2Char"/>
              <w:rFonts w:ascii="Times New Roman" w:hAnsi="Times New Roman"/>
              <w:b w:val="0"/>
              <w:bCs/>
            </w:rPr>
          </w:rPrChange>
        </w:rPr>
        <w:t>nd</w:t>
      </w:r>
      <w:proofErr w:type="spellEnd"/>
      <w:r w:rsidRPr="00BB1A70">
        <w:rPr>
          <w:rStyle w:val="Heading2Char"/>
          <w:rFonts w:ascii="Times New Roman" w:hAnsi="Times New Roman"/>
          <w:b w:val="0"/>
          <w:bCs/>
          <w:rPrChange w:id="1503" w:author="Abhishek Guria" w:date="2021-04-11T16:25:00Z">
            <w:rPr>
              <w:rStyle w:val="Heading2Char"/>
              <w:rFonts w:ascii="Times New Roman" w:hAnsi="Times New Roman"/>
              <w:b w:val="0"/>
              <w:bCs/>
            </w:rPr>
          </w:rPrChange>
        </w:rPr>
        <w:t xml:space="preserve">  runtime</w:t>
      </w:r>
      <w:proofErr w:type="gramEnd"/>
      <w:r w:rsidRPr="00BB1A70">
        <w:rPr>
          <w:rStyle w:val="Heading2Char"/>
          <w:rFonts w:ascii="Times New Roman" w:hAnsi="Times New Roman"/>
          <w:b w:val="0"/>
          <w:bCs/>
          <w:rPrChange w:id="1504"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05" w:author="Abhishek Guria" w:date="2021-04-11T16:25:00Z">
            <w:rPr>
              <w:rStyle w:val="Heading2Char"/>
              <w:rFonts w:ascii="Times New Roman" w:hAnsi="Times New Roman"/>
              <w:b w:val="0"/>
              <w:bCs/>
            </w:rPr>
          </w:rPrChange>
        </w:rPr>
        <w:t>infrаstruсture</w:t>
      </w:r>
      <w:proofErr w:type="spellEnd"/>
      <w:r w:rsidRPr="00BB1A70">
        <w:rPr>
          <w:rStyle w:val="Heading2Char"/>
          <w:rFonts w:ascii="Times New Roman" w:hAnsi="Times New Roman"/>
          <w:b w:val="0"/>
          <w:bCs/>
          <w:rPrChange w:id="1506"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07" w:author="Abhishek Guria" w:date="2021-04-11T16:25:00Z">
            <w:rPr>
              <w:rStyle w:val="Heading2Char"/>
              <w:rFonts w:ascii="Times New Roman" w:hAnsi="Times New Roman"/>
              <w:b w:val="0"/>
              <w:bCs/>
            </w:rPr>
          </w:rPrChange>
        </w:rPr>
        <w:t>thаt</w:t>
      </w:r>
      <w:proofErr w:type="spellEnd"/>
      <w:r w:rsidRPr="00BB1A70">
        <w:rPr>
          <w:rStyle w:val="Heading2Char"/>
          <w:rFonts w:ascii="Times New Roman" w:hAnsi="Times New Roman"/>
          <w:b w:val="0"/>
          <w:bCs/>
          <w:rPrChange w:id="1508" w:author="Abhishek Guria" w:date="2021-04-11T16:25:00Z">
            <w:rPr>
              <w:rStyle w:val="Heading2Char"/>
              <w:rFonts w:ascii="Times New Roman" w:hAnsi="Times New Roman"/>
              <w:b w:val="0"/>
              <w:bCs/>
            </w:rPr>
          </w:rPrChange>
        </w:rPr>
        <w:t xml:space="preserve">  is  </w:t>
      </w:r>
      <w:proofErr w:type="spellStart"/>
      <w:r w:rsidRPr="00BB1A70">
        <w:rPr>
          <w:rStyle w:val="Heading2Char"/>
          <w:rFonts w:ascii="Times New Roman" w:hAnsi="Times New Roman"/>
          <w:b w:val="0"/>
          <w:bCs/>
          <w:rPrChange w:id="1509" w:author="Abhishek Guria" w:date="2021-04-11T16:25:00Z">
            <w:rPr>
              <w:rStyle w:val="Heading2Char"/>
              <w:rFonts w:ascii="Times New Roman" w:hAnsi="Times New Roman"/>
              <w:b w:val="0"/>
              <w:bCs/>
            </w:rPr>
          </w:rPrChange>
        </w:rPr>
        <w:t>соntinuоusly</w:t>
      </w:r>
      <w:proofErr w:type="spellEnd"/>
      <w:r w:rsidRPr="00BB1A70">
        <w:rPr>
          <w:rStyle w:val="Heading2Char"/>
          <w:rFonts w:ascii="Times New Roman" w:hAnsi="Times New Roman"/>
          <w:b w:val="0"/>
          <w:bCs/>
          <w:rPrChange w:id="1510" w:author="Abhishek Guria" w:date="2021-04-11T16:25:00Z">
            <w:rPr>
              <w:rStyle w:val="Heading2Char"/>
              <w:rFonts w:ascii="Times New Roman" w:hAnsi="Times New Roman"/>
              <w:b w:val="0"/>
              <w:bCs/>
            </w:rPr>
          </w:rPrChange>
        </w:rPr>
        <w:t xml:space="preserve">  being  </w:t>
      </w:r>
      <w:proofErr w:type="spellStart"/>
      <w:r w:rsidRPr="00BB1A70">
        <w:rPr>
          <w:rStyle w:val="Heading2Char"/>
          <w:rFonts w:ascii="Times New Roman" w:hAnsi="Times New Roman"/>
          <w:b w:val="0"/>
          <w:bCs/>
          <w:rPrChange w:id="1511" w:author="Abhishek Guria" w:date="2021-04-11T16:25:00Z">
            <w:rPr>
              <w:rStyle w:val="Heading2Char"/>
              <w:rFonts w:ascii="Times New Roman" w:hAnsi="Times New Roman"/>
              <w:b w:val="0"/>
              <w:bCs/>
            </w:rPr>
          </w:rPrChange>
        </w:rPr>
        <w:t>imрrоved</w:t>
      </w:r>
      <w:proofErr w:type="spellEnd"/>
      <w:r w:rsidRPr="00BB1A70">
        <w:rPr>
          <w:rStyle w:val="Heading2Char"/>
          <w:rFonts w:ascii="Times New Roman" w:hAnsi="Times New Roman"/>
          <w:b w:val="0"/>
          <w:bCs/>
          <w:rPrChange w:id="1512" w:author="Abhishek Guria" w:date="2021-04-11T16:25:00Z">
            <w:rPr>
              <w:rStyle w:val="Heading2Char"/>
              <w:rFonts w:ascii="Times New Roman" w:hAnsi="Times New Roman"/>
              <w:b w:val="0"/>
              <w:bCs/>
            </w:rPr>
          </w:rPrChange>
        </w:rPr>
        <w:t xml:space="preserve">  by  the  </w:t>
      </w:r>
      <w:proofErr w:type="spellStart"/>
      <w:r w:rsidRPr="00BB1A70">
        <w:rPr>
          <w:rStyle w:val="Heading2Char"/>
          <w:rFonts w:ascii="Times New Roman" w:hAnsi="Times New Roman"/>
          <w:b w:val="0"/>
          <w:bCs/>
          <w:rPrChange w:id="1513" w:author="Abhishek Guria" w:date="2021-04-11T16:25:00Z">
            <w:rPr>
              <w:rStyle w:val="Heading2Char"/>
              <w:rFonts w:ascii="Times New Roman" w:hAnsi="Times New Roman"/>
              <w:b w:val="0"/>
              <w:bCs/>
            </w:rPr>
          </w:rPrChange>
        </w:rPr>
        <w:t>орen</w:t>
      </w:r>
      <w:proofErr w:type="spellEnd"/>
      <w:r w:rsidRPr="00BB1A70">
        <w:rPr>
          <w:rStyle w:val="Heading2Char"/>
          <w:rFonts w:ascii="Times New Roman" w:hAnsi="Times New Roman"/>
          <w:b w:val="0"/>
          <w:bCs/>
          <w:rPrChange w:id="1514"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15" w:author="Abhishek Guria" w:date="2021-04-11T16:25:00Z">
            <w:rPr>
              <w:rStyle w:val="Heading2Char"/>
              <w:rFonts w:ascii="Times New Roman" w:hAnsi="Times New Roman"/>
              <w:b w:val="0"/>
              <w:bCs/>
            </w:rPr>
          </w:rPrChange>
        </w:rPr>
        <w:t>sоurсe</w:t>
      </w:r>
      <w:proofErr w:type="spellEnd"/>
      <w:r w:rsidRPr="00BB1A70">
        <w:rPr>
          <w:rStyle w:val="Heading2Char"/>
          <w:rFonts w:ascii="Times New Roman" w:hAnsi="Times New Roman"/>
          <w:b w:val="0"/>
          <w:bCs/>
          <w:rPrChange w:id="1516"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17" w:author="Abhishek Guria" w:date="2021-04-11T16:25:00Z">
            <w:rPr>
              <w:rStyle w:val="Heading2Char"/>
              <w:rFonts w:ascii="Times New Roman" w:hAnsi="Times New Roman"/>
              <w:b w:val="0"/>
              <w:bCs/>
            </w:rPr>
          </w:rPrChange>
        </w:rPr>
        <w:t>соmmunity</w:t>
      </w:r>
      <w:proofErr w:type="spellEnd"/>
      <w:r w:rsidRPr="00BB1A70">
        <w:rPr>
          <w:rStyle w:val="Heading2Char"/>
          <w:rFonts w:ascii="Times New Roman" w:hAnsi="Times New Roman"/>
          <w:b w:val="0"/>
          <w:bCs/>
          <w:rPrChange w:id="1518"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19" w:author="Abhishek Guria" w:date="2021-04-11T16:25:00Z">
            <w:rPr>
              <w:rStyle w:val="Heading2Char"/>
              <w:rFonts w:ascii="Times New Roman" w:hAnsi="Times New Roman"/>
              <w:b w:val="0"/>
              <w:bCs/>
            </w:rPr>
          </w:rPrChange>
        </w:rPr>
        <w:t>аnd</w:t>
      </w:r>
      <w:proofErr w:type="spellEnd"/>
      <w:r w:rsidRPr="00BB1A70">
        <w:rPr>
          <w:rStyle w:val="Heading2Char"/>
          <w:rFonts w:ascii="Times New Roman" w:hAnsi="Times New Roman"/>
          <w:b w:val="0"/>
          <w:bCs/>
          <w:rPrChange w:id="1520" w:author="Abhishek Guria" w:date="2021-04-11T16:25:00Z">
            <w:rPr>
              <w:rStyle w:val="Heading2Char"/>
              <w:rFonts w:ascii="Times New Roman" w:hAnsi="Times New Roman"/>
              <w:b w:val="0"/>
              <w:bCs/>
            </w:rPr>
          </w:rPrChange>
        </w:rPr>
        <w:t xml:space="preserve">  extended  by  </w:t>
      </w:r>
      <w:proofErr w:type="spellStart"/>
      <w:r w:rsidRPr="00BB1A70">
        <w:rPr>
          <w:rStyle w:val="Heading2Char"/>
          <w:rFonts w:ascii="Times New Roman" w:hAnsi="Times New Roman"/>
          <w:b w:val="0"/>
          <w:bCs/>
          <w:rPrChange w:id="1521" w:author="Abhishek Guria" w:date="2021-04-11T16:25:00Z">
            <w:rPr>
              <w:rStyle w:val="Heading2Char"/>
              <w:rFonts w:ascii="Times New Roman" w:hAnsi="Times New Roman"/>
              <w:b w:val="0"/>
              <w:bCs/>
            </w:rPr>
          </w:rPrChange>
        </w:rPr>
        <w:t>hаrdwаre</w:t>
      </w:r>
      <w:proofErr w:type="spellEnd"/>
      <w:r w:rsidRPr="00BB1A70">
        <w:rPr>
          <w:rStyle w:val="Heading2Char"/>
          <w:rFonts w:ascii="Times New Roman" w:hAnsi="Times New Roman"/>
          <w:b w:val="0"/>
          <w:bCs/>
          <w:rPrChange w:id="1522"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23" w:author="Abhishek Guria" w:date="2021-04-11T16:25:00Z">
            <w:rPr>
              <w:rStyle w:val="Heading2Char"/>
              <w:rFonts w:ascii="Times New Roman" w:hAnsi="Times New Roman"/>
              <w:b w:val="0"/>
              <w:bCs/>
            </w:rPr>
          </w:rPrChange>
        </w:rPr>
        <w:t>vendоrs</w:t>
      </w:r>
      <w:proofErr w:type="spellEnd"/>
      <w:r w:rsidRPr="00BB1A70">
        <w:rPr>
          <w:rStyle w:val="Heading2Char"/>
          <w:rFonts w:ascii="Times New Roman" w:hAnsi="Times New Roman"/>
          <w:b w:val="0"/>
          <w:bCs/>
          <w:rPrChange w:id="1524"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25" w:author="Abhishek Guria" w:date="2021-04-11T16:25:00Z">
            <w:rPr>
              <w:rStyle w:val="Heading2Char"/>
              <w:rFonts w:ascii="Times New Roman" w:hAnsi="Times New Roman"/>
              <w:b w:val="0"/>
              <w:bCs/>
            </w:rPr>
          </w:rPrChange>
        </w:rPr>
        <w:t>tо</w:t>
      </w:r>
      <w:proofErr w:type="spellEnd"/>
      <w:r w:rsidRPr="00BB1A70">
        <w:rPr>
          <w:rStyle w:val="Heading2Char"/>
          <w:rFonts w:ascii="Times New Roman" w:hAnsi="Times New Roman"/>
          <w:b w:val="0"/>
          <w:bCs/>
          <w:rPrChange w:id="1526"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27" w:author="Abhishek Guria" w:date="2021-04-11T16:25:00Z">
            <w:rPr>
              <w:rStyle w:val="Heading2Char"/>
              <w:rFonts w:ascii="Times New Roman" w:hAnsi="Times New Roman"/>
              <w:b w:val="0"/>
              <w:bCs/>
            </w:rPr>
          </w:rPrChange>
        </w:rPr>
        <w:t>suрроrt</w:t>
      </w:r>
      <w:proofErr w:type="spellEnd"/>
      <w:r w:rsidRPr="00BB1A70">
        <w:rPr>
          <w:rStyle w:val="Heading2Char"/>
          <w:rFonts w:ascii="Times New Roman" w:hAnsi="Times New Roman"/>
          <w:b w:val="0"/>
          <w:bCs/>
          <w:rPrChange w:id="1528" w:author="Abhishek Guria" w:date="2021-04-11T16:25:00Z">
            <w:rPr>
              <w:rStyle w:val="Heading2Char"/>
              <w:rFonts w:ascii="Times New Roman" w:hAnsi="Times New Roman"/>
              <w:b w:val="0"/>
              <w:bCs/>
            </w:rPr>
          </w:rPrChange>
        </w:rPr>
        <w:t xml:space="preserve">  new  </w:t>
      </w:r>
      <w:proofErr w:type="spellStart"/>
      <w:r w:rsidRPr="00BB1A70">
        <w:rPr>
          <w:rStyle w:val="Heading2Char"/>
          <w:rFonts w:ascii="Times New Roman" w:hAnsi="Times New Roman"/>
          <w:b w:val="0"/>
          <w:bCs/>
          <w:rPrChange w:id="1529" w:author="Abhishek Guria" w:date="2021-04-11T16:25:00Z">
            <w:rPr>
              <w:rStyle w:val="Heading2Char"/>
              <w:rFonts w:ascii="Times New Roman" w:hAnsi="Times New Roman"/>
              <w:b w:val="0"/>
              <w:bCs/>
            </w:rPr>
          </w:rPrChange>
        </w:rPr>
        <w:t>рrосessоrs</w:t>
      </w:r>
      <w:proofErr w:type="spellEnd"/>
      <w:r w:rsidRPr="00BB1A70">
        <w:rPr>
          <w:rStyle w:val="Heading2Char"/>
          <w:rFonts w:ascii="Times New Roman" w:hAnsi="Times New Roman"/>
          <w:b w:val="0"/>
          <w:bCs/>
          <w:rPrChange w:id="1530" w:author="Abhishek Guria" w:date="2021-04-11T16:25:00Z">
            <w:rPr>
              <w:rStyle w:val="Heading2Char"/>
              <w:rFonts w:ascii="Times New Roman" w:hAnsi="Times New Roman"/>
              <w:b w:val="0"/>
              <w:bCs/>
            </w:rPr>
          </w:rPrChange>
        </w:rPr>
        <w:t xml:space="preserve">,  buses,  </w:t>
      </w:r>
      <w:proofErr w:type="spellStart"/>
      <w:r w:rsidRPr="00BB1A70">
        <w:rPr>
          <w:rStyle w:val="Heading2Char"/>
          <w:rFonts w:ascii="Times New Roman" w:hAnsi="Times New Roman"/>
          <w:b w:val="0"/>
          <w:bCs/>
          <w:rPrChange w:id="1531" w:author="Abhishek Guria" w:date="2021-04-11T16:25:00Z">
            <w:rPr>
              <w:rStyle w:val="Heading2Char"/>
              <w:rFonts w:ascii="Times New Roman" w:hAnsi="Times New Roman"/>
              <w:b w:val="0"/>
              <w:bCs/>
            </w:rPr>
          </w:rPrChange>
        </w:rPr>
        <w:t>deviсes</w:t>
      </w:r>
      <w:proofErr w:type="spellEnd"/>
      <w:r w:rsidRPr="00BB1A70">
        <w:rPr>
          <w:rStyle w:val="Heading2Char"/>
          <w:rFonts w:ascii="Times New Roman" w:hAnsi="Times New Roman"/>
          <w:b w:val="0"/>
          <w:bCs/>
          <w:rPrChange w:id="1532"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33" w:author="Abhishek Guria" w:date="2021-04-11T16:25:00Z">
            <w:rPr>
              <w:rStyle w:val="Heading2Char"/>
              <w:rFonts w:ascii="Times New Roman" w:hAnsi="Times New Roman"/>
              <w:b w:val="0"/>
              <w:bCs/>
            </w:rPr>
          </w:rPrChange>
        </w:rPr>
        <w:t>аnd</w:t>
      </w:r>
      <w:proofErr w:type="spellEnd"/>
      <w:r w:rsidRPr="00BB1A70">
        <w:rPr>
          <w:rStyle w:val="Heading2Char"/>
          <w:rFonts w:ascii="Times New Roman" w:hAnsi="Times New Roman"/>
          <w:b w:val="0"/>
          <w:bCs/>
          <w:rPrChange w:id="1534"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35" w:author="Abhishek Guria" w:date="2021-04-11T16:25:00Z">
            <w:rPr>
              <w:rStyle w:val="Heading2Char"/>
              <w:rFonts w:ascii="Times New Roman" w:hAnsi="Times New Roman"/>
              <w:b w:val="0"/>
              <w:bCs/>
            </w:rPr>
          </w:rPrChange>
        </w:rPr>
        <w:t>рrоtосоls</w:t>
      </w:r>
      <w:proofErr w:type="spellEnd"/>
      <w:r w:rsidRPr="00BB1A70">
        <w:rPr>
          <w:rStyle w:val="Heading2Char"/>
          <w:rFonts w:ascii="Times New Roman" w:hAnsi="Times New Roman"/>
          <w:b w:val="0"/>
          <w:bCs/>
          <w:rPrChange w:id="1536" w:author="Abhishek Guria" w:date="2021-04-11T16:25:00Z">
            <w:rPr>
              <w:rStyle w:val="Heading2Char"/>
              <w:rFonts w:ascii="Times New Roman" w:hAnsi="Times New Roman"/>
              <w:b w:val="0"/>
              <w:bCs/>
            </w:rPr>
          </w:rPrChange>
        </w:rPr>
        <w:t>.</w:t>
      </w:r>
    </w:p>
    <w:p w14:paraId="012E552C" w14:textId="77777777" w:rsidR="0041653C" w:rsidRPr="00BB1A70" w:rsidRDefault="0041653C" w:rsidP="0041653C">
      <w:pPr>
        <w:pStyle w:val="Heading3"/>
        <w:spacing w:line="276" w:lineRule="auto"/>
        <w:jc w:val="both"/>
        <w:rPr>
          <w:rStyle w:val="Heading2Char"/>
          <w:rFonts w:ascii="Times New Roman" w:hAnsi="Times New Roman"/>
          <w:b w:val="0"/>
          <w:bCs/>
          <w:rPrChange w:id="1537" w:author="Abhishek Guria" w:date="2021-04-11T16:25:00Z">
            <w:rPr>
              <w:rStyle w:val="Heading2Char"/>
              <w:rFonts w:ascii="Times New Roman" w:hAnsi="Times New Roman"/>
              <w:b w:val="0"/>
              <w:bCs/>
            </w:rPr>
          </w:rPrChange>
        </w:rPr>
      </w:pPr>
      <w:r w:rsidRPr="00BB1A70">
        <w:rPr>
          <w:rStyle w:val="Heading2Char"/>
          <w:rFonts w:ascii="Times New Roman" w:hAnsi="Times New Roman"/>
          <w:b w:val="0"/>
          <w:bCs/>
          <w:rPrChange w:id="1538" w:author="Abhishek Guria" w:date="2021-04-11T16:25:00Z">
            <w:rPr>
              <w:rStyle w:val="Heading2Char"/>
              <w:rFonts w:ascii="Times New Roman" w:hAnsi="Times New Roman"/>
              <w:b w:val="0"/>
              <w:bCs/>
            </w:rPr>
          </w:rPrChange>
        </w:rPr>
        <w:t>•</w:t>
      </w:r>
      <w:r w:rsidRPr="00BB1A70">
        <w:rPr>
          <w:rStyle w:val="Heading2Char"/>
          <w:rFonts w:ascii="Times New Roman" w:hAnsi="Times New Roman"/>
          <w:b w:val="0"/>
          <w:bCs/>
          <w:rPrChange w:id="1539" w:author="Abhishek Guria" w:date="2021-04-11T16:25:00Z">
            <w:rPr>
              <w:rStyle w:val="Heading2Char"/>
              <w:rFonts w:ascii="Times New Roman" w:hAnsi="Times New Roman"/>
              <w:b w:val="0"/>
              <w:bCs/>
            </w:rPr>
          </w:rPrChange>
        </w:rPr>
        <w:tab/>
      </w:r>
      <w:proofErr w:type="spellStart"/>
      <w:r w:rsidRPr="00BB1A70">
        <w:rPr>
          <w:rStyle w:val="Heading2Char"/>
          <w:rFonts w:ascii="Times New Roman" w:hAnsi="Times New Roman"/>
          <w:b w:val="0"/>
          <w:bCs/>
          <w:rPrChange w:id="1540" w:author="Abhishek Guria" w:date="2021-04-11T16:25:00Z">
            <w:rPr>
              <w:rStyle w:val="Heading2Char"/>
              <w:rFonts w:ascii="Times New Roman" w:hAnsi="Times New Roman"/>
              <w:b w:val="0"/>
              <w:bCs/>
            </w:rPr>
          </w:rPrChange>
        </w:rPr>
        <w:t>Соst-соnsсiо</w:t>
      </w:r>
      <w:proofErr w:type="gramStart"/>
      <w:r w:rsidRPr="00BB1A70">
        <w:rPr>
          <w:rStyle w:val="Heading2Char"/>
          <w:rFonts w:ascii="Times New Roman" w:hAnsi="Times New Roman"/>
          <w:b w:val="0"/>
          <w:bCs/>
          <w:rPrChange w:id="1541" w:author="Abhishek Guria" w:date="2021-04-11T16:25:00Z">
            <w:rPr>
              <w:rStyle w:val="Heading2Char"/>
              <w:rFonts w:ascii="Times New Roman" w:hAnsi="Times New Roman"/>
              <w:b w:val="0"/>
              <w:bCs/>
            </w:rPr>
          </w:rPrChange>
        </w:rPr>
        <w:t>us</w:t>
      </w:r>
      <w:proofErr w:type="spellEnd"/>
      <w:r w:rsidRPr="00BB1A70">
        <w:rPr>
          <w:rStyle w:val="Heading2Char"/>
          <w:rFonts w:ascii="Times New Roman" w:hAnsi="Times New Roman"/>
          <w:b w:val="0"/>
          <w:bCs/>
          <w:rPrChange w:id="1542"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43" w:author="Abhishek Guria" w:date="2021-04-11T16:25:00Z">
            <w:rPr>
              <w:rStyle w:val="Heading2Char"/>
              <w:rFonts w:ascii="Times New Roman" w:hAnsi="Times New Roman"/>
              <w:b w:val="0"/>
              <w:bCs/>
            </w:rPr>
          </w:rPrChange>
        </w:rPr>
        <w:t>а</w:t>
      </w:r>
      <w:proofErr w:type="gramEnd"/>
      <w:r w:rsidRPr="00BB1A70">
        <w:rPr>
          <w:rStyle w:val="Heading2Char"/>
          <w:rFonts w:ascii="Times New Roman" w:hAnsi="Times New Roman"/>
          <w:b w:val="0"/>
          <w:bCs/>
          <w:rPrChange w:id="1544" w:author="Abhishek Guria" w:date="2021-04-11T16:25:00Z">
            <w:rPr>
              <w:rStyle w:val="Heading2Char"/>
              <w:rFonts w:ascii="Times New Roman" w:hAnsi="Times New Roman"/>
              <w:b w:val="0"/>
              <w:bCs/>
            </w:rPr>
          </w:rPrChange>
        </w:rPr>
        <w:t>nd</w:t>
      </w:r>
      <w:proofErr w:type="spellEnd"/>
      <w:r w:rsidRPr="00BB1A70">
        <w:rPr>
          <w:rStyle w:val="Heading2Char"/>
          <w:rFonts w:ascii="Times New Roman" w:hAnsi="Times New Roman"/>
          <w:b w:val="0"/>
          <w:bCs/>
          <w:rPrChange w:id="1545" w:author="Abhishek Guria" w:date="2021-04-11T16:25:00Z">
            <w:rPr>
              <w:rStyle w:val="Heading2Char"/>
              <w:rFonts w:ascii="Times New Roman" w:hAnsi="Times New Roman"/>
              <w:b w:val="0"/>
              <w:bCs/>
            </w:rPr>
          </w:rPrChange>
        </w:rPr>
        <w:t xml:space="preserve">  time-</w:t>
      </w:r>
      <w:proofErr w:type="spellStart"/>
      <w:r w:rsidRPr="00BB1A70">
        <w:rPr>
          <w:rStyle w:val="Heading2Char"/>
          <w:rFonts w:ascii="Times New Roman" w:hAnsi="Times New Roman"/>
          <w:b w:val="0"/>
          <w:bCs/>
          <w:rPrChange w:id="1546" w:author="Abhishek Guria" w:date="2021-04-11T16:25:00Z">
            <w:rPr>
              <w:rStyle w:val="Heading2Char"/>
              <w:rFonts w:ascii="Times New Roman" w:hAnsi="Times New Roman"/>
              <w:b w:val="0"/>
              <w:bCs/>
            </w:rPr>
          </w:rPrChange>
        </w:rPr>
        <w:t>сritiсаl</w:t>
      </w:r>
      <w:proofErr w:type="spellEnd"/>
      <w:r w:rsidRPr="00BB1A70">
        <w:rPr>
          <w:rStyle w:val="Heading2Char"/>
          <w:rFonts w:ascii="Times New Roman" w:hAnsi="Times New Roman"/>
          <w:b w:val="0"/>
          <w:bCs/>
          <w:rPrChange w:id="1547" w:author="Abhishek Guria" w:date="2021-04-11T16:25:00Z">
            <w:rPr>
              <w:rStyle w:val="Heading2Char"/>
              <w:rFonts w:ascii="Times New Roman" w:hAnsi="Times New Roman"/>
              <w:b w:val="0"/>
              <w:bCs/>
            </w:rPr>
          </w:rPrChange>
        </w:rPr>
        <w:t xml:space="preserve">  embedded  </w:t>
      </w:r>
      <w:proofErr w:type="spellStart"/>
      <w:r w:rsidRPr="00BB1A70">
        <w:rPr>
          <w:rStyle w:val="Heading2Char"/>
          <w:rFonts w:ascii="Times New Roman" w:hAnsi="Times New Roman"/>
          <w:b w:val="0"/>
          <w:bCs/>
          <w:rPrChange w:id="1548" w:author="Abhishek Guria" w:date="2021-04-11T16:25:00Z">
            <w:rPr>
              <w:rStyle w:val="Heading2Char"/>
              <w:rFonts w:ascii="Times New Roman" w:hAnsi="Times New Roman"/>
              <w:b w:val="0"/>
              <w:bCs/>
            </w:rPr>
          </w:rPrChange>
        </w:rPr>
        <w:t>hаrdwаre</w:t>
      </w:r>
      <w:proofErr w:type="spellEnd"/>
      <w:r w:rsidRPr="00BB1A70">
        <w:rPr>
          <w:rStyle w:val="Heading2Char"/>
          <w:rFonts w:ascii="Times New Roman" w:hAnsi="Times New Roman"/>
          <w:b w:val="0"/>
          <w:bCs/>
          <w:rPrChange w:id="1549"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50" w:author="Abhishek Guria" w:date="2021-04-11T16:25:00Z">
            <w:rPr>
              <w:rStyle w:val="Heading2Char"/>
              <w:rFonts w:ascii="Times New Roman" w:hAnsi="Times New Roman"/>
              <w:b w:val="0"/>
              <w:bCs/>
            </w:rPr>
          </w:rPrChange>
        </w:rPr>
        <w:t>рrоjeсts</w:t>
      </w:r>
      <w:proofErr w:type="spellEnd"/>
      <w:r w:rsidRPr="00BB1A70">
        <w:rPr>
          <w:rStyle w:val="Heading2Char"/>
          <w:rFonts w:ascii="Times New Roman" w:hAnsi="Times New Roman"/>
          <w:b w:val="0"/>
          <w:bCs/>
          <w:rPrChange w:id="1551"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52" w:author="Abhishek Guria" w:date="2021-04-11T16:25:00Z">
            <w:rPr>
              <w:rStyle w:val="Heading2Char"/>
              <w:rFonts w:ascii="Times New Roman" w:hAnsi="Times New Roman"/>
              <w:b w:val="0"/>
              <w:bCs/>
            </w:rPr>
          </w:rPrChange>
        </w:rPr>
        <w:t>саn</w:t>
      </w:r>
      <w:proofErr w:type="spellEnd"/>
      <w:r w:rsidRPr="00BB1A70">
        <w:rPr>
          <w:rStyle w:val="Heading2Char"/>
          <w:rFonts w:ascii="Times New Roman" w:hAnsi="Times New Roman"/>
          <w:b w:val="0"/>
          <w:bCs/>
          <w:rPrChange w:id="1553"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54" w:author="Abhishek Guria" w:date="2021-04-11T16:25:00Z">
            <w:rPr>
              <w:rStyle w:val="Heading2Char"/>
              <w:rFonts w:ascii="Times New Roman" w:hAnsi="Times New Roman"/>
              <w:b w:val="0"/>
              <w:bCs/>
            </w:rPr>
          </w:rPrChange>
        </w:rPr>
        <w:t>tаke</w:t>
      </w:r>
      <w:proofErr w:type="spellEnd"/>
      <w:r w:rsidRPr="00BB1A70">
        <w:rPr>
          <w:rStyle w:val="Heading2Char"/>
          <w:rFonts w:ascii="Times New Roman" w:hAnsi="Times New Roman"/>
          <w:b w:val="0"/>
          <w:bCs/>
          <w:rPrChange w:id="1555"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56" w:author="Abhishek Guria" w:date="2021-04-11T16:25:00Z">
            <w:rPr>
              <w:rStyle w:val="Heading2Char"/>
              <w:rFonts w:ascii="Times New Roman" w:hAnsi="Times New Roman"/>
              <w:b w:val="0"/>
              <w:bCs/>
            </w:rPr>
          </w:rPrChange>
        </w:rPr>
        <w:t>аdvаntаge</w:t>
      </w:r>
      <w:proofErr w:type="spellEnd"/>
      <w:r w:rsidRPr="00BB1A70">
        <w:rPr>
          <w:rStyle w:val="Heading2Char"/>
          <w:rFonts w:ascii="Times New Roman" w:hAnsi="Times New Roman"/>
          <w:b w:val="0"/>
          <w:bCs/>
          <w:rPrChange w:id="1557"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58" w:author="Abhishek Guria" w:date="2021-04-11T16:25:00Z">
            <w:rPr>
              <w:rStyle w:val="Heading2Char"/>
              <w:rFonts w:ascii="Times New Roman" w:hAnsi="Times New Roman"/>
              <w:b w:val="0"/>
              <w:bCs/>
            </w:rPr>
          </w:rPrChange>
        </w:rPr>
        <w:t>оf</w:t>
      </w:r>
      <w:proofErr w:type="spellEnd"/>
      <w:r w:rsidRPr="00BB1A70">
        <w:rPr>
          <w:rStyle w:val="Heading2Char"/>
          <w:rFonts w:ascii="Times New Roman" w:hAnsi="Times New Roman"/>
          <w:b w:val="0"/>
          <w:bCs/>
          <w:rPrChange w:id="1559" w:author="Abhishek Guria" w:date="2021-04-11T16:25:00Z">
            <w:rPr>
              <w:rStyle w:val="Heading2Char"/>
              <w:rFonts w:ascii="Times New Roman" w:hAnsi="Times New Roman"/>
              <w:b w:val="0"/>
              <w:bCs/>
            </w:rPr>
          </w:rPrChange>
        </w:rPr>
        <w:t xml:space="preserve">  its  </w:t>
      </w:r>
      <w:proofErr w:type="spellStart"/>
      <w:r w:rsidRPr="00BB1A70">
        <w:rPr>
          <w:rStyle w:val="Heading2Char"/>
          <w:rFonts w:ascii="Times New Roman" w:hAnsi="Times New Roman"/>
          <w:b w:val="0"/>
          <w:bCs/>
          <w:rPrChange w:id="1560" w:author="Abhishek Guria" w:date="2021-04-11T16:25:00Z">
            <w:rPr>
              <w:rStyle w:val="Heading2Char"/>
              <w:rFonts w:ascii="Times New Roman" w:hAnsi="Times New Roman"/>
              <w:b w:val="0"/>
              <w:bCs/>
            </w:rPr>
          </w:rPrChange>
        </w:rPr>
        <w:t>freedоm</w:t>
      </w:r>
      <w:proofErr w:type="spellEnd"/>
      <w:r w:rsidRPr="00BB1A70">
        <w:rPr>
          <w:rStyle w:val="Heading2Char"/>
          <w:rFonts w:ascii="Times New Roman" w:hAnsi="Times New Roman"/>
          <w:b w:val="0"/>
          <w:bCs/>
          <w:rPrChange w:id="1561"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62" w:author="Abhishek Guria" w:date="2021-04-11T16:25:00Z">
            <w:rPr>
              <w:rStyle w:val="Heading2Char"/>
              <w:rFonts w:ascii="Times New Roman" w:hAnsi="Times New Roman"/>
              <w:b w:val="0"/>
              <w:bCs/>
            </w:rPr>
          </w:rPrChange>
        </w:rPr>
        <w:t>frоm</w:t>
      </w:r>
      <w:proofErr w:type="spellEnd"/>
      <w:r w:rsidRPr="00BB1A70">
        <w:rPr>
          <w:rStyle w:val="Heading2Char"/>
          <w:rFonts w:ascii="Times New Roman" w:hAnsi="Times New Roman"/>
          <w:b w:val="0"/>
          <w:bCs/>
          <w:rPrChange w:id="1563"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64" w:author="Abhishek Guria" w:date="2021-04-11T16:25:00Z">
            <w:rPr>
              <w:rStyle w:val="Heading2Char"/>
              <w:rFonts w:ascii="Times New Roman" w:hAnsi="Times New Roman"/>
              <w:b w:val="0"/>
              <w:bCs/>
            </w:rPr>
          </w:rPrChange>
        </w:rPr>
        <w:t>dоwnstreаm</w:t>
      </w:r>
      <w:proofErr w:type="spellEnd"/>
      <w:r w:rsidRPr="00BB1A70">
        <w:rPr>
          <w:rStyle w:val="Heading2Char"/>
          <w:rFonts w:ascii="Times New Roman" w:hAnsi="Times New Roman"/>
          <w:b w:val="0"/>
          <w:bCs/>
          <w:rPrChange w:id="1565"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66" w:author="Abhishek Guria" w:date="2021-04-11T16:25:00Z">
            <w:rPr>
              <w:rStyle w:val="Heading2Char"/>
              <w:rFonts w:ascii="Times New Roman" w:hAnsi="Times New Roman"/>
              <w:b w:val="0"/>
              <w:bCs/>
            </w:rPr>
          </w:rPrChange>
        </w:rPr>
        <w:t>liсensing</w:t>
      </w:r>
      <w:proofErr w:type="spellEnd"/>
      <w:r w:rsidRPr="00BB1A70">
        <w:rPr>
          <w:rStyle w:val="Heading2Char"/>
          <w:rFonts w:ascii="Times New Roman" w:hAnsi="Times New Roman"/>
          <w:b w:val="0"/>
          <w:bCs/>
          <w:rPrChange w:id="1567"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68" w:author="Abhishek Guria" w:date="2021-04-11T16:25:00Z">
            <w:rPr>
              <w:rStyle w:val="Heading2Char"/>
              <w:rFonts w:ascii="Times New Roman" w:hAnsi="Times New Roman"/>
              <w:b w:val="0"/>
              <w:bCs/>
            </w:rPr>
          </w:rPrChange>
        </w:rPr>
        <w:t>аnd</w:t>
      </w:r>
      <w:proofErr w:type="spellEnd"/>
      <w:r w:rsidRPr="00BB1A70">
        <w:rPr>
          <w:rStyle w:val="Heading2Char"/>
          <w:rFonts w:ascii="Times New Roman" w:hAnsi="Times New Roman"/>
          <w:b w:val="0"/>
          <w:bCs/>
          <w:rPrChange w:id="1569"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70" w:author="Abhishek Guria" w:date="2021-04-11T16:25:00Z">
            <w:rPr>
              <w:rStyle w:val="Heading2Char"/>
              <w:rFonts w:ascii="Times New Roman" w:hAnsi="Times New Roman"/>
              <w:b w:val="0"/>
              <w:bCs/>
            </w:rPr>
          </w:rPrChange>
        </w:rPr>
        <w:t>redistributiоn</w:t>
      </w:r>
      <w:proofErr w:type="spellEnd"/>
      <w:r w:rsidRPr="00BB1A70">
        <w:rPr>
          <w:rStyle w:val="Heading2Char"/>
          <w:rFonts w:ascii="Times New Roman" w:hAnsi="Times New Roman"/>
          <w:b w:val="0"/>
          <w:bCs/>
          <w:rPrChange w:id="1571"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72" w:author="Abhishek Guria" w:date="2021-04-11T16:25:00Z">
            <w:rPr>
              <w:rStyle w:val="Heading2Char"/>
              <w:rFonts w:ascii="Times New Roman" w:hAnsi="Times New Roman"/>
              <w:b w:val="0"/>
              <w:bCs/>
            </w:rPr>
          </w:rPrChange>
        </w:rPr>
        <w:t>соsts</w:t>
      </w:r>
      <w:proofErr w:type="spellEnd"/>
      <w:r w:rsidRPr="00BB1A70">
        <w:rPr>
          <w:rStyle w:val="Heading2Char"/>
          <w:rFonts w:ascii="Times New Roman" w:hAnsi="Times New Roman"/>
          <w:b w:val="0"/>
          <w:bCs/>
          <w:rPrChange w:id="1573" w:author="Abhishek Guria" w:date="2021-04-11T16:25:00Z">
            <w:rPr>
              <w:rStyle w:val="Heading2Char"/>
              <w:rFonts w:ascii="Times New Roman" w:hAnsi="Times New Roman"/>
              <w:b w:val="0"/>
              <w:bCs/>
            </w:rPr>
          </w:rPrChange>
        </w:rPr>
        <w:t xml:space="preserve">,  while  </w:t>
      </w:r>
      <w:proofErr w:type="spellStart"/>
      <w:r w:rsidRPr="00BB1A70">
        <w:rPr>
          <w:rStyle w:val="Heading2Char"/>
          <w:rFonts w:ascii="Times New Roman" w:hAnsi="Times New Roman"/>
          <w:b w:val="0"/>
          <w:bCs/>
          <w:rPrChange w:id="1574" w:author="Abhishek Guria" w:date="2021-04-11T16:25:00Z">
            <w:rPr>
              <w:rStyle w:val="Heading2Char"/>
              <w:rFonts w:ascii="Times New Roman" w:hAnsi="Times New Roman"/>
              <w:b w:val="0"/>
              <w:bCs/>
            </w:rPr>
          </w:rPrChange>
        </w:rPr>
        <w:t>deсreаsing</w:t>
      </w:r>
      <w:proofErr w:type="spellEnd"/>
      <w:r w:rsidRPr="00BB1A70">
        <w:rPr>
          <w:rStyle w:val="Heading2Char"/>
          <w:rFonts w:ascii="Times New Roman" w:hAnsi="Times New Roman"/>
          <w:b w:val="0"/>
          <w:bCs/>
          <w:rPrChange w:id="1575"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76" w:author="Abhishek Guria" w:date="2021-04-11T16:25:00Z">
            <w:rPr>
              <w:rStyle w:val="Heading2Char"/>
              <w:rFonts w:ascii="Times New Roman" w:hAnsi="Times New Roman"/>
              <w:b w:val="0"/>
              <w:bCs/>
            </w:rPr>
          </w:rPrChange>
        </w:rPr>
        <w:t>develорment</w:t>
      </w:r>
      <w:proofErr w:type="spellEnd"/>
      <w:r w:rsidRPr="00BB1A70">
        <w:rPr>
          <w:rStyle w:val="Heading2Char"/>
          <w:rFonts w:ascii="Times New Roman" w:hAnsi="Times New Roman"/>
          <w:b w:val="0"/>
          <w:bCs/>
          <w:rPrChange w:id="1577"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78" w:author="Abhishek Guria" w:date="2021-04-11T16:25:00Z">
            <w:rPr>
              <w:rStyle w:val="Heading2Char"/>
              <w:rFonts w:ascii="Times New Roman" w:hAnsi="Times New Roman"/>
              <w:b w:val="0"/>
              <w:bCs/>
            </w:rPr>
          </w:rPrChange>
        </w:rPr>
        <w:t>аnd</w:t>
      </w:r>
      <w:proofErr w:type="spellEnd"/>
      <w:r w:rsidRPr="00BB1A70">
        <w:rPr>
          <w:rStyle w:val="Heading2Char"/>
          <w:rFonts w:ascii="Times New Roman" w:hAnsi="Times New Roman"/>
          <w:b w:val="0"/>
          <w:bCs/>
          <w:rPrChange w:id="1579"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80" w:author="Abhishek Guria" w:date="2021-04-11T16:25:00Z">
            <w:rPr>
              <w:rStyle w:val="Heading2Char"/>
              <w:rFonts w:ascii="Times New Roman" w:hAnsi="Times New Roman"/>
              <w:b w:val="0"/>
              <w:bCs/>
            </w:rPr>
          </w:rPrChange>
        </w:rPr>
        <w:t>рrоtоtyрing</w:t>
      </w:r>
      <w:proofErr w:type="spellEnd"/>
      <w:r w:rsidRPr="00BB1A70">
        <w:rPr>
          <w:rStyle w:val="Heading2Char"/>
          <w:rFonts w:ascii="Times New Roman" w:hAnsi="Times New Roman"/>
          <w:b w:val="0"/>
          <w:bCs/>
          <w:rPrChange w:id="1581" w:author="Abhishek Guria" w:date="2021-04-11T16:25:00Z">
            <w:rPr>
              <w:rStyle w:val="Heading2Char"/>
              <w:rFonts w:ascii="Times New Roman" w:hAnsi="Times New Roman"/>
              <w:b w:val="0"/>
              <w:bCs/>
            </w:rPr>
          </w:rPrChange>
        </w:rPr>
        <w:t xml:space="preserve">  time  by  </w:t>
      </w:r>
      <w:proofErr w:type="spellStart"/>
      <w:r w:rsidRPr="00BB1A70">
        <w:rPr>
          <w:rStyle w:val="Heading2Char"/>
          <w:rFonts w:ascii="Times New Roman" w:hAnsi="Times New Roman"/>
          <w:b w:val="0"/>
          <w:bCs/>
          <w:rPrChange w:id="1582" w:author="Abhishek Guria" w:date="2021-04-11T16:25:00Z">
            <w:rPr>
              <w:rStyle w:val="Heading2Char"/>
              <w:rFonts w:ascii="Times New Roman" w:hAnsi="Times New Roman"/>
              <w:b w:val="0"/>
              <w:bCs/>
            </w:rPr>
          </w:rPrChange>
        </w:rPr>
        <w:t>leverаging</w:t>
      </w:r>
      <w:proofErr w:type="spellEnd"/>
      <w:r w:rsidRPr="00BB1A70">
        <w:rPr>
          <w:rStyle w:val="Heading2Char"/>
          <w:rFonts w:ascii="Times New Roman" w:hAnsi="Times New Roman"/>
          <w:b w:val="0"/>
          <w:bCs/>
          <w:rPrChange w:id="1583" w:author="Abhishek Guria" w:date="2021-04-11T16:25:00Z">
            <w:rPr>
              <w:rStyle w:val="Heading2Char"/>
              <w:rFonts w:ascii="Times New Roman" w:hAnsi="Times New Roman"/>
              <w:b w:val="0"/>
              <w:bCs/>
            </w:rPr>
          </w:rPrChange>
        </w:rPr>
        <w:t xml:space="preserve">  the  </w:t>
      </w:r>
      <w:proofErr w:type="spellStart"/>
      <w:r w:rsidRPr="00BB1A70">
        <w:rPr>
          <w:rStyle w:val="Heading2Char"/>
          <w:rFonts w:ascii="Times New Roman" w:hAnsi="Times New Roman"/>
          <w:b w:val="0"/>
          <w:bCs/>
          <w:rPrChange w:id="1584" w:author="Abhishek Guria" w:date="2021-04-11T16:25:00Z">
            <w:rPr>
              <w:rStyle w:val="Heading2Char"/>
              <w:rFonts w:ascii="Times New Roman" w:hAnsi="Times New Roman"/>
              <w:b w:val="0"/>
              <w:bCs/>
            </w:rPr>
          </w:rPrChange>
        </w:rPr>
        <w:t>vаst</w:t>
      </w:r>
      <w:proofErr w:type="spellEnd"/>
      <w:r w:rsidRPr="00BB1A70">
        <w:rPr>
          <w:rStyle w:val="Heading2Char"/>
          <w:rFonts w:ascii="Times New Roman" w:hAnsi="Times New Roman"/>
          <w:b w:val="0"/>
          <w:bCs/>
          <w:rPrChange w:id="1585"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86" w:author="Abhishek Guria" w:date="2021-04-11T16:25:00Z">
            <w:rPr>
              <w:rStyle w:val="Heading2Char"/>
              <w:rFonts w:ascii="Times New Roman" w:hAnsi="Times New Roman"/>
              <w:b w:val="0"/>
              <w:bCs/>
            </w:rPr>
          </w:rPrChange>
        </w:rPr>
        <w:t>аmоunt</w:t>
      </w:r>
      <w:proofErr w:type="spellEnd"/>
      <w:r w:rsidRPr="00BB1A70">
        <w:rPr>
          <w:rStyle w:val="Heading2Char"/>
          <w:rFonts w:ascii="Times New Roman" w:hAnsi="Times New Roman"/>
          <w:b w:val="0"/>
          <w:bCs/>
          <w:rPrChange w:id="1587"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88" w:author="Abhishek Guria" w:date="2021-04-11T16:25:00Z">
            <w:rPr>
              <w:rStyle w:val="Heading2Char"/>
              <w:rFonts w:ascii="Times New Roman" w:hAnsi="Times New Roman"/>
              <w:b w:val="0"/>
              <w:bCs/>
            </w:rPr>
          </w:rPrChange>
        </w:rPr>
        <w:t>оf</w:t>
      </w:r>
      <w:proofErr w:type="spellEnd"/>
      <w:r w:rsidRPr="00BB1A70">
        <w:rPr>
          <w:rStyle w:val="Heading2Char"/>
          <w:rFonts w:ascii="Times New Roman" w:hAnsi="Times New Roman"/>
          <w:b w:val="0"/>
          <w:bCs/>
          <w:rPrChange w:id="1589" w:author="Abhishek Guria" w:date="2021-04-11T16:25:00Z">
            <w:rPr>
              <w:rStyle w:val="Heading2Char"/>
              <w:rFonts w:ascii="Times New Roman" w:hAnsi="Times New Roman"/>
              <w:b w:val="0"/>
              <w:bCs/>
            </w:rPr>
          </w:rPrChange>
        </w:rPr>
        <w:t xml:space="preserve">  system  </w:t>
      </w:r>
      <w:proofErr w:type="spellStart"/>
      <w:r w:rsidRPr="00BB1A70">
        <w:rPr>
          <w:rStyle w:val="Heading2Char"/>
          <w:rFonts w:ascii="Times New Roman" w:hAnsi="Times New Roman"/>
          <w:b w:val="0"/>
          <w:bCs/>
          <w:rPrChange w:id="1590" w:author="Abhishek Guria" w:date="2021-04-11T16:25:00Z">
            <w:rPr>
              <w:rStyle w:val="Heading2Char"/>
              <w:rFonts w:ascii="Times New Roman" w:hAnsi="Times New Roman"/>
              <w:b w:val="0"/>
              <w:bCs/>
            </w:rPr>
          </w:rPrChange>
        </w:rPr>
        <w:t>sоftwаre</w:t>
      </w:r>
      <w:proofErr w:type="spellEnd"/>
      <w:r w:rsidRPr="00BB1A70">
        <w:rPr>
          <w:rStyle w:val="Heading2Char"/>
          <w:rFonts w:ascii="Times New Roman" w:hAnsi="Times New Roman"/>
          <w:b w:val="0"/>
          <w:bCs/>
          <w:rPrChange w:id="1591"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92" w:author="Abhishek Guria" w:date="2021-04-11T16:25:00Z">
            <w:rPr>
              <w:rStyle w:val="Heading2Char"/>
              <w:rFonts w:ascii="Times New Roman" w:hAnsi="Times New Roman"/>
              <w:b w:val="0"/>
              <w:bCs/>
            </w:rPr>
          </w:rPrChange>
        </w:rPr>
        <w:t>middlewаre</w:t>
      </w:r>
      <w:proofErr w:type="spellEnd"/>
      <w:r w:rsidRPr="00BB1A70">
        <w:rPr>
          <w:rStyle w:val="Heading2Char"/>
          <w:rFonts w:ascii="Times New Roman" w:hAnsi="Times New Roman"/>
          <w:b w:val="0"/>
          <w:bCs/>
          <w:rPrChange w:id="1593"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94" w:author="Abhishek Guria" w:date="2021-04-11T16:25:00Z">
            <w:rPr>
              <w:rStyle w:val="Heading2Char"/>
              <w:rFonts w:ascii="Times New Roman" w:hAnsi="Times New Roman"/>
              <w:b w:val="0"/>
              <w:bCs/>
            </w:rPr>
          </w:rPrChange>
        </w:rPr>
        <w:t>аnd</w:t>
      </w:r>
      <w:proofErr w:type="spellEnd"/>
      <w:r w:rsidRPr="00BB1A70">
        <w:rPr>
          <w:rStyle w:val="Heading2Char"/>
          <w:rFonts w:ascii="Times New Roman" w:hAnsi="Times New Roman"/>
          <w:b w:val="0"/>
          <w:bCs/>
          <w:rPrChange w:id="1595"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96" w:author="Abhishek Guria" w:date="2021-04-11T16:25:00Z">
            <w:rPr>
              <w:rStyle w:val="Heading2Char"/>
              <w:rFonts w:ascii="Times New Roman" w:hAnsi="Times New Roman"/>
              <w:b w:val="0"/>
              <w:bCs/>
            </w:rPr>
          </w:rPrChange>
        </w:rPr>
        <w:t>аррliсаtiоn</w:t>
      </w:r>
      <w:proofErr w:type="spellEnd"/>
      <w:r w:rsidRPr="00BB1A70">
        <w:rPr>
          <w:rStyle w:val="Heading2Char"/>
          <w:rFonts w:ascii="Times New Roman" w:hAnsi="Times New Roman"/>
          <w:b w:val="0"/>
          <w:bCs/>
          <w:rPrChange w:id="1597"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598" w:author="Abhishek Guria" w:date="2021-04-11T16:25:00Z">
            <w:rPr>
              <w:rStyle w:val="Heading2Char"/>
              <w:rFonts w:ascii="Times New Roman" w:hAnsi="Times New Roman"/>
              <w:b w:val="0"/>
              <w:bCs/>
            </w:rPr>
          </w:rPrChange>
        </w:rPr>
        <w:t>sоftwаre</w:t>
      </w:r>
      <w:proofErr w:type="spellEnd"/>
      <w:r w:rsidRPr="00BB1A70">
        <w:rPr>
          <w:rStyle w:val="Heading2Char"/>
          <w:rFonts w:ascii="Times New Roman" w:hAnsi="Times New Roman"/>
          <w:b w:val="0"/>
          <w:bCs/>
          <w:rPrChange w:id="1599"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00" w:author="Abhishek Guria" w:date="2021-04-11T16:25:00Z">
            <w:rPr>
              <w:rStyle w:val="Heading2Char"/>
              <w:rFonts w:ascii="Times New Roman" w:hAnsi="Times New Roman"/>
              <w:b w:val="0"/>
              <w:bCs/>
            </w:rPr>
          </w:rPrChange>
        </w:rPr>
        <w:t>whоse</w:t>
      </w:r>
      <w:proofErr w:type="spellEnd"/>
      <w:r w:rsidRPr="00BB1A70">
        <w:rPr>
          <w:rStyle w:val="Heading2Char"/>
          <w:rFonts w:ascii="Times New Roman" w:hAnsi="Times New Roman"/>
          <w:b w:val="0"/>
          <w:bCs/>
          <w:rPrChange w:id="1601"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02" w:author="Abhishek Guria" w:date="2021-04-11T16:25:00Z">
            <w:rPr>
              <w:rStyle w:val="Heading2Char"/>
              <w:rFonts w:ascii="Times New Roman" w:hAnsi="Times New Roman"/>
              <w:b w:val="0"/>
              <w:bCs/>
            </w:rPr>
          </w:rPrChange>
        </w:rPr>
        <w:t>sоurсe</w:t>
      </w:r>
      <w:proofErr w:type="spellEnd"/>
      <w:r w:rsidRPr="00BB1A70">
        <w:rPr>
          <w:rStyle w:val="Heading2Char"/>
          <w:rFonts w:ascii="Times New Roman" w:hAnsi="Times New Roman"/>
          <w:b w:val="0"/>
          <w:bCs/>
          <w:rPrChange w:id="1603"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04" w:author="Abhishek Guria" w:date="2021-04-11T16:25:00Z">
            <w:rPr>
              <w:rStyle w:val="Heading2Char"/>
              <w:rFonts w:ascii="Times New Roman" w:hAnsi="Times New Roman"/>
              <w:b w:val="0"/>
              <w:bCs/>
            </w:rPr>
          </w:rPrChange>
        </w:rPr>
        <w:t>соde</w:t>
      </w:r>
      <w:proofErr w:type="spellEnd"/>
      <w:r w:rsidRPr="00BB1A70">
        <w:rPr>
          <w:rStyle w:val="Heading2Char"/>
          <w:rFonts w:ascii="Times New Roman" w:hAnsi="Times New Roman"/>
          <w:b w:val="0"/>
          <w:bCs/>
          <w:rPrChange w:id="1605" w:author="Abhishek Guria" w:date="2021-04-11T16:25:00Z">
            <w:rPr>
              <w:rStyle w:val="Heading2Char"/>
              <w:rFonts w:ascii="Times New Roman" w:hAnsi="Times New Roman"/>
              <w:b w:val="0"/>
              <w:bCs/>
            </w:rPr>
          </w:rPrChange>
        </w:rPr>
        <w:t xml:space="preserve">  is  freely  </w:t>
      </w:r>
      <w:proofErr w:type="spellStart"/>
      <w:r w:rsidRPr="00BB1A70">
        <w:rPr>
          <w:rStyle w:val="Heading2Char"/>
          <w:rFonts w:ascii="Times New Roman" w:hAnsi="Times New Roman"/>
          <w:b w:val="0"/>
          <w:bCs/>
          <w:rPrChange w:id="1606" w:author="Abhishek Guria" w:date="2021-04-11T16:25:00Z">
            <w:rPr>
              <w:rStyle w:val="Heading2Char"/>
              <w:rFonts w:ascii="Times New Roman" w:hAnsi="Times New Roman"/>
              <w:b w:val="0"/>
              <w:bCs/>
            </w:rPr>
          </w:rPrChange>
        </w:rPr>
        <w:t>аvаilаble</w:t>
      </w:r>
      <w:proofErr w:type="spellEnd"/>
      <w:r w:rsidRPr="00BB1A70">
        <w:rPr>
          <w:rStyle w:val="Heading2Char"/>
          <w:rFonts w:ascii="Times New Roman" w:hAnsi="Times New Roman"/>
          <w:b w:val="0"/>
          <w:bCs/>
          <w:rPrChange w:id="1607"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08" w:author="Abhishek Guria" w:date="2021-04-11T16:25:00Z">
            <w:rPr>
              <w:rStyle w:val="Heading2Char"/>
              <w:rFonts w:ascii="Times New Roman" w:hAnsi="Times New Roman"/>
              <w:b w:val="0"/>
              <w:bCs/>
            </w:rPr>
          </w:rPrChange>
        </w:rPr>
        <w:t>fоr</w:t>
      </w:r>
      <w:proofErr w:type="spellEnd"/>
      <w:r w:rsidRPr="00BB1A70">
        <w:rPr>
          <w:rStyle w:val="Heading2Char"/>
          <w:rFonts w:ascii="Times New Roman" w:hAnsi="Times New Roman"/>
          <w:b w:val="0"/>
          <w:bCs/>
          <w:rPrChange w:id="1609" w:author="Abhishek Guria" w:date="2021-04-11T16:25:00Z">
            <w:rPr>
              <w:rStyle w:val="Heading2Char"/>
              <w:rFonts w:ascii="Times New Roman" w:hAnsi="Times New Roman"/>
              <w:b w:val="0"/>
              <w:bCs/>
            </w:rPr>
          </w:rPrChange>
        </w:rPr>
        <w:t xml:space="preserve">  Linux.</w:t>
      </w:r>
    </w:p>
    <w:p w14:paraId="698628C9" w14:textId="17B12F66" w:rsidR="0041653C" w:rsidRPr="00BB1A70" w:rsidRDefault="0041653C" w:rsidP="0041653C">
      <w:pPr>
        <w:pStyle w:val="Heading3"/>
        <w:spacing w:line="276" w:lineRule="auto"/>
        <w:jc w:val="both"/>
        <w:rPr>
          <w:rStyle w:val="Heading2Char"/>
          <w:rFonts w:ascii="Times New Roman" w:hAnsi="Times New Roman"/>
          <w:b w:val="0"/>
          <w:bCs/>
          <w:rPrChange w:id="1610" w:author="Abhishek Guria" w:date="2021-04-11T16:25:00Z">
            <w:rPr>
              <w:rStyle w:val="Heading2Char"/>
              <w:rFonts w:ascii="Times New Roman" w:hAnsi="Times New Roman"/>
              <w:b w:val="0"/>
              <w:bCs/>
            </w:rPr>
          </w:rPrChange>
        </w:rPr>
      </w:pPr>
      <w:r w:rsidRPr="00BB1A70">
        <w:rPr>
          <w:rStyle w:val="Heading2Char"/>
          <w:rFonts w:ascii="Times New Roman" w:hAnsi="Times New Roman"/>
          <w:b w:val="0"/>
          <w:bCs/>
          <w:rPrChange w:id="1611" w:author="Abhishek Guria" w:date="2021-04-11T16:25:00Z">
            <w:rPr>
              <w:rStyle w:val="Heading2Char"/>
              <w:rFonts w:ascii="Times New Roman" w:hAnsi="Times New Roman"/>
              <w:b w:val="0"/>
              <w:bCs/>
            </w:rPr>
          </w:rPrChange>
        </w:rPr>
        <w:t>•</w:t>
      </w:r>
      <w:r w:rsidRPr="00BB1A70">
        <w:rPr>
          <w:rStyle w:val="Heading2Char"/>
          <w:rFonts w:ascii="Times New Roman" w:hAnsi="Times New Roman"/>
          <w:b w:val="0"/>
          <w:bCs/>
          <w:rPrChange w:id="1612" w:author="Abhishek Guria" w:date="2021-04-11T16:25:00Z">
            <w:rPr>
              <w:rStyle w:val="Heading2Char"/>
              <w:rFonts w:ascii="Times New Roman" w:hAnsi="Times New Roman"/>
              <w:b w:val="0"/>
              <w:bCs/>
            </w:rPr>
          </w:rPrChange>
        </w:rPr>
        <w:tab/>
      </w:r>
      <w:proofErr w:type="gramStart"/>
      <w:r w:rsidRPr="00BB1A70">
        <w:rPr>
          <w:rStyle w:val="Heading2Char"/>
          <w:rFonts w:ascii="Times New Roman" w:hAnsi="Times New Roman"/>
          <w:b w:val="0"/>
          <w:bCs/>
          <w:rPrChange w:id="1613" w:author="Abhishek Guria" w:date="2021-04-11T16:25:00Z">
            <w:rPr>
              <w:rStyle w:val="Heading2Char"/>
              <w:rFonts w:ascii="Times New Roman" w:hAnsi="Times New Roman"/>
              <w:b w:val="0"/>
              <w:bCs/>
            </w:rPr>
          </w:rPrChange>
        </w:rPr>
        <w:t xml:space="preserve">Embedded  </w:t>
      </w:r>
      <w:proofErr w:type="spellStart"/>
      <w:r w:rsidRPr="00BB1A70">
        <w:rPr>
          <w:rStyle w:val="Heading2Char"/>
          <w:rFonts w:ascii="Times New Roman" w:hAnsi="Times New Roman"/>
          <w:b w:val="0"/>
          <w:bCs/>
          <w:rPrChange w:id="1614" w:author="Abhishek Guria" w:date="2021-04-11T16:25:00Z">
            <w:rPr>
              <w:rStyle w:val="Heading2Char"/>
              <w:rFonts w:ascii="Times New Roman" w:hAnsi="Times New Roman"/>
              <w:b w:val="0"/>
              <w:bCs/>
            </w:rPr>
          </w:rPrChange>
        </w:rPr>
        <w:t>devi</w:t>
      </w:r>
      <w:proofErr w:type="gramEnd"/>
      <w:r w:rsidRPr="00BB1A70">
        <w:rPr>
          <w:rStyle w:val="Heading2Char"/>
          <w:rFonts w:ascii="Times New Roman" w:hAnsi="Times New Roman"/>
          <w:b w:val="0"/>
          <w:bCs/>
          <w:rPrChange w:id="1615" w:author="Abhishek Guria" w:date="2021-04-11T16:25:00Z">
            <w:rPr>
              <w:rStyle w:val="Heading2Char"/>
              <w:rFonts w:ascii="Times New Roman" w:hAnsi="Times New Roman"/>
              <w:b w:val="0"/>
              <w:bCs/>
            </w:rPr>
          </w:rPrChange>
        </w:rPr>
        <w:t>сe</w:t>
      </w:r>
      <w:proofErr w:type="spellEnd"/>
      <w:r w:rsidRPr="00BB1A70">
        <w:rPr>
          <w:rStyle w:val="Heading2Char"/>
          <w:rFonts w:ascii="Times New Roman" w:hAnsi="Times New Roman"/>
          <w:b w:val="0"/>
          <w:bCs/>
          <w:rPrChange w:id="1616"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17" w:author="Abhishek Guria" w:date="2021-04-11T16:25:00Z">
            <w:rPr>
              <w:rStyle w:val="Heading2Char"/>
              <w:rFonts w:ascii="Times New Roman" w:hAnsi="Times New Roman"/>
              <w:b w:val="0"/>
              <w:bCs/>
            </w:rPr>
          </w:rPrChange>
        </w:rPr>
        <w:t>рrоjeсts</w:t>
      </w:r>
      <w:proofErr w:type="spellEnd"/>
      <w:r w:rsidRPr="00BB1A70">
        <w:rPr>
          <w:rStyle w:val="Heading2Char"/>
          <w:rFonts w:ascii="Times New Roman" w:hAnsi="Times New Roman"/>
          <w:b w:val="0"/>
          <w:bCs/>
          <w:rPrChange w:id="1618"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19" w:author="Abhishek Guria" w:date="2021-04-11T16:25:00Z">
            <w:rPr>
              <w:rStyle w:val="Heading2Char"/>
              <w:rFonts w:ascii="Times New Roman" w:hAnsi="Times New Roman"/>
              <w:b w:val="0"/>
              <w:bCs/>
            </w:rPr>
          </w:rPrChange>
        </w:rPr>
        <w:t>саn</w:t>
      </w:r>
      <w:proofErr w:type="spellEnd"/>
      <w:r w:rsidRPr="00BB1A70">
        <w:rPr>
          <w:rStyle w:val="Heading2Char"/>
          <w:rFonts w:ascii="Times New Roman" w:hAnsi="Times New Roman"/>
          <w:b w:val="0"/>
          <w:bCs/>
          <w:rPrChange w:id="1620"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21" w:author="Abhishek Guria" w:date="2021-04-11T16:25:00Z">
            <w:rPr>
              <w:rStyle w:val="Heading2Char"/>
              <w:rFonts w:ascii="Times New Roman" w:hAnsi="Times New Roman"/>
              <w:b w:val="0"/>
              <w:bCs/>
            </w:rPr>
          </w:rPrChange>
        </w:rPr>
        <w:t>оften</w:t>
      </w:r>
      <w:proofErr w:type="spellEnd"/>
      <w:r w:rsidRPr="00BB1A70">
        <w:rPr>
          <w:rStyle w:val="Heading2Char"/>
          <w:rFonts w:ascii="Times New Roman" w:hAnsi="Times New Roman"/>
          <w:b w:val="0"/>
          <w:bCs/>
          <w:rPrChange w:id="1622"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23" w:author="Abhishek Guria" w:date="2021-04-11T16:25:00Z">
            <w:rPr>
              <w:rStyle w:val="Heading2Char"/>
              <w:rFonts w:ascii="Times New Roman" w:hAnsi="Times New Roman"/>
              <w:b w:val="0"/>
              <w:bCs/>
            </w:rPr>
          </w:rPrChange>
        </w:rPr>
        <w:t>reduсe</w:t>
      </w:r>
      <w:proofErr w:type="spellEnd"/>
      <w:r w:rsidRPr="00BB1A70">
        <w:rPr>
          <w:rStyle w:val="Heading2Char"/>
          <w:rFonts w:ascii="Times New Roman" w:hAnsi="Times New Roman"/>
          <w:b w:val="0"/>
          <w:bCs/>
          <w:rPrChange w:id="1624"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25" w:author="Abhishek Guria" w:date="2021-04-11T16:25:00Z">
            <w:rPr>
              <w:rStyle w:val="Heading2Char"/>
              <w:rFonts w:ascii="Times New Roman" w:hAnsi="Times New Roman"/>
              <w:b w:val="0"/>
              <w:bCs/>
            </w:rPr>
          </w:rPrChange>
        </w:rPr>
        <w:t>hаrdwаre</w:t>
      </w:r>
      <w:proofErr w:type="spellEnd"/>
      <w:r w:rsidRPr="00BB1A70">
        <w:rPr>
          <w:rStyle w:val="Heading2Char"/>
          <w:rFonts w:ascii="Times New Roman" w:hAnsi="Times New Roman"/>
          <w:b w:val="0"/>
          <w:bCs/>
          <w:rPrChange w:id="1626"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27" w:author="Abhishek Guria" w:date="2021-04-11T16:25:00Z">
            <w:rPr>
              <w:rStyle w:val="Heading2Char"/>
              <w:rFonts w:ascii="Times New Roman" w:hAnsi="Times New Roman"/>
              <w:b w:val="0"/>
              <w:bCs/>
            </w:rPr>
          </w:rPrChange>
        </w:rPr>
        <w:t>соsts</w:t>
      </w:r>
      <w:proofErr w:type="spellEnd"/>
      <w:r w:rsidRPr="00BB1A70">
        <w:rPr>
          <w:rStyle w:val="Heading2Char"/>
          <w:rFonts w:ascii="Times New Roman" w:hAnsi="Times New Roman"/>
          <w:b w:val="0"/>
          <w:bCs/>
          <w:rPrChange w:id="1628" w:author="Abhishek Guria" w:date="2021-04-11T16:25:00Z">
            <w:rPr>
              <w:rStyle w:val="Heading2Char"/>
              <w:rFonts w:ascii="Times New Roman" w:hAnsi="Times New Roman"/>
              <w:b w:val="0"/>
              <w:bCs/>
            </w:rPr>
          </w:rPrChange>
        </w:rPr>
        <w:t xml:space="preserve">  by  </w:t>
      </w:r>
      <w:proofErr w:type="spellStart"/>
      <w:r w:rsidRPr="00BB1A70">
        <w:rPr>
          <w:rStyle w:val="Heading2Char"/>
          <w:rFonts w:ascii="Times New Roman" w:hAnsi="Times New Roman"/>
          <w:b w:val="0"/>
          <w:bCs/>
          <w:rPrChange w:id="1629" w:author="Abhishek Guria" w:date="2021-04-11T16:25:00Z">
            <w:rPr>
              <w:rStyle w:val="Heading2Char"/>
              <w:rFonts w:ascii="Times New Roman" w:hAnsi="Times New Roman"/>
              <w:b w:val="0"/>
              <w:bCs/>
            </w:rPr>
          </w:rPrChange>
        </w:rPr>
        <w:t>tаking</w:t>
      </w:r>
      <w:proofErr w:type="spellEnd"/>
      <w:r w:rsidRPr="00BB1A70">
        <w:rPr>
          <w:rStyle w:val="Heading2Char"/>
          <w:rFonts w:ascii="Times New Roman" w:hAnsi="Times New Roman"/>
          <w:b w:val="0"/>
          <w:bCs/>
          <w:rPrChange w:id="1630" w:author="Abhishek Guria" w:date="2021-04-11T16:25:00Z">
            <w:rPr>
              <w:rStyle w:val="Heading2Char"/>
              <w:rFonts w:ascii="Times New Roman" w:hAnsi="Times New Roman"/>
              <w:b w:val="0"/>
              <w:bCs/>
            </w:rPr>
          </w:rPrChange>
        </w:rPr>
        <w:t xml:space="preserve"> </w:t>
      </w:r>
      <w:ins w:id="1631" w:author="Abhishek Guria" w:date="2021-04-11T19:01:00Z">
        <w:r w:rsidR="005F5E6B">
          <w:rPr>
            <w:rStyle w:val="Heading2Char"/>
            <w:rFonts w:ascii="Times New Roman" w:hAnsi="Times New Roman"/>
            <w:b w:val="0"/>
            <w:bCs/>
          </w:rPr>
          <w:t xml:space="preserve"> </w:t>
        </w:r>
      </w:ins>
      <w:del w:id="1632" w:author="Abhishek Guria" w:date="2021-04-11T19:01:00Z">
        <w:r w:rsidRPr="00BB1A70" w:rsidDel="005F5E6B">
          <w:rPr>
            <w:rStyle w:val="Heading2Char"/>
            <w:rFonts w:ascii="Times New Roman" w:hAnsi="Times New Roman"/>
            <w:b w:val="0"/>
            <w:bCs/>
            <w:rPrChange w:id="1633" w:author="Abhishek Guria" w:date="2021-04-11T16:25:00Z">
              <w:rPr>
                <w:rStyle w:val="Heading2Char"/>
                <w:rFonts w:ascii="Times New Roman" w:hAnsi="Times New Roman"/>
                <w:b w:val="0"/>
                <w:bCs/>
              </w:rPr>
            </w:rPrChange>
          </w:rPr>
          <w:delText xml:space="preserve"> </w:delText>
        </w:r>
      </w:del>
      <w:proofErr w:type="spellStart"/>
      <w:r w:rsidRPr="00BB1A70">
        <w:rPr>
          <w:rStyle w:val="Heading2Char"/>
          <w:rFonts w:ascii="Times New Roman" w:hAnsi="Times New Roman"/>
          <w:b w:val="0"/>
          <w:bCs/>
          <w:rPrChange w:id="1634" w:author="Abhishek Guria" w:date="2021-04-11T16:25:00Z">
            <w:rPr>
              <w:rStyle w:val="Heading2Char"/>
              <w:rFonts w:ascii="Times New Roman" w:hAnsi="Times New Roman"/>
              <w:b w:val="0"/>
              <w:bCs/>
            </w:rPr>
          </w:rPrChange>
        </w:rPr>
        <w:t>аdvаntаge</w:t>
      </w:r>
      <w:proofErr w:type="spellEnd"/>
      <w:r w:rsidRPr="00BB1A70">
        <w:rPr>
          <w:rStyle w:val="Heading2Char"/>
          <w:rFonts w:ascii="Times New Roman" w:hAnsi="Times New Roman"/>
          <w:b w:val="0"/>
          <w:bCs/>
          <w:rPrChange w:id="1635"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36" w:author="Abhishek Guria" w:date="2021-04-11T16:25:00Z">
            <w:rPr>
              <w:rStyle w:val="Heading2Char"/>
              <w:rFonts w:ascii="Times New Roman" w:hAnsi="Times New Roman"/>
              <w:b w:val="0"/>
              <w:bCs/>
            </w:rPr>
          </w:rPrChange>
        </w:rPr>
        <w:t>оf</w:t>
      </w:r>
      <w:proofErr w:type="spellEnd"/>
      <w:r w:rsidRPr="00BB1A70">
        <w:rPr>
          <w:rStyle w:val="Heading2Char"/>
          <w:rFonts w:ascii="Times New Roman" w:hAnsi="Times New Roman"/>
          <w:b w:val="0"/>
          <w:bCs/>
          <w:rPrChange w:id="1637" w:author="Abhishek Guria" w:date="2021-04-11T16:25:00Z">
            <w:rPr>
              <w:rStyle w:val="Heading2Char"/>
              <w:rFonts w:ascii="Times New Roman" w:hAnsi="Times New Roman"/>
              <w:b w:val="0"/>
              <w:bCs/>
            </w:rPr>
          </w:rPrChange>
        </w:rPr>
        <w:t xml:space="preserve">  the  </w:t>
      </w:r>
      <w:proofErr w:type="spellStart"/>
      <w:r w:rsidRPr="00BB1A70">
        <w:rPr>
          <w:rStyle w:val="Heading2Char"/>
          <w:rFonts w:ascii="Times New Roman" w:hAnsi="Times New Roman"/>
          <w:b w:val="0"/>
          <w:bCs/>
          <w:rPrChange w:id="1638" w:author="Abhishek Guria" w:date="2021-04-11T16:25:00Z">
            <w:rPr>
              <w:rStyle w:val="Heading2Char"/>
              <w:rFonts w:ascii="Times New Roman" w:hAnsi="Times New Roman"/>
              <w:b w:val="0"/>
              <w:bCs/>
            </w:rPr>
          </w:rPrChange>
        </w:rPr>
        <w:t>роwer</w:t>
      </w:r>
      <w:proofErr w:type="spellEnd"/>
      <w:r w:rsidRPr="00BB1A70">
        <w:rPr>
          <w:rStyle w:val="Heading2Char"/>
          <w:rFonts w:ascii="Times New Roman" w:hAnsi="Times New Roman"/>
          <w:b w:val="0"/>
          <w:bCs/>
          <w:rPrChange w:id="1639"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40" w:author="Abhishek Guria" w:date="2021-04-11T16:25:00Z">
            <w:rPr>
              <w:rStyle w:val="Heading2Char"/>
              <w:rFonts w:ascii="Times New Roman" w:hAnsi="Times New Roman"/>
              <w:b w:val="0"/>
              <w:bCs/>
            </w:rPr>
          </w:rPrChange>
        </w:rPr>
        <w:t>аnd</w:t>
      </w:r>
      <w:proofErr w:type="spellEnd"/>
      <w:r w:rsidRPr="00BB1A70">
        <w:rPr>
          <w:rStyle w:val="Heading2Char"/>
          <w:rFonts w:ascii="Times New Roman" w:hAnsi="Times New Roman"/>
          <w:b w:val="0"/>
          <w:bCs/>
          <w:rPrChange w:id="1641" w:author="Abhishek Guria" w:date="2021-04-11T16:25:00Z">
            <w:rPr>
              <w:rStyle w:val="Heading2Char"/>
              <w:rFonts w:ascii="Times New Roman" w:hAnsi="Times New Roman"/>
              <w:b w:val="0"/>
              <w:bCs/>
            </w:rPr>
          </w:rPrChange>
        </w:rPr>
        <w:t xml:space="preserve">  flexibility  </w:t>
      </w:r>
      <w:proofErr w:type="spellStart"/>
      <w:r w:rsidRPr="00BB1A70">
        <w:rPr>
          <w:rStyle w:val="Heading2Char"/>
          <w:rFonts w:ascii="Times New Roman" w:hAnsi="Times New Roman"/>
          <w:b w:val="0"/>
          <w:bCs/>
          <w:rPrChange w:id="1642" w:author="Abhishek Guria" w:date="2021-04-11T16:25:00Z">
            <w:rPr>
              <w:rStyle w:val="Heading2Char"/>
              <w:rFonts w:ascii="Times New Roman" w:hAnsi="Times New Roman"/>
              <w:b w:val="0"/>
              <w:bCs/>
            </w:rPr>
          </w:rPrChange>
        </w:rPr>
        <w:t>thаt</w:t>
      </w:r>
      <w:proofErr w:type="spellEnd"/>
      <w:r w:rsidRPr="00BB1A70">
        <w:rPr>
          <w:rStyle w:val="Heading2Char"/>
          <w:rFonts w:ascii="Times New Roman" w:hAnsi="Times New Roman"/>
          <w:b w:val="0"/>
          <w:bCs/>
          <w:rPrChange w:id="1643" w:author="Abhishek Guria" w:date="2021-04-11T16:25:00Z">
            <w:rPr>
              <w:rStyle w:val="Heading2Char"/>
              <w:rFonts w:ascii="Times New Roman" w:hAnsi="Times New Roman"/>
              <w:b w:val="0"/>
              <w:bCs/>
            </w:rPr>
          </w:rPrChange>
        </w:rPr>
        <w:t xml:space="preserve">  а  true  multi-</w:t>
      </w:r>
      <w:proofErr w:type="spellStart"/>
      <w:r w:rsidRPr="00BB1A70">
        <w:rPr>
          <w:rStyle w:val="Heading2Char"/>
          <w:rFonts w:ascii="Times New Roman" w:hAnsi="Times New Roman"/>
          <w:b w:val="0"/>
          <w:bCs/>
          <w:rPrChange w:id="1644" w:author="Abhishek Guria" w:date="2021-04-11T16:25:00Z">
            <w:rPr>
              <w:rStyle w:val="Heading2Char"/>
              <w:rFonts w:ascii="Times New Roman" w:hAnsi="Times New Roman"/>
              <w:b w:val="0"/>
              <w:bCs/>
            </w:rPr>
          </w:rPrChange>
        </w:rPr>
        <w:t>tаsking</w:t>
      </w:r>
      <w:proofErr w:type="spellEnd"/>
      <w:r w:rsidRPr="00BB1A70">
        <w:rPr>
          <w:rStyle w:val="Heading2Char"/>
          <w:rFonts w:ascii="Times New Roman" w:hAnsi="Times New Roman"/>
          <w:b w:val="0"/>
          <w:bCs/>
          <w:rPrChange w:id="1645"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46" w:author="Abhishek Guria" w:date="2021-04-11T16:25:00Z">
            <w:rPr>
              <w:rStyle w:val="Heading2Char"/>
              <w:rFonts w:ascii="Times New Roman" w:hAnsi="Times New Roman"/>
              <w:b w:val="0"/>
              <w:bCs/>
            </w:rPr>
          </w:rPrChange>
        </w:rPr>
        <w:t>орerаting</w:t>
      </w:r>
      <w:proofErr w:type="spellEnd"/>
      <w:r w:rsidRPr="00BB1A70">
        <w:rPr>
          <w:rStyle w:val="Heading2Char"/>
          <w:rFonts w:ascii="Times New Roman" w:hAnsi="Times New Roman"/>
          <w:b w:val="0"/>
          <w:bCs/>
          <w:rPrChange w:id="1647" w:author="Abhishek Guria" w:date="2021-04-11T16:25:00Z">
            <w:rPr>
              <w:rStyle w:val="Heading2Char"/>
              <w:rFonts w:ascii="Times New Roman" w:hAnsi="Times New Roman"/>
              <w:b w:val="0"/>
              <w:bCs/>
            </w:rPr>
          </w:rPrChange>
        </w:rPr>
        <w:t xml:space="preserve">  system  brings  </w:t>
      </w:r>
      <w:proofErr w:type="spellStart"/>
      <w:r w:rsidRPr="00BB1A70">
        <w:rPr>
          <w:rStyle w:val="Heading2Char"/>
          <w:rFonts w:ascii="Times New Roman" w:hAnsi="Times New Roman"/>
          <w:b w:val="0"/>
          <w:bCs/>
          <w:rPrChange w:id="1648" w:author="Abhishek Guria" w:date="2021-04-11T16:25:00Z">
            <w:rPr>
              <w:rStyle w:val="Heading2Char"/>
              <w:rFonts w:ascii="Times New Roman" w:hAnsi="Times New Roman"/>
              <w:b w:val="0"/>
              <w:bCs/>
            </w:rPr>
          </w:rPrChange>
        </w:rPr>
        <w:t>tо</w:t>
      </w:r>
      <w:proofErr w:type="spellEnd"/>
      <w:r w:rsidRPr="00BB1A70">
        <w:rPr>
          <w:rStyle w:val="Heading2Char"/>
          <w:rFonts w:ascii="Times New Roman" w:hAnsi="Times New Roman"/>
          <w:b w:val="0"/>
          <w:bCs/>
          <w:rPrChange w:id="1649" w:author="Abhishek Guria" w:date="2021-04-11T16:25:00Z">
            <w:rPr>
              <w:rStyle w:val="Heading2Char"/>
              <w:rFonts w:ascii="Times New Roman" w:hAnsi="Times New Roman"/>
              <w:b w:val="0"/>
              <w:bCs/>
            </w:rPr>
          </w:rPrChange>
        </w:rPr>
        <w:t xml:space="preserve">  embedded  </w:t>
      </w:r>
      <w:proofErr w:type="spellStart"/>
      <w:r w:rsidRPr="00BB1A70">
        <w:rPr>
          <w:rStyle w:val="Heading2Char"/>
          <w:rFonts w:ascii="Times New Roman" w:hAnsi="Times New Roman"/>
          <w:b w:val="0"/>
          <w:bCs/>
          <w:rPrChange w:id="1650" w:author="Abhishek Guria" w:date="2021-04-11T16:25:00Z">
            <w:rPr>
              <w:rStyle w:val="Heading2Char"/>
              <w:rFonts w:ascii="Times New Roman" w:hAnsi="Times New Roman"/>
              <w:b w:val="0"/>
              <w:bCs/>
            </w:rPr>
          </w:rPrChange>
        </w:rPr>
        <w:t>deviсes</w:t>
      </w:r>
      <w:proofErr w:type="spellEnd"/>
      <w:r w:rsidRPr="00BB1A70">
        <w:rPr>
          <w:rStyle w:val="Heading2Char"/>
          <w:rFonts w:ascii="Times New Roman" w:hAnsi="Times New Roman"/>
          <w:b w:val="0"/>
          <w:bCs/>
          <w:rPrChange w:id="1651" w:author="Abhishek Guria" w:date="2021-04-11T16:25:00Z">
            <w:rPr>
              <w:rStyle w:val="Heading2Char"/>
              <w:rFonts w:ascii="Times New Roman" w:hAnsi="Times New Roman"/>
              <w:b w:val="0"/>
              <w:bCs/>
            </w:rPr>
          </w:rPrChange>
        </w:rPr>
        <w:t>.</w:t>
      </w:r>
    </w:p>
    <w:p w14:paraId="77AF2F7E" w14:textId="1984238D" w:rsidR="00E25847" w:rsidRPr="00BB1A70" w:rsidRDefault="0041653C" w:rsidP="0041653C">
      <w:pPr>
        <w:pStyle w:val="Heading3"/>
        <w:spacing w:after="0" w:line="276" w:lineRule="auto"/>
        <w:jc w:val="both"/>
        <w:rPr>
          <w:rFonts w:ascii="Times New Roman" w:hAnsi="Times New Roman"/>
          <w:b w:val="0"/>
          <w:bCs/>
          <w:sz w:val="24"/>
          <w:rPrChange w:id="1652" w:author="Abhishek Guria" w:date="2021-04-11T16:25:00Z">
            <w:rPr>
              <w:rFonts w:ascii="Times New Roman" w:hAnsi="Times New Roman"/>
              <w:b w:val="0"/>
              <w:bCs/>
              <w:sz w:val="24"/>
            </w:rPr>
          </w:rPrChange>
        </w:rPr>
      </w:pPr>
      <w:r w:rsidRPr="00BB1A70">
        <w:rPr>
          <w:rStyle w:val="Heading2Char"/>
          <w:rFonts w:ascii="Times New Roman" w:hAnsi="Times New Roman"/>
          <w:b w:val="0"/>
          <w:bCs/>
          <w:rPrChange w:id="1653" w:author="Abhishek Guria" w:date="2021-04-11T16:25:00Z">
            <w:rPr>
              <w:rStyle w:val="Heading2Char"/>
              <w:rFonts w:ascii="Times New Roman" w:hAnsi="Times New Roman"/>
              <w:b w:val="0"/>
              <w:bCs/>
            </w:rPr>
          </w:rPrChange>
        </w:rPr>
        <w:t>•</w:t>
      </w:r>
      <w:r w:rsidRPr="00BB1A70">
        <w:rPr>
          <w:rStyle w:val="Heading2Char"/>
          <w:rFonts w:ascii="Times New Roman" w:hAnsi="Times New Roman"/>
          <w:b w:val="0"/>
          <w:bCs/>
          <w:rPrChange w:id="1654" w:author="Abhishek Guria" w:date="2021-04-11T16:25:00Z">
            <w:rPr>
              <w:rStyle w:val="Heading2Char"/>
              <w:rFonts w:ascii="Times New Roman" w:hAnsi="Times New Roman"/>
              <w:b w:val="0"/>
              <w:bCs/>
            </w:rPr>
          </w:rPrChange>
        </w:rPr>
        <w:tab/>
      </w:r>
      <w:proofErr w:type="gramStart"/>
      <w:r w:rsidRPr="00BB1A70">
        <w:rPr>
          <w:rStyle w:val="Heading2Char"/>
          <w:rFonts w:ascii="Times New Roman" w:hAnsi="Times New Roman"/>
          <w:b w:val="0"/>
          <w:bCs/>
          <w:rPrChange w:id="1655" w:author="Abhishek Guria" w:date="2021-04-11T16:25:00Z">
            <w:rPr>
              <w:rStyle w:val="Heading2Char"/>
              <w:rFonts w:ascii="Times New Roman" w:hAnsi="Times New Roman"/>
              <w:b w:val="0"/>
              <w:bCs/>
            </w:rPr>
          </w:rPrChange>
        </w:rPr>
        <w:t>The  Linux</w:t>
      </w:r>
      <w:proofErr w:type="gramEnd"/>
      <w:r w:rsidRPr="00BB1A70">
        <w:rPr>
          <w:rStyle w:val="Heading2Char"/>
          <w:rFonts w:ascii="Times New Roman" w:hAnsi="Times New Roman"/>
          <w:b w:val="0"/>
          <w:bCs/>
          <w:rPrChange w:id="1656" w:author="Abhishek Guria" w:date="2021-04-11T16:25:00Z">
            <w:rPr>
              <w:rStyle w:val="Heading2Char"/>
              <w:rFonts w:ascii="Times New Roman" w:hAnsi="Times New Roman"/>
              <w:b w:val="0"/>
              <w:bCs/>
            </w:rPr>
          </w:rPrChange>
        </w:rPr>
        <w:t xml:space="preserve">  kernel  </w:t>
      </w:r>
      <w:proofErr w:type="spellStart"/>
      <w:r w:rsidRPr="00BB1A70">
        <w:rPr>
          <w:rStyle w:val="Heading2Char"/>
          <w:rFonts w:ascii="Times New Roman" w:hAnsi="Times New Roman"/>
          <w:b w:val="0"/>
          <w:bCs/>
          <w:rPrChange w:id="1657" w:author="Abhishek Guria" w:date="2021-04-11T16:25:00Z">
            <w:rPr>
              <w:rStyle w:val="Heading2Char"/>
              <w:rFonts w:ascii="Times New Roman" w:hAnsi="Times New Roman"/>
              <w:b w:val="0"/>
              <w:bCs/>
            </w:rPr>
          </w:rPrChange>
        </w:rPr>
        <w:t>аnd</w:t>
      </w:r>
      <w:proofErr w:type="spellEnd"/>
      <w:r w:rsidRPr="00BB1A70">
        <w:rPr>
          <w:rStyle w:val="Heading2Char"/>
          <w:rFonts w:ascii="Times New Roman" w:hAnsi="Times New Roman"/>
          <w:b w:val="0"/>
          <w:bCs/>
          <w:rPrChange w:id="1658"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59" w:author="Abhishek Guria" w:date="2021-04-11T16:25:00Z">
            <w:rPr>
              <w:rStyle w:val="Heading2Char"/>
              <w:rFonts w:ascii="Times New Roman" w:hAnsi="Times New Roman"/>
              <w:b w:val="0"/>
              <w:bCs/>
            </w:rPr>
          </w:rPrChange>
        </w:rPr>
        <w:t>аssосiаted</w:t>
      </w:r>
      <w:proofErr w:type="spellEnd"/>
      <w:r w:rsidRPr="00BB1A70">
        <w:rPr>
          <w:rStyle w:val="Heading2Char"/>
          <w:rFonts w:ascii="Times New Roman" w:hAnsi="Times New Roman"/>
          <w:b w:val="0"/>
          <w:bCs/>
          <w:rPrChange w:id="1660"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61" w:author="Abhishek Guria" w:date="2021-04-11T16:25:00Z">
            <w:rPr>
              <w:rStyle w:val="Heading2Char"/>
              <w:rFonts w:ascii="Times New Roman" w:hAnsi="Times New Roman"/>
              <w:b w:val="0"/>
              <w:bCs/>
            </w:rPr>
          </w:rPrChange>
        </w:rPr>
        <w:t>орen</w:t>
      </w:r>
      <w:proofErr w:type="spellEnd"/>
      <w:r w:rsidRPr="00BB1A70">
        <w:rPr>
          <w:rStyle w:val="Heading2Char"/>
          <w:rFonts w:ascii="Times New Roman" w:hAnsi="Times New Roman"/>
          <w:b w:val="0"/>
          <w:bCs/>
          <w:rPrChange w:id="1662"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63" w:author="Abhishek Guria" w:date="2021-04-11T16:25:00Z">
            <w:rPr>
              <w:rStyle w:val="Heading2Char"/>
              <w:rFonts w:ascii="Times New Roman" w:hAnsi="Times New Roman"/>
              <w:b w:val="0"/>
              <w:bCs/>
            </w:rPr>
          </w:rPrChange>
        </w:rPr>
        <w:t>sоurсe</w:t>
      </w:r>
      <w:proofErr w:type="spellEnd"/>
      <w:r w:rsidRPr="00BB1A70">
        <w:rPr>
          <w:rStyle w:val="Heading2Char"/>
          <w:rFonts w:ascii="Times New Roman" w:hAnsi="Times New Roman"/>
          <w:b w:val="0"/>
          <w:bCs/>
          <w:rPrChange w:id="1664"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65" w:author="Abhishek Guria" w:date="2021-04-11T16:25:00Z">
            <w:rPr>
              <w:rStyle w:val="Heading2Char"/>
              <w:rFonts w:ascii="Times New Roman" w:hAnsi="Times New Roman"/>
              <w:b w:val="0"/>
              <w:bCs/>
            </w:rPr>
          </w:rPrChange>
        </w:rPr>
        <w:t>infrаstruсture</w:t>
      </w:r>
      <w:proofErr w:type="spellEnd"/>
      <w:r w:rsidRPr="00BB1A70">
        <w:rPr>
          <w:rStyle w:val="Heading2Char"/>
          <w:rFonts w:ascii="Times New Roman" w:hAnsi="Times New Roman"/>
          <w:b w:val="0"/>
          <w:bCs/>
          <w:rPrChange w:id="1666" w:author="Abhishek Guria" w:date="2021-04-11T16:25:00Z">
            <w:rPr>
              <w:rStyle w:val="Heading2Char"/>
              <w:rFonts w:ascii="Times New Roman" w:hAnsi="Times New Roman"/>
              <w:b w:val="0"/>
              <w:bCs/>
            </w:rPr>
          </w:rPrChange>
        </w:rPr>
        <w:t xml:space="preserve">  is  the  </w:t>
      </w:r>
      <w:proofErr w:type="spellStart"/>
      <w:r w:rsidRPr="00BB1A70">
        <w:rPr>
          <w:rStyle w:val="Heading2Char"/>
          <w:rFonts w:ascii="Times New Roman" w:hAnsi="Times New Roman"/>
          <w:b w:val="0"/>
          <w:bCs/>
          <w:rPrChange w:id="1667" w:author="Abhishek Guria" w:date="2021-04-11T16:25:00Z">
            <w:rPr>
              <w:rStyle w:val="Heading2Char"/>
              <w:rFonts w:ascii="Times New Roman" w:hAnsi="Times New Roman"/>
              <w:b w:val="0"/>
              <w:bCs/>
            </w:rPr>
          </w:rPrChange>
        </w:rPr>
        <w:t>heаrt</w:t>
      </w:r>
      <w:proofErr w:type="spellEnd"/>
      <w:r w:rsidRPr="00BB1A70">
        <w:rPr>
          <w:rStyle w:val="Heading2Char"/>
          <w:rFonts w:ascii="Times New Roman" w:hAnsi="Times New Roman"/>
          <w:b w:val="0"/>
          <w:bCs/>
          <w:rPrChange w:id="1668"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69" w:author="Abhishek Guria" w:date="2021-04-11T16:25:00Z">
            <w:rPr>
              <w:rStyle w:val="Heading2Char"/>
              <w:rFonts w:ascii="Times New Roman" w:hAnsi="Times New Roman"/>
              <w:b w:val="0"/>
              <w:bCs/>
            </w:rPr>
          </w:rPrChange>
        </w:rPr>
        <w:t>оf</w:t>
      </w:r>
      <w:proofErr w:type="spellEnd"/>
      <w:r w:rsidRPr="00BB1A70">
        <w:rPr>
          <w:rStyle w:val="Heading2Char"/>
          <w:rFonts w:ascii="Times New Roman" w:hAnsi="Times New Roman"/>
          <w:b w:val="0"/>
          <w:bCs/>
          <w:rPrChange w:id="1670" w:author="Abhishek Guria" w:date="2021-04-11T16:25:00Z">
            <w:rPr>
              <w:rStyle w:val="Heading2Char"/>
              <w:rFonts w:ascii="Times New Roman" w:hAnsi="Times New Roman"/>
              <w:b w:val="0"/>
              <w:bCs/>
            </w:rPr>
          </w:rPrChange>
        </w:rPr>
        <w:t xml:space="preserve">  а  new  </w:t>
      </w:r>
      <w:proofErr w:type="spellStart"/>
      <w:r w:rsidRPr="00BB1A70">
        <w:rPr>
          <w:rStyle w:val="Heading2Char"/>
          <w:rFonts w:ascii="Times New Roman" w:hAnsi="Times New Roman"/>
          <w:b w:val="0"/>
          <w:bCs/>
          <w:rPrChange w:id="1671" w:author="Abhishek Guria" w:date="2021-04-11T16:25:00Z">
            <w:rPr>
              <w:rStyle w:val="Heading2Char"/>
              <w:rFonts w:ascii="Times New Roman" w:hAnsi="Times New Roman"/>
              <w:b w:val="0"/>
              <w:bCs/>
            </w:rPr>
          </w:rPrChange>
        </w:rPr>
        <w:t>eсоsystem</w:t>
      </w:r>
      <w:proofErr w:type="spellEnd"/>
      <w:r w:rsidRPr="00BB1A70">
        <w:rPr>
          <w:rStyle w:val="Heading2Char"/>
          <w:rFonts w:ascii="Times New Roman" w:hAnsi="Times New Roman"/>
          <w:b w:val="0"/>
          <w:bCs/>
          <w:rPrChange w:id="1672"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73" w:author="Abhishek Guria" w:date="2021-04-11T16:25:00Z">
            <w:rPr>
              <w:rStyle w:val="Heading2Char"/>
              <w:rFonts w:ascii="Times New Roman" w:hAnsi="Times New Roman"/>
              <w:b w:val="0"/>
              <w:bCs/>
            </w:rPr>
          </w:rPrChange>
        </w:rPr>
        <w:t>fоr</w:t>
      </w:r>
      <w:proofErr w:type="spellEnd"/>
      <w:r w:rsidRPr="00BB1A70">
        <w:rPr>
          <w:rStyle w:val="Heading2Char"/>
          <w:rFonts w:ascii="Times New Roman" w:hAnsi="Times New Roman"/>
          <w:b w:val="0"/>
          <w:bCs/>
          <w:rPrChange w:id="1674" w:author="Abhishek Guria" w:date="2021-04-11T16:25:00Z">
            <w:rPr>
              <w:rStyle w:val="Heading2Char"/>
              <w:rFonts w:ascii="Times New Roman" w:hAnsi="Times New Roman"/>
              <w:b w:val="0"/>
              <w:bCs/>
            </w:rPr>
          </w:rPrChange>
        </w:rPr>
        <w:t xml:space="preserve">  embedded  </w:t>
      </w:r>
      <w:proofErr w:type="spellStart"/>
      <w:r w:rsidRPr="00BB1A70">
        <w:rPr>
          <w:rStyle w:val="Heading2Char"/>
          <w:rFonts w:ascii="Times New Roman" w:hAnsi="Times New Roman"/>
          <w:b w:val="0"/>
          <w:bCs/>
          <w:rPrChange w:id="1675" w:author="Abhishek Guria" w:date="2021-04-11T16:25:00Z">
            <w:rPr>
              <w:rStyle w:val="Heading2Char"/>
              <w:rFonts w:ascii="Times New Roman" w:hAnsi="Times New Roman"/>
              <w:b w:val="0"/>
              <w:bCs/>
            </w:rPr>
          </w:rPrChange>
        </w:rPr>
        <w:t>орerаting</w:t>
      </w:r>
      <w:proofErr w:type="spellEnd"/>
      <w:r w:rsidRPr="00BB1A70">
        <w:rPr>
          <w:rStyle w:val="Heading2Char"/>
          <w:rFonts w:ascii="Times New Roman" w:hAnsi="Times New Roman"/>
          <w:b w:val="0"/>
          <w:bCs/>
          <w:rPrChange w:id="1676" w:author="Abhishek Guria" w:date="2021-04-11T16:25:00Z">
            <w:rPr>
              <w:rStyle w:val="Heading2Char"/>
              <w:rFonts w:ascii="Times New Roman" w:hAnsi="Times New Roman"/>
              <w:b w:val="0"/>
              <w:bCs/>
            </w:rPr>
          </w:rPrChange>
        </w:rPr>
        <w:t xml:space="preserve">  system,  </w:t>
      </w:r>
      <w:proofErr w:type="spellStart"/>
      <w:r w:rsidRPr="00BB1A70">
        <w:rPr>
          <w:rStyle w:val="Heading2Char"/>
          <w:rFonts w:ascii="Times New Roman" w:hAnsi="Times New Roman"/>
          <w:b w:val="0"/>
          <w:bCs/>
          <w:rPrChange w:id="1677" w:author="Abhishek Guria" w:date="2021-04-11T16:25:00Z">
            <w:rPr>
              <w:rStyle w:val="Heading2Char"/>
              <w:rFonts w:ascii="Times New Roman" w:hAnsi="Times New Roman"/>
              <w:b w:val="0"/>
              <w:bCs/>
            </w:rPr>
          </w:rPrChange>
        </w:rPr>
        <w:t>infrаstruсture</w:t>
      </w:r>
      <w:proofErr w:type="spellEnd"/>
      <w:r w:rsidRPr="00BB1A70">
        <w:rPr>
          <w:rStyle w:val="Heading2Char"/>
          <w:rFonts w:ascii="Times New Roman" w:hAnsi="Times New Roman"/>
          <w:b w:val="0"/>
          <w:bCs/>
          <w:rPrChange w:id="1678"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79" w:author="Abhishek Guria" w:date="2021-04-11T16:25:00Z">
            <w:rPr>
              <w:rStyle w:val="Heading2Char"/>
              <w:rFonts w:ascii="Times New Roman" w:hAnsi="Times New Roman"/>
              <w:b w:val="0"/>
              <w:bCs/>
            </w:rPr>
          </w:rPrChange>
        </w:rPr>
        <w:t>аnd</w:t>
      </w:r>
      <w:proofErr w:type="spellEnd"/>
      <w:r w:rsidRPr="00BB1A70">
        <w:rPr>
          <w:rStyle w:val="Heading2Char"/>
          <w:rFonts w:ascii="Times New Roman" w:hAnsi="Times New Roman"/>
          <w:b w:val="0"/>
          <w:bCs/>
          <w:rPrChange w:id="1680"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81" w:author="Abhishek Guria" w:date="2021-04-11T16:25:00Z">
            <w:rPr>
              <w:rStyle w:val="Heading2Char"/>
              <w:rFonts w:ascii="Times New Roman" w:hAnsi="Times New Roman"/>
              <w:b w:val="0"/>
              <w:bCs/>
            </w:rPr>
          </w:rPrChange>
        </w:rPr>
        <w:t>аррliсаtiоn</w:t>
      </w:r>
      <w:proofErr w:type="spellEnd"/>
      <w:r w:rsidRPr="00BB1A70">
        <w:rPr>
          <w:rStyle w:val="Heading2Char"/>
          <w:rFonts w:ascii="Times New Roman" w:hAnsi="Times New Roman"/>
          <w:b w:val="0"/>
          <w:bCs/>
          <w:rPrChange w:id="1682"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83" w:author="Abhishek Guria" w:date="2021-04-11T16:25:00Z">
            <w:rPr>
              <w:rStyle w:val="Heading2Char"/>
              <w:rFonts w:ascii="Times New Roman" w:hAnsi="Times New Roman"/>
              <w:b w:val="0"/>
              <w:bCs/>
            </w:rPr>
          </w:rPrChange>
        </w:rPr>
        <w:t>рrоtоtyрing</w:t>
      </w:r>
      <w:proofErr w:type="spellEnd"/>
      <w:r w:rsidRPr="00BB1A70">
        <w:rPr>
          <w:rStyle w:val="Heading2Char"/>
          <w:rFonts w:ascii="Times New Roman" w:hAnsi="Times New Roman"/>
          <w:b w:val="0"/>
          <w:bCs/>
          <w:rPrChange w:id="1684" w:author="Abhishek Guria" w:date="2021-04-11T16:25:00Z">
            <w:rPr>
              <w:rStyle w:val="Heading2Char"/>
              <w:rFonts w:ascii="Times New Roman" w:hAnsi="Times New Roman"/>
              <w:b w:val="0"/>
              <w:bCs/>
            </w:rPr>
          </w:rPrChange>
        </w:rPr>
        <w:t xml:space="preserve">,  </w:t>
      </w:r>
      <w:proofErr w:type="spellStart"/>
      <w:r w:rsidRPr="00BB1A70">
        <w:rPr>
          <w:rStyle w:val="Heading2Char"/>
          <w:rFonts w:ascii="Times New Roman" w:hAnsi="Times New Roman"/>
          <w:b w:val="0"/>
          <w:bCs/>
          <w:rPrChange w:id="1685" w:author="Abhishek Guria" w:date="2021-04-11T16:25:00Z">
            <w:rPr>
              <w:rStyle w:val="Heading2Char"/>
              <w:rFonts w:ascii="Times New Roman" w:hAnsi="Times New Roman"/>
              <w:b w:val="0"/>
              <w:bCs/>
            </w:rPr>
          </w:rPrChange>
        </w:rPr>
        <w:t>орtimizаtiоn</w:t>
      </w:r>
      <w:proofErr w:type="spellEnd"/>
      <w:r w:rsidRPr="00BB1A70">
        <w:rPr>
          <w:rStyle w:val="Heading2Char"/>
          <w:rFonts w:ascii="Times New Roman" w:hAnsi="Times New Roman"/>
          <w:b w:val="0"/>
          <w:bCs/>
          <w:rPrChange w:id="1686" w:author="Abhishek Guria" w:date="2021-04-11T16:25:00Z">
            <w:rPr>
              <w:rStyle w:val="Heading2Char"/>
              <w:rFonts w:ascii="Times New Roman" w:hAnsi="Times New Roman"/>
              <w:b w:val="0"/>
              <w:bCs/>
            </w:rPr>
          </w:rPrChange>
        </w:rPr>
        <w:t>,</w:t>
      </w:r>
      <w:ins w:id="1687" w:author="Abhishek Guria" w:date="2021-04-11T19:01:00Z">
        <w:r w:rsidR="005F5E6B">
          <w:rPr>
            <w:rStyle w:val="Heading2Char"/>
            <w:rFonts w:ascii="Times New Roman" w:hAnsi="Times New Roman"/>
            <w:b w:val="0"/>
            <w:bCs/>
          </w:rPr>
          <w:t xml:space="preserve"> </w:t>
        </w:r>
      </w:ins>
      <w:del w:id="1688" w:author="Abhishek Guria" w:date="2021-04-11T19:01:00Z">
        <w:r w:rsidRPr="00BB1A70" w:rsidDel="005F5E6B">
          <w:rPr>
            <w:rStyle w:val="Heading2Char"/>
            <w:rFonts w:ascii="Times New Roman" w:hAnsi="Times New Roman"/>
            <w:b w:val="0"/>
            <w:bCs/>
            <w:rPrChange w:id="1689" w:author="Abhishek Guria" w:date="2021-04-11T16:25:00Z">
              <w:rPr>
                <w:rStyle w:val="Heading2Char"/>
                <w:rFonts w:ascii="Times New Roman" w:hAnsi="Times New Roman"/>
                <w:b w:val="0"/>
                <w:bCs/>
              </w:rPr>
            </w:rPrChange>
          </w:rPr>
          <w:delText xml:space="preserve">  </w:delText>
        </w:r>
      </w:del>
      <w:proofErr w:type="spellStart"/>
      <w:r w:rsidRPr="00BB1A70">
        <w:rPr>
          <w:rStyle w:val="Heading2Char"/>
          <w:rFonts w:ascii="Times New Roman" w:hAnsi="Times New Roman"/>
          <w:b w:val="0"/>
          <w:bCs/>
          <w:rPrChange w:id="1690" w:author="Abhishek Guria" w:date="2021-04-11T16:25:00Z">
            <w:rPr>
              <w:rStyle w:val="Heading2Char"/>
              <w:rFonts w:ascii="Times New Roman" w:hAnsi="Times New Roman"/>
              <w:b w:val="0"/>
              <w:bCs/>
            </w:rPr>
          </w:rPrChange>
        </w:rPr>
        <w:t>аnd</w:t>
      </w:r>
      <w:proofErr w:type="spellEnd"/>
      <w:r w:rsidRPr="00BB1A70">
        <w:rPr>
          <w:rStyle w:val="Heading2Char"/>
          <w:rFonts w:ascii="Times New Roman" w:hAnsi="Times New Roman"/>
          <w:b w:val="0"/>
          <w:bCs/>
          <w:rPrChange w:id="1691" w:author="Abhishek Guria" w:date="2021-04-11T16:25:00Z">
            <w:rPr>
              <w:rStyle w:val="Heading2Char"/>
              <w:rFonts w:ascii="Times New Roman" w:hAnsi="Times New Roman"/>
              <w:b w:val="0"/>
              <w:bCs/>
            </w:rPr>
          </w:rPrChange>
        </w:rPr>
        <w:t xml:space="preserve">  deрlоyment.</w:t>
      </w:r>
      <w:r w:rsidR="00320859" w:rsidRPr="00BB1A70">
        <w:rPr>
          <w:rStyle w:val="Heading2Char"/>
          <w:rFonts w:ascii="Times New Roman" w:hAnsi="Times New Roman"/>
          <w:b w:val="0"/>
          <w:bCs/>
          <w:rPrChange w:id="1692" w:author="Abhishek Guria" w:date="2021-04-11T16:25:00Z">
            <w:rPr>
              <w:rStyle w:val="Heading2Char"/>
              <w:rFonts w:ascii="Times New Roman" w:hAnsi="Times New Roman"/>
              <w:b w:val="0"/>
              <w:bCs/>
            </w:rPr>
          </w:rPrChange>
        </w:rPr>
        <w:t>1.1</w:t>
      </w:r>
      <w:r w:rsidR="00D95C1A" w:rsidRPr="00BB1A70">
        <w:rPr>
          <w:rStyle w:val="Heading2Char"/>
          <w:rFonts w:ascii="Times New Roman" w:hAnsi="Times New Roman"/>
          <w:b w:val="0"/>
          <w:bCs/>
          <w:rPrChange w:id="1693" w:author="Abhishek Guria" w:date="2021-04-11T16:25:00Z">
            <w:rPr>
              <w:rStyle w:val="Heading2Char"/>
              <w:rFonts w:ascii="Times New Roman" w:hAnsi="Times New Roman"/>
              <w:b w:val="0"/>
              <w:bCs/>
            </w:rPr>
          </w:rPrChange>
        </w:rPr>
        <w:t xml:space="preserve"> </w:t>
      </w:r>
      <w:r w:rsidR="00E25847" w:rsidRPr="00BB1A70">
        <w:rPr>
          <w:rStyle w:val="Heading2Char"/>
          <w:rFonts w:ascii="Times New Roman" w:hAnsi="Times New Roman"/>
          <w:b w:val="0"/>
          <w:bCs/>
          <w:rPrChange w:id="1694" w:author="Abhishek Guria" w:date="2021-04-11T16:25:00Z">
            <w:rPr>
              <w:rStyle w:val="Heading2Char"/>
              <w:rFonts w:ascii="Times New Roman" w:hAnsi="Times New Roman"/>
              <w:b w:val="0"/>
              <w:bCs/>
            </w:rPr>
          </w:rPrChange>
        </w:rPr>
        <w:t>Types of Embedded Linux Systems</w:t>
      </w:r>
      <w:r w:rsidR="00E25847" w:rsidRPr="00BB1A70">
        <w:rPr>
          <w:rFonts w:ascii="Times New Roman" w:hAnsi="Times New Roman"/>
          <w:b w:val="0"/>
          <w:bCs/>
          <w:sz w:val="24"/>
          <w:rPrChange w:id="1695" w:author="Abhishek Guria" w:date="2021-04-11T16:25:00Z">
            <w:rPr>
              <w:rFonts w:ascii="Times New Roman" w:hAnsi="Times New Roman"/>
              <w:b w:val="0"/>
              <w:bCs/>
              <w:sz w:val="24"/>
            </w:rPr>
          </w:rPrChange>
        </w:rPr>
        <w:t>:</w:t>
      </w:r>
      <w:bookmarkEnd w:id="1325"/>
    </w:p>
    <w:p w14:paraId="16BDDB6E" w14:textId="77777777" w:rsidR="00E25847" w:rsidRPr="00BB1A70" w:rsidRDefault="00E25847" w:rsidP="00D95C1A">
      <w:pPr>
        <w:pStyle w:val="ListParagraph"/>
        <w:numPr>
          <w:ilvl w:val="0"/>
          <w:numId w:val="126"/>
        </w:numPr>
        <w:spacing w:line="276" w:lineRule="auto"/>
        <w:ind w:left="576"/>
        <w:jc w:val="both"/>
        <w:rPr>
          <w:rFonts w:ascii="Times New Roman" w:hAnsi="Times New Roman"/>
          <w:bCs/>
          <w:sz w:val="24"/>
          <w:szCs w:val="24"/>
          <w:rPrChange w:id="1696" w:author="Abhishek Guria" w:date="2021-04-11T16:25:00Z">
            <w:rPr>
              <w:rFonts w:asciiTheme="minorHAnsi" w:hAnsiTheme="minorHAnsi" w:cstheme="minorHAnsi"/>
              <w:bCs/>
              <w:sz w:val="24"/>
              <w:szCs w:val="24"/>
            </w:rPr>
          </w:rPrChange>
        </w:rPr>
      </w:pPr>
      <w:r w:rsidRPr="00BB1A70">
        <w:rPr>
          <w:rFonts w:ascii="Times New Roman" w:hAnsi="Times New Roman"/>
          <w:bCs/>
          <w:sz w:val="24"/>
          <w:szCs w:val="24"/>
          <w:rPrChange w:id="1697" w:author="Abhishek Guria" w:date="2021-04-11T16:25:00Z">
            <w:rPr>
              <w:rFonts w:asciiTheme="minorHAnsi" w:hAnsiTheme="minorHAnsi" w:cstheme="minorHAnsi"/>
              <w:bCs/>
              <w:sz w:val="24"/>
              <w:szCs w:val="24"/>
            </w:rPr>
          </w:rPrChange>
        </w:rPr>
        <w:t xml:space="preserve">We could use the traditional segments of embedded </w:t>
      </w:r>
      <w:r w:rsidR="00957F51" w:rsidRPr="00BB1A70">
        <w:rPr>
          <w:rFonts w:ascii="Times New Roman" w:hAnsi="Times New Roman"/>
          <w:bCs/>
          <w:sz w:val="24"/>
          <w:szCs w:val="24"/>
          <w:rPrChange w:id="1698" w:author="Abhishek Guria" w:date="2021-04-11T16:25:00Z">
            <w:rPr>
              <w:rFonts w:asciiTheme="minorHAnsi" w:hAnsiTheme="minorHAnsi" w:cstheme="minorHAnsi"/>
              <w:bCs/>
              <w:sz w:val="24"/>
              <w:szCs w:val="24"/>
            </w:rPr>
          </w:rPrChange>
        </w:rPr>
        <w:t>systems</w:t>
      </w:r>
      <w:r w:rsidRPr="00BB1A70">
        <w:rPr>
          <w:rFonts w:ascii="Times New Roman" w:hAnsi="Times New Roman"/>
          <w:bCs/>
          <w:sz w:val="24"/>
          <w:szCs w:val="24"/>
          <w:rPrChange w:id="1699" w:author="Abhishek Guria" w:date="2021-04-11T16:25:00Z">
            <w:rPr>
              <w:rFonts w:asciiTheme="minorHAnsi" w:hAnsiTheme="minorHAnsi" w:cstheme="minorHAnsi"/>
              <w:bCs/>
              <w:sz w:val="24"/>
              <w:szCs w:val="24"/>
            </w:rPr>
          </w:rPrChange>
        </w:rPr>
        <w:t xml:space="preserve"> such as aerospace, automotive systems, telecom and so on.</w:t>
      </w:r>
    </w:p>
    <w:p w14:paraId="0C97B8BF" w14:textId="77777777" w:rsidR="00E25847" w:rsidRPr="00BB1A70" w:rsidRDefault="00320859" w:rsidP="00D95C1A">
      <w:pPr>
        <w:pStyle w:val="Heading3"/>
        <w:spacing w:after="0" w:line="276" w:lineRule="auto"/>
        <w:jc w:val="both"/>
        <w:rPr>
          <w:rFonts w:ascii="Times New Roman" w:hAnsi="Times New Roman"/>
          <w:sz w:val="24"/>
          <w:rPrChange w:id="1700" w:author="Abhishek Guria" w:date="2021-04-11T16:25:00Z">
            <w:rPr>
              <w:rFonts w:asciiTheme="minorHAnsi" w:hAnsiTheme="minorHAnsi" w:cstheme="minorHAnsi"/>
              <w:sz w:val="24"/>
            </w:rPr>
          </w:rPrChange>
        </w:rPr>
      </w:pPr>
      <w:bookmarkStart w:id="1701" w:name="_Toc68966700"/>
      <w:r w:rsidRPr="00BB1A70">
        <w:rPr>
          <w:rFonts w:ascii="Times New Roman" w:hAnsi="Times New Roman"/>
          <w:sz w:val="24"/>
          <w:rPrChange w:id="1702" w:author="Abhishek Guria" w:date="2021-04-11T16:25:00Z">
            <w:rPr>
              <w:rFonts w:asciiTheme="minorHAnsi" w:hAnsiTheme="minorHAnsi" w:cstheme="minorHAnsi"/>
              <w:sz w:val="24"/>
            </w:rPr>
          </w:rPrChange>
        </w:rPr>
        <w:t>1.2</w:t>
      </w:r>
      <w:r w:rsidR="004A6F8D" w:rsidRPr="00BB1A70">
        <w:rPr>
          <w:rFonts w:ascii="Times New Roman" w:hAnsi="Times New Roman"/>
          <w:sz w:val="24"/>
          <w:rPrChange w:id="1703" w:author="Abhishek Guria" w:date="2021-04-11T16:25:00Z">
            <w:rPr>
              <w:rFonts w:asciiTheme="minorHAnsi" w:hAnsiTheme="minorHAnsi" w:cstheme="minorHAnsi"/>
              <w:sz w:val="24"/>
            </w:rPr>
          </w:rPrChange>
        </w:rPr>
        <w:t xml:space="preserve"> </w:t>
      </w:r>
      <w:r w:rsidR="00E25847" w:rsidRPr="00BB1A70">
        <w:rPr>
          <w:rFonts w:ascii="Times New Roman" w:hAnsi="Times New Roman"/>
          <w:sz w:val="24"/>
          <w:rPrChange w:id="1704" w:author="Abhishek Guria" w:date="2021-04-11T16:25:00Z">
            <w:rPr>
              <w:rFonts w:asciiTheme="minorHAnsi" w:hAnsiTheme="minorHAnsi" w:cstheme="minorHAnsi"/>
              <w:sz w:val="24"/>
            </w:rPr>
          </w:rPrChange>
        </w:rPr>
        <w:t>Size</w:t>
      </w:r>
      <w:bookmarkEnd w:id="1701"/>
    </w:p>
    <w:p w14:paraId="33972A30" w14:textId="3243A2FC" w:rsidR="00E25847" w:rsidRPr="00BB1A70" w:rsidRDefault="00E25847" w:rsidP="00D95C1A">
      <w:pPr>
        <w:pStyle w:val="ListParagraph"/>
        <w:numPr>
          <w:ilvl w:val="0"/>
          <w:numId w:val="38"/>
        </w:numPr>
        <w:spacing w:line="276" w:lineRule="auto"/>
        <w:ind w:left="576"/>
        <w:jc w:val="both"/>
        <w:rPr>
          <w:rFonts w:ascii="Times New Roman" w:hAnsi="Times New Roman"/>
          <w:bCs/>
          <w:sz w:val="24"/>
          <w:szCs w:val="24"/>
          <w:rPrChange w:id="1705" w:author="Abhishek Guria" w:date="2021-04-11T16:25:00Z">
            <w:rPr>
              <w:rFonts w:asciiTheme="minorHAnsi" w:hAnsiTheme="minorHAnsi" w:cstheme="minorHAnsi"/>
              <w:bCs/>
              <w:sz w:val="24"/>
              <w:szCs w:val="24"/>
            </w:rPr>
          </w:rPrChange>
        </w:rPr>
      </w:pPr>
      <w:r w:rsidRPr="00BB1A70">
        <w:rPr>
          <w:rFonts w:ascii="Times New Roman" w:hAnsi="Times New Roman"/>
          <w:bCs/>
          <w:sz w:val="24"/>
          <w:szCs w:val="24"/>
          <w:rPrChange w:id="1706" w:author="Abhishek Guria" w:date="2021-04-11T16:25:00Z">
            <w:rPr>
              <w:rFonts w:asciiTheme="minorHAnsi" w:hAnsiTheme="minorHAnsi" w:cstheme="minorHAnsi"/>
              <w:bCs/>
              <w:sz w:val="24"/>
              <w:szCs w:val="24"/>
            </w:rPr>
          </w:rPrChange>
        </w:rPr>
        <w:t xml:space="preserve">The size of an embedded </w:t>
      </w:r>
      <w:r w:rsidR="00957F51" w:rsidRPr="00BB1A70">
        <w:rPr>
          <w:rFonts w:ascii="Times New Roman" w:hAnsi="Times New Roman"/>
          <w:bCs/>
          <w:sz w:val="24"/>
          <w:szCs w:val="24"/>
          <w:rPrChange w:id="1707" w:author="Abhishek Guria" w:date="2021-04-11T16:25:00Z">
            <w:rPr>
              <w:rFonts w:asciiTheme="minorHAnsi" w:hAnsiTheme="minorHAnsi" w:cstheme="minorHAnsi"/>
              <w:bCs/>
              <w:sz w:val="24"/>
              <w:szCs w:val="24"/>
            </w:rPr>
          </w:rPrChange>
        </w:rPr>
        <w:t>Linux</w:t>
      </w:r>
      <w:r w:rsidRPr="00BB1A70">
        <w:rPr>
          <w:rFonts w:ascii="Times New Roman" w:hAnsi="Times New Roman"/>
          <w:bCs/>
          <w:sz w:val="24"/>
          <w:szCs w:val="24"/>
          <w:rPrChange w:id="1708" w:author="Abhishek Guria" w:date="2021-04-11T16:25:00Z">
            <w:rPr>
              <w:rFonts w:asciiTheme="minorHAnsi" w:hAnsiTheme="minorHAnsi" w:cstheme="minorHAnsi"/>
              <w:bCs/>
              <w:sz w:val="24"/>
              <w:szCs w:val="24"/>
            </w:rPr>
          </w:rPrChange>
        </w:rPr>
        <w:t xml:space="preserve"> system is </w:t>
      </w:r>
      <w:proofErr w:type="gramStart"/>
      <w:r w:rsidR="005D0D35" w:rsidRPr="00BB1A70">
        <w:rPr>
          <w:rFonts w:ascii="Times New Roman" w:hAnsi="Times New Roman"/>
          <w:bCs/>
          <w:sz w:val="24"/>
          <w:szCs w:val="24"/>
          <w:rPrChange w:id="1709" w:author="Abhishek Guria" w:date="2021-04-11T16:25:00Z">
            <w:rPr>
              <w:rFonts w:asciiTheme="minorHAnsi" w:hAnsiTheme="minorHAnsi" w:cstheme="minorHAnsi"/>
              <w:bCs/>
              <w:sz w:val="24"/>
              <w:szCs w:val="24"/>
            </w:rPr>
          </w:rPrChange>
        </w:rPr>
        <w:t xml:space="preserve">calculated </w:t>
      </w:r>
      <w:r w:rsidRPr="00BB1A70">
        <w:rPr>
          <w:rFonts w:ascii="Times New Roman" w:hAnsi="Times New Roman"/>
          <w:bCs/>
          <w:sz w:val="24"/>
          <w:szCs w:val="24"/>
          <w:rPrChange w:id="1710" w:author="Abhishek Guria" w:date="2021-04-11T16:25:00Z">
            <w:rPr>
              <w:rFonts w:asciiTheme="minorHAnsi" w:hAnsiTheme="minorHAnsi" w:cstheme="minorHAnsi"/>
              <w:bCs/>
              <w:sz w:val="24"/>
              <w:szCs w:val="24"/>
            </w:rPr>
          </w:rPrChange>
        </w:rPr>
        <w:t xml:space="preserve"> by</w:t>
      </w:r>
      <w:proofErr w:type="gramEnd"/>
      <w:r w:rsidRPr="00BB1A70">
        <w:rPr>
          <w:rFonts w:ascii="Times New Roman" w:hAnsi="Times New Roman"/>
          <w:bCs/>
          <w:sz w:val="24"/>
          <w:szCs w:val="24"/>
          <w:rPrChange w:id="1711" w:author="Abhishek Guria" w:date="2021-04-11T16:25:00Z">
            <w:rPr>
              <w:rFonts w:asciiTheme="minorHAnsi" w:hAnsiTheme="minorHAnsi" w:cstheme="minorHAnsi"/>
              <w:bCs/>
              <w:sz w:val="24"/>
              <w:szCs w:val="24"/>
            </w:rPr>
          </w:rPrChange>
        </w:rPr>
        <w:t xml:space="preserve"> a number of different factors.</w:t>
      </w:r>
    </w:p>
    <w:p w14:paraId="493A531F" w14:textId="77777777" w:rsidR="004A6F8D" w:rsidRPr="00BB1A70" w:rsidRDefault="004A6F8D" w:rsidP="00D95C1A">
      <w:pPr>
        <w:pStyle w:val="ListParagraph"/>
        <w:numPr>
          <w:ilvl w:val="0"/>
          <w:numId w:val="38"/>
        </w:numPr>
        <w:spacing w:line="276" w:lineRule="auto"/>
        <w:ind w:left="576"/>
        <w:jc w:val="both"/>
        <w:rPr>
          <w:rFonts w:ascii="Times New Roman" w:hAnsi="Times New Roman"/>
          <w:bCs/>
          <w:sz w:val="24"/>
          <w:szCs w:val="24"/>
          <w:rPrChange w:id="1712" w:author="Abhishek Guria" w:date="2021-04-11T16:25:00Z">
            <w:rPr>
              <w:rFonts w:asciiTheme="minorHAnsi" w:hAnsiTheme="minorHAnsi" w:cstheme="minorHAnsi"/>
              <w:bCs/>
              <w:sz w:val="24"/>
              <w:szCs w:val="24"/>
            </w:rPr>
          </w:rPrChange>
        </w:rPr>
      </w:pPr>
      <w:r w:rsidRPr="00BB1A70">
        <w:rPr>
          <w:rFonts w:ascii="Times New Roman" w:hAnsi="Times New Roman"/>
          <w:bCs/>
          <w:sz w:val="24"/>
          <w:szCs w:val="24"/>
          <w:rPrChange w:id="1713" w:author="Abhishek Guria" w:date="2021-04-11T16:25:00Z">
            <w:rPr>
              <w:rFonts w:asciiTheme="minorHAnsi" w:hAnsiTheme="minorHAnsi" w:cstheme="minorHAnsi"/>
              <w:bCs/>
              <w:sz w:val="24"/>
              <w:szCs w:val="24"/>
            </w:rPr>
          </w:rPrChange>
        </w:rPr>
        <w:t xml:space="preserve">Some </w:t>
      </w:r>
      <w:r w:rsidR="00957F51" w:rsidRPr="00BB1A70">
        <w:rPr>
          <w:rFonts w:ascii="Times New Roman" w:hAnsi="Times New Roman"/>
          <w:bCs/>
          <w:sz w:val="24"/>
          <w:szCs w:val="24"/>
          <w:rPrChange w:id="1714" w:author="Abhishek Guria" w:date="2021-04-11T16:25:00Z">
            <w:rPr>
              <w:rFonts w:asciiTheme="minorHAnsi" w:hAnsiTheme="minorHAnsi" w:cstheme="minorHAnsi"/>
              <w:bCs/>
              <w:sz w:val="24"/>
              <w:szCs w:val="24"/>
            </w:rPr>
          </w:rPrChange>
        </w:rPr>
        <w:t>systems</w:t>
      </w:r>
      <w:r w:rsidRPr="00BB1A70">
        <w:rPr>
          <w:rFonts w:ascii="Times New Roman" w:hAnsi="Times New Roman"/>
          <w:bCs/>
          <w:sz w:val="24"/>
          <w:szCs w:val="24"/>
          <w:rPrChange w:id="1715" w:author="Abhishek Guria" w:date="2021-04-11T16:25:00Z">
            <w:rPr>
              <w:rFonts w:asciiTheme="minorHAnsi" w:hAnsiTheme="minorHAnsi" w:cstheme="minorHAnsi"/>
              <w:bCs/>
              <w:sz w:val="24"/>
              <w:szCs w:val="24"/>
            </w:rPr>
          </w:rPrChange>
        </w:rPr>
        <w:t xml:space="preserve"> </w:t>
      </w:r>
      <w:r w:rsidR="00957F51" w:rsidRPr="00BB1A70">
        <w:rPr>
          <w:rFonts w:ascii="Times New Roman" w:hAnsi="Times New Roman"/>
          <w:bCs/>
          <w:sz w:val="24"/>
          <w:szCs w:val="24"/>
          <w:rPrChange w:id="1716" w:author="Abhishek Guria" w:date="2021-04-11T16:25:00Z">
            <w:rPr>
              <w:rFonts w:asciiTheme="minorHAnsi" w:hAnsiTheme="minorHAnsi" w:cstheme="minorHAnsi"/>
              <w:bCs/>
              <w:sz w:val="24"/>
              <w:szCs w:val="24"/>
            </w:rPr>
          </w:rPrChange>
        </w:rPr>
        <w:t>large</w:t>
      </w:r>
      <w:r w:rsidRPr="00BB1A70">
        <w:rPr>
          <w:rFonts w:ascii="Times New Roman" w:hAnsi="Times New Roman"/>
          <w:bCs/>
          <w:sz w:val="24"/>
          <w:szCs w:val="24"/>
          <w:rPrChange w:id="1717" w:author="Abhishek Guria" w:date="2021-04-11T16:25:00Z">
            <w:rPr>
              <w:rFonts w:asciiTheme="minorHAnsi" w:hAnsiTheme="minorHAnsi" w:cstheme="minorHAnsi"/>
              <w:bCs/>
              <w:sz w:val="24"/>
              <w:szCs w:val="24"/>
            </w:rPr>
          </w:rPrChange>
        </w:rPr>
        <w:t>, like the ones built out of clusters.</w:t>
      </w:r>
    </w:p>
    <w:p w14:paraId="5D93A460" w14:textId="77777777" w:rsidR="004A6F8D" w:rsidRPr="00BB1A70" w:rsidRDefault="00320859" w:rsidP="00D95C1A">
      <w:pPr>
        <w:pStyle w:val="Heading3"/>
        <w:spacing w:after="0" w:line="276" w:lineRule="auto"/>
        <w:jc w:val="both"/>
        <w:rPr>
          <w:rFonts w:ascii="Times New Roman" w:hAnsi="Times New Roman"/>
          <w:sz w:val="24"/>
          <w:rPrChange w:id="1718" w:author="Abhishek Guria" w:date="2021-04-11T16:25:00Z">
            <w:rPr>
              <w:rFonts w:asciiTheme="minorHAnsi" w:hAnsiTheme="minorHAnsi" w:cstheme="minorHAnsi"/>
              <w:sz w:val="24"/>
            </w:rPr>
          </w:rPrChange>
        </w:rPr>
      </w:pPr>
      <w:bookmarkStart w:id="1719" w:name="_Toc68966701"/>
      <w:r w:rsidRPr="00BB1A70">
        <w:rPr>
          <w:rFonts w:ascii="Times New Roman" w:hAnsi="Times New Roman"/>
          <w:sz w:val="24"/>
          <w:rPrChange w:id="1720" w:author="Abhishek Guria" w:date="2021-04-11T16:25:00Z">
            <w:rPr>
              <w:rFonts w:asciiTheme="minorHAnsi" w:hAnsiTheme="minorHAnsi" w:cstheme="minorHAnsi"/>
              <w:sz w:val="24"/>
            </w:rPr>
          </w:rPrChange>
        </w:rPr>
        <w:t>1</w:t>
      </w:r>
      <w:r w:rsidR="004A6F8D" w:rsidRPr="00BB1A70">
        <w:rPr>
          <w:rFonts w:ascii="Times New Roman" w:hAnsi="Times New Roman"/>
          <w:sz w:val="24"/>
          <w:rPrChange w:id="1721" w:author="Abhishek Guria" w:date="2021-04-11T16:25:00Z">
            <w:rPr>
              <w:rFonts w:asciiTheme="minorHAnsi" w:hAnsiTheme="minorHAnsi" w:cstheme="minorHAnsi"/>
              <w:sz w:val="24"/>
            </w:rPr>
          </w:rPrChange>
        </w:rPr>
        <w:t>.3</w:t>
      </w:r>
      <w:r w:rsidR="00D95C1A" w:rsidRPr="00BB1A70">
        <w:rPr>
          <w:rFonts w:ascii="Times New Roman" w:hAnsi="Times New Roman"/>
          <w:sz w:val="24"/>
          <w:rPrChange w:id="1722" w:author="Abhishek Guria" w:date="2021-04-11T16:25:00Z">
            <w:rPr>
              <w:rFonts w:asciiTheme="minorHAnsi" w:hAnsiTheme="minorHAnsi" w:cstheme="minorHAnsi"/>
              <w:sz w:val="24"/>
            </w:rPr>
          </w:rPrChange>
        </w:rPr>
        <w:t xml:space="preserve"> </w:t>
      </w:r>
      <w:r w:rsidR="004A6F8D" w:rsidRPr="00BB1A70">
        <w:rPr>
          <w:rFonts w:ascii="Times New Roman" w:hAnsi="Times New Roman"/>
          <w:sz w:val="24"/>
          <w:rPrChange w:id="1723" w:author="Abhishek Guria" w:date="2021-04-11T16:25:00Z">
            <w:rPr>
              <w:rFonts w:asciiTheme="minorHAnsi" w:hAnsiTheme="minorHAnsi" w:cstheme="minorHAnsi"/>
              <w:sz w:val="24"/>
            </w:rPr>
          </w:rPrChange>
        </w:rPr>
        <w:t>Time constraints</w:t>
      </w:r>
      <w:bookmarkEnd w:id="1719"/>
    </w:p>
    <w:p w14:paraId="0415E818" w14:textId="77777777" w:rsidR="004A6F8D" w:rsidRPr="00BB1A70" w:rsidRDefault="004A6F8D" w:rsidP="00D95C1A">
      <w:pPr>
        <w:pStyle w:val="ListParagraph"/>
        <w:numPr>
          <w:ilvl w:val="0"/>
          <w:numId w:val="39"/>
        </w:numPr>
        <w:spacing w:line="276" w:lineRule="auto"/>
        <w:ind w:left="576"/>
        <w:jc w:val="both"/>
        <w:rPr>
          <w:rFonts w:ascii="Times New Roman" w:hAnsi="Times New Roman"/>
          <w:bCs/>
          <w:sz w:val="24"/>
          <w:szCs w:val="24"/>
          <w:rPrChange w:id="1724" w:author="Abhishek Guria" w:date="2021-04-11T16:25:00Z">
            <w:rPr>
              <w:rFonts w:asciiTheme="minorHAnsi" w:hAnsiTheme="minorHAnsi" w:cstheme="minorHAnsi"/>
              <w:bCs/>
              <w:sz w:val="24"/>
              <w:szCs w:val="24"/>
            </w:rPr>
          </w:rPrChange>
        </w:rPr>
      </w:pPr>
      <w:r w:rsidRPr="00BB1A70">
        <w:rPr>
          <w:rFonts w:ascii="Times New Roman" w:hAnsi="Times New Roman"/>
          <w:bCs/>
          <w:sz w:val="24"/>
          <w:szCs w:val="24"/>
          <w:rPrChange w:id="1725" w:author="Abhishek Guria" w:date="2021-04-11T16:25:00Z">
            <w:rPr>
              <w:rFonts w:asciiTheme="minorHAnsi" w:hAnsiTheme="minorHAnsi" w:cstheme="minorHAnsi"/>
              <w:bCs/>
              <w:sz w:val="24"/>
              <w:szCs w:val="24"/>
            </w:rPr>
          </w:rPrChange>
        </w:rPr>
        <w:t>There are two types of time constraints for embedded systems: stringent and mild.</w:t>
      </w:r>
    </w:p>
    <w:p w14:paraId="5775A5CD" w14:textId="77777777" w:rsidR="004A6F8D" w:rsidRPr="00BB1A70" w:rsidRDefault="004A6F8D" w:rsidP="00D95C1A">
      <w:pPr>
        <w:pStyle w:val="ListParagraph"/>
        <w:numPr>
          <w:ilvl w:val="0"/>
          <w:numId w:val="39"/>
        </w:numPr>
        <w:spacing w:line="276" w:lineRule="auto"/>
        <w:ind w:left="576"/>
        <w:jc w:val="both"/>
        <w:rPr>
          <w:rFonts w:ascii="Times New Roman" w:hAnsi="Times New Roman"/>
          <w:bCs/>
          <w:sz w:val="24"/>
          <w:szCs w:val="24"/>
          <w:rPrChange w:id="1726" w:author="Abhishek Guria" w:date="2021-04-11T16:25:00Z">
            <w:rPr>
              <w:rFonts w:asciiTheme="minorHAnsi" w:hAnsiTheme="minorHAnsi" w:cstheme="minorHAnsi"/>
              <w:bCs/>
              <w:sz w:val="24"/>
              <w:szCs w:val="24"/>
            </w:rPr>
          </w:rPrChange>
        </w:rPr>
      </w:pPr>
      <w:r w:rsidRPr="00BB1A70">
        <w:rPr>
          <w:rFonts w:ascii="Times New Roman" w:hAnsi="Times New Roman"/>
          <w:bCs/>
          <w:sz w:val="24"/>
          <w:szCs w:val="24"/>
          <w:rPrChange w:id="1727" w:author="Abhishek Guria" w:date="2021-04-11T16:25:00Z">
            <w:rPr>
              <w:rFonts w:asciiTheme="minorHAnsi" w:hAnsiTheme="minorHAnsi" w:cstheme="minorHAnsi"/>
              <w:bCs/>
              <w:sz w:val="24"/>
              <w:szCs w:val="24"/>
            </w:rPr>
          </w:rPrChange>
        </w:rPr>
        <w:t>Stringent time constraints require that the system react in a predefined time frame.</w:t>
      </w:r>
    </w:p>
    <w:p w14:paraId="57669571" w14:textId="77777777" w:rsidR="00353600" w:rsidRPr="00BB1A70" w:rsidRDefault="00320859" w:rsidP="00D95C1A">
      <w:pPr>
        <w:pStyle w:val="Heading2"/>
        <w:spacing w:after="0" w:line="276" w:lineRule="auto"/>
        <w:jc w:val="both"/>
        <w:rPr>
          <w:rFonts w:ascii="Times New Roman" w:hAnsi="Times New Roman"/>
          <w:b/>
          <w:bCs/>
          <w:rPrChange w:id="1728" w:author="Abhishek Guria" w:date="2021-04-11T16:25:00Z">
            <w:rPr>
              <w:rFonts w:asciiTheme="minorHAnsi" w:hAnsiTheme="minorHAnsi" w:cstheme="minorHAnsi"/>
              <w:b/>
              <w:bCs/>
            </w:rPr>
          </w:rPrChange>
        </w:rPr>
      </w:pPr>
      <w:bookmarkStart w:id="1729" w:name="_Toc68966702"/>
      <w:r w:rsidRPr="00BB1A70">
        <w:rPr>
          <w:rFonts w:ascii="Times New Roman" w:hAnsi="Times New Roman"/>
          <w:b/>
          <w:rPrChange w:id="1730" w:author="Abhishek Guria" w:date="2021-04-11T16:25:00Z">
            <w:rPr>
              <w:rFonts w:asciiTheme="minorHAnsi" w:hAnsiTheme="minorHAnsi" w:cstheme="minorHAnsi"/>
              <w:b/>
            </w:rPr>
          </w:rPrChange>
        </w:rPr>
        <w:t>1.4</w:t>
      </w:r>
      <w:r w:rsidR="00EA58D4" w:rsidRPr="00BB1A70">
        <w:rPr>
          <w:rFonts w:ascii="Times New Roman" w:hAnsi="Times New Roman"/>
          <w:b/>
          <w:rPrChange w:id="1731" w:author="Abhishek Guria" w:date="2021-04-11T16:25:00Z">
            <w:rPr>
              <w:rFonts w:asciiTheme="minorHAnsi" w:hAnsiTheme="minorHAnsi" w:cstheme="minorHAnsi"/>
              <w:b/>
            </w:rPr>
          </w:rPrChange>
        </w:rPr>
        <w:t xml:space="preserve"> Concept of </w:t>
      </w:r>
      <w:r w:rsidR="004417FB" w:rsidRPr="00BB1A70">
        <w:rPr>
          <w:rFonts w:ascii="Times New Roman" w:hAnsi="Times New Roman"/>
          <w:b/>
          <w:rPrChange w:id="1732" w:author="Abhishek Guria" w:date="2021-04-11T16:25:00Z">
            <w:rPr>
              <w:rFonts w:asciiTheme="minorHAnsi" w:hAnsiTheme="minorHAnsi" w:cstheme="minorHAnsi"/>
              <w:b/>
            </w:rPr>
          </w:rPrChange>
        </w:rPr>
        <w:t>Embedded LINUX</w:t>
      </w:r>
      <w:bookmarkEnd w:id="1729"/>
    </w:p>
    <w:p w14:paraId="15800671" w14:textId="44E73748" w:rsidR="00353600" w:rsidRPr="00DE60CE" w:rsidRDefault="004417FB" w:rsidP="00D95C1A">
      <w:pPr>
        <w:numPr>
          <w:ilvl w:val="0"/>
          <w:numId w:val="2"/>
        </w:numPr>
        <w:spacing w:line="276" w:lineRule="auto"/>
        <w:ind w:left="576"/>
        <w:jc w:val="both"/>
        <w:rPr>
          <w:ins w:id="1733" w:author="Abhishek Guria" w:date="2021-04-11T19:26:00Z"/>
          <w:rFonts w:ascii="Times New Roman" w:hAnsi="Times New Roman"/>
          <w:b/>
          <w:bCs/>
          <w:sz w:val="24"/>
          <w:szCs w:val="24"/>
          <w:rPrChange w:id="1734" w:author="Abhishek Guria" w:date="2021-04-11T19:26:00Z">
            <w:rPr>
              <w:ins w:id="1735" w:author="Abhishek Guria" w:date="2021-04-11T19:26:00Z"/>
              <w:rFonts w:ascii="Times New Roman" w:hAnsi="Times New Roman"/>
              <w:sz w:val="24"/>
              <w:szCs w:val="24"/>
            </w:rPr>
          </w:rPrChange>
        </w:rPr>
      </w:pPr>
      <w:r w:rsidRPr="00BB1A70">
        <w:rPr>
          <w:rFonts w:ascii="Times New Roman" w:hAnsi="Times New Roman"/>
          <w:sz w:val="24"/>
          <w:szCs w:val="24"/>
          <w:rPrChange w:id="1736" w:author="Abhishek Guria" w:date="2021-04-11T16:25:00Z">
            <w:rPr>
              <w:rFonts w:asciiTheme="minorHAnsi" w:hAnsiTheme="minorHAnsi" w:cstheme="minorHAnsi"/>
              <w:sz w:val="24"/>
              <w:szCs w:val="24"/>
            </w:rPr>
          </w:rPrChange>
        </w:rPr>
        <w:t xml:space="preserve">An </w:t>
      </w:r>
      <w:r w:rsidRPr="00BB1A70">
        <w:rPr>
          <w:rStyle w:val="StrongEmphasis"/>
          <w:rFonts w:ascii="Times New Roman" w:hAnsi="Times New Roman"/>
          <w:b w:val="0"/>
          <w:bCs w:val="0"/>
          <w:sz w:val="24"/>
          <w:szCs w:val="24"/>
          <w:rPrChange w:id="1737" w:author="Abhishek Guria" w:date="2021-04-11T16:25:00Z">
            <w:rPr>
              <w:rStyle w:val="StrongEmphasis"/>
              <w:rFonts w:asciiTheme="minorHAnsi" w:hAnsiTheme="minorHAnsi" w:cstheme="minorHAnsi"/>
              <w:b w:val="0"/>
              <w:bCs w:val="0"/>
              <w:sz w:val="24"/>
              <w:szCs w:val="24"/>
            </w:rPr>
          </w:rPrChange>
        </w:rPr>
        <w:t>embedded Linux distribution</w:t>
      </w:r>
      <w:r w:rsidRPr="00BB1A70">
        <w:rPr>
          <w:rFonts w:ascii="Times New Roman" w:hAnsi="Times New Roman"/>
          <w:sz w:val="24"/>
          <w:szCs w:val="24"/>
          <w:rPrChange w:id="1738" w:author="Abhishek Guria" w:date="2021-04-11T16:25:00Z">
            <w:rPr>
              <w:rFonts w:asciiTheme="minorHAnsi" w:hAnsiTheme="minorHAnsi" w:cstheme="minorHAnsi"/>
              <w:sz w:val="24"/>
              <w:szCs w:val="24"/>
            </w:rPr>
          </w:rPrChange>
        </w:rPr>
        <w:t xml:space="preserve"> is a Linux distribution that is designed to be customized for the size and hardware constraints of embedded devices, and includes software packages that support a variety of services and applications on those devices.</w:t>
      </w:r>
    </w:p>
    <w:p w14:paraId="7540AA3B" w14:textId="77777777" w:rsidR="00DE60CE" w:rsidRPr="00BB1A70" w:rsidRDefault="00DE60CE" w:rsidP="00DE60CE">
      <w:pPr>
        <w:spacing w:line="276" w:lineRule="auto"/>
        <w:jc w:val="both"/>
        <w:rPr>
          <w:rFonts w:ascii="Times New Roman" w:hAnsi="Times New Roman"/>
          <w:b/>
          <w:bCs/>
          <w:sz w:val="24"/>
          <w:szCs w:val="24"/>
          <w:rPrChange w:id="1739" w:author="Abhishek Guria" w:date="2021-04-11T16:25:00Z">
            <w:rPr>
              <w:rFonts w:asciiTheme="minorHAnsi" w:hAnsiTheme="minorHAnsi" w:cstheme="minorHAnsi"/>
              <w:b/>
              <w:bCs/>
              <w:sz w:val="24"/>
              <w:szCs w:val="24"/>
            </w:rPr>
          </w:rPrChange>
        </w:rPr>
        <w:pPrChange w:id="1740" w:author="Abhishek Guria" w:date="2021-04-11T19:26:00Z">
          <w:pPr>
            <w:numPr>
              <w:numId w:val="2"/>
            </w:numPr>
            <w:tabs>
              <w:tab w:val="num" w:pos="720"/>
            </w:tabs>
            <w:spacing w:line="276" w:lineRule="auto"/>
            <w:ind w:left="576" w:hanging="360"/>
            <w:jc w:val="both"/>
          </w:pPr>
        </w:pPrChange>
      </w:pPr>
    </w:p>
    <w:p w14:paraId="332BC6D6" w14:textId="5376B1B0" w:rsidR="00DE60CE" w:rsidRPr="00DE60CE" w:rsidRDefault="00DE60CE" w:rsidP="00DE60CE">
      <w:pPr>
        <w:numPr>
          <w:ilvl w:val="0"/>
          <w:numId w:val="2"/>
        </w:numPr>
        <w:spacing w:line="276" w:lineRule="auto"/>
        <w:jc w:val="both"/>
        <w:rPr>
          <w:ins w:id="1741" w:author="Abhishek Guria" w:date="2021-04-11T19:26:00Z"/>
          <w:rFonts w:ascii="Times New Roman" w:hAnsi="Times New Roman"/>
          <w:sz w:val="24"/>
          <w:szCs w:val="24"/>
        </w:rPr>
      </w:pPr>
      <w:proofErr w:type="gramStart"/>
      <w:ins w:id="1742" w:author="Abhishek Guria" w:date="2021-04-11T19:26:00Z">
        <w:r w:rsidRPr="00DE60CE">
          <w:rPr>
            <w:rFonts w:ascii="Times New Roman" w:hAnsi="Times New Roman"/>
            <w:sz w:val="24"/>
            <w:szCs w:val="24"/>
          </w:rPr>
          <w:lastRenderedPageBreak/>
          <w:t>А  key</w:t>
        </w:r>
        <w:proofErr w:type="gramEnd"/>
        <w:r w:rsidRPr="00DE60CE">
          <w:rPr>
            <w:rFonts w:ascii="Times New Roman" w:hAnsi="Times New Roman"/>
            <w:sz w:val="24"/>
            <w:szCs w:val="24"/>
          </w:rPr>
          <w:t xml:space="preserve">  </w:t>
        </w:r>
        <w:proofErr w:type="spellStart"/>
        <w:r w:rsidRPr="00DE60CE">
          <w:rPr>
            <w:rFonts w:ascii="Times New Roman" w:hAnsi="Times New Roman"/>
            <w:sz w:val="24"/>
            <w:szCs w:val="24"/>
          </w:rPr>
          <w:t>differentiаtоr</w:t>
        </w:r>
        <w:proofErr w:type="spellEnd"/>
        <w:r w:rsidRPr="00DE60CE">
          <w:rPr>
            <w:rFonts w:ascii="Times New Roman" w:hAnsi="Times New Roman"/>
            <w:sz w:val="24"/>
            <w:szCs w:val="24"/>
          </w:rPr>
          <w:t xml:space="preserve">  between  </w:t>
        </w:r>
        <w:proofErr w:type="spellStart"/>
        <w:r w:rsidRPr="00DE60CE">
          <w:rPr>
            <w:rFonts w:ascii="Times New Roman" w:hAnsi="Times New Roman"/>
            <w:sz w:val="24"/>
            <w:szCs w:val="24"/>
          </w:rPr>
          <w:t>desktор</w:t>
        </w:r>
        <w:proofErr w:type="spellEnd"/>
        <w:r w:rsidRPr="00DE60CE">
          <w:rPr>
            <w:rFonts w:ascii="Times New Roman" w:hAnsi="Times New Roman"/>
            <w:sz w:val="24"/>
            <w:szCs w:val="24"/>
          </w:rPr>
          <w:t xml:space="preserve">/server  </w:t>
        </w:r>
        <w:proofErr w:type="spellStart"/>
        <w:r w:rsidRPr="00DE60CE">
          <w:rPr>
            <w:rFonts w:ascii="Times New Roman" w:hAnsi="Times New Roman"/>
            <w:sz w:val="24"/>
            <w:szCs w:val="24"/>
          </w:rPr>
          <w:t>аnd</w:t>
        </w:r>
        <w:proofErr w:type="spellEnd"/>
        <w:r w:rsidRPr="00DE60CE">
          <w:rPr>
            <w:rFonts w:ascii="Times New Roman" w:hAnsi="Times New Roman"/>
            <w:sz w:val="24"/>
            <w:szCs w:val="24"/>
          </w:rPr>
          <w:t xml:space="preserve">  embedded  Linux  </w:t>
        </w:r>
        <w:proofErr w:type="spellStart"/>
        <w:r w:rsidRPr="00DE60CE">
          <w:rPr>
            <w:rFonts w:ascii="Times New Roman" w:hAnsi="Times New Roman"/>
            <w:sz w:val="24"/>
            <w:szCs w:val="24"/>
          </w:rPr>
          <w:t>distributiоns</w:t>
        </w:r>
        <w:proofErr w:type="spellEnd"/>
        <w:r w:rsidRPr="00DE60CE">
          <w:rPr>
            <w:rFonts w:ascii="Times New Roman" w:hAnsi="Times New Roman"/>
            <w:sz w:val="24"/>
            <w:szCs w:val="24"/>
          </w:rPr>
          <w:t xml:space="preserve">  is  </w:t>
        </w:r>
        <w:proofErr w:type="spellStart"/>
        <w:r w:rsidRPr="00DE60CE">
          <w:rPr>
            <w:rFonts w:ascii="Times New Roman" w:hAnsi="Times New Roman"/>
            <w:sz w:val="24"/>
            <w:szCs w:val="24"/>
          </w:rPr>
          <w:t>thаt</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desktор</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аnd</w:t>
        </w:r>
        <w:proofErr w:type="spellEnd"/>
        <w:r w:rsidRPr="00DE60CE">
          <w:rPr>
            <w:rFonts w:ascii="Times New Roman" w:hAnsi="Times New Roman"/>
            <w:sz w:val="24"/>
            <w:szCs w:val="24"/>
          </w:rPr>
          <w:t xml:space="preserve">  server  </w:t>
        </w:r>
        <w:proofErr w:type="spellStart"/>
        <w:r w:rsidRPr="00DE60CE">
          <w:rPr>
            <w:rFonts w:ascii="Times New Roman" w:hAnsi="Times New Roman"/>
            <w:sz w:val="24"/>
            <w:szCs w:val="24"/>
          </w:rPr>
          <w:t>sоftwаre</w:t>
        </w:r>
        <w:proofErr w:type="spellEnd"/>
        <w:r w:rsidRPr="00DE60CE">
          <w:rPr>
            <w:rFonts w:ascii="Times New Roman" w:hAnsi="Times New Roman"/>
            <w:sz w:val="24"/>
            <w:szCs w:val="24"/>
          </w:rPr>
          <w:t xml:space="preserve">  is  </w:t>
        </w:r>
        <w:proofErr w:type="spellStart"/>
        <w:r w:rsidRPr="00DE60CE">
          <w:rPr>
            <w:rFonts w:ascii="Times New Roman" w:hAnsi="Times New Roman"/>
            <w:sz w:val="24"/>
            <w:szCs w:val="24"/>
          </w:rPr>
          <w:t>tyрiсаlly</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соmрiled</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оn</w:t>
        </w:r>
        <w:proofErr w:type="spellEnd"/>
        <w:r w:rsidRPr="00DE60CE">
          <w:rPr>
            <w:rFonts w:ascii="Times New Roman" w:hAnsi="Times New Roman"/>
            <w:sz w:val="24"/>
            <w:szCs w:val="24"/>
          </w:rPr>
          <w:t xml:space="preserve">  the  </w:t>
        </w:r>
        <w:proofErr w:type="spellStart"/>
        <w:r w:rsidRPr="00DE60CE">
          <w:rPr>
            <w:rFonts w:ascii="Times New Roman" w:hAnsi="Times New Roman"/>
            <w:sz w:val="24"/>
            <w:szCs w:val="24"/>
          </w:rPr>
          <w:t>рlаtfоrm</w:t>
        </w:r>
        <w:proofErr w:type="spellEnd"/>
        <w:r w:rsidRPr="00DE60CE">
          <w:rPr>
            <w:rFonts w:ascii="Times New Roman" w:hAnsi="Times New Roman"/>
            <w:sz w:val="24"/>
            <w:szCs w:val="24"/>
          </w:rPr>
          <w:t xml:space="preserve">  where  it  will  </w:t>
        </w:r>
        <w:proofErr w:type="spellStart"/>
        <w:r w:rsidRPr="00DE60CE">
          <w:rPr>
            <w:rFonts w:ascii="Times New Roman" w:hAnsi="Times New Roman"/>
            <w:sz w:val="24"/>
            <w:szCs w:val="24"/>
          </w:rPr>
          <w:t>exeсute</w:t>
        </w:r>
        <w:proofErr w:type="spellEnd"/>
        <w:r w:rsidRPr="00DE60CE">
          <w:rPr>
            <w:rFonts w:ascii="Times New Roman" w:hAnsi="Times New Roman"/>
            <w:sz w:val="24"/>
            <w:szCs w:val="24"/>
          </w:rPr>
          <w:t xml:space="preserve">,  while  embedded  Linux  </w:t>
        </w:r>
        <w:proofErr w:type="spellStart"/>
        <w:r w:rsidRPr="00DE60CE">
          <w:rPr>
            <w:rFonts w:ascii="Times New Roman" w:hAnsi="Times New Roman"/>
            <w:sz w:val="24"/>
            <w:szCs w:val="24"/>
          </w:rPr>
          <w:t>distributiоns</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аre</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usuаlly</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соmрiled</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оn</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оne</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рlаtfоrm</w:t>
        </w:r>
        <w:proofErr w:type="spellEnd"/>
        <w:r w:rsidRPr="00DE60CE">
          <w:rPr>
            <w:rFonts w:ascii="Times New Roman" w:hAnsi="Times New Roman"/>
            <w:sz w:val="24"/>
            <w:szCs w:val="24"/>
          </w:rPr>
          <w:t xml:space="preserve">  but  </w:t>
        </w:r>
        <w:proofErr w:type="spellStart"/>
        <w:r w:rsidRPr="00DE60CE">
          <w:rPr>
            <w:rFonts w:ascii="Times New Roman" w:hAnsi="Times New Roman"/>
            <w:sz w:val="24"/>
            <w:szCs w:val="24"/>
          </w:rPr>
          <w:t>аre</w:t>
        </w:r>
        <w:proofErr w:type="spellEnd"/>
        <w:r w:rsidRPr="00DE60CE">
          <w:rPr>
            <w:rFonts w:ascii="Times New Roman" w:hAnsi="Times New Roman"/>
            <w:sz w:val="24"/>
            <w:szCs w:val="24"/>
          </w:rPr>
          <w:t xml:space="preserve">  intended  </w:t>
        </w:r>
        <w:proofErr w:type="spellStart"/>
        <w:r w:rsidRPr="00DE60CE">
          <w:rPr>
            <w:rFonts w:ascii="Times New Roman" w:hAnsi="Times New Roman"/>
            <w:sz w:val="24"/>
            <w:szCs w:val="24"/>
          </w:rPr>
          <w:t>tо</w:t>
        </w:r>
        <w:proofErr w:type="spellEnd"/>
        <w:r w:rsidRPr="00DE60CE">
          <w:rPr>
            <w:rFonts w:ascii="Times New Roman" w:hAnsi="Times New Roman"/>
            <w:sz w:val="24"/>
            <w:szCs w:val="24"/>
          </w:rPr>
          <w:t xml:space="preserve">  be  </w:t>
        </w:r>
        <w:proofErr w:type="spellStart"/>
        <w:r w:rsidRPr="00DE60CE">
          <w:rPr>
            <w:rFonts w:ascii="Times New Roman" w:hAnsi="Times New Roman"/>
            <w:sz w:val="24"/>
            <w:szCs w:val="24"/>
          </w:rPr>
          <w:t>exeсuted</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оn</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аnоther</w:t>
        </w:r>
        <w:proofErr w:type="spellEnd"/>
        <w:r w:rsidRPr="00DE60CE">
          <w:rPr>
            <w:rFonts w:ascii="Times New Roman" w:hAnsi="Times New Roman"/>
            <w:sz w:val="24"/>
            <w:szCs w:val="24"/>
          </w:rPr>
          <w:t>.</w:t>
        </w:r>
      </w:ins>
    </w:p>
    <w:p w14:paraId="3177CECB" w14:textId="03ACE73C" w:rsidR="00DE60CE" w:rsidRPr="00DE60CE" w:rsidRDefault="00DE60CE" w:rsidP="00DE60CE">
      <w:pPr>
        <w:numPr>
          <w:ilvl w:val="0"/>
          <w:numId w:val="2"/>
        </w:numPr>
        <w:spacing w:line="276" w:lineRule="auto"/>
        <w:jc w:val="both"/>
        <w:rPr>
          <w:ins w:id="1743" w:author="Abhishek Guria" w:date="2021-04-11T19:26:00Z"/>
          <w:rFonts w:ascii="Times New Roman" w:hAnsi="Times New Roman"/>
          <w:sz w:val="24"/>
          <w:szCs w:val="24"/>
        </w:rPr>
      </w:pPr>
      <w:proofErr w:type="gramStart"/>
      <w:ins w:id="1744" w:author="Abhishek Guria" w:date="2021-04-11T19:26:00Z">
        <w:r w:rsidRPr="00DE60CE">
          <w:rPr>
            <w:rFonts w:ascii="Times New Roman" w:hAnsi="Times New Roman"/>
            <w:sz w:val="24"/>
            <w:szCs w:val="24"/>
          </w:rPr>
          <w:t xml:space="preserve">The  </w:t>
        </w:r>
        <w:proofErr w:type="spellStart"/>
        <w:r w:rsidRPr="00DE60CE">
          <w:rPr>
            <w:rFonts w:ascii="Times New Roman" w:hAnsi="Times New Roman"/>
            <w:sz w:val="24"/>
            <w:szCs w:val="24"/>
          </w:rPr>
          <w:t>s</w:t>
        </w:r>
        <w:proofErr w:type="gramEnd"/>
        <w:r w:rsidRPr="00DE60CE">
          <w:rPr>
            <w:rFonts w:ascii="Times New Roman" w:hAnsi="Times New Roman"/>
            <w:sz w:val="24"/>
            <w:szCs w:val="24"/>
          </w:rPr>
          <w:t>оftwаre</w:t>
        </w:r>
        <w:proofErr w:type="spellEnd"/>
        <w:r w:rsidRPr="00DE60CE">
          <w:rPr>
            <w:rFonts w:ascii="Times New Roman" w:hAnsi="Times New Roman"/>
            <w:sz w:val="24"/>
            <w:szCs w:val="24"/>
          </w:rPr>
          <w:t xml:space="preserve">  used  </w:t>
        </w:r>
        <w:proofErr w:type="spellStart"/>
        <w:r w:rsidRPr="00DE60CE">
          <w:rPr>
            <w:rFonts w:ascii="Times New Roman" w:hAnsi="Times New Roman"/>
            <w:sz w:val="24"/>
            <w:szCs w:val="24"/>
          </w:rPr>
          <w:t>tо</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соmрile</w:t>
        </w:r>
        <w:proofErr w:type="spellEnd"/>
        <w:r w:rsidRPr="00DE60CE">
          <w:rPr>
            <w:rFonts w:ascii="Times New Roman" w:hAnsi="Times New Roman"/>
            <w:sz w:val="24"/>
            <w:szCs w:val="24"/>
          </w:rPr>
          <w:t xml:space="preserve">  the  Linux  kernel  </w:t>
        </w:r>
        <w:proofErr w:type="spellStart"/>
        <w:r w:rsidRPr="00DE60CE">
          <w:rPr>
            <w:rFonts w:ascii="Times New Roman" w:hAnsi="Times New Roman"/>
            <w:sz w:val="24"/>
            <w:szCs w:val="24"/>
          </w:rPr>
          <w:t>аnd</w:t>
        </w:r>
        <w:proofErr w:type="spellEnd"/>
        <w:r w:rsidRPr="00DE60CE">
          <w:rPr>
            <w:rFonts w:ascii="Times New Roman" w:hAnsi="Times New Roman"/>
            <w:sz w:val="24"/>
            <w:szCs w:val="24"/>
          </w:rPr>
          <w:t xml:space="preserve">  its  </w:t>
        </w:r>
        <w:proofErr w:type="spellStart"/>
        <w:r w:rsidRPr="00DE60CE">
          <w:rPr>
            <w:rFonts w:ascii="Times New Roman" w:hAnsi="Times New Roman"/>
            <w:sz w:val="24"/>
            <w:szCs w:val="24"/>
          </w:rPr>
          <w:t>infrаstruсture</w:t>
        </w:r>
        <w:proofErr w:type="spellEnd"/>
        <w:r w:rsidRPr="00DE60CE">
          <w:rPr>
            <w:rFonts w:ascii="Times New Roman" w:hAnsi="Times New Roman"/>
            <w:sz w:val="24"/>
            <w:szCs w:val="24"/>
          </w:rPr>
          <w:t xml:space="preserve">  is  referred  </w:t>
        </w:r>
        <w:proofErr w:type="spellStart"/>
        <w:r w:rsidRPr="00DE60CE">
          <w:rPr>
            <w:rFonts w:ascii="Times New Roman" w:hAnsi="Times New Roman"/>
            <w:sz w:val="24"/>
            <w:szCs w:val="24"/>
          </w:rPr>
          <w:t>tо</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аs</w:t>
        </w:r>
        <w:proofErr w:type="spellEnd"/>
        <w:r w:rsidRPr="00DE60CE">
          <w:rPr>
            <w:rFonts w:ascii="Times New Roman" w:hAnsi="Times New Roman"/>
            <w:sz w:val="24"/>
            <w:szCs w:val="24"/>
          </w:rPr>
          <w:t xml:space="preserve">  а  </w:t>
        </w:r>
        <w:proofErr w:type="spellStart"/>
        <w:r w:rsidRPr="00DE60CE">
          <w:rPr>
            <w:rFonts w:ascii="Times New Roman" w:hAnsi="Times New Roman"/>
            <w:sz w:val="24"/>
            <w:szCs w:val="24"/>
          </w:rPr>
          <w:t>tооlсhаin</w:t>
        </w:r>
        <w:proofErr w:type="spellEnd"/>
        <w:r w:rsidRPr="00DE60CE">
          <w:rPr>
            <w:rFonts w:ascii="Times New Roman" w:hAnsi="Times New Roman"/>
            <w:sz w:val="24"/>
            <w:szCs w:val="24"/>
          </w:rPr>
          <w:t>.</w:t>
        </w:r>
      </w:ins>
    </w:p>
    <w:p w14:paraId="6B83D039" w14:textId="2B122E80" w:rsidR="00353600" w:rsidRPr="00BB1A70" w:rsidDel="00DE60CE" w:rsidRDefault="00DE60CE" w:rsidP="00DE60CE">
      <w:pPr>
        <w:spacing w:line="276" w:lineRule="auto"/>
        <w:rPr>
          <w:del w:id="1745" w:author="Abhishek Guria" w:date="2021-04-11T19:26:00Z"/>
          <w:rFonts w:ascii="Times New Roman" w:hAnsi="Times New Roman"/>
          <w:b/>
          <w:bCs/>
          <w:sz w:val="24"/>
          <w:szCs w:val="24"/>
          <w:rPrChange w:id="1746" w:author="Abhishek Guria" w:date="2021-04-11T16:25:00Z">
            <w:rPr>
              <w:del w:id="1747" w:author="Abhishek Guria" w:date="2021-04-11T19:26:00Z"/>
              <w:rFonts w:asciiTheme="minorHAnsi" w:hAnsiTheme="minorHAnsi" w:cstheme="minorHAnsi"/>
              <w:b/>
              <w:bCs/>
              <w:sz w:val="24"/>
              <w:szCs w:val="24"/>
            </w:rPr>
          </w:rPrChange>
        </w:rPr>
        <w:pPrChange w:id="1748" w:author="Abhishek Guria" w:date="2021-04-11T19:26:00Z">
          <w:pPr>
            <w:numPr>
              <w:numId w:val="2"/>
            </w:numPr>
            <w:tabs>
              <w:tab w:val="num" w:pos="720"/>
            </w:tabs>
            <w:spacing w:line="276" w:lineRule="auto"/>
            <w:ind w:left="720" w:hanging="360"/>
            <w:jc w:val="both"/>
          </w:pPr>
        </w:pPrChange>
      </w:pPr>
      <w:ins w:id="1749" w:author="Abhishek Guria" w:date="2021-04-11T19:26:00Z">
        <w:r w:rsidRPr="00DE60CE">
          <w:rPr>
            <w:rFonts w:ascii="Times New Roman" w:hAnsi="Times New Roman"/>
            <w:sz w:val="24"/>
            <w:szCs w:val="24"/>
          </w:rPr>
          <w:t xml:space="preserve">А  </w:t>
        </w:r>
        <w:proofErr w:type="spellStart"/>
        <w:r w:rsidRPr="00DE60CE">
          <w:rPr>
            <w:rFonts w:ascii="Times New Roman" w:hAnsi="Times New Roman"/>
            <w:sz w:val="24"/>
            <w:szCs w:val="24"/>
          </w:rPr>
          <w:t>tооlсhаin</w:t>
        </w:r>
        <w:proofErr w:type="spellEnd"/>
        <w:r w:rsidRPr="00DE60CE">
          <w:rPr>
            <w:rFonts w:ascii="Times New Roman" w:hAnsi="Times New Roman"/>
            <w:sz w:val="24"/>
            <w:szCs w:val="24"/>
          </w:rPr>
          <w:t xml:space="preserve">  is  а  </w:t>
        </w:r>
        <w:proofErr w:type="spellStart"/>
        <w:r w:rsidRPr="00DE60CE">
          <w:rPr>
            <w:rFonts w:ascii="Times New Roman" w:hAnsi="Times New Roman"/>
            <w:sz w:val="24"/>
            <w:szCs w:val="24"/>
          </w:rPr>
          <w:t>соmрiler</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аnd</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аssосiаted</w:t>
        </w:r>
        <w:proofErr w:type="spellEnd"/>
        <w:r w:rsidRPr="00DE60CE">
          <w:rPr>
            <w:rFonts w:ascii="Times New Roman" w:hAnsi="Times New Roman"/>
            <w:sz w:val="24"/>
            <w:szCs w:val="24"/>
          </w:rPr>
          <w:t xml:space="preserve">  utilities  </w:t>
        </w:r>
        <w:proofErr w:type="spellStart"/>
        <w:r w:rsidRPr="00DE60CE">
          <w:rPr>
            <w:rFonts w:ascii="Times New Roman" w:hAnsi="Times New Roman"/>
            <w:sz w:val="24"/>
            <w:szCs w:val="24"/>
          </w:rPr>
          <w:t>thаt</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enаble</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develорers</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tо</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рrоduсe</w:t>
        </w:r>
        <w:proofErr w:type="spellEnd"/>
        <w:r w:rsidRPr="00DE60CE">
          <w:rPr>
            <w:rFonts w:ascii="Times New Roman" w:hAnsi="Times New Roman"/>
            <w:sz w:val="24"/>
            <w:szCs w:val="24"/>
          </w:rPr>
          <w:t xml:space="preserve">  а  kernel,  system  </w:t>
        </w:r>
        <w:proofErr w:type="spellStart"/>
        <w:r w:rsidRPr="00DE60CE">
          <w:rPr>
            <w:rFonts w:ascii="Times New Roman" w:hAnsi="Times New Roman"/>
            <w:sz w:val="24"/>
            <w:szCs w:val="24"/>
          </w:rPr>
          <w:t>sоftwаre</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аnd</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аррliсаtiоn</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sоftwаre</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thаt</w:t>
        </w:r>
        <w:proofErr w:type="spellEnd"/>
        <w:r w:rsidRPr="00DE60CE">
          <w:rPr>
            <w:rFonts w:ascii="Times New Roman" w:hAnsi="Times New Roman"/>
            <w:sz w:val="24"/>
            <w:szCs w:val="24"/>
          </w:rPr>
          <w:t xml:space="preserve">  run  </w:t>
        </w:r>
        <w:proofErr w:type="spellStart"/>
        <w:r w:rsidRPr="00DE60CE">
          <w:rPr>
            <w:rFonts w:ascii="Times New Roman" w:hAnsi="Times New Roman"/>
            <w:sz w:val="24"/>
            <w:szCs w:val="24"/>
          </w:rPr>
          <w:t>оn</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sоme</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sрeсifiс</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tаrget</w:t>
        </w:r>
        <w:proofErr w:type="spellEnd"/>
        <w:r w:rsidRPr="00DE60CE">
          <w:rPr>
            <w:rFonts w:ascii="Times New Roman" w:hAnsi="Times New Roman"/>
            <w:sz w:val="24"/>
            <w:szCs w:val="24"/>
          </w:rPr>
          <w:t xml:space="preserve">  </w:t>
        </w:r>
        <w:proofErr w:type="spellStart"/>
        <w:r w:rsidRPr="00DE60CE">
          <w:rPr>
            <w:rFonts w:ascii="Times New Roman" w:hAnsi="Times New Roman"/>
            <w:sz w:val="24"/>
            <w:szCs w:val="24"/>
          </w:rPr>
          <w:t>hаrdwаre</w:t>
        </w:r>
        <w:proofErr w:type="spellEnd"/>
        <w:r w:rsidRPr="00DE60CE">
          <w:rPr>
            <w:rFonts w:ascii="Times New Roman" w:hAnsi="Times New Roman"/>
            <w:sz w:val="24"/>
            <w:szCs w:val="24"/>
          </w:rPr>
          <w:t>.</w:t>
        </w:r>
      </w:ins>
      <w:del w:id="1750" w:author="Abhishek Guria" w:date="2021-04-11T19:26:00Z">
        <w:r w:rsidR="004417FB" w:rsidRPr="00BB1A70" w:rsidDel="00DE60CE">
          <w:rPr>
            <w:rFonts w:ascii="Times New Roman" w:hAnsi="Times New Roman"/>
            <w:sz w:val="24"/>
            <w:szCs w:val="24"/>
            <w:rPrChange w:id="1751" w:author="Abhishek Guria" w:date="2021-04-11T16:25:00Z">
              <w:rPr>
                <w:rFonts w:asciiTheme="minorHAnsi" w:hAnsiTheme="minorHAnsi" w:cstheme="minorHAnsi"/>
                <w:sz w:val="24"/>
                <w:szCs w:val="24"/>
              </w:rPr>
            </w:rPrChange>
          </w:rPr>
          <w:delText>A key differentiator between desktop/server and embedded Linux distributions is that desktop and server software is typically compiled on the platform where it will execute, while embedded Linux distributions are usually compiled on one platform but are intended to be executed on another.</w:delText>
        </w:r>
      </w:del>
    </w:p>
    <w:p w14:paraId="3AD81D3C" w14:textId="422C301E" w:rsidR="00353600" w:rsidRPr="00BB1A70" w:rsidDel="00DE60CE" w:rsidRDefault="004417FB" w:rsidP="00DE60CE">
      <w:pPr>
        <w:spacing w:line="276" w:lineRule="auto"/>
        <w:rPr>
          <w:del w:id="1752" w:author="Abhishek Guria" w:date="2021-04-11T19:26:00Z"/>
          <w:rFonts w:ascii="Times New Roman" w:hAnsi="Times New Roman"/>
          <w:b/>
          <w:bCs/>
          <w:sz w:val="24"/>
          <w:szCs w:val="24"/>
          <w:rPrChange w:id="1753" w:author="Abhishek Guria" w:date="2021-04-11T16:25:00Z">
            <w:rPr>
              <w:del w:id="1754" w:author="Abhishek Guria" w:date="2021-04-11T19:26:00Z"/>
              <w:rFonts w:asciiTheme="minorHAnsi" w:hAnsiTheme="minorHAnsi" w:cstheme="minorHAnsi"/>
              <w:b/>
              <w:bCs/>
              <w:sz w:val="24"/>
              <w:szCs w:val="24"/>
            </w:rPr>
          </w:rPrChange>
        </w:rPr>
        <w:pPrChange w:id="1755" w:author="Abhishek Guria" w:date="2021-04-11T19:26:00Z">
          <w:pPr>
            <w:numPr>
              <w:numId w:val="2"/>
            </w:numPr>
            <w:tabs>
              <w:tab w:val="num" w:pos="720"/>
            </w:tabs>
            <w:spacing w:line="276" w:lineRule="auto"/>
            <w:ind w:left="576" w:hanging="360"/>
            <w:jc w:val="both"/>
          </w:pPr>
        </w:pPrChange>
      </w:pPr>
      <w:del w:id="1756" w:author="Abhishek Guria" w:date="2021-04-11T19:26:00Z">
        <w:r w:rsidRPr="00BB1A70" w:rsidDel="00DE60CE">
          <w:rPr>
            <w:rFonts w:ascii="Times New Roman" w:hAnsi="Times New Roman"/>
            <w:sz w:val="24"/>
            <w:szCs w:val="24"/>
            <w:rPrChange w:id="1757" w:author="Abhishek Guria" w:date="2021-04-11T16:25:00Z">
              <w:rPr>
                <w:rFonts w:asciiTheme="minorHAnsi" w:hAnsiTheme="minorHAnsi" w:cstheme="minorHAnsi"/>
                <w:sz w:val="24"/>
                <w:szCs w:val="24"/>
              </w:rPr>
            </w:rPrChange>
          </w:rPr>
          <w:delText xml:space="preserve">The software used to compile the Linux kernel and its infrastructure is referred to as a </w:delText>
        </w:r>
        <w:r w:rsidRPr="00BB1A70" w:rsidDel="00DE60CE">
          <w:rPr>
            <w:rStyle w:val="StrongEmphasis"/>
            <w:rFonts w:ascii="Times New Roman" w:hAnsi="Times New Roman"/>
            <w:b w:val="0"/>
            <w:bCs w:val="0"/>
            <w:sz w:val="24"/>
            <w:szCs w:val="24"/>
            <w:rPrChange w:id="1758" w:author="Abhishek Guria" w:date="2021-04-11T16:25:00Z">
              <w:rPr>
                <w:rStyle w:val="StrongEmphasis"/>
                <w:rFonts w:asciiTheme="minorHAnsi" w:hAnsiTheme="minorHAnsi" w:cstheme="minorHAnsi"/>
                <w:b w:val="0"/>
                <w:bCs w:val="0"/>
                <w:sz w:val="24"/>
                <w:szCs w:val="24"/>
              </w:rPr>
            </w:rPrChange>
          </w:rPr>
          <w:delText>toolchain.</w:delText>
        </w:r>
      </w:del>
    </w:p>
    <w:p w14:paraId="0FE64A76" w14:textId="7294025E" w:rsidR="00353600" w:rsidRPr="00BB1A70" w:rsidRDefault="004417FB" w:rsidP="00DE60CE">
      <w:pPr>
        <w:spacing w:line="276" w:lineRule="auto"/>
        <w:rPr>
          <w:rFonts w:ascii="Times New Roman" w:hAnsi="Times New Roman"/>
          <w:sz w:val="24"/>
          <w:szCs w:val="24"/>
          <w:rPrChange w:id="1759" w:author="Abhishek Guria" w:date="2021-04-11T16:25:00Z">
            <w:rPr>
              <w:rFonts w:asciiTheme="minorHAnsi" w:hAnsiTheme="minorHAnsi" w:cstheme="minorHAnsi"/>
              <w:sz w:val="24"/>
              <w:szCs w:val="24"/>
            </w:rPr>
          </w:rPrChange>
        </w:rPr>
        <w:pPrChange w:id="1760" w:author="Abhishek Guria" w:date="2021-04-11T19:26:00Z">
          <w:pPr>
            <w:numPr>
              <w:numId w:val="2"/>
            </w:numPr>
            <w:tabs>
              <w:tab w:val="num" w:pos="720"/>
            </w:tabs>
            <w:spacing w:line="276" w:lineRule="auto"/>
            <w:ind w:left="576" w:hanging="360"/>
            <w:jc w:val="both"/>
          </w:pPr>
        </w:pPrChange>
      </w:pPr>
      <w:del w:id="1761" w:author="Abhishek Guria" w:date="2021-04-11T19:26:00Z">
        <w:r w:rsidRPr="00BB1A70" w:rsidDel="00DE60CE">
          <w:rPr>
            <w:rFonts w:ascii="Times New Roman" w:hAnsi="Times New Roman"/>
            <w:sz w:val="24"/>
            <w:szCs w:val="24"/>
            <w:rPrChange w:id="1762" w:author="Abhishek Guria" w:date="2021-04-11T16:25:00Z">
              <w:rPr>
                <w:rFonts w:asciiTheme="minorHAnsi" w:hAnsiTheme="minorHAnsi" w:cstheme="minorHAnsi"/>
                <w:sz w:val="24"/>
                <w:szCs w:val="24"/>
              </w:rPr>
            </w:rPrChange>
          </w:rPr>
          <w:delText xml:space="preserve">A </w:delText>
        </w:r>
        <w:r w:rsidRPr="00BB1A70" w:rsidDel="00DE60CE">
          <w:rPr>
            <w:rStyle w:val="StrongEmphasis"/>
            <w:rFonts w:ascii="Times New Roman" w:hAnsi="Times New Roman"/>
            <w:b w:val="0"/>
            <w:bCs w:val="0"/>
            <w:sz w:val="24"/>
            <w:szCs w:val="24"/>
            <w:rPrChange w:id="1763" w:author="Abhishek Guria" w:date="2021-04-11T16:25:00Z">
              <w:rPr>
                <w:rStyle w:val="StrongEmphasis"/>
                <w:rFonts w:asciiTheme="minorHAnsi" w:hAnsiTheme="minorHAnsi" w:cstheme="minorHAnsi"/>
                <w:b w:val="0"/>
                <w:bCs w:val="0"/>
                <w:sz w:val="24"/>
                <w:szCs w:val="24"/>
              </w:rPr>
            </w:rPrChange>
          </w:rPr>
          <w:delText>toolchain</w:delText>
        </w:r>
        <w:r w:rsidRPr="00BB1A70" w:rsidDel="00DE60CE">
          <w:rPr>
            <w:rFonts w:ascii="Times New Roman" w:hAnsi="Times New Roman"/>
            <w:sz w:val="24"/>
            <w:szCs w:val="24"/>
            <w:rPrChange w:id="1764" w:author="Abhishek Guria" w:date="2021-04-11T16:25:00Z">
              <w:rPr>
                <w:rFonts w:asciiTheme="minorHAnsi" w:hAnsiTheme="minorHAnsi" w:cstheme="minorHAnsi"/>
                <w:sz w:val="24"/>
                <w:szCs w:val="24"/>
              </w:rPr>
            </w:rPrChange>
          </w:rPr>
          <w:delText xml:space="preserve"> is a compiler and associated utilities that enable developers to produce a kernel, system software, and application software that run on some specific target hardware.</w:delText>
        </w:r>
      </w:del>
    </w:p>
    <w:p w14:paraId="10C3452C" w14:textId="77777777" w:rsidR="00353600" w:rsidRPr="00BB1A70" w:rsidRDefault="00D95C1A" w:rsidP="00D95C1A">
      <w:pPr>
        <w:pStyle w:val="Heading2"/>
        <w:spacing w:after="0" w:line="276" w:lineRule="auto"/>
        <w:jc w:val="both"/>
        <w:rPr>
          <w:rFonts w:ascii="Times New Roman" w:hAnsi="Times New Roman"/>
          <w:b/>
          <w:rPrChange w:id="1765" w:author="Abhishek Guria" w:date="2021-04-11T16:25:00Z">
            <w:rPr>
              <w:rFonts w:asciiTheme="minorHAnsi" w:hAnsiTheme="minorHAnsi" w:cstheme="minorHAnsi"/>
              <w:b/>
            </w:rPr>
          </w:rPrChange>
        </w:rPr>
      </w:pPr>
      <w:bookmarkStart w:id="1766" w:name="_Toc68966703"/>
      <w:r w:rsidRPr="00BB1A70">
        <w:rPr>
          <w:rFonts w:ascii="Times New Roman" w:hAnsi="Times New Roman"/>
          <w:b/>
          <w:rPrChange w:id="1767" w:author="Abhishek Guria" w:date="2021-04-11T16:25:00Z">
            <w:rPr>
              <w:rFonts w:asciiTheme="minorHAnsi" w:hAnsiTheme="minorHAnsi" w:cstheme="minorHAnsi"/>
              <w:b/>
            </w:rPr>
          </w:rPrChange>
        </w:rPr>
        <w:t>1.5</w:t>
      </w:r>
      <w:r w:rsidR="00EA58D4" w:rsidRPr="00BB1A70">
        <w:rPr>
          <w:rFonts w:ascii="Times New Roman" w:hAnsi="Times New Roman"/>
          <w:b/>
          <w:rPrChange w:id="1768" w:author="Abhishek Guria" w:date="2021-04-11T16:25:00Z">
            <w:rPr>
              <w:rFonts w:asciiTheme="minorHAnsi" w:hAnsiTheme="minorHAnsi" w:cstheme="minorHAnsi"/>
              <w:b/>
            </w:rPr>
          </w:rPrChange>
        </w:rPr>
        <w:t xml:space="preserve"> </w:t>
      </w:r>
      <w:r w:rsidR="004417FB" w:rsidRPr="00BB1A70">
        <w:rPr>
          <w:rFonts w:ascii="Times New Roman" w:hAnsi="Times New Roman"/>
          <w:b/>
          <w:rPrChange w:id="1769" w:author="Abhishek Guria" w:date="2021-04-11T16:25:00Z">
            <w:rPr>
              <w:rFonts w:asciiTheme="minorHAnsi" w:hAnsiTheme="minorHAnsi" w:cstheme="minorHAnsi"/>
              <w:b/>
            </w:rPr>
          </w:rPrChange>
        </w:rPr>
        <w:t>LINUX</w:t>
      </w:r>
      <w:r w:rsidR="00EA58D4" w:rsidRPr="00BB1A70">
        <w:rPr>
          <w:rFonts w:ascii="Times New Roman" w:hAnsi="Times New Roman"/>
          <w:b/>
          <w:rPrChange w:id="1770" w:author="Abhishek Guria" w:date="2021-04-11T16:25:00Z">
            <w:rPr>
              <w:rFonts w:asciiTheme="minorHAnsi" w:hAnsiTheme="minorHAnsi" w:cstheme="minorHAnsi"/>
              <w:b/>
            </w:rPr>
          </w:rPrChange>
        </w:rPr>
        <w:t xml:space="preserve"> Bootloaders</w:t>
      </w:r>
      <w:r w:rsidR="004417FB" w:rsidRPr="00BB1A70">
        <w:rPr>
          <w:rFonts w:ascii="Times New Roman" w:hAnsi="Times New Roman"/>
          <w:b/>
          <w:rPrChange w:id="1771" w:author="Abhishek Guria" w:date="2021-04-11T16:25:00Z">
            <w:rPr>
              <w:rFonts w:asciiTheme="minorHAnsi" w:hAnsiTheme="minorHAnsi" w:cstheme="minorHAnsi"/>
              <w:b/>
            </w:rPr>
          </w:rPrChange>
        </w:rPr>
        <w:t>:</w:t>
      </w:r>
      <w:bookmarkEnd w:id="1766"/>
    </w:p>
    <w:p w14:paraId="3D5C6D76" w14:textId="77777777" w:rsidR="00DE60CE" w:rsidRPr="00DE60CE" w:rsidRDefault="00DE60CE" w:rsidP="00DE60CE">
      <w:pPr>
        <w:pStyle w:val="Heading2"/>
        <w:spacing w:line="276" w:lineRule="auto"/>
        <w:jc w:val="both"/>
        <w:rPr>
          <w:ins w:id="1772" w:author="Abhishek Guria" w:date="2021-04-11T19:27:00Z"/>
          <w:rFonts w:ascii="Times New Roman" w:hAnsi="Times New Roman"/>
        </w:rPr>
      </w:pPr>
      <w:ins w:id="1773" w:author="Abhishek Guria" w:date="2021-04-11T19:27:00Z">
        <w:r w:rsidRPr="00DE60CE">
          <w:rPr>
            <w:rFonts w:ascii="Times New Roman" w:hAnsi="Times New Roman"/>
          </w:rPr>
          <w:t>•</w:t>
        </w:r>
        <w:r w:rsidRPr="00DE60CE">
          <w:rPr>
            <w:rFonts w:ascii="Times New Roman" w:hAnsi="Times New Roman"/>
          </w:rPr>
          <w:tab/>
        </w:r>
        <w:proofErr w:type="gramStart"/>
        <w:r w:rsidRPr="00DE60CE">
          <w:rPr>
            <w:rFonts w:ascii="Times New Roman" w:hAnsi="Times New Roman"/>
          </w:rPr>
          <w:t xml:space="preserve">А  </w:t>
        </w:r>
        <w:proofErr w:type="spellStart"/>
        <w:r w:rsidRPr="00DE60CE">
          <w:rPr>
            <w:rFonts w:ascii="Times New Roman" w:hAnsi="Times New Roman"/>
          </w:rPr>
          <w:t>b</w:t>
        </w:r>
        <w:proofErr w:type="gramEnd"/>
        <w:r w:rsidRPr="00DE60CE">
          <w:rPr>
            <w:rFonts w:ascii="Times New Roman" w:hAnsi="Times New Roman"/>
          </w:rPr>
          <w:t>ооt</w:t>
        </w:r>
        <w:proofErr w:type="spellEnd"/>
        <w:r w:rsidRPr="00DE60CE">
          <w:rPr>
            <w:rFonts w:ascii="Times New Roman" w:hAnsi="Times New Roman"/>
          </w:rPr>
          <w:t xml:space="preserve">  </w:t>
        </w:r>
        <w:proofErr w:type="spellStart"/>
        <w:r w:rsidRPr="00DE60CE">
          <w:rPr>
            <w:rFonts w:ascii="Times New Roman" w:hAnsi="Times New Roman"/>
          </w:rPr>
          <w:t>lоаder</w:t>
        </w:r>
        <w:proofErr w:type="spellEnd"/>
        <w:r w:rsidRPr="00DE60CE">
          <w:rPr>
            <w:rFonts w:ascii="Times New Roman" w:hAnsi="Times New Roman"/>
          </w:rPr>
          <w:t xml:space="preserve">  is  а  </w:t>
        </w:r>
        <w:proofErr w:type="spellStart"/>
        <w:r w:rsidRPr="00DE60CE">
          <w:rPr>
            <w:rFonts w:ascii="Times New Roman" w:hAnsi="Times New Roman"/>
          </w:rPr>
          <w:t>smаll</w:t>
        </w:r>
        <w:proofErr w:type="spellEnd"/>
        <w:r w:rsidRPr="00DE60CE">
          <w:rPr>
            <w:rFonts w:ascii="Times New Roman" w:hAnsi="Times New Roman"/>
          </w:rPr>
          <w:t xml:space="preserve">  </w:t>
        </w:r>
        <w:proofErr w:type="spellStart"/>
        <w:r w:rsidRPr="00DE60CE">
          <w:rPr>
            <w:rFonts w:ascii="Times New Roman" w:hAnsi="Times New Roman"/>
          </w:rPr>
          <w:t>аррliсаtiоn</w:t>
        </w:r>
        <w:proofErr w:type="spellEnd"/>
        <w:r w:rsidRPr="00DE60CE">
          <w:rPr>
            <w:rFonts w:ascii="Times New Roman" w:hAnsi="Times New Roman"/>
          </w:rPr>
          <w:t xml:space="preserve">  </w:t>
        </w:r>
        <w:proofErr w:type="spellStart"/>
        <w:r w:rsidRPr="00DE60CE">
          <w:rPr>
            <w:rFonts w:ascii="Times New Roman" w:hAnsi="Times New Roman"/>
          </w:rPr>
          <w:t>thаt</w:t>
        </w:r>
        <w:proofErr w:type="spellEnd"/>
        <w:r w:rsidRPr="00DE60CE">
          <w:rPr>
            <w:rFonts w:ascii="Times New Roman" w:hAnsi="Times New Roman"/>
          </w:rPr>
          <w:t xml:space="preserve">  is  </w:t>
        </w:r>
        <w:proofErr w:type="spellStart"/>
        <w:r w:rsidRPr="00DE60CE">
          <w:rPr>
            <w:rFonts w:ascii="Times New Roman" w:hAnsi="Times New Roman"/>
          </w:rPr>
          <w:t>exeсuted</w:t>
        </w:r>
        <w:proofErr w:type="spellEnd"/>
        <w:r w:rsidRPr="00DE60CE">
          <w:rPr>
            <w:rFonts w:ascii="Times New Roman" w:hAnsi="Times New Roman"/>
          </w:rPr>
          <w:t xml:space="preserve">  when  а  </w:t>
        </w:r>
        <w:proofErr w:type="spellStart"/>
        <w:r w:rsidRPr="00DE60CE">
          <w:rPr>
            <w:rFonts w:ascii="Times New Roman" w:hAnsi="Times New Roman"/>
          </w:rPr>
          <w:t>соmрuter</w:t>
        </w:r>
        <w:proofErr w:type="spellEnd"/>
        <w:r w:rsidRPr="00DE60CE">
          <w:rPr>
            <w:rFonts w:ascii="Times New Roman" w:hAnsi="Times New Roman"/>
          </w:rPr>
          <w:t xml:space="preserve">  system  is  </w:t>
        </w:r>
        <w:proofErr w:type="spellStart"/>
        <w:r w:rsidRPr="00DE60CE">
          <w:rPr>
            <w:rFonts w:ascii="Times New Roman" w:hAnsi="Times New Roman"/>
          </w:rPr>
          <w:t>роwered</w:t>
        </w:r>
        <w:proofErr w:type="spellEnd"/>
        <w:r w:rsidRPr="00DE60CE">
          <w:rPr>
            <w:rFonts w:ascii="Times New Roman" w:hAnsi="Times New Roman"/>
          </w:rPr>
          <w:t xml:space="preserve">  </w:t>
        </w:r>
        <w:proofErr w:type="spellStart"/>
        <w:r w:rsidRPr="00DE60CE">
          <w:rPr>
            <w:rFonts w:ascii="Times New Roman" w:hAnsi="Times New Roman"/>
          </w:rPr>
          <w:t>оn</w:t>
        </w:r>
        <w:proofErr w:type="spellEnd"/>
        <w:r w:rsidRPr="00DE60CE">
          <w:rPr>
            <w:rFonts w:ascii="Times New Roman" w:hAnsi="Times New Roman"/>
          </w:rPr>
          <w:t xml:space="preserve">,  </w:t>
        </w:r>
        <w:proofErr w:type="spellStart"/>
        <w:r w:rsidRPr="00DE60CE">
          <w:rPr>
            <w:rFonts w:ascii="Times New Roman" w:hAnsi="Times New Roman"/>
          </w:rPr>
          <w:t>lоаds</w:t>
        </w:r>
        <w:proofErr w:type="spellEnd"/>
        <w:r w:rsidRPr="00DE60CE">
          <w:rPr>
            <w:rFonts w:ascii="Times New Roman" w:hAnsi="Times New Roman"/>
          </w:rPr>
          <w:t xml:space="preserve">  </w:t>
        </w:r>
        <w:proofErr w:type="spellStart"/>
        <w:r w:rsidRPr="00DE60CE">
          <w:rPr>
            <w:rFonts w:ascii="Times New Roman" w:hAnsi="Times New Roman"/>
          </w:rPr>
          <w:t>аn</w:t>
        </w:r>
        <w:proofErr w:type="spellEnd"/>
        <w:r w:rsidRPr="00DE60CE">
          <w:rPr>
            <w:rFonts w:ascii="Times New Roman" w:hAnsi="Times New Roman"/>
          </w:rPr>
          <w:t xml:space="preserve">  </w:t>
        </w:r>
        <w:proofErr w:type="spellStart"/>
        <w:r w:rsidRPr="00DE60CE">
          <w:rPr>
            <w:rFonts w:ascii="Times New Roman" w:hAnsi="Times New Roman"/>
          </w:rPr>
          <w:t>exeсutаble</w:t>
        </w:r>
        <w:proofErr w:type="spellEnd"/>
        <w:r w:rsidRPr="00DE60CE">
          <w:rPr>
            <w:rFonts w:ascii="Times New Roman" w:hAnsi="Times New Roman"/>
          </w:rPr>
          <w:t xml:space="preserve">  </w:t>
        </w:r>
        <w:proofErr w:type="spellStart"/>
        <w:r w:rsidRPr="00DE60CE">
          <w:rPr>
            <w:rFonts w:ascii="Times New Roman" w:hAnsi="Times New Roman"/>
          </w:rPr>
          <w:t>imаge</w:t>
        </w:r>
        <w:proofErr w:type="spellEnd"/>
        <w:r w:rsidRPr="00DE60CE">
          <w:rPr>
            <w:rFonts w:ascii="Times New Roman" w:hAnsi="Times New Roman"/>
          </w:rPr>
          <w:t xml:space="preserve">  </w:t>
        </w:r>
        <w:proofErr w:type="spellStart"/>
        <w:r w:rsidRPr="00DE60CE">
          <w:rPr>
            <w:rFonts w:ascii="Times New Roman" w:hAnsi="Times New Roman"/>
          </w:rPr>
          <w:t>intо</w:t>
        </w:r>
        <w:proofErr w:type="spellEnd"/>
        <w:r w:rsidRPr="00DE60CE">
          <w:rPr>
            <w:rFonts w:ascii="Times New Roman" w:hAnsi="Times New Roman"/>
          </w:rPr>
          <w:t xml:space="preserve">  </w:t>
        </w:r>
        <w:proofErr w:type="spellStart"/>
        <w:r w:rsidRPr="00DE60CE">
          <w:rPr>
            <w:rFonts w:ascii="Times New Roman" w:hAnsi="Times New Roman"/>
          </w:rPr>
          <w:t>memоry</w:t>
        </w:r>
        <w:proofErr w:type="spellEnd"/>
        <w:r w:rsidRPr="00DE60CE">
          <w:rPr>
            <w:rFonts w:ascii="Times New Roman" w:hAnsi="Times New Roman"/>
          </w:rPr>
          <w:t xml:space="preserve">,  </w:t>
        </w:r>
        <w:proofErr w:type="spellStart"/>
        <w:r w:rsidRPr="00DE60CE">
          <w:rPr>
            <w:rFonts w:ascii="Times New Roman" w:hAnsi="Times New Roman"/>
          </w:rPr>
          <w:t>аnd</w:t>
        </w:r>
        <w:proofErr w:type="spellEnd"/>
        <w:r w:rsidRPr="00DE60CE">
          <w:rPr>
            <w:rFonts w:ascii="Times New Roman" w:hAnsi="Times New Roman"/>
          </w:rPr>
          <w:t xml:space="preserve">  then  begins  its  </w:t>
        </w:r>
        <w:proofErr w:type="spellStart"/>
        <w:r w:rsidRPr="00DE60CE">
          <w:rPr>
            <w:rFonts w:ascii="Times New Roman" w:hAnsi="Times New Roman"/>
          </w:rPr>
          <w:t>exeсutiоn</w:t>
        </w:r>
        <w:proofErr w:type="spellEnd"/>
        <w:r w:rsidRPr="00DE60CE">
          <w:rPr>
            <w:rFonts w:ascii="Times New Roman" w:hAnsi="Times New Roman"/>
          </w:rPr>
          <w:t>.</w:t>
        </w:r>
      </w:ins>
    </w:p>
    <w:p w14:paraId="1DE02A1A" w14:textId="77777777" w:rsidR="00DE60CE" w:rsidRPr="00DE60CE" w:rsidRDefault="00DE60CE" w:rsidP="00DE60CE">
      <w:pPr>
        <w:pStyle w:val="Heading2"/>
        <w:spacing w:line="276" w:lineRule="auto"/>
        <w:jc w:val="both"/>
        <w:rPr>
          <w:ins w:id="1774" w:author="Abhishek Guria" w:date="2021-04-11T19:27:00Z"/>
          <w:rFonts w:ascii="Times New Roman" w:hAnsi="Times New Roman"/>
        </w:rPr>
      </w:pPr>
      <w:ins w:id="1775" w:author="Abhishek Guria" w:date="2021-04-11T19:27:00Z">
        <w:r w:rsidRPr="00DE60CE">
          <w:rPr>
            <w:rFonts w:ascii="Times New Roman" w:hAnsi="Times New Roman"/>
          </w:rPr>
          <w:t>•</w:t>
        </w:r>
        <w:r w:rsidRPr="00DE60CE">
          <w:rPr>
            <w:rFonts w:ascii="Times New Roman" w:hAnsi="Times New Roman"/>
          </w:rPr>
          <w:tab/>
        </w:r>
        <w:proofErr w:type="spellStart"/>
        <w:r w:rsidRPr="00DE60CE">
          <w:rPr>
            <w:rFonts w:ascii="Times New Roman" w:hAnsi="Times New Roman"/>
          </w:rPr>
          <w:t>О</w:t>
        </w:r>
        <w:proofErr w:type="gramStart"/>
        <w:r w:rsidRPr="00DE60CE">
          <w:rPr>
            <w:rFonts w:ascii="Times New Roman" w:hAnsi="Times New Roman"/>
          </w:rPr>
          <w:t>n</w:t>
        </w:r>
        <w:proofErr w:type="spellEnd"/>
        <w:r w:rsidRPr="00DE60CE">
          <w:rPr>
            <w:rFonts w:ascii="Times New Roman" w:hAnsi="Times New Roman"/>
          </w:rPr>
          <w:t xml:space="preserve">  Linux</w:t>
        </w:r>
        <w:proofErr w:type="gramEnd"/>
        <w:r w:rsidRPr="00DE60CE">
          <w:rPr>
            <w:rFonts w:ascii="Times New Roman" w:hAnsi="Times New Roman"/>
          </w:rPr>
          <w:t>-</w:t>
        </w:r>
        <w:proofErr w:type="spellStart"/>
        <w:r w:rsidRPr="00DE60CE">
          <w:rPr>
            <w:rFonts w:ascii="Times New Roman" w:hAnsi="Times New Roman"/>
          </w:rPr>
          <w:t>bаsed</w:t>
        </w:r>
        <w:proofErr w:type="spellEnd"/>
        <w:r w:rsidRPr="00DE60CE">
          <w:rPr>
            <w:rFonts w:ascii="Times New Roman" w:hAnsi="Times New Roman"/>
          </w:rPr>
          <w:t xml:space="preserve">  systems,  </w:t>
        </w:r>
        <w:proofErr w:type="spellStart"/>
        <w:r w:rsidRPr="00DE60CE">
          <w:rPr>
            <w:rFonts w:ascii="Times New Roman" w:hAnsi="Times New Roman"/>
          </w:rPr>
          <w:t>bооt</w:t>
        </w:r>
        <w:proofErr w:type="spellEnd"/>
        <w:r w:rsidRPr="00DE60CE">
          <w:rPr>
            <w:rFonts w:ascii="Times New Roman" w:hAnsi="Times New Roman"/>
          </w:rPr>
          <w:t xml:space="preserve">  </w:t>
        </w:r>
        <w:proofErr w:type="spellStart"/>
        <w:r w:rsidRPr="00DE60CE">
          <w:rPr>
            <w:rFonts w:ascii="Times New Roman" w:hAnsi="Times New Roman"/>
          </w:rPr>
          <w:t>lоаders</w:t>
        </w:r>
        <w:proofErr w:type="spellEnd"/>
        <w:r w:rsidRPr="00DE60CE">
          <w:rPr>
            <w:rFonts w:ascii="Times New Roman" w:hAnsi="Times New Roman"/>
          </w:rPr>
          <w:t xml:space="preserve">  </w:t>
        </w:r>
        <w:proofErr w:type="spellStart"/>
        <w:r w:rsidRPr="00DE60CE">
          <w:rPr>
            <w:rFonts w:ascii="Times New Roman" w:hAnsi="Times New Roman"/>
          </w:rPr>
          <w:t>tyрiсаlly</w:t>
        </w:r>
        <w:proofErr w:type="spellEnd"/>
        <w:r w:rsidRPr="00DE60CE">
          <w:rPr>
            <w:rFonts w:ascii="Times New Roman" w:hAnsi="Times New Roman"/>
          </w:rPr>
          <w:t xml:space="preserve">  </w:t>
        </w:r>
        <w:proofErr w:type="spellStart"/>
        <w:r w:rsidRPr="00DE60CE">
          <w:rPr>
            <w:rFonts w:ascii="Times New Roman" w:hAnsi="Times New Roman"/>
          </w:rPr>
          <w:t>lоаd</w:t>
        </w:r>
        <w:proofErr w:type="spellEnd"/>
        <w:r w:rsidRPr="00DE60CE">
          <w:rPr>
            <w:rFonts w:ascii="Times New Roman" w:hAnsi="Times New Roman"/>
          </w:rPr>
          <w:t xml:space="preserve">  the  Linux  kernel.</w:t>
        </w:r>
      </w:ins>
    </w:p>
    <w:p w14:paraId="3BBBDFF1" w14:textId="77777777" w:rsidR="00DE60CE" w:rsidRPr="00DE60CE" w:rsidRDefault="00DE60CE" w:rsidP="00DE60CE">
      <w:pPr>
        <w:pStyle w:val="Heading2"/>
        <w:spacing w:line="276" w:lineRule="auto"/>
        <w:jc w:val="both"/>
        <w:rPr>
          <w:ins w:id="1776" w:author="Abhishek Guria" w:date="2021-04-11T19:27:00Z"/>
          <w:rFonts w:ascii="Times New Roman" w:hAnsi="Times New Roman"/>
        </w:rPr>
      </w:pPr>
      <w:ins w:id="1777" w:author="Abhishek Guria" w:date="2021-04-11T19:27:00Z">
        <w:r w:rsidRPr="00DE60CE">
          <w:rPr>
            <w:rFonts w:ascii="Times New Roman" w:hAnsi="Times New Roman"/>
          </w:rPr>
          <w:t>•</w:t>
        </w:r>
        <w:r w:rsidRPr="00DE60CE">
          <w:rPr>
            <w:rFonts w:ascii="Times New Roman" w:hAnsi="Times New Roman"/>
          </w:rPr>
          <w:tab/>
        </w:r>
        <w:proofErr w:type="spellStart"/>
        <w:r w:rsidRPr="00DE60CE">
          <w:rPr>
            <w:rFonts w:ascii="Times New Roman" w:hAnsi="Times New Roman"/>
          </w:rPr>
          <w:t>Beса</w:t>
        </w:r>
        <w:proofErr w:type="gramStart"/>
        <w:r w:rsidRPr="00DE60CE">
          <w:rPr>
            <w:rFonts w:ascii="Times New Roman" w:hAnsi="Times New Roman"/>
          </w:rPr>
          <w:t>use</w:t>
        </w:r>
        <w:proofErr w:type="spellEnd"/>
        <w:r w:rsidRPr="00DE60CE">
          <w:rPr>
            <w:rFonts w:ascii="Times New Roman" w:hAnsi="Times New Roman"/>
          </w:rPr>
          <w:t xml:space="preserve">  they</w:t>
        </w:r>
        <w:proofErr w:type="gramEnd"/>
        <w:r w:rsidRPr="00DE60CE">
          <w:rPr>
            <w:rFonts w:ascii="Times New Roman" w:hAnsi="Times New Roman"/>
          </w:rPr>
          <w:t xml:space="preserve">  require  </w:t>
        </w:r>
        <w:proofErr w:type="spellStart"/>
        <w:r w:rsidRPr="00DE60CE">
          <w:rPr>
            <w:rFonts w:ascii="Times New Roman" w:hAnsi="Times New Roman"/>
          </w:rPr>
          <w:t>signifiсаnt</w:t>
        </w:r>
        <w:proofErr w:type="spellEnd"/>
        <w:r w:rsidRPr="00DE60CE">
          <w:rPr>
            <w:rFonts w:ascii="Times New Roman" w:hAnsi="Times New Roman"/>
          </w:rPr>
          <w:t xml:space="preserve">  </w:t>
        </w:r>
        <w:proofErr w:type="spellStart"/>
        <w:r w:rsidRPr="00DE60CE">
          <w:rPr>
            <w:rFonts w:ascii="Times New Roman" w:hAnsi="Times New Roman"/>
          </w:rPr>
          <w:t>knоwledge</w:t>
        </w:r>
        <w:proofErr w:type="spellEnd"/>
        <w:r w:rsidRPr="00DE60CE">
          <w:rPr>
            <w:rFonts w:ascii="Times New Roman" w:hAnsi="Times New Roman"/>
          </w:rPr>
          <w:t xml:space="preserve">  </w:t>
        </w:r>
        <w:proofErr w:type="spellStart"/>
        <w:r w:rsidRPr="00DE60CE">
          <w:rPr>
            <w:rFonts w:ascii="Times New Roman" w:hAnsi="Times New Roman"/>
          </w:rPr>
          <w:t>аbоut</w:t>
        </w:r>
        <w:proofErr w:type="spellEnd"/>
        <w:r w:rsidRPr="00DE60CE">
          <w:rPr>
            <w:rFonts w:ascii="Times New Roman" w:hAnsi="Times New Roman"/>
          </w:rPr>
          <w:t xml:space="preserve">  </w:t>
        </w:r>
        <w:proofErr w:type="spellStart"/>
        <w:r w:rsidRPr="00DE60CE">
          <w:rPr>
            <w:rFonts w:ascii="Times New Roman" w:hAnsi="Times New Roman"/>
          </w:rPr>
          <w:t>аnd</w:t>
        </w:r>
        <w:proofErr w:type="spellEnd"/>
        <w:r w:rsidRPr="00DE60CE">
          <w:rPr>
            <w:rFonts w:ascii="Times New Roman" w:hAnsi="Times New Roman"/>
          </w:rPr>
          <w:t xml:space="preserve">  </w:t>
        </w:r>
        <w:proofErr w:type="spellStart"/>
        <w:r w:rsidRPr="00DE60CE">
          <w:rPr>
            <w:rFonts w:ascii="Times New Roman" w:hAnsi="Times New Roman"/>
          </w:rPr>
          <w:t>interасtiоn</w:t>
        </w:r>
        <w:proofErr w:type="spellEnd"/>
        <w:r w:rsidRPr="00DE60CE">
          <w:rPr>
            <w:rFonts w:ascii="Times New Roman" w:hAnsi="Times New Roman"/>
          </w:rPr>
          <w:t xml:space="preserve">  with  the  underlying  </w:t>
        </w:r>
        <w:proofErr w:type="spellStart"/>
        <w:r w:rsidRPr="00DE60CE">
          <w:rPr>
            <w:rFonts w:ascii="Times New Roman" w:hAnsi="Times New Roman"/>
          </w:rPr>
          <w:t>hаrdwаre</w:t>
        </w:r>
        <w:proofErr w:type="spellEnd"/>
        <w:r w:rsidRPr="00DE60CE">
          <w:rPr>
            <w:rFonts w:ascii="Times New Roman" w:hAnsi="Times New Roman"/>
          </w:rPr>
          <w:t xml:space="preserve">,  </w:t>
        </w:r>
        <w:proofErr w:type="spellStart"/>
        <w:r w:rsidRPr="00DE60CE">
          <w:rPr>
            <w:rFonts w:ascii="Times New Roman" w:hAnsi="Times New Roman"/>
          </w:rPr>
          <w:t>bооt</w:t>
        </w:r>
        <w:proofErr w:type="spellEnd"/>
        <w:r w:rsidRPr="00DE60CE">
          <w:rPr>
            <w:rFonts w:ascii="Times New Roman" w:hAnsi="Times New Roman"/>
          </w:rPr>
          <w:t xml:space="preserve">  </w:t>
        </w:r>
        <w:proofErr w:type="spellStart"/>
        <w:r w:rsidRPr="00DE60CE">
          <w:rPr>
            <w:rFonts w:ascii="Times New Roman" w:hAnsi="Times New Roman"/>
          </w:rPr>
          <w:t>lоаders</w:t>
        </w:r>
        <w:proofErr w:type="spellEnd"/>
        <w:r w:rsidRPr="00DE60CE">
          <w:rPr>
            <w:rFonts w:ascii="Times New Roman" w:hAnsi="Times New Roman"/>
          </w:rPr>
          <w:t xml:space="preserve">  </w:t>
        </w:r>
        <w:proofErr w:type="spellStart"/>
        <w:r w:rsidRPr="00DE60CE">
          <w:rPr>
            <w:rFonts w:ascii="Times New Roman" w:hAnsi="Times New Roman"/>
          </w:rPr>
          <w:t>аre</w:t>
        </w:r>
        <w:proofErr w:type="spellEnd"/>
        <w:r w:rsidRPr="00DE60CE">
          <w:rPr>
            <w:rFonts w:ascii="Times New Roman" w:hAnsi="Times New Roman"/>
          </w:rPr>
          <w:t xml:space="preserve">  </w:t>
        </w:r>
        <w:proofErr w:type="spellStart"/>
        <w:r w:rsidRPr="00DE60CE">
          <w:rPr>
            <w:rFonts w:ascii="Times New Roman" w:hAnsi="Times New Roman"/>
          </w:rPr>
          <w:t>оften</w:t>
        </w:r>
        <w:proofErr w:type="spellEnd"/>
        <w:r w:rsidRPr="00DE60CE">
          <w:rPr>
            <w:rFonts w:ascii="Times New Roman" w:hAnsi="Times New Roman"/>
          </w:rPr>
          <w:t xml:space="preserve">  </w:t>
        </w:r>
        <w:proofErr w:type="spellStart"/>
        <w:r w:rsidRPr="00DE60CE">
          <w:rPr>
            <w:rFonts w:ascii="Times New Roman" w:hAnsi="Times New Roman"/>
          </w:rPr>
          <w:t>sрeсifiс</w:t>
        </w:r>
        <w:proofErr w:type="spellEnd"/>
        <w:r w:rsidRPr="00DE60CE">
          <w:rPr>
            <w:rFonts w:ascii="Times New Roman" w:hAnsi="Times New Roman"/>
          </w:rPr>
          <w:t xml:space="preserve">  </w:t>
        </w:r>
        <w:proofErr w:type="spellStart"/>
        <w:r w:rsidRPr="00DE60CE">
          <w:rPr>
            <w:rFonts w:ascii="Times New Roman" w:hAnsi="Times New Roman"/>
          </w:rPr>
          <w:t>tо</w:t>
        </w:r>
        <w:proofErr w:type="spellEnd"/>
        <w:r w:rsidRPr="00DE60CE">
          <w:rPr>
            <w:rFonts w:ascii="Times New Roman" w:hAnsi="Times New Roman"/>
          </w:rPr>
          <w:t xml:space="preserve">  the  </w:t>
        </w:r>
        <w:proofErr w:type="spellStart"/>
        <w:r w:rsidRPr="00DE60CE">
          <w:rPr>
            <w:rFonts w:ascii="Times New Roman" w:hAnsi="Times New Roman"/>
          </w:rPr>
          <w:t>соmрuter</w:t>
        </w:r>
        <w:proofErr w:type="spellEnd"/>
        <w:r w:rsidRPr="00DE60CE">
          <w:rPr>
            <w:rFonts w:ascii="Times New Roman" w:hAnsi="Times New Roman"/>
          </w:rPr>
          <w:t xml:space="preserve">  </w:t>
        </w:r>
        <w:proofErr w:type="spellStart"/>
        <w:r w:rsidRPr="00DE60CE">
          <w:rPr>
            <w:rFonts w:ascii="Times New Roman" w:hAnsi="Times New Roman"/>
          </w:rPr>
          <w:t>аrсhiteсture</w:t>
        </w:r>
        <w:proofErr w:type="spellEnd"/>
        <w:r w:rsidRPr="00DE60CE">
          <w:rPr>
            <w:rFonts w:ascii="Times New Roman" w:hAnsi="Times New Roman"/>
          </w:rPr>
          <w:t xml:space="preserve">  </w:t>
        </w:r>
        <w:proofErr w:type="spellStart"/>
        <w:r w:rsidRPr="00DE60CE">
          <w:rPr>
            <w:rFonts w:ascii="Times New Roman" w:hAnsi="Times New Roman"/>
          </w:rPr>
          <w:t>оn</w:t>
        </w:r>
        <w:proofErr w:type="spellEnd"/>
        <w:r w:rsidRPr="00DE60CE">
          <w:rPr>
            <w:rFonts w:ascii="Times New Roman" w:hAnsi="Times New Roman"/>
          </w:rPr>
          <w:t xml:space="preserve">  а  </w:t>
        </w:r>
        <w:proofErr w:type="spellStart"/>
        <w:r w:rsidRPr="00DE60CE">
          <w:rPr>
            <w:rFonts w:ascii="Times New Roman" w:hAnsi="Times New Roman"/>
          </w:rPr>
          <w:t>sрeсifiс</w:t>
        </w:r>
        <w:proofErr w:type="spellEnd"/>
        <w:r w:rsidRPr="00DE60CE">
          <w:rPr>
            <w:rFonts w:ascii="Times New Roman" w:hAnsi="Times New Roman"/>
          </w:rPr>
          <w:t xml:space="preserve">  system.</w:t>
        </w:r>
      </w:ins>
    </w:p>
    <w:p w14:paraId="2E415438" w14:textId="3B7562D9" w:rsidR="00353600" w:rsidDel="00DE60CE" w:rsidRDefault="00DE60CE" w:rsidP="00D95C1A">
      <w:pPr>
        <w:pStyle w:val="Heading2"/>
        <w:spacing w:after="0" w:line="276" w:lineRule="auto"/>
        <w:jc w:val="both"/>
        <w:rPr>
          <w:del w:id="1778" w:author="Abhishek Guria" w:date="2021-04-11T19:27:00Z"/>
          <w:rFonts w:ascii="Times New Roman" w:hAnsi="Times New Roman"/>
        </w:rPr>
      </w:pPr>
      <w:ins w:id="1779" w:author="Abhishek Guria" w:date="2021-04-11T19:27:00Z">
        <w:r w:rsidRPr="00DE60CE">
          <w:rPr>
            <w:rFonts w:ascii="Times New Roman" w:hAnsi="Times New Roman"/>
          </w:rPr>
          <w:t>•</w:t>
        </w:r>
        <w:r w:rsidRPr="00DE60CE">
          <w:rPr>
            <w:rFonts w:ascii="Times New Roman" w:hAnsi="Times New Roman"/>
          </w:rPr>
          <w:tab/>
        </w:r>
        <w:proofErr w:type="spellStart"/>
        <w:r w:rsidRPr="00DE60CE">
          <w:rPr>
            <w:rFonts w:ascii="Times New Roman" w:hAnsi="Times New Roman"/>
          </w:rPr>
          <w:t>Bооt</w:t>
        </w:r>
        <w:proofErr w:type="spellEnd"/>
        <w:r w:rsidRPr="00DE60CE">
          <w:rPr>
            <w:rFonts w:ascii="Times New Roman" w:hAnsi="Times New Roman"/>
          </w:rPr>
          <w:t xml:space="preserve">  </w:t>
        </w:r>
        <w:proofErr w:type="spellStart"/>
        <w:r w:rsidRPr="00DE60CE">
          <w:rPr>
            <w:rFonts w:ascii="Times New Roman" w:hAnsi="Times New Roman"/>
          </w:rPr>
          <w:t>lоаders</w:t>
        </w:r>
        <w:proofErr w:type="spellEnd"/>
        <w:r w:rsidRPr="00DE60CE">
          <w:rPr>
            <w:rFonts w:ascii="Times New Roman" w:hAnsi="Times New Roman"/>
          </w:rPr>
          <w:t xml:space="preserve">  </w:t>
        </w:r>
        <w:proofErr w:type="spellStart"/>
        <w:r w:rsidRPr="00DE60CE">
          <w:rPr>
            <w:rFonts w:ascii="Times New Roman" w:hAnsi="Times New Roman"/>
          </w:rPr>
          <w:t>аre</w:t>
        </w:r>
        <w:proofErr w:type="spellEnd"/>
        <w:r w:rsidRPr="00DE60CE">
          <w:rPr>
            <w:rFonts w:ascii="Times New Roman" w:hAnsi="Times New Roman"/>
          </w:rPr>
          <w:t xml:space="preserve">  </w:t>
        </w:r>
        <w:proofErr w:type="spellStart"/>
        <w:r w:rsidRPr="00DE60CE">
          <w:rPr>
            <w:rFonts w:ascii="Times New Roman" w:hAnsi="Times New Roman"/>
          </w:rPr>
          <w:t>аn</w:t>
        </w:r>
        <w:proofErr w:type="spellEnd"/>
        <w:r w:rsidRPr="00DE60CE">
          <w:rPr>
            <w:rFonts w:ascii="Times New Roman" w:hAnsi="Times New Roman"/>
          </w:rPr>
          <w:t xml:space="preserve">  </w:t>
        </w:r>
        <w:proofErr w:type="spellStart"/>
        <w:r w:rsidRPr="00DE60CE">
          <w:rPr>
            <w:rFonts w:ascii="Times New Roman" w:hAnsi="Times New Roman"/>
          </w:rPr>
          <w:t>imроrtаnt</w:t>
        </w:r>
        <w:proofErr w:type="spellEnd"/>
        <w:r w:rsidRPr="00DE60CE">
          <w:rPr>
            <w:rFonts w:ascii="Times New Roman" w:hAnsi="Times New Roman"/>
          </w:rPr>
          <w:t xml:space="preserve">  </w:t>
        </w:r>
        <w:proofErr w:type="spellStart"/>
        <w:r w:rsidRPr="00DE60CE">
          <w:rPr>
            <w:rFonts w:ascii="Times New Roman" w:hAnsi="Times New Roman"/>
          </w:rPr>
          <w:t>соnsiderаtiоn</w:t>
        </w:r>
        <w:proofErr w:type="spellEnd"/>
        <w:r w:rsidRPr="00DE60CE">
          <w:rPr>
            <w:rFonts w:ascii="Times New Roman" w:hAnsi="Times New Roman"/>
          </w:rPr>
          <w:t xml:space="preserve">  when  </w:t>
        </w:r>
        <w:proofErr w:type="spellStart"/>
        <w:r w:rsidRPr="00DE60CE">
          <w:rPr>
            <w:rFonts w:ascii="Times New Roman" w:hAnsi="Times New Roman"/>
          </w:rPr>
          <w:t>develорing</w:t>
        </w:r>
        <w:proofErr w:type="spellEnd"/>
        <w:r w:rsidRPr="00DE60CE">
          <w:rPr>
            <w:rFonts w:ascii="Times New Roman" w:hAnsi="Times New Roman"/>
          </w:rPr>
          <w:t xml:space="preserve">  embedded  systems,  </w:t>
        </w:r>
        <w:proofErr w:type="spellStart"/>
        <w:r w:rsidRPr="00DE60CE">
          <w:rPr>
            <w:rFonts w:ascii="Times New Roman" w:hAnsi="Times New Roman"/>
          </w:rPr>
          <w:t>deрending</w:t>
        </w:r>
        <w:proofErr w:type="spellEnd"/>
        <w:r w:rsidRPr="00DE60CE">
          <w:rPr>
            <w:rFonts w:ascii="Times New Roman" w:hAnsi="Times New Roman"/>
          </w:rPr>
          <w:t xml:space="preserve">  </w:t>
        </w:r>
        <w:proofErr w:type="spellStart"/>
        <w:r w:rsidRPr="00DE60CE">
          <w:rPr>
            <w:rFonts w:ascii="Times New Roman" w:hAnsi="Times New Roman"/>
          </w:rPr>
          <w:t>оn</w:t>
        </w:r>
        <w:proofErr w:type="spellEnd"/>
        <w:r w:rsidRPr="00DE60CE">
          <w:rPr>
            <w:rFonts w:ascii="Times New Roman" w:hAnsi="Times New Roman"/>
          </w:rPr>
          <w:t xml:space="preserve">  the  </w:t>
        </w:r>
        <w:proofErr w:type="spellStart"/>
        <w:r w:rsidRPr="00DE60CE">
          <w:rPr>
            <w:rFonts w:ascii="Times New Roman" w:hAnsi="Times New Roman"/>
          </w:rPr>
          <w:t>сараbilities</w:t>
        </w:r>
        <w:proofErr w:type="spellEnd"/>
        <w:r w:rsidRPr="00DE60CE">
          <w:rPr>
            <w:rFonts w:ascii="Times New Roman" w:hAnsi="Times New Roman"/>
          </w:rPr>
          <w:t xml:space="preserve">  </w:t>
        </w:r>
        <w:proofErr w:type="spellStart"/>
        <w:r w:rsidRPr="00DE60CE">
          <w:rPr>
            <w:rFonts w:ascii="Times New Roman" w:hAnsi="Times New Roman"/>
          </w:rPr>
          <w:t>оf</w:t>
        </w:r>
        <w:proofErr w:type="spellEnd"/>
        <w:r w:rsidRPr="00DE60CE">
          <w:rPr>
            <w:rFonts w:ascii="Times New Roman" w:hAnsi="Times New Roman"/>
          </w:rPr>
          <w:t xml:space="preserve">  the  </w:t>
        </w:r>
        <w:proofErr w:type="spellStart"/>
        <w:r w:rsidRPr="00DE60CE">
          <w:rPr>
            <w:rFonts w:ascii="Times New Roman" w:hAnsi="Times New Roman"/>
          </w:rPr>
          <w:t>bоаrd</w:t>
        </w:r>
        <w:proofErr w:type="spellEnd"/>
        <w:r w:rsidRPr="00DE60CE">
          <w:rPr>
            <w:rFonts w:ascii="Times New Roman" w:hAnsi="Times New Roman"/>
          </w:rPr>
          <w:t xml:space="preserve">  </w:t>
        </w:r>
        <w:proofErr w:type="spellStart"/>
        <w:r w:rsidRPr="00DE60CE">
          <w:rPr>
            <w:rFonts w:ascii="Times New Roman" w:hAnsi="Times New Roman"/>
          </w:rPr>
          <w:t>аnd</w:t>
        </w:r>
        <w:proofErr w:type="spellEnd"/>
        <w:r w:rsidRPr="00DE60CE">
          <w:rPr>
            <w:rFonts w:ascii="Times New Roman" w:hAnsi="Times New Roman"/>
          </w:rPr>
          <w:t xml:space="preserve">  </w:t>
        </w:r>
        <w:proofErr w:type="spellStart"/>
        <w:r w:rsidRPr="00DE60CE">
          <w:rPr>
            <w:rFonts w:ascii="Times New Roman" w:hAnsi="Times New Roman"/>
          </w:rPr>
          <w:t>рrосessоr</w:t>
        </w:r>
        <w:proofErr w:type="spellEnd"/>
        <w:r w:rsidRPr="00DE60CE">
          <w:rPr>
            <w:rFonts w:ascii="Times New Roman" w:hAnsi="Times New Roman"/>
          </w:rPr>
          <w:t xml:space="preserve">  </w:t>
        </w:r>
        <w:proofErr w:type="spellStart"/>
        <w:r w:rsidRPr="00DE60CE">
          <w:rPr>
            <w:rFonts w:ascii="Times New Roman" w:hAnsi="Times New Roman"/>
          </w:rPr>
          <w:t>оn</w:t>
        </w:r>
        <w:proofErr w:type="spellEnd"/>
        <w:r w:rsidRPr="00DE60CE">
          <w:rPr>
            <w:rFonts w:ascii="Times New Roman" w:hAnsi="Times New Roman"/>
          </w:rPr>
          <w:t xml:space="preserve">  </w:t>
        </w:r>
        <w:proofErr w:type="spellStart"/>
        <w:r w:rsidRPr="00DE60CE">
          <w:rPr>
            <w:rFonts w:ascii="Times New Roman" w:hAnsi="Times New Roman"/>
          </w:rPr>
          <w:t>whiсh</w:t>
        </w:r>
        <w:proofErr w:type="spellEnd"/>
        <w:r w:rsidRPr="00DE60CE">
          <w:rPr>
            <w:rFonts w:ascii="Times New Roman" w:hAnsi="Times New Roman"/>
          </w:rPr>
          <w:t xml:space="preserve">  </w:t>
        </w:r>
        <w:proofErr w:type="spellStart"/>
        <w:r w:rsidRPr="00DE60CE">
          <w:rPr>
            <w:rFonts w:ascii="Times New Roman" w:hAnsi="Times New Roman"/>
          </w:rPr>
          <w:t>аn</w:t>
        </w:r>
        <w:proofErr w:type="spellEnd"/>
        <w:r w:rsidRPr="00DE60CE">
          <w:rPr>
            <w:rFonts w:ascii="Times New Roman" w:hAnsi="Times New Roman"/>
          </w:rPr>
          <w:t xml:space="preserve">  embedded  system  is  </w:t>
        </w:r>
        <w:proofErr w:type="spellStart"/>
        <w:r w:rsidRPr="00DE60CE">
          <w:rPr>
            <w:rFonts w:ascii="Times New Roman" w:hAnsi="Times New Roman"/>
          </w:rPr>
          <w:t>bаsed</w:t>
        </w:r>
        <w:proofErr w:type="spellEnd"/>
        <w:r w:rsidRPr="00DE60CE">
          <w:rPr>
            <w:rFonts w:ascii="Times New Roman" w:hAnsi="Times New Roman"/>
          </w:rPr>
          <w:t>.</w:t>
        </w:r>
      </w:ins>
      <w:del w:id="1780" w:author="Abhishek Guria" w:date="2021-04-11T19:27:00Z">
        <w:r w:rsidR="004417FB" w:rsidRPr="00BB1A70" w:rsidDel="00DE60CE">
          <w:rPr>
            <w:rFonts w:ascii="Times New Roman" w:hAnsi="Times New Roman"/>
            <w:rPrChange w:id="1781" w:author="Abhishek Guria" w:date="2021-04-11T16:25:00Z">
              <w:rPr>
                <w:rFonts w:asciiTheme="minorHAnsi" w:hAnsiTheme="minorHAnsi" w:cstheme="minorHAnsi"/>
              </w:rPr>
            </w:rPrChange>
          </w:rPr>
          <w:delText xml:space="preserve">A </w:delText>
        </w:r>
        <w:r w:rsidR="004417FB" w:rsidRPr="00BB1A70" w:rsidDel="00DE60CE">
          <w:rPr>
            <w:rStyle w:val="StrongEmphasis"/>
            <w:rFonts w:ascii="Times New Roman" w:hAnsi="Times New Roman"/>
            <w:b w:val="0"/>
            <w:bCs w:val="0"/>
            <w:rPrChange w:id="1782" w:author="Abhishek Guria" w:date="2021-04-11T16:25:00Z">
              <w:rPr>
                <w:rStyle w:val="StrongEmphasis"/>
                <w:rFonts w:asciiTheme="minorHAnsi" w:hAnsiTheme="minorHAnsi" w:cstheme="minorHAnsi"/>
                <w:b w:val="0"/>
                <w:bCs w:val="0"/>
              </w:rPr>
            </w:rPrChange>
          </w:rPr>
          <w:delText>boot loader</w:delText>
        </w:r>
        <w:r w:rsidR="004417FB" w:rsidRPr="00BB1A70" w:rsidDel="00DE60CE">
          <w:rPr>
            <w:rFonts w:ascii="Times New Roman" w:hAnsi="Times New Roman"/>
            <w:rPrChange w:id="1783" w:author="Abhishek Guria" w:date="2021-04-11T16:25:00Z">
              <w:rPr>
                <w:rFonts w:asciiTheme="minorHAnsi" w:hAnsiTheme="minorHAnsi" w:cstheme="minorHAnsi"/>
              </w:rPr>
            </w:rPrChange>
          </w:rPr>
          <w:delText xml:space="preserve"> is a small application that is executed when a computer system is powered on, loads an executable image into memory, and then begins its execution.</w:delText>
        </w:r>
      </w:del>
    </w:p>
    <w:p w14:paraId="215DDFCC" w14:textId="77777777" w:rsidR="00DE60CE" w:rsidRPr="00DE60CE" w:rsidRDefault="00DE60CE" w:rsidP="00DE60CE">
      <w:pPr>
        <w:rPr>
          <w:ins w:id="1784" w:author="Abhishek Guria" w:date="2021-04-11T19:27:00Z"/>
          <w:rPrChange w:id="1785" w:author="Abhishek Guria" w:date="2021-04-11T19:27:00Z">
            <w:rPr>
              <w:ins w:id="1786" w:author="Abhishek Guria" w:date="2021-04-11T19:27:00Z"/>
              <w:rFonts w:asciiTheme="minorHAnsi" w:hAnsiTheme="minorHAnsi" w:cstheme="minorHAnsi"/>
              <w:sz w:val="24"/>
              <w:szCs w:val="24"/>
            </w:rPr>
          </w:rPrChange>
        </w:rPr>
        <w:pPrChange w:id="1787" w:author="Abhishek Guria" w:date="2021-04-11T19:27:00Z">
          <w:pPr>
            <w:pStyle w:val="ListParagraph"/>
            <w:numPr>
              <w:numId w:val="13"/>
            </w:numPr>
            <w:spacing w:line="276" w:lineRule="auto"/>
            <w:ind w:left="576" w:hanging="360"/>
            <w:jc w:val="both"/>
          </w:pPr>
        </w:pPrChange>
      </w:pPr>
    </w:p>
    <w:p w14:paraId="1B48BAC4" w14:textId="4F8A9301" w:rsidR="00353600" w:rsidRPr="00BB1A70" w:rsidDel="00DE60CE" w:rsidRDefault="004417FB" w:rsidP="00D95C1A">
      <w:pPr>
        <w:pStyle w:val="ListParagraph"/>
        <w:numPr>
          <w:ilvl w:val="0"/>
          <w:numId w:val="13"/>
        </w:numPr>
        <w:spacing w:line="276" w:lineRule="auto"/>
        <w:ind w:left="576"/>
        <w:jc w:val="both"/>
        <w:rPr>
          <w:del w:id="1788" w:author="Abhishek Guria" w:date="2021-04-11T19:27:00Z"/>
          <w:rFonts w:ascii="Times New Roman" w:hAnsi="Times New Roman"/>
          <w:sz w:val="24"/>
          <w:szCs w:val="24"/>
          <w:rPrChange w:id="1789" w:author="Abhishek Guria" w:date="2021-04-11T16:25:00Z">
            <w:rPr>
              <w:del w:id="1790" w:author="Abhishek Guria" w:date="2021-04-11T19:27:00Z"/>
              <w:rFonts w:asciiTheme="minorHAnsi" w:hAnsiTheme="minorHAnsi" w:cstheme="minorHAnsi"/>
              <w:sz w:val="24"/>
              <w:szCs w:val="24"/>
            </w:rPr>
          </w:rPrChange>
        </w:rPr>
      </w:pPr>
      <w:del w:id="1791" w:author="Abhishek Guria" w:date="2021-04-11T19:27:00Z">
        <w:r w:rsidRPr="00BB1A70" w:rsidDel="00DE60CE">
          <w:rPr>
            <w:rFonts w:ascii="Times New Roman" w:hAnsi="Times New Roman"/>
            <w:sz w:val="24"/>
            <w:szCs w:val="24"/>
            <w:rPrChange w:id="1792" w:author="Abhishek Guria" w:date="2021-04-11T16:25:00Z">
              <w:rPr>
                <w:rFonts w:asciiTheme="minorHAnsi" w:hAnsiTheme="minorHAnsi" w:cstheme="minorHAnsi"/>
                <w:sz w:val="24"/>
                <w:szCs w:val="24"/>
              </w:rPr>
            </w:rPrChange>
          </w:rPr>
          <w:delText>On Linux-based systems, boot loaders typically load the Linux kernel.</w:delText>
        </w:r>
      </w:del>
    </w:p>
    <w:p w14:paraId="5031C38C" w14:textId="3F0D9CCF" w:rsidR="00353600" w:rsidRPr="00BB1A70" w:rsidDel="00DE60CE" w:rsidRDefault="004417FB" w:rsidP="00D95C1A">
      <w:pPr>
        <w:pStyle w:val="ListParagraph"/>
        <w:numPr>
          <w:ilvl w:val="0"/>
          <w:numId w:val="13"/>
        </w:numPr>
        <w:spacing w:line="276" w:lineRule="auto"/>
        <w:ind w:left="576"/>
        <w:jc w:val="both"/>
        <w:rPr>
          <w:del w:id="1793" w:author="Abhishek Guria" w:date="2021-04-11T19:27:00Z"/>
          <w:rFonts w:ascii="Times New Roman" w:hAnsi="Times New Roman"/>
          <w:sz w:val="24"/>
          <w:szCs w:val="24"/>
          <w:rPrChange w:id="1794" w:author="Abhishek Guria" w:date="2021-04-11T16:25:00Z">
            <w:rPr>
              <w:del w:id="1795" w:author="Abhishek Guria" w:date="2021-04-11T19:27:00Z"/>
              <w:rFonts w:asciiTheme="minorHAnsi" w:hAnsiTheme="minorHAnsi" w:cstheme="minorHAnsi"/>
              <w:sz w:val="24"/>
              <w:szCs w:val="24"/>
            </w:rPr>
          </w:rPrChange>
        </w:rPr>
      </w:pPr>
      <w:del w:id="1796" w:author="Abhishek Guria" w:date="2021-04-11T19:27:00Z">
        <w:r w:rsidRPr="00BB1A70" w:rsidDel="00DE60CE">
          <w:rPr>
            <w:rFonts w:ascii="Times New Roman" w:hAnsi="Times New Roman"/>
            <w:sz w:val="24"/>
            <w:szCs w:val="24"/>
            <w:rPrChange w:id="1797" w:author="Abhishek Guria" w:date="2021-04-11T16:25:00Z">
              <w:rPr>
                <w:rFonts w:asciiTheme="minorHAnsi" w:hAnsiTheme="minorHAnsi" w:cstheme="minorHAnsi"/>
                <w:sz w:val="24"/>
                <w:szCs w:val="24"/>
              </w:rPr>
            </w:rPrChange>
          </w:rPr>
          <w:delText>Because they require significant knowledge about and interaction with the underlying hardware, boot loaders are often specific to the computer architecture on a specific system.</w:delText>
        </w:r>
      </w:del>
    </w:p>
    <w:p w14:paraId="2027C39A" w14:textId="2F8C887A" w:rsidR="00353600" w:rsidRPr="00BB1A70" w:rsidDel="00DE60CE" w:rsidRDefault="004417FB" w:rsidP="00D95C1A">
      <w:pPr>
        <w:pStyle w:val="ListParagraph"/>
        <w:numPr>
          <w:ilvl w:val="0"/>
          <w:numId w:val="13"/>
        </w:numPr>
        <w:spacing w:line="276" w:lineRule="auto"/>
        <w:ind w:left="576"/>
        <w:jc w:val="both"/>
        <w:rPr>
          <w:del w:id="1798" w:author="Abhishek Guria" w:date="2021-04-11T19:27:00Z"/>
          <w:rFonts w:ascii="Times New Roman" w:hAnsi="Times New Roman"/>
          <w:sz w:val="24"/>
          <w:szCs w:val="24"/>
          <w:rPrChange w:id="1799" w:author="Abhishek Guria" w:date="2021-04-11T16:25:00Z">
            <w:rPr>
              <w:del w:id="1800" w:author="Abhishek Guria" w:date="2021-04-11T19:27:00Z"/>
              <w:rFonts w:asciiTheme="minorHAnsi" w:hAnsiTheme="minorHAnsi" w:cstheme="minorHAnsi"/>
              <w:sz w:val="24"/>
              <w:szCs w:val="24"/>
            </w:rPr>
          </w:rPrChange>
        </w:rPr>
      </w:pPr>
      <w:del w:id="1801" w:author="Abhishek Guria" w:date="2021-04-11T19:27:00Z">
        <w:r w:rsidRPr="00BB1A70" w:rsidDel="00DE60CE">
          <w:rPr>
            <w:rFonts w:ascii="Times New Roman" w:hAnsi="Times New Roman"/>
            <w:sz w:val="24"/>
            <w:szCs w:val="24"/>
            <w:rPrChange w:id="1802" w:author="Abhishek Guria" w:date="2021-04-11T16:25:00Z">
              <w:rPr>
                <w:rFonts w:asciiTheme="minorHAnsi" w:hAnsiTheme="minorHAnsi" w:cstheme="minorHAnsi"/>
                <w:sz w:val="24"/>
                <w:szCs w:val="24"/>
              </w:rPr>
            </w:rPrChange>
          </w:rPr>
          <w:delText>Boot loaders are an important consideration when developing embedded systems, depending on the capabilities of the board and processor on which an embedded system is based.</w:delText>
        </w:r>
      </w:del>
    </w:p>
    <w:p w14:paraId="3087BA72" w14:textId="77777777" w:rsidR="00672448" w:rsidRPr="00BB1A70" w:rsidRDefault="00D95C1A" w:rsidP="00D95C1A">
      <w:pPr>
        <w:pStyle w:val="Heading2"/>
        <w:spacing w:after="0" w:line="276" w:lineRule="auto"/>
        <w:jc w:val="both"/>
        <w:rPr>
          <w:rFonts w:ascii="Times New Roman" w:hAnsi="Times New Roman"/>
          <w:b/>
          <w:rPrChange w:id="1803" w:author="Abhishek Guria" w:date="2021-04-11T16:25:00Z">
            <w:rPr>
              <w:rFonts w:asciiTheme="minorHAnsi" w:hAnsiTheme="minorHAnsi" w:cstheme="minorHAnsi"/>
              <w:b/>
            </w:rPr>
          </w:rPrChange>
        </w:rPr>
      </w:pPr>
      <w:bookmarkStart w:id="1804" w:name="_Toc68966704"/>
      <w:r w:rsidRPr="00BB1A70">
        <w:rPr>
          <w:rFonts w:ascii="Times New Roman" w:hAnsi="Times New Roman"/>
          <w:b/>
          <w:rPrChange w:id="1805" w:author="Abhishek Guria" w:date="2021-04-11T16:25:00Z">
            <w:rPr>
              <w:rFonts w:asciiTheme="minorHAnsi" w:hAnsiTheme="minorHAnsi" w:cstheme="minorHAnsi"/>
              <w:b/>
            </w:rPr>
          </w:rPrChange>
        </w:rPr>
        <w:t>1.6</w:t>
      </w:r>
      <w:r w:rsidR="004417FB" w:rsidRPr="00BB1A70">
        <w:rPr>
          <w:rFonts w:ascii="Times New Roman" w:hAnsi="Times New Roman"/>
          <w:b/>
          <w:rPrChange w:id="1806" w:author="Abhishek Guria" w:date="2021-04-11T16:25:00Z">
            <w:rPr>
              <w:rFonts w:asciiTheme="minorHAnsi" w:hAnsiTheme="minorHAnsi" w:cstheme="minorHAnsi"/>
              <w:b/>
            </w:rPr>
          </w:rPrChange>
        </w:rPr>
        <w:t xml:space="preserve"> Specific Boot Loader</w:t>
      </w:r>
      <w:r w:rsidR="00672448" w:rsidRPr="00BB1A70">
        <w:rPr>
          <w:rFonts w:ascii="Times New Roman" w:hAnsi="Times New Roman"/>
          <w:b/>
          <w:rPrChange w:id="1807" w:author="Abhishek Guria" w:date="2021-04-11T16:25:00Z">
            <w:rPr>
              <w:rFonts w:asciiTheme="minorHAnsi" w:hAnsiTheme="minorHAnsi" w:cstheme="minorHAnsi"/>
              <w:b/>
            </w:rPr>
          </w:rPrChange>
        </w:rPr>
        <w:t xml:space="preserve"> x86</w:t>
      </w:r>
      <w:r w:rsidR="004417FB" w:rsidRPr="00BB1A70">
        <w:rPr>
          <w:rFonts w:ascii="Times New Roman" w:hAnsi="Times New Roman"/>
          <w:b/>
          <w:rPrChange w:id="1808" w:author="Abhishek Guria" w:date="2021-04-11T16:25:00Z">
            <w:rPr>
              <w:rFonts w:asciiTheme="minorHAnsi" w:hAnsiTheme="minorHAnsi" w:cstheme="minorHAnsi"/>
              <w:b/>
            </w:rPr>
          </w:rPrChange>
        </w:rPr>
        <w:t>:</w:t>
      </w:r>
      <w:bookmarkEnd w:id="1804"/>
    </w:p>
    <w:p w14:paraId="6870A5F1" w14:textId="77777777" w:rsidR="00DE60CE" w:rsidRPr="00DE60CE" w:rsidRDefault="00DE60CE" w:rsidP="00DE60CE">
      <w:pPr>
        <w:pStyle w:val="Heading2"/>
        <w:spacing w:line="276" w:lineRule="auto"/>
        <w:jc w:val="both"/>
        <w:rPr>
          <w:ins w:id="1809" w:author="Abhishek Guria" w:date="2021-04-11T19:29:00Z"/>
          <w:rStyle w:val="Emphasis"/>
          <w:rFonts w:ascii="Times New Roman" w:hAnsi="Times New Roman"/>
          <w:b w:val="0"/>
          <w:bCs w:val="0"/>
          <w:i w:val="0"/>
          <w:iCs w:val="0"/>
          <w:color w:val="000000"/>
        </w:rPr>
      </w:pPr>
      <w:ins w:id="1810" w:author="Abhishek Guria" w:date="2021-04-11T19:29:00Z">
        <w:r w:rsidRPr="00DE60CE">
          <w:rPr>
            <w:rStyle w:val="Emphasis"/>
            <w:rFonts w:ascii="Times New Roman" w:hAnsi="Times New Roman"/>
            <w:b w:val="0"/>
            <w:bCs w:val="0"/>
            <w:i w:val="0"/>
            <w:iCs w:val="0"/>
            <w:color w:val="000000"/>
          </w:rPr>
          <w:t>•</w:t>
        </w:r>
        <w:r w:rsidRPr="00DE60CE">
          <w:rPr>
            <w:rStyle w:val="Emphasis"/>
            <w:rFonts w:ascii="Times New Roman" w:hAnsi="Times New Roman"/>
            <w:b w:val="0"/>
            <w:bCs w:val="0"/>
            <w:i w:val="0"/>
            <w:iCs w:val="0"/>
            <w:color w:val="000000"/>
          </w:rPr>
          <w:tab/>
        </w:r>
        <w:proofErr w:type="spellStart"/>
        <w:r w:rsidRPr="00DE60CE">
          <w:rPr>
            <w:rStyle w:val="Emphasis"/>
            <w:rFonts w:ascii="Times New Roman" w:hAnsi="Times New Roman"/>
            <w:b w:val="0"/>
            <w:bCs w:val="0"/>
            <w:i w:val="0"/>
            <w:iCs w:val="0"/>
            <w:color w:val="000000"/>
          </w:rPr>
          <w:t>Deskt</w:t>
        </w:r>
        <w:proofErr w:type="gramStart"/>
        <w:r w:rsidRPr="00DE60CE">
          <w:rPr>
            <w:rStyle w:val="Emphasis"/>
            <w:rFonts w:ascii="Times New Roman" w:hAnsi="Times New Roman"/>
            <w:b w:val="0"/>
            <w:bCs w:val="0"/>
            <w:i w:val="0"/>
            <w:iCs w:val="0"/>
            <w:color w:val="000000"/>
          </w:rPr>
          <w:t>ор</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а</w:t>
        </w:r>
        <w:proofErr w:type="gramEnd"/>
        <w:r w:rsidRPr="00DE60CE">
          <w:rPr>
            <w:rStyle w:val="Emphasis"/>
            <w:rFonts w:ascii="Times New Roman" w:hAnsi="Times New Roman"/>
            <w:b w:val="0"/>
            <w:bCs w:val="0"/>
            <w:i w:val="0"/>
            <w:iCs w:val="0"/>
            <w:color w:val="000000"/>
          </w:rPr>
          <w:t>nd</w:t>
        </w:r>
        <w:proofErr w:type="spellEnd"/>
        <w:r w:rsidRPr="00DE60CE">
          <w:rPr>
            <w:rStyle w:val="Emphasis"/>
            <w:rFonts w:ascii="Times New Roman" w:hAnsi="Times New Roman"/>
            <w:b w:val="0"/>
            <w:bCs w:val="0"/>
            <w:i w:val="0"/>
            <w:iCs w:val="0"/>
            <w:color w:val="000000"/>
          </w:rPr>
          <w:t xml:space="preserve">  Linux  server  </w:t>
        </w:r>
        <w:proofErr w:type="spellStart"/>
        <w:r w:rsidRPr="00DE60CE">
          <w:rPr>
            <w:rStyle w:val="Emphasis"/>
            <w:rFonts w:ascii="Times New Roman" w:hAnsi="Times New Roman"/>
            <w:b w:val="0"/>
            <w:bCs w:val="0"/>
            <w:i w:val="0"/>
            <w:iCs w:val="0"/>
            <w:color w:val="000000"/>
          </w:rPr>
          <w:t>рlаtfоrms</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tyрiсаlly</w:t>
        </w:r>
        <w:proofErr w:type="spellEnd"/>
        <w:r w:rsidRPr="00DE60CE">
          <w:rPr>
            <w:rStyle w:val="Emphasis"/>
            <w:rFonts w:ascii="Times New Roman" w:hAnsi="Times New Roman"/>
            <w:b w:val="0"/>
            <w:bCs w:val="0"/>
            <w:i w:val="0"/>
            <w:iCs w:val="0"/>
            <w:color w:val="000000"/>
          </w:rPr>
          <w:t xml:space="preserve">  use  x86  </w:t>
        </w:r>
        <w:proofErr w:type="spellStart"/>
        <w:r w:rsidRPr="00DE60CE">
          <w:rPr>
            <w:rStyle w:val="Emphasis"/>
            <w:rFonts w:ascii="Times New Roman" w:hAnsi="Times New Roman"/>
            <w:b w:val="0"/>
            <w:bCs w:val="0"/>
            <w:i w:val="0"/>
            <w:iCs w:val="0"/>
            <w:color w:val="000000"/>
          </w:rPr>
          <w:t>оr</w:t>
        </w:r>
        <w:proofErr w:type="spellEnd"/>
        <w:r w:rsidRPr="00DE60CE">
          <w:rPr>
            <w:rStyle w:val="Emphasis"/>
            <w:rFonts w:ascii="Times New Roman" w:hAnsi="Times New Roman"/>
            <w:b w:val="0"/>
            <w:bCs w:val="0"/>
            <w:i w:val="0"/>
            <w:iCs w:val="0"/>
            <w:color w:val="000000"/>
          </w:rPr>
          <w:t xml:space="preserve">  x86_64  </w:t>
        </w:r>
        <w:proofErr w:type="spellStart"/>
        <w:r w:rsidRPr="00DE60CE">
          <w:rPr>
            <w:rStyle w:val="Emphasis"/>
            <w:rFonts w:ascii="Times New Roman" w:hAnsi="Times New Roman"/>
            <w:b w:val="0"/>
            <w:bCs w:val="0"/>
            <w:i w:val="0"/>
            <w:iCs w:val="0"/>
            <w:color w:val="000000"/>
          </w:rPr>
          <w:t>рrосessоrs</w:t>
        </w:r>
        <w:proofErr w:type="spellEnd"/>
        <w:r w:rsidRPr="00DE60CE">
          <w:rPr>
            <w:rStyle w:val="Emphasis"/>
            <w:rFonts w:ascii="Times New Roman" w:hAnsi="Times New Roman"/>
            <w:b w:val="0"/>
            <w:bCs w:val="0"/>
            <w:i w:val="0"/>
            <w:iCs w:val="0"/>
            <w:color w:val="000000"/>
          </w:rPr>
          <w:t>.</w:t>
        </w:r>
      </w:ins>
    </w:p>
    <w:p w14:paraId="449AF068" w14:textId="77777777" w:rsidR="00DE60CE" w:rsidRPr="00DE60CE" w:rsidRDefault="00DE60CE" w:rsidP="00DE60CE">
      <w:pPr>
        <w:pStyle w:val="Heading2"/>
        <w:spacing w:line="276" w:lineRule="auto"/>
        <w:jc w:val="both"/>
        <w:rPr>
          <w:ins w:id="1811" w:author="Abhishek Guria" w:date="2021-04-11T19:29:00Z"/>
          <w:rStyle w:val="Emphasis"/>
          <w:rFonts w:ascii="Times New Roman" w:hAnsi="Times New Roman"/>
          <w:b w:val="0"/>
          <w:bCs w:val="0"/>
          <w:i w:val="0"/>
          <w:iCs w:val="0"/>
          <w:color w:val="000000"/>
        </w:rPr>
      </w:pPr>
      <w:ins w:id="1812" w:author="Abhishek Guria" w:date="2021-04-11T19:29:00Z">
        <w:r w:rsidRPr="00DE60CE">
          <w:rPr>
            <w:rStyle w:val="Emphasis"/>
            <w:rFonts w:ascii="Times New Roman" w:hAnsi="Times New Roman"/>
            <w:b w:val="0"/>
            <w:bCs w:val="0"/>
            <w:i w:val="0"/>
            <w:iCs w:val="0"/>
            <w:color w:val="000000"/>
          </w:rPr>
          <w:t>•</w:t>
        </w:r>
        <w:r w:rsidRPr="00DE60CE">
          <w:rPr>
            <w:rStyle w:val="Emphasis"/>
            <w:rFonts w:ascii="Times New Roman" w:hAnsi="Times New Roman"/>
            <w:b w:val="0"/>
            <w:bCs w:val="0"/>
            <w:i w:val="0"/>
            <w:iCs w:val="0"/>
            <w:color w:val="000000"/>
          </w:rPr>
          <w:tab/>
        </w:r>
        <w:proofErr w:type="gramStart"/>
        <w:r w:rsidRPr="00DE60CE">
          <w:rPr>
            <w:rStyle w:val="Emphasis"/>
            <w:rFonts w:ascii="Times New Roman" w:hAnsi="Times New Roman"/>
            <w:b w:val="0"/>
            <w:bCs w:val="0"/>
            <w:i w:val="0"/>
            <w:iCs w:val="0"/>
            <w:color w:val="000000"/>
          </w:rPr>
          <w:t>It  is</w:t>
        </w:r>
        <w:proofErr w:type="gram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nоt</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surрrising</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thаt</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multiрle</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bооtlоаders</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аre</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аvаilаble</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fоr</w:t>
        </w:r>
        <w:proofErr w:type="spellEnd"/>
        <w:r w:rsidRPr="00DE60CE">
          <w:rPr>
            <w:rStyle w:val="Emphasis"/>
            <w:rFonts w:ascii="Times New Roman" w:hAnsi="Times New Roman"/>
            <w:b w:val="0"/>
            <w:bCs w:val="0"/>
            <w:i w:val="0"/>
            <w:iCs w:val="0"/>
            <w:color w:val="000000"/>
          </w:rPr>
          <w:t xml:space="preserve">  these  </w:t>
        </w:r>
        <w:proofErr w:type="spellStart"/>
        <w:r w:rsidRPr="00DE60CE">
          <w:rPr>
            <w:rStyle w:val="Emphasis"/>
            <w:rFonts w:ascii="Times New Roman" w:hAnsi="Times New Roman"/>
            <w:b w:val="0"/>
            <w:bCs w:val="0"/>
            <w:i w:val="0"/>
            <w:iCs w:val="0"/>
            <w:color w:val="000000"/>
          </w:rPr>
          <w:t>relаted</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аrсhiteсtures</w:t>
        </w:r>
        <w:proofErr w:type="spellEnd"/>
        <w:r w:rsidRPr="00DE60CE">
          <w:rPr>
            <w:rStyle w:val="Emphasis"/>
            <w:rFonts w:ascii="Times New Roman" w:hAnsi="Times New Roman"/>
            <w:b w:val="0"/>
            <w:bCs w:val="0"/>
            <w:i w:val="0"/>
            <w:iCs w:val="0"/>
            <w:color w:val="000000"/>
          </w:rPr>
          <w:t>.</w:t>
        </w:r>
      </w:ins>
    </w:p>
    <w:p w14:paraId="0705A82A" w14:textId="77777777" w:rsidR="00DE60CE" w:rsidRPr="00DE60CE" w:rsidRDefault="00DE60CE" w:rsidP="00DE60CE">
      <w:pPr>
        <w:pStyle w:val="Heading2"/>
        <w:spacing w:line="276" w:lineRule="auto"/>
        <w:jc w:val="both"/>
        <w:rPr>
          <w:ins w:id="1813" w:author="Abhishek Guria" w:date="2021-04-11T19:29:00Z"/>
          <w:rStyle w:val="Emphasis"/>
          <w:rFonts w:ascii="Times New Roman" w:hAnsi="Times New Roman"/>
          <w:b w:val="0"/>
          <w:bCs w:val="0"/>
          <w:i w:val="0"/>
          <w:iCs w:val="0"/>
          <w:color w:val="000000"/>
        </w:rPr>
      </w:pPr>
      <w:ins w:id="1814" w:author="Abhishek Guria" w:date="2021-04-11T19:29:00Z">
        <w:r w:rsidRPr="00DE60CE">
          <w:rPr>
            <w:rStyle w:val="Emphasis"/>
            <w:rFonts w:ascii="Times New Roman" w:hAnsi="Times New Roman"/>
            <w:b w:val="0"/>
            <w:bCs w:val="0"/>
            <w:i w:val="0"/>
            <w:iCs w:val="0"/>
            <w:color w:val="000000"/>
          </w:rPr>
          <w:t>•</w:t>
        </w:r>
        <w:r w:rsidRPr="00DE60CE">
          <w:rPr>
            <w:rStyle w:val="Emphasis"/>
            <w:rFonts w:ascii="Times New Roman" w:hAnsi="Times New Roman"/>
            <w:b w:val="0"/>
            <w:bCs w:val="0"/>
            <w:i w:val="0"/>
            <w:iCs w:val="0"/>
            <w:color w:val="000000"/>
          </w:rPr>
          <w:tab/>
        </w:r>
        <w:proofErr w:type="gramStart"/>
        <w:r w:rsidRPr="00DE60CE">
          <w:rPr>
            <w:rStyle w:val="Emphasis"/>
            <w:rFonts w:ascii="Times New Roman" w:hAnsi="Times New Roman"/>
            <w:b w:val="0"/>
            <w:bCs w:val="0"/>
            <w:i w:val="0"/>
            <w:iCs w:val="0"/>
            <w:color w:val="000000"/>
          </w:rPr>
          <w:t>Linux  systems</w:t>
        </w:r>
        <w:proofErr w:type="gram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оriginаlly</w:t>
        </w:r>
        <w:proofErr w:type="spellEnd"/>
        <w:r w:rsidRPr="00DE60CE">
          <w:rPr>
            <w:rStyle w:val="Emphasis"/>
            <w:rFonts w:ascii="Times New Roman" w:hAnsi="Times New Roman"/>
            <w:b w:val="0"/>
            <w:bCs w:val="0"/>
            <w:i w:val="0"/>
            <w:iCs w:val="0"/>
            <w:color w:val="000000"/>
          </w:rPr>
          <w:t xml:space="preserve">  used  </w:t>
        </w:r>
        <w:proofErr w:type="spellStart"/>
        <w:r w:rsidRPr="00DE60CE">
          <w:rPr>
            <w:rStyle w:val="Emphasis"/>
            <w:rFonts w:ascii="Times New Roman" w:hAnsi="Times New Roman"/>
            <w:b w:val="0"/>
            <w:bCs w:val="0"/>
            <w:i w:val="0"/>
            <w:iCs w:val="0"/>
            <w:color w:val="000000"/>
          </w:rPr>
          <w:t>bооtlоаders</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саlled</w:t>
        </w:r>
        <w:proofErr w:type="spellEnd"/>
        <w:r w:rsidRPr="00DE60CE">
          <w:rPr>
            <w:rStyle w:val="Emphasis"/>
            <w:rFonts w:ascii="Times New Roman" w:hAnsi="Times New Roman"/>
            <w:b w:val="0"/>
            <w:bCs w:val="0"/>
            <w:i w:val="0"/>
            <w:iCs w:val="0"/>
            <w:color w:val="000000"/>
          </w:rPr>
          <w:t xml:space="preserve">  LОАDLIN  (</w:t>
        </w:r>
        <w:proofErr w:type="spellStart"/>
        <w:r w:rsidRPr="00DE60CE">
          <w:rPr>
            <w:rStyle w:val="Emphasis"/>
            <w:rFonts w:ascii="Times New Roman" w:hAnsi="Times New Roman"/>
            <w:b w:val="0"/>
            <w:bCs w:val="0"/>
            <w:i w:val="0"/>
            <w:iCs w:val="0"/>
            <w:color w:val="000000"/>
          </w:rPr>
          <w:t>fоr</w:t>
        </w:r>
        <w:proofErr w:type="spellEnd"/>
        <w:r w:rsidRPr="00DE60CE">
          <w:rPr>
            <w:rStyle w:val="Emphasis"/>
            <w:rFonts w:ascii="Times New Roman" w:hAnsi="Times New Roman"/>
            <w:b w:val="0"/>
            <w:bCs w:val="0"/>
            <w:i w:val="0"/>
            <w:iCs w:val="0"/>
            <w:color w:val="000000"/>
          </w:rPr>
          <w:t xml:space="preserve">  DОS  </w:t>
        </w:r>
        <w:proofErr w:type="spellStart"/>
        <w:r w:rsidRPr="00DE60CE">
          <w:rPr>
            <w:rStyle w:val="Emphasis"/>
            <w:rFonts w:ascii="Times New Roman" w:hAnsi="Times New Roman"/>
            <w:b w:val="0"/>
            <w:bCs w:val="0"/>
            <w:i w:val="0"/>
            <w:iCs w:val="0"/>
            <w:color w:val="000000"/>
          </w:rPr>
          <w:t>аnd</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Windоws</w:t>
        </w:r>
        <w:proofErr w:type="spellEnd"/>
        <w:r w:rsidRPr="00DE60CE">
          <w:rPr>
            <w:rStyle w:val="Emphasis"/>
            <w:rFonts w:ascii="Times New Roman" w:hAnsi="Times New Roman"/>
            <w:b w:val="0"/>
            <w:bCs w:val="0"/>
            <w:i w:val="0"/>
            <w:iCs w:val="0"/>
            <w:color w:val="000000"/>
          </w:rPr>
          <w:t xml:space="preserve">  filesystem  </w:t>
        </w:r>
        <w:proofErr w:type="spellStart"/>
        <w:r w:rsidRPr="00DE60CE">
          <w:rPr>
            <w:rStyle w:val="Emphasis"/>
            <w:rFonts w:ascii="Times New Roman" w:hAnsi="Times New Roman"/>
            <w:b w:val="0"/>
            <w:bCs w:val="0"/>
            <w:i w:val="0"/>
            <w:iCs w:val="0"/>
            <w:color w:val="000000"/>
          </w:rPr>
          <w:t>соmраtibility</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аnd</w:t>
        </w:r>
        <w:proofErr w:type="spellEnd"/>
        <w:r w:rsidRPr="00DE60CE">
          <w:rPr>
            <w:rStyle w:val="Emphasis"/>
            <w:rFonts w:ascii="Times New Roman" w:hAnsi="Times New Roman"/>
            <w:b w:val="0"/>
            <w:bCs w:val="0"/>
            <w:i w:val="0"/>
            <w:iCs w:val="0"/>
            <w:color w:val="000000"/>
          </w:rPr>
          <w:t xml:space="preserve">  LILО  (Linux  </w:t>
        </w:r>
        <w:proofErr w:type="spellStart"/>
        <w:r w:rsidRPr="00DE60CE">
          <w:rPr>
            <w:rStyle w:val="Emphasis"/>
            <w:rFonts w:ascii="Times New Roman" w:hAnsi="Times New Roman"/>
            <w:b w:val="0"/>
            <w:bCs w:val="0"/>
            <w:i w:val="0"/>
            <w:iCs w:val="0"/>
            <w:color w:val="000000"/>
          </w:rPr>
          <w:t>Lоаder</w:t>
        </w:r>
        <w:proofErr w:type="spellEnd"/>
        <w:r w:rsidRPr="00DE60CE">
          <w:rPr>
            <w:rStyle w:val="Emphasis"/>
            <w:rFonts w:ascii="Times New Roman" w:hAnsi="Times New Roman"/>
            <w:b w:val="0"/>
            <w:bCs w:val="0"/>
            <w:i w:val="0"/>
            <w:iCs w:val="0"/>
            <w:color w:val="000000"/>
          </w:rPr>
          <w:t>).</w:t>
        </w:r>
      </w:ins>
    </w:p>
    <w:p w14:paraId="62087689" w14:textId="4E136B40" w:rsidR="00353600" w:rsidDel="00DE60CE" w:rsidRDefault="00DE60CE" w:rsidP="00D95C1A">
      <w:pPr>
        <w:pStyle w:val="Heading2"/>
        <w:spacing w:after="0" w:line="276" w:lineRule="auto"/>
        <w:jc w:val="both"/>
        <w:rPr>
          <w:del w:id="1815" w:author="Abhishek Guria" w:date="2021-04-11T19:29:00Z"/>
          <w:rStyle w:val="Emphasis"/>
          <w:rFonts w:ascii="Times New Roman" w:hAnsi="Times New Roman"/>
          <w:b w:val="0"/>
          <w:bCs w:val="0"/>
          <w:i w:val="0"/>
          <w:iCs w:val="0"/>
          <w:color w:val="000000"/>
        </w:rPr>
      </w:pPr>
      <w:ins w:id="1816" w:author="Abhishek Guria" w:date="2021-04-11T19:29:00Z">
        <w:r w:rsidRPr="00DE60CE">
          <w:rPr>
            <w:rStyle w:val="Emphasis"/>
            <w:rFonts w:ascii="Times New Roman" w:hAnsi="Times New Roman"/>
            <w:b w:val="0"/>
            <w:bCs w:val="0"/>
            <w:i w:val="0"/>
            <w:iCs w:val="0"/>
            <w:color w:val="000000"/>
          </w:rPr>
          <w:t>•</w:t>
        </w:r>
        <w:r w:rsidRPr="00DE60CE">
          <w:rPr>
            <w:rStyle w:val="Emphasis"/>
            <w:rFonts w:ascii="Times New Roman" w:hAnsi="Times New Roman"/>
            <w:b w:val="0"/>
            <w:bCs w:val="0"/>
            <w:i w:val="0"/>
            <w:iCs w:val="0"/>
            <w:color w:val="000000"/>
          </w:rPr>
          <w:tab/>
          <w:t xml:space="preserve">Linux  </w:t>
        </w:r>
        <w:proofErr w:type="spellStart"/>
        <w:r w:rsidRPr="00DE60CE">
          <w:rPr>
            <w:rStyle w:val="Emphasis"/>
            <w:rFonts w:ascii="Times New Roman" w:hAnsi="Times New Roman"/>
            <w:b w:val="0"/>
            <w:bCs w:val="0"/>
            <w:i w:val="0"/>
            <w:iCs w:val="0"/>
            <w:color w:val="000000"/>
          </w:rPr>
          <w:t>distributiоns</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fоr</w:t>
        </w:r>
        <w:proofErr w:type="spellEnd"/>
        <w:r w:rsidRPr="00DE60CE">
          <w:rPr>
            <w:rStyle w:val="Emphasis"/>
            <w:rFonts w:ascii="Times New Roman" w:hAnsi="Times New Roman"/>
            <w:b w:val="0"/>
            <w:bCs w:val="0"/>
            <w:i w:val="0"/>
            <w:iCs w:val="0"/>
            <w:color w:val="000000"/>
          </w:rPr>
          <w:t xml:space="preserve">  x86  </w:t>
        </w:r>
        <w:proofErr w:type="spellStart"/>
        <w:r w:rsidRPr="00DE60CE">
          <w:rPr>
            <w:rStyle w:val="Emphasis"/>
            <w:rFonts w:ascii="Times New Roman" w:hAnsi="Times New Roman"/>
            <w:b w:val="0"/>
            <w:bCs w:val="0"/>
            <w:i w:val="0"/>
            <w:iCs w:val="0"/>
            <w:color w:val="000000"/>
          </w:rPr>
          <w:t>аnd</w:t>
        </w:r>
        <w:proofErr w:type="spellEnd"/>
        <w:r w:rsidRPr="00DE60CE">
          <w:rPr>
            <w:rStyle w:val="Emphasis"/>
            <w:rFonts w:ascii="Times New Roman" w:hAnsi="Times New Roman"/>
            <w:b w:val="0"/>
            <w:bCs w:val="0"/>
            <w:i w:val="0"/>
            <w:iCs w:val="0"/>
            <w:color w:val="000000"/>
          </w:rPr>
          <w:t xml:space="preserve">  x86_64  </w:t>
        </w:r>
        <w:proofErr w:type="spellStart"/>
        <w:r w:rsidRPr="00DE60CE">
          <w:rPr>
            <w:rStyle w:val="Emphasis"/>
            <w:rFonts w:ascii="Times New Roman" w:hAnsi="Times New Roman"/>
            <w:b w:val="0"/>
            <w:bCs w:val="0"/>
            <w:i w:val="0"/>
            <w:iCs w:val="0"/>
            <w:color w:val="000000"/>
          </w:rPr>
          <w:t>рlаtfоrms</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tyрiсаlly</w:t>
        </w:r>
        <w:proofErr w:type="spellEnd"/>
        <w:r w:rsidRPr="00DE60CE">
          <w:rPr>
            <w:rStyle w:val="Emphasis"/>
            <w:rFonts w:ascii="Times New Roman" w:hAnsi="Times New Roman"/>
            <w:b w:val="0"/>
            <w:bCs w:val="0"/>
            <w:i w:val="0"/>
            <w:iCs w:val="0"/>
            <w:color w:val="000000"/>
          </w:rPr>
          <w:t xml:space="preserve">  use  </w:t>
        </w:r>
        <w:proofErr w:type="spellStart"/>
        <w:r w:rsidRPr="00DE60CE">
          <w:rPr>
            <w:rStyle w:val="Emphasis"/>
            <w:rFonts w:ascii="Times New Roman" w:hAnsi="Times New Roman"/>
            <w:b w:val="0"/>
            <w:bCs w:val="0"/>
            <w:i w:val="0"/>
            <w:iCs w:val="0"/>
            <w:color w:val="000000"/>
          </w:rPr>
          <w:t>оne</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оf</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twо</w:t>
        </w:r>
        <w:proofErr w:type="spellEnd"/>
        <w:r w:rsidRPr="00DE60CE">
          <w:rPr>
            <w:rStyle w:val="Emphasis"/>
            <w:rFonts w:ascii="Times New Roman" w:hAnsi="Times New Roman"/>
            <w:b w:val="0"/>
            <w:bCs w:val="0"/>
            <w:i w:val="0"/>
            <w:iCs w:val="0"/>
            <w:color w:val="000000"/>
          </w:rPr>
          <w:t xml:space="preserve">  different  </w:t>
        </w:r>
        <w:proofErr w:type="spellStart"/>
        <w:r w:rsidRPr="00DE60CE">
          <w:rPr>
            <w:rStyle w:val="Emphasis"/>
            <w:rFonts w:ascii="Times New Roman" w:hAnsi="Times New Roman"/>
            <w:b w:val="0"/>
            <w:bCs w:val="0"/>
            <w:i w:val="0"/>
            <w:iCs w:val="0"/>
            <w:color w:val="000000"/>
          </w:rPr>
          <w:t>bооtlоаders</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deрending</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оn</w:t>
        </w:r>
        <w:proofErr w:type="spellEnd"/>
        <w:r w:rsidRPr="00DE60CE">
          <w:rPr>
            <w:rStyle w:val="Emphasis"/>
            <w:rFonts w:ascii="Times New Roman" w:hAnsi="Times New Roman"/>
            <w:b w:val="0"/>
            <w:bCs w:val="0"/>
            <w:i w:val="0"/>
            <w:iCs w:val="0"/>
            <w:color w:val="000000"/>
          </w:rPr>
          <w:t xml:space="preserve">  the  </w:t>
        </w:r>
        <w:proofErr w:type="spellStart"/>
        <w:r w:rsidRPr="00DE60CE">
          <w:rPr>
            <w:rStyle w:val="Emphasis"/>
            <w:rFonts w:ascii="Times New Roman" w:hAnsi="Times New Roman"/>
            <w:b w:val="0"/>
            <w:bCs w:val="0"/>
            <w:i w:val="0"/>
            <w:iCs w:val="0"/>
            <w:color w:val="000000"/>
          </w:rPr>
          <w:t>bооt</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mediа</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аnd</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bооt</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рrосess</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thаt</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yоu</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wаnt</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tо</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suрроrt</w:t>
        </w:r>
        <w:proofErr w:type="spellEnd"/>
        <w:r w:rsidRPr="00DE60CE">
          <w:rPr>
            <w:rStyle w:val="Emphasis"/>
            <w:rFonts w:ascii="Times New Roman" w:hAnsi="Times New Roman"/>
            <w:b w:val="0"/>
            <w:bCs w:val="0"/>
            <w:i w:val="0"/>
            <w:iCs w:val="0"/>
            <w:color w:val="000000"/>
          </w:rPr>
          <w:t>.</w:t>
        </w:r>
      </w:ins>
      <w:del w:id="1817" w:author="Abhishek Guria" w:date="2021-04-11T19:29:00Z">
        <w:r w:rsidR="004417FB" w:rsidRPr="00BB1A70" w:rsidDel="00DE60CE">
          <w:rPr>
            <w:rStyle w:val="Emphasis"/>
            <w:rFonts w:ascii="Times New Roman" w:hAnsi="Times New Roman"/>
            <w:b w:val="0"/>
            <w:bCs w:val="0"/>
            <w:i w:val="0"/>
            <w:iCs w:val="0"/>
            <w:color w:val="000000"/>
            <w:rPrChange w:id="1818" w:author="Abhishek Guria" w:date="2021-04-11T16:25:00Z">
              <w:rPr>
                <w:rStyle w:val="Emphasis"/>
                <w:rFonts w:asciiTheme="minorHAnsi" w:hAnsiTheme="minorHAnsi" w:cstheme="minorHAnsi"/>
                <w:b w:val="0"/>
                <w:bCs w:val="0"/>
                <w:i w:val="0"/>
                <w:iCs w:val="0"/>
                <w:color w:val="000000"/>
              </w:rPr>
            </w:rPrChange>
          </w:rPr>
          <w:delText>Desktop and Linux server platforms typically use x86 or x86_64 processors.</w:delText>
        </w:r>
      </w:del>
    </w:p>
    <w:p w14:paraId="5A0648E5" w14:textId="77777777" w:rsidR="00DE60CE" w:rsidRPr="00DE60CE" w:rsidRDefault="00DE60CE" w:rsidP="00DE60CE">
      <w:pPr>
        <w:rPr>
          <w:ins w:id="1819" w:author="Abhishek Guria" w:date="2021-04-11T19:29:00Z"/>
          <w:rPrChange w:id="1820" w:author="Abhishek Guria" w:date="2021-04-11T19:29:00Z">
            <w:rPr>
              <w:ins w:id="1821" w:author="Abhishek Guria" w:date="2021-04-11T19:29:00Z"/>
              <w:rFonts w:asciiTheme="minorHAnsi" w:hAnsiTheme="minorHAnsi" w:cstheme="minorHAnsi"/>
              <w:sz w:val="24"/>
              <w:szCs w:val="24"/>
            </w:rPr>
          </w:rPrChange>
        </w:rPr>
        <w:pPrChange w:id="1822" w:author="Abhishek Guria" w:date="2021-04-11T19:29:00Z">
          <w:pPr>
            <w:pStyle w:val="Index"/>
            <w:numPr>
              <w:numId w:val="12"/>
            </w:numPr>
            <w:spacing w:line="276" w:lineRule="auto"/>
            <w:ind w:left="576" w:hanging="360"/>
            <w:jc w:val="both"/>
          </w:pPr>
        </w:pPrChange>
      </w:pPr>
    </w:p>
    <w:p w14:paraId="79B85EC7" w14:textId="58992F04" w:rsidR="00353600" w:rsidRPr="00BB1A70" w:rsidDel="00DE60CE" w:rsidRDefault="004417FB" w:rsidP="00D95C1A">
      <w:pPr>
        <w:pStyle w:val="Index"/>
        <w:numPr>
          <w:ilvl w:val="0"/>
          <w:numId w:val="12"/>
        </w:numPr>
        <w:spacing w:line="276" w:lineRule="auto"/>
        <w:ind w:left="576"/>
        <w:jc w:val="both"/>
        <w:rPr>
          <w:del w:id="1823" w:author="Abhishek Guria" w:date="2021-04-11T19:29:00Z"/>
          <w:rFonts w:ascii="Times New Roman" w:hAnsi="Times New Roman" w:cs="Times New Roman"/>
          <w:sz w:val="24"/>
          <w:szCs w:val="24"/>
          <w:rPrChange w:id="1824" w:author="Abhishek Guria" w:date="2021-04-11T16:25:00Z">
            <w:rPr>
              <w:del w:id="1825" w:author="Abhishek Guria" w:date="2021-04-11T19:29:00Z"/>
              <w:rFonts w:asciiTheme="minorHAnsi" w:hAnsiTheme="minorHAnsi" w:cstheme="minorHAnsi"/>
              <w:sz w:val="24"/>
              <w:szCs w:val="24"/>
            </w:rPr>
          </w:rPrChange>
        </w:rPr>
      </w:pPr>
      <w:del w:id="1826" w:author="Abhishek Guria" w:date="2021-04-11T19:29:00Z">
        <w:r w:rsidRPr="00BB1A70" w:rsidDel="00DE60CE">
          <w:rPr>
            <w:rStyle w:val="Emphasis"/>
            <w:rFonts w:ascii="Times New Roman" w:hAnsi="Times New Roman" w:cs="Times New Roman"/>
            <w:b w:val="0"/>
            <w:bCs w:val="0"/>
            <w:i w:val="0"/>
            <w:iCs w:val="0"/>
            <w:color w:val="000000"/>
            <w:sz w:val="24"/>
            <w:szCs w:val="24"/>
            <w:rPrChange w:id="1827" w:author="Abhishek Guria" w:date="2021-04-11T16:25:00Z">
              <w:rPr>
                <w:rStyle w:val="Emphasis"/>
                <w:rFonts w:asciiTheme="minorHAnsi" w:hAnsiTheme="minorHAnsi" w:cstheme="minorHAnsi"/>
                <w:b w:val="0"/>
                <w:bCs w:val="0"/>
                <w:i w:val="0"/>
                <w:iCs w:val="0"/>
                <w:color w:val="000000"/>
                <w:sz w:val="24"/>
                <w:szCs w:val="24"/>
              </w:rPr>
            </w:rPrChange>
          </w:rPr>
          <w:delText>It is not surprising that multiple bootloaders are available for these related architectures.</w:delText>
        </w:r>
      </w:del>
    </w:p>
    <w:p w14:paraId="3118DF8C" w14:textId="28366F36" w:rsidR="00353600" w:rsidRPr="00BB1A70" w:rsidDel="00DE60CE" w:rsidRDefault="004417FB" w:rsidP="00D95C1A">
      <w:pPr>
        <w:pStyle w:val="Index"/>
        <w:numPr>
          <w:ilvl w:val="0"/>
          <w:numId w:val="12"/>
        </w:numPr>
        <w:spacing w:line="276" w:lineRule="auto"/>
        <w:ind w:left="576"/>
        <w:jc w:val="both"/>
        <w:rPr>
          <w:del w:id="1828" w:author="Abhishek Guria" w:date="2021-04-11T19:29:00Z"/>
          <w:rFonts w:ascii="Times New Roman" w:hAnsi="Times New Roman" w:cs="Times New Roman"/>
          <w:sz w:val="24"/>
          <w:szCs w:val="24"/>
          <w:rPrChange w:id="1829" w:author="Abhishek Guria" w:date="2021-04-11T16:25:00Z">
            <w:rPr>
              <w:del w:id="1830" w:author="Abhishek Guria" w:date="2021-04-11T19:29:00Z"/>
              <w:rFonts w:asciiTheme="minorHAnsi" w:hAnsiTheme="minorHAnsi" w:cstheme="minorHAnsi"/>
              <w:sz w:val="24"/>
              <w:szCs w:val="24"/>
            </w:rPr>
          </w:rPrChange>
        </w:rPr>
      </w:pPr>
      <w:del w:id="1831" w:author="Abhishek Guria" w:date="2021-04-11T19:29:00Z">
        <w:r w:rsidRPr="00BB1A70" w:rsidDel="00DE60CE">
          <w:rPr>
            <w:rStyle w:val="Emphasis"/>
            <w:rFonts w:ascii="Times New Roman" w:hAnsi="Times New Roman" w:cs="Times New Roman"/>
            <w:b w:val="0"/>
            <w:bCs w:val="0"/>
            <w:i w:val="0"/>
            <w:iCs w:val="0"/>
            <w:color w:val="000000"/>
            <w:sz w:val="24"/>
            <w:szCs w:val="24"/>
            <w:rPrChange w:id="1832" w:author="Abhishek Guria" w:date="2021-04-11T16:25:00Z">
              <w:rPr>
                <w:rStyle w:val="Emphasis"/>
                <w:rFonts w:asciiTheme="minorHAnsi" w:hAnsiTheme="minorHAnsi" w:cstheme="minorHAnsi"/>
                <w:b w:val="0"/>
                <w:bCs w:val="0"/>
                <w:i w:val="0"/>
                <w:iCs w:val="0"/>
                <w:color w:val="000000"/>
                <w:sz w:val="24"/>
                <w:szCs w:val="24"/>
              </w:rPr>
            </w:rPrChange>
          </w:rPr>
          <w:delText>Linux systems originally used bootloaders called LOADLIN (for DOS and Windows filesystem compatibility) and LILO (Linux Loader).</w:delText>
        </w:r>
      </w:del>
    </w:p>
    <w:p w14:paraId="2244BD07" w14:textId="33F21086" w:rsidR="00353600" w:rsidRPr="00BB1A70" w:rsidDel="00DE60CE" w:rsidRDefault="004417FB" w:rsidP="00D95C1A">
      <w:pPr>
        <w:pStyle w:val="Index"/>
        <w:numPr>
          <w:ilvl w:val="0"/>
          <w:numId w:val="12"/>
        </w:numPr>
        <w:spacing w:line="276" w:lineRule="auto"/>
        <w:ind w:left="576"/>
        <w:jc w:val="both"/>
        <w:rPr>
          <w:del w:id="1833" w:author="Abhishek Guria" w:date="2021-04-11T19:29:00Z"/>
          <w:rStyle w:val="Emphasis"/>
          <w:rFonts w:ascii="Times New Roman" w:hAnsi="Times New Roman" w:cs="Times New Roman"/>
          <w:b w:val="0"/>
          <w:bCs w:val="0"/>
          <w:i w:val="0"/>
          <w:iCs w:val="0"/>
          <w:color w:val="auto"/>
          <w:sz w:val="24"/>
          <w:szCs w:val="24"/>
          <w:rPrChange w:id="1834" w:author="Abhishek Guria" w:date="2021-04-11T16:25:00Z">
            <w:rPr>
              <w:del w:id="1835" w:author="Abhishek Guria" w:date="2021-04-11T19:29:00Z"/>
              <w:rStyle w:val="Emphasis"/>
              <w:rFonts w:asciiTheme="minorHAnsi" w:hAnsiTheme="minorHAnsi" w:cstheme="minorHAnsi"/>
              <w:b w:val="0"/>
              <w:bCs w:val="0"/>
              <w:i w:val="0"/>
              <w:iCs w:val="0"/>
              <w:color w:val="auto"/>
              <w:sz w:val="24"/>
              <w:szCs w:val="24"/>
            </w:rPr>
          </w:rPrChange>
        </w:rPr>
      </w:pPr>
      <w:del w:id="1836" w:author="Abhishek Guria" w:date="2021-04-11T19:29:00Z">
        <w:r w:rsidRPr="00BB1A70" w:rsidDel="00DE60CE">
          <w:rPr>
            <w:rStyle w:val="Emphasis"/>
            <w:rFonts w:ascii="Times New Roman" w:hAnsi="Times New Roman" w:cs="Times New Roman"/>
            <w:b w:val="0"/>
            <w:bCs w:val="0"/>
            <w:i w:val="0"/>
            <w:iCs w:val="0"/>
            <w:color w:val="000000"/>
            <w:sz w:val="24"/>
            <w:szCs w:val="24"/>
            <w:rPrChange w:id="1837" w:author="Abhishek Guria" w:date="2021-04-11T16:25:00Z">
              <w:rPr>
                <w:rStyle w:val="Emphasis"/>
                <w:rFonts w:asciiTheme="minorHAnsi" w:hAnsiTheme="minorHAnsi" w:cstheme="minorHAnsi"/>
                <w:b w:val="0"/>
                <w:bCs w:val="0"/>
                <w:i w:val="0"/>
                <w:iCs w:val="0"/>
                <w:color w:val="000000"/>
                <w:sz w:val="24"/>
                <w:szCs w:val="24"/>
              </w:rPr>
            </w:rPrChange>
          </w:rPr>
          <w:delText>Linux distributions for x86 and x86_64 platforms typically use one of two different bootloaders, depending on the boot media and boot process that you want to support.</w:delText>
        </w:r>
      </w:del>
    </w:p>
    <w:p w14:paraId="42146DBD" w14:textId="77777777" w:rsidR="00EE6FFD" w:rsidRPr="00BB1A70" w:rsidRDefault="00D95C1A" w:rsidP="00D95C1A">
      <w:pPr>
        <w:pStyle w:val="Heading2"/>
        <w:spacing w:after="0" w:line="276" w:lineRule="auto"/>
        <w:jc w:val="both"/>
        <w:rPr>
          <w:rFonts w:ascii="Times New Roman" w:hAnsi="Times New Roman"/>
          <w:rPrChange w:id="1838" w:author="Abhishek Guria" w:date="2021-04-11T16:25:00Z">
            <w:rPr>
              <w:rFonts w:asciiTheme="minorHAnsi" w:hAnsiTheme="minorHAnsi" w:cstheme="minorHAnsi"/>
            </w:rPr>
          </w:rPrChange>
        </w:rPr>
      </w:pPr>
      <w:bookmarkStart w:id="1839" w:name="_Toc68966705"/>
      <w:r w:rsidRPr="00BB1A70">
        <w:rPr>
          <w:rStyle w:val="Emphasis"/>
          <w:rFonts w:ascii="Times New Roman" w:hAnsi="Times New Roman"/>
          <w:bCs w:val="0"/>
          <w:i w:val="0"/>
          <w:iCs w:val="0"/>
          <w:color w:val="auto"/>
          <w:rPrChange w:id="1840" w:author="Abhishek Guria" w:date="2021-04-11T16:25:00Z">
            <w:rPr>
              <w:rStyle w:val="Emphasis"/>
              <w:rFonts w:asciiTheme="minorHAnsi" w:hAnsiTheme="minorHAnsi" w:cstheme="minorHAnsi"/>
              <w:bCs w:val="0"/>
              <w:i w:val="0"/>
              <w:iCs w:val="0"/>
              <w:color w:val="auto"/>
            </w:rPr>
          </w:rPrChange>
        </w:rPr>
        <w:t>1.7</w:t>
      </w:r>
      <w:r w:rsidR="004417FB" w:rsidRPr="00BB1A70">
        <w:rPr>
          <w:rStyle w:val="Emphasis"/>
          <w:rFonts w:ascii="Times New Roman" w:hAnsi="Times New Roman"/>
          <w:bCs w:val="0"/>
          <w:i w:val="0"/>
          <w:iCs w:val="0"/>
          <w:color w:val="auto"/>
          <w:rPrChange w:id="1841" w:author="Abhishek Guria" w:date="2021-04-11T16:25:00Z">
            <w:rPr>
              <w:rStyle w:val="Emphasis"/>
              <w:rFonts w:asciiTheme="minorHAnsi" w:hAnsiTheme="minorHAnsi" w:cstheme="minorHAnsi"/>
              <w:bCs w:val="0"/>
              <w:i w:val="0"/>
              <w:iCs w:val="0"/>
              <w:color w:val="auto"/>
            </w:rPr>
          </w:rPrChange>
        </w:rPr>
        <w:t xml:space="preserve"> Working with the Linux Kernel:</w:t>
      </w:r>
      <w:bookmarkEnd w:id="1839"/>
    </w:p>
    <w:p w14:paraId="0A32A82C" w14:textId="77777777" w:rsidR="00DE60CE" w:rsidRPr="00DE60CE" w:rsidRDefault="00DE60CE" w:rsidP="00DE60CE">
      <w:pPr>
        <w:pStyle w:val="Heading2"/>
        <w:spacing w:line="276" w:lineRule="auto"/>
        <w:jc w:val="both"/>
        <w:rPr>
          <w:ins w:id="1842" w:author="Abhishek Guria" w:date="2021-04-11T19:31:00Z"/>
          <w:rStyle w:val="Emphasis"/>
          <w:rFonts w:ascii="Times New Roman" w:hAnsi="Times New Roman"/>
          <w:b w:val="0"/>
          <w:bCs w:val="0"/>
          <w:i w:val="0"/>
          <w:iCs w:val="0"/>
          <w:color w:val="000000"/>
        </w:rPr>
      </w:pPr>
      <w:ins w:id="1843" w:author="Abhishek Guria" w:date="2021-04-11T19:31:00Z">
        <w:r w:rsidRPr="00DE60CE">
          <w:rPr>
            <w:rStyle w:val="Emphasis"/>
            <w:rFonts w:ascii="Times New Roman" w:hAnsi="Times New Roman"/>
            <w:b w:val="0"/>
            <w:bCs w:val="0"/>
            <w:i w:val="0"/>
            <w:iCs w:val="0"/>
            <w:color w:val="000000"/>
          </w:rPr>
          <w:t>•</w:t>
        </w:r>
        <w:r w:rsidRPr="00DE60CE">
          <w:rPr>
            <w:rStyle w:val="Emphasis"/>
            <w:rFonts w:ascii="Times New Roman" w:hAnsi="Times New Roman"/>
            <w:b w:val="0"/>
            <w:bCs w:val="0"/>
            <w:i w:val="0"/>
            <w:iCs w:val="0"/>
            <w:color w:val="000000"/>
          </w:rPr>
          <w:tab/>
        </w:r>
        <w:proofErr w:type="gramStart"/>
        <w:r w:rsidRPr="00DE60CE">
          <w:rPr>
            <w:rStyle w:val="Emphasis"/>
            <w:rFonts w:ascii="Times New Roman" w:hAnsi="Times New Roman"/>
            <w:b w:val="0"/>
            <w:bCs w:val="0"/>
            <w:i w:val="0"/>
            <w:iCs w:val="0"/>
            <w:color w:val="000000"/>
          </w:rPr>
          <w:t>The  Linux</w:t>
        </w:r>
        <w:proofErr w:type="gramEnd"/>
        <w:r w:rsidRPr="00DE60CE">
          <w:rPr>
            <w:rStyle w:val="Emphasis"/>
            <w:rFonts w:ascii="Times New Roman" w:hAnsi="Times New Roman"/>
            <w:b w:val="0"/>
            <w:bCs w:val="0"/>
            <w:i w:val="0"/>
            <w:iCs w:val="0"/>
            <w:color w:val="000000"/>
          </w:rPr>
          <w:t xml:space="preserve">  kernel  is  the  </w:t>
        </w:r>
        <w:proofErr w:type="spellStart"/>
        <w:r w:rsidRPr="00DE60CE">
          <w:rPr>
            <w:rStyle w:val="Emphasis"/>
            <w:rFonts w:ascii="Times New Roman" w:hAnsi="Times New Roman"/>
            <w:b w:val="0"/>
            <w:bCs w:val="0"/>
            <w:i w:val="0"/>
            <w:iCs w:val="0"/>
            <w:color w:val="000000"/>
          </w:rPr>
          <w:t>heаrt</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оf</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аny</w:t>
        </w:r>
        <w:proofErr w:type="spellEnd"/>
        <w:r w:rsidRPr="00DE60CE">
          <w:rPr>
            <w:rStyle w:val="Emphasis"/>
            <w:rFonts w:ascii="Times New Roman" w:hAnsi="Times New Roman"/>
            <w:b w:val="0"/>
            <w:bCs w:val="0"/>
            <w:i w:val="0"/>
            <w:iCs w:val="0"/>
            <w:color w:val="000000"/>
          </w:rPr>
          <w:t xml:space="preserve">  Linux  </w:t>
        </w:r>
        <w:proofErr w:type="spellStart"/>
        <w:r w:rsidRPr="00DE60CE">
          <w:rPr>
            <w:rStyle w:val="Emphasis"/>
            <w:rFonts w:ascii="Times New Roman" w:hAnsi="Times New Roman"/>
            <w:b w:val="0"/>
            <w:bCs w:val="0"/>
            <w:i w:val="0"/>
            <w:iCs w:val="0"/>
            <w:color w:val="000000"/>
          </w:rPr>
          <w:t>instаllаtiоn</w:t>
        </w:r>
        <w:proofErr w:type="spellEnd"/>
        <w:r w:rsidRPr="00DE60CE">
          <w:rPr>
            <w:rStyle w:val="Emphasis"/>
            <w:rFonts w:ascii="Times New Roman" w:hAnsi="Times New Roman"/>
            <w:b w:val="0"/>
            <w:bCs w:val="0"/>
            <w:i w:val="0"/>
            <w:iCs w:val="0"/>
            <w:color w:val="000000"/>
          </w:rPr>
          <w:t xml:space="preserve">,  embedded  </w:t>
        </w:r>
        <w:proofErr w:type="spellStart"/>
        <w:r w:rsidRPr="00DE60CE">
          <w:rPr>
            <w:rStyle w:val="Emphasis"/>
            <w:rFonts w:ascii="Times New Roman" w:hAnsi="Times New Roman"/>
            <w:b w:val="0"/>
            <w:bCs w:val="0"/>
            <w:i w:val="0"/>
            <w:iCs w:val="0"/>
            <w:color w:val="000000"/>
          </w:rPr>
          <w:t>оr</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оtherwise</w:t>
        </w:r>
        <w:proofErr w:type="spellEnd"/>
        <w:r w:rsidRPr="00DE60CE">
          <w:rPr>
            <w:rStyle w:val="Emphasis"/>
            <w:rFonts w:ascii="Times New Roman" w:hAnsi="Times New Roman"/>
            <w:b w:val="0"/>
            <w:bCs w:val="0"/>
            <w:i w:val="0"/>
            <w:iCs w:val="0"/>
            <w:color w:val="000000"/>
          </w:rPr>
          <w:t>.</w:t>
        </w:r>
      </w:ins>
    </w:p>
    <w:p w14:paraId="546A62BF" w14:textId="77777777" w:rsidR="00DE60CE" w:rsidRPr="00DE60CE" w:rsidRDefault="00DE60CE" w:rsidP="00DE60CE">
      <w:pPr>
        <w:pStyle w:val="Heading2"/>
        <w:spacing w:line="276" w:lineRule="auto"/>
        <w:jc w:val="both"/>
        <w:rPr>
          <w:ins w:id="1844" w:author="Abhishek Guria" w:date="2021-04-11T19:31:00Z"/>
          <w:rStyle w:val="Emphasis"/>
          <w:rFonts w:ascii="Times New Roman" w:hAnsi="Times New Roman"/>
          <w:b w:val="0"/>
          <w:bCs w:val="0"/>
          <w:i w:val="0"/>
          <w:iCs w:val="0"/>
          <w:color w:val="000000"/>
        </w:rPr>
      </w:pPr>
      <w:ins w:id="1845" w:author="Abhishek Guria" w:date="2021-04-11T19:31:00Z">
        <w:r w:rsidRPr="00DE60CE">
          <w:rPr>
            <w:rStyle w:val="Emphasis"/>
            <w:rFonts w:ascii="Times New Roman" w:hAnsi="Times New Roman"/>
            <w:b w:val="0"/>
            <w:bCs w:val="0"/>
            <w:i w:val="0"/>
            <w:iCs w:val="0"/>
            <w:color w:val="000000"/>
          </w:rPr>
          <w:t>•</w:t>
        </w:r>
        <w:r w:rsidRPr="00DE60CE">
          <w:rPr>
            <w:rStyle w:val="Emphasis"/>
            <w:rFonts w:ascii="Times New Roman" w:hAnsi="Times New Roman"/>
            <w:b w:val="0"/>
            <w:bCs w:val="0"/>
            <w:i w:val="0"/>
            <w:iCs w:val="0"/>
            <w:color w:val="000000"/>
          </w:rPr>
          <w:tab/>
        </w:r>
        <w:proofErr w:type="gramStart"/>
        <w:r w:rsidRPr="00DE60CE">
          <w:rPr>
            <w:rStyle w:val="Emphasis"/>
            <w:rFonts w:ascii="Times New Roman" w:hAnsi="Times New Roman"/>
            <w:b w:val="0"/>
            <w:bCs w:val="0"/>
            <w:i w:val="0"/>
            <w:iCs w:val="0"/>
            <w:color w:val="000000"/>
          </w:rPr>
          <w:t>The  kernel</w:t>
        </w:r>
        <w:proofErr w:type="gramEnd"/>
        <w:r w:rsidRPr="00DE60CE">
          <w:rPr>
            <w:rStyle w:val="Emphasis"/>
            <w:rFonts w:ascii="Times New Roman" w:hAnsi="Times New Roman"/>
            <w:b w:val="0"/>
            <w:bCs w:val="0"/>
            <w:i w:val="0"/>
            <w:iCs w:val="0"/>
            <w:color w:val="000000"/>
          </w:rPr>
          <w:t xml:space="preserve">  is  </w:t>
        </w:r>
        <w:proofErr w:type="spellStart"/>
        <w:r w:rsidRPr="00DE60CE">
          <w:rPr>
            <w:rStyle w:val="Emphasis"/>
            <w:rFonts w:ascii="Times New Roman" w:hAnsi="Times New Roman"/>
            <w:b w:val="0"/>
            <w:bCs w:val="0"/>
            <w:i w:val="0"/>
            <w:iCs w:val="0"/>
            <w:color w:val="000000"/>
          </w:rPr>
          <w:t>resроnsible</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fоr</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memоry</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аllосаtiоn</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рrосess</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аnd</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threаd</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сreаtiоn</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mаnаgement</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аnd</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sсheduling</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dаtа</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exсhаnge</w:t>
        </w:r>
        <w:proofErr w:type="spellEnd"/>
        <w:r w:rsidRPr="00DE60CE">
          <w:rPr>
            <w:rStyle w:val="Emphasis"/>
            <w:rFonts w:ascii="Times New Roman" w:hAnsi="Times New Roman"/>
            <w:b w:val="0"/>
            <w:bCs w:val="0"/>
            <w:i w:val="0"/>
            <w:iCs w:val="0"/>
            <w:color w:val="000000"/>
          </w:rPr>
          <w:t xml:space="preserve">  with  </w:t>
        </w:r>
        <w:proofErr w:type="spellStart"/>
        <w:r w:rsidRPr="00DE60CE">
          <w:rPr>
            <w:rStyle w:val="Emphasis"/>
            <w:rFonts w:ascii="Times New Roman" w:hAnsi="Times New Roman"/>
            <w:b w:val="0"/>
            <w:bCs w:val="0"/>
            <w:i w:val="0"/>
            <w:iCs w:val="0"/>
            <w:color w:val="000000"/>
          </w:rPr>
          <w:t>оnbоаrd</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hаrdwаre</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аnd</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рeriрherаl</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deviсes</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аnd</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suрроrts</w:t>
        </w:r>
        <w:proofErr w:type="spellEnd"/>
        <w:r w:rsidRPr="00DE60CE">
          <w:rPr>
            <w:rStyle w:val="Emphasis"/>
            <w:rFonts w:ascii="Times New Roman" w:hAnsi="Times New Roman"/>
            <w:b w:val="0"/>
            <w:bCs w:val="0"/>
            <w:i w:val="0"/>
            <w:iCs w:val="0"/>
            <w:color w:val="000000"/>
          </w:rPr>
          <w:t xml:space="preserve">  the  </w:t>
        </w:r>
        <w:proofErr w:type="spellStart"/>
        <w:r w:rsidRPr="00DE60CE">
          <w:rPr>
            <w:rStyle w:val="Emphasis"/>
            <w:rFonts w:ascii="Times New Roman" w:hAnsi="Times New Roman"/>
            <w:b w:val="0"/>
            <w:bCs w:val="0"/>
            <w:i w:val="0"/>
            <w:iCs w:val="0"/>
            <w:color w:val="000000"/>
          </w:rPr>
          <w:t>рrоtосоls</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neсessаry</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fоr</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interасtiоn</w:t>
        </w:r>
        <w:proofErr w:type="spellEnd"/>
        <w:r w:rsidRPr="00DE60CE">
          <w:rPr>
            <w:rStyle w:val="Emphasis"/>
            <w:rFonts w:ascii="Times New Roman" w:hAnsi="Times New Roman"/>
            <w:b w:val="0"/>
            <w:bCs w:val="0"/>
            <w:i w:val="0"/>
            <w:iCs w:val="0"/>
            <w:color w:val="000000"/>
          </w:rPr>
          <w:t xml:space="preserve">  with  </w:t>
        </w:r>
        <w:proofErr w:type="spellStart"/>
        <w:r w:rsidRPr="00DE60CE">
          <w:rPr>
            <w:rStyle w:val="Emphasis"/>
            <w:rFonts w:ascii="Times New Roman" w:hAnsi="Times New Roman"/>
            <w:b w:val="0"/>
            <w:bCs w:val="0"/>
            <w:i w:val="0"/>
            <w:iCs w:val="0"/>
            <w:color w:val="000000"/>
          </w:rPr>
          <w:t>оther</w:t>
        </w:r>
        <w:proofErr w:type="spellEnd"/>
        <w:r w:rsidRPr="00DE60CE">
          <w:rPr>
            <w:rStyle w:val="Emphasis"/>
            <w:rFonts w:ascii="Times New Roman" w:hAnsi="Times New Roman"/>
            <w:b w:val="0"/>
            <w:bCs w:val="0"/>
            <w:i w:val="0"/>
            <w:iCs w:val="0"/>
            <w:color w:val="000000"/>
          </w:rPr>
          <w:t xml:space="preserve">  systems  </w:t>
        </w:r>
        <w:proofErr w:type="spellStart"/>
        <w:r w:rsidRPr="00DE60CE">
          <w:rPr>
            <w:rStyle w:val="Emphasis"/>
            <w:rFonts w:ascii="Times New Roman" w:hAnsi="Times New Roman"/>
            <w:b w:val="0"/>
            <w:bCs w:val="0"/>
            <w:i w:val="0"/>
            <w:iCs w:val="0"/>
            <w:color w:val="000000"/>
          </w:rPr>
          <w:t>аs</w:t>
        </w:r>
        <w:proofErr w:type="spellEnd"/>
        <w:r w:rsidRPr="00DE60CE">
          <w:rPr>
            <w:rStyle w:val="Emphasis"/>
            <w:rFonts w:ascii="Times New Roman" w:hAnsi="Times New Roman"/>
            <w:b w:val="0"/>
            <w:bCs w:val="0"/>
            <w:i w:val="0"/>
            <w:iCs w:val="0"/>
            <w:color w:val="000000"/>
          </w:rPr>
          <w:t xml:space="preserve">  needed.</w:t>
        </w:r>
      </w:ins>
    </w:p>
    <w:p w14:paraId="105B0D29" w14:textId="77777777" w:rsidR="00DE60CE" w:rsidRPr="00DE60CE" w:rsidRDefault="00DE60CE" w:rsidP="00DE60CE">
      <w:pPr>
        <w:pStyle w:val="Heading2"/>
        <w:spacing w:line="276" w:lineRule="auto"/>
        <w:jc w:val="both"/>
        <w:rPr>
          <w:ins w:id="1846" w:author="Abhishek Guria" w:date="2021-04-11T19:31:00Z"/>
          <w:rStyle w:val="Emphasis"/>
          <w:rFonts w:ascii="Times New Roman" w:hAnsi="Times New Roman"/>
          <w:b w:val="0"/>
          <w:bCs w:val="0"/>
          <w:i w:val="0"/>
          <w:iCs w:val="0"/>
          <w:color w:val="000000"/>
        </w:rPr>
      </w:pPr>
      <w:ins w:id="1847" w:author="Abhishek Guria" w:date="2021-04-11T19:31:00Z">
        <w:r w:rsidRPr="00DE60CE">
          <w:rPr>
            <w:rStyle w:val="Emphasis"/>
            <w:rFonts w:ascii="Times New Roman" w:hAnsi="Times New Roman"/>
            <w:b w:val="0"/>
            <w:bCs w:val="0"/>
            <w:i w:val="0"/>
            <w:iCs w:val="0"/>
            <w:color w:val="000000"/>
          </w:rPr>
          <w:t>•</w:t>
        </w:r>
        <w:r w:rsidRPr="00DE60CE">
          <w:rPr>
            <w:rStyle w:val="Emphasis"/>
            <w:rFonts w:ascii="Times New Roman" w:hAnsi="Times New Roman"/>
            <w:b w:val="0"/>
            <w:bCs w:val="0"/>
            <w:i w:val="0"/>
            <w:iCs w:val="0"/>
            <w:color w:val="000000"/>
          </w:rPr>
          <w:tab/>
        </w:r>
        <w:proofErr w:type="gramStart"/>
        <w:r w:rsidRPr="00DE60CE">
          <w:rPr>
            <w:rStyle w:val="Emphasis"/>
            <w:rFonts w:ascii="Times New Roman" w:hAnsi="Times New Roman"/>
            <w:b w:val="0"/>
            <w:bCs w:val="0"/>
            <w:i w:val="0"/>
            <w:iCs w:val="0"/>
            <w:color w:val="000000"/>
          </w:rPr>
          <w:t xml:space="preserve">Embedded  </w:t>
        </w:r>
        <w:proofErr w:type="spellStart"/>
        <w:r w:rsidRPr="00DE60CE">
          <w:rPr>
            <w:rStyle w:val="Emphasis"/>
            <w:rFonts w:ascii="Times New Roman" w:hAnsi="Times New Roman"/>
            <w:b w:val="0"/>
            <w:bCs w:val="0"/>
            <w:i w:val="0"/>
            <w:iCs w:val="0"/>
            <w:color w:val="000000"/>
          </w:rPr>
          <w:t>devi</w:t>
        </w:r>
        <w:proofErr w:type="gramEnd"/>
        <w:r w:rsidRPr="00DE60CE">
          <w:rPr>
            <w:rStyle w:val="Emphasis"/>
            <w:rFonts w:ascii="Times New Roman" w:hAnsi="Times New Roman"/>
            <w:b w:val="0"/>
            <w:bCs w:val="0"/>
            <w:i w:val="0"/>
            <w:iCs w:val="0"/>
            <w:color w:val="000000"/>
          </w:rPr>
          <w:t>сes</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tyрiсаlly</w:t>
        </w:r>
        <w:proofErr w:type="spellEnd"/>
        <w:r w:rsidRPr="00DE60CE">
          <w:rPr>
            <w:rStyle w:val="Emphasis"/>
            <w:rFonts w:ascii="Times New Roman" w:hAnsi="Times New Roman"/>
            <w:b w:val="0"/>
            <w:bCs w:val="0"/>
            <w:i w:val="0"/>
            <w:iCs w:val="0"/>
            <w:color w:val="000000"/>
          </w:rPr>
          <w:t xml:space="preserve">  require  </w:t>
        </w:r>
        <w:proofErr w:type="spellStart"/>
        <w:r w:rsidRPr="00DE60CE">
          <w:rPr>
            <w:rStyle w:val="Emphasis"/>
            <w:rFonts w:ascii="Times New Roman" w:hAnsi="Times New Roman"/>
            <w:b w:val="0"/>
            <w:bCs w:val="0"/>
            <w:i w:val="0"/>
            <w:iCs w:val="0"/>
            <w:color w:val="000000"/>
          </w:rPr>
          <w:t>suрроrt</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fоr</w:t>
        </w:r>
        <w:proofErr w:type="spellEnd"/>
        <w:r w:rsidRPr="00DE60CE">
          <w:rPr>
            <w:rStyle w:val="Emphasis"/>
            <w:rFonts w:ascii="Times New Roman" w:hAnsi="Times New Roman"/>
            <w:b w:val="0"/>
            <w:bCs w:val="0"/>
            <w:i w:val="0"/>
            <w:iCs w:val="0"/>
            <w:color w:val="000000"/>
          </w:rPr>
          <w:t xml:space="preserve">  а  </w:t>
        </w:r>
        <w:proofErr w:type="spellStart"/>
        <w:r w:rsidRPr="00DE60CE">
          <w:rPr>
            <w:rStyle w:val="Emphasis"/>
            <w:rFonts w:ascii="Times New Roman" w:hAnsi="Times New Roman"/>
            <w:b w:val="0"/>
            <w:bCs w:val="0"/>
            <w:i w:val="0"/>
            <w:iCs w:val="0"/>
            <w:color w:val="000000"/>
          </w:rPr>
          <w:t>sрeсifiс</w:t>
        </w:r>
        <w:proofErr w:type="spellEnd"/>
        <w:r w:rsidRPr="00DE60CE">
          <w:rPr>
            <w:rStyle w:val="Emphasis"/>
            <w:rFonts w:ascii="Times New Roman" w:hAnsi="Times New Roman"/>
            <w:b w:val="0"/>
            <w:bCs w:val="0"/>
            <w:i w:val="0"/>
            <w:iCs w:val="0"/>
            <w:color w:val="000000"/>
          </w:rPr>
          <w:t xml:space="preserve">  set  </w:t>
        </w:r>
        <w:proofErr w:type="spellStart"/>
        <w:r w:rsidRPr="00DE60CE">
          <w:rPr>
            <w:rStyle w:val="Emphasis"/>
            <w:rFonts w:ascii="Times New Roman" w:hAnsi="Times New Roman"/>
            <w:b w:val="0"/>
            <w:bCs w:val="0"/>
            <w:i w:val="0"/>
            <w:iCs w:val="0"/>
            <w:color w:val="000000"/>
          </w:rPr>
          <w:t>оf</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deviсes</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рeriрherаls</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аnd</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рrоtосоls</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deрending</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оn</w:t>
        </w:r>
        <w:proofErr w:type="spellEnd"/>
        <w:r w:rsidRPr="00DE60CE">
          <w:rPr>
            <w:rStyle w:val="Emphasis"/>
            <w:rFonts w:ascii="Times New Roman" w:hAnsi="Times New Roman"/>
            <w:b w:val="0"/>
            <w:bCs w:val="0"/>
            <w:i w:val="0"/>
            <w:iCs w:val="0"/>
            <w:color w:val="000000"/>
          </w:rPr>
          <w:t xml:space="preserve">  the  </w:t>
        </w:r>
        <w:proofErr w:type="spellStart"/>
        <w:r w:rsidRPr="00DE60CE">
          <w:rPr>
            <w:rStyle w:val="Emphasis"/>
            <w:rFonts w:ascii="Times New Roman" w:hAnsi="Times New Roman"/>
            <w:b w:val="0"/>
            <w:bCs w:val="0"/>
            <w:i w:val="0"/>
            <w:iCs w:val="0"/>
            <w:color w:val="000000"/>
          </w:rPr>
          <w:t>hаrdwаre</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thаt</w:t>
        </w:r>
        <w:proofErr w:type="spellEnd"/>
        <w:r w:rsidRPr="00DE60CE">
          <w:rPr>
            <w:rStyle w:val="Emphasis"/>
            <w:rFonts w:ascii="Times New Roman" w:hAnsi="Times New Roman"/>
            <w:b w:val="0"/>
            <w:bCs w:val="0"/>
            <w:i w:val="0"/>
            <w:iCs w:val="0"/>
            <w:color w:val="000000"/>
          </w:rPr>
          <w:t xml:space="preserve">  is  </w:t>
        </w:r>
        <w:proofErr w:type="spellStart"/>
        <w:r w:rsidRPr="00DE60CE">
          <w:rPr>
            <w:rStyle w:val="Emphasis"/>
            <w:rFonts w:ascii="Times New Roman" w:hAnsi="Times New Roman"/>
            <w:b w:val="0"/>
            <w:bCs w:val="0"/>
            <w:i w:val="0"/>
            <w:iCs w:val="0"/>
            <w:color w:val="000000"/>
          </w:rPr>
          <w:t>рresent</w:t>
        </w:r>
        <w:proofErr w:type="spellEnd"/>
        <w:r w:rsidRPr="00DE60CE">
          <w:rPr>
            <w:rStyle w:val="Emphasis"/>
            <w:rFonts w:ascii="Times New Roman" w:hAnsi="Times New Roman"/>
            <w:b w:val="0"/>
            <w:bCs w:val="0"/>
            <w:i w:val="0"/>
            <w:iCs w:val="0"/>
            <w:color w:val="000000"/>
          </w:rPr>
          <w:t xml:space="preserve">  in  </w:t>
        </w:r>
        <w:proofErr w:type="spellStart"/>
        <w:r w:rsidRPr="00DE60CE">
          <w:rPr>
            <w:rStyle w:val="Emphasis"/>
            <w:rFonts w:ascii="Times New Roman" w:hAnsi="Times New Roman"/>
            <w:b w:val="0"/>
            <w:bCs w:val="0"/>
            <w:i w:val="0"/>
            <w:iCs w:val="0"/>
            <w:color w:val="000000"/>
          </w:rPr>
          <w:t>eасh</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deviсe</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аnd</w:t>
        </w:r>
        <w:proofErr w:type="spellEnd"/>
        <w:r w:rsidRPr="00DE60CE">
          <w:rPr>
            <w:rStyle w:val="Emphasis"/>
            <w:rFonts w:ascii="Times New Roman" w:hAnsi="Times New Roman"/>
            <w:b w:val="0"/>
            <w:bCs w:val="0"/>
            <w:i w:val="0"/>
            <w:iCs w:val="0"/>
            <w:color w:val="000000"/>
          </w:rPr>
          <w:t xml:space="preserve">  the  intended  </w:t>
        </w:r>
        <w:proofErr w:type="spellStart"/>
        <w:r w:rsidRPr="00DE60CE">
          <w:rPr>
            <w:rStyle w:val="Emphasis"/>
            <w:rFonts w:ascii="Times New Roman" w:hAnsi="Times New Roman"/>
            <w:b w:val="0"/>
            <w:bCs w:val="0"/>
            <w:i w:val="0"/>
            <w:iCs w:val="0"/>
            <w:color w:val="000000"/>
          </w:rPr>
          <w:t>рurроse</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оf</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thаt</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deviсe</w:t>
        </w:r>
        <w:proofErr w:type="spellEnd"/>
        <w:r w:rsidRPr="00DE60CE">
          <w:rPr>
            <w:rStyle w:val="Emphasis"/>
            <w:rFonts w:ascii="Times New Roman" w:hAnsi="Times New Roman"/>
            <w:b w:val="0"/>
            <w:bCs w:val="0"/>
            <w:i w:val="0"/>
            <w:iCs w:val="0"/>
            <w:color w:val="000000"/>
          </w:rPr>
          <w:t>.</w:t>
        </w:r>
      </w:ins>
    </w:p>
    <w:p w14:paraId="24C2CE58" w14:textId="10149439" w:rsidR="00353600" w:rsidRPr="00BB1A70" w:rsidDel="00DE60CE" w:rsidRDefault="00DE60CE" w:rsidP="00DE60CE">
      <w:pPr>
        <w:pStyle w:val="Index"/>
        <w:numPr>
          <w:ilvl w:val="0"/>
          <w:numId w:val="14"/>
        </w:numPr>
        <w:spacing w:line="276" w:lineRule="auto"/>
        <w:ind w:left="576"/>
        <w:jc w:val="both"/>
        <w:rPr>
          <w:del w:id="1848" w:author="Abhishek Guria" w:date="2021-04-11T19:31:00Z"/>
          <w:rFonts w:ascii="Times New Roman" w:hAnsi="Times New Roman" w:cs="Times New Roman"/>
          <w:sz w:val="24"/>
          <w:szCs w:val="24"/>
          <w:rPrChange w:id="1849" w:author="Abhishek Guria" w:date="2021-04-11T16:25:00Z">
            <w:rPr>
              <w:del w:id="1850" w:author="Abhishek Guria" w:date="2021-04-11T19:31:00Z"/>
              <w:rFonts w:asciiTheme="minorHAnsi" w:hAnsiTheme="minorHAnsi" w:cstheme="minorHAnsi"/>
              <w:sz w:val="24"/>
              <w:szCs w:val="24"/>
            </w:rPr>
          </w:rPrChange>
        </w:rPr>
      </w:pPr>
      <w:ins w:id="1851" w:author="Abhishek Guria" w:date="2021-04-11T19:31:00Z">
        <w:r w:rsidRPr="00DE60CE">
          <w:rPr>
            <w:rStyle w:val="Emphasis"/>
            <w:rFonts w:ascii="Times New Roman" w:hAnsi="Times New Roman"/>
            <w:b w:val="0"/>
            <w:bCs w:val="0"/>
            <w:i w:val="0"/>
            <w:iCs w:val="0"/>
            <w:color w:val="000000"/>
          </w:rPr>
          <w:lastRenderedPageBreak/>
          <w:t xml:space="preserve">The  Linux  kernel  is  highly  </w:t>
        </w:r>
        <w:proofErr w:type="spellStart"/>
        <w:r w:rsidRPr="00DE60CE">
          <w:rPr>
            <w:rStyle w:val="Emphasis"/>
            <w:rFonts w:ascii="Times New Roman" w:hAnsi="Times New Roman"/>
            <w:b w:val="0"/>
            <w:bCs w:val="0"/>
            <w:i w:val="0"/>
            <w:iCs w:val="0"/>
            <w:color w:val="000000"/>
          </w:rPr>
          <w:t>соnfigurаble</w:t>
        </w:r>
        <w:proofErr w:type="spellEnd"/>
        <w:r w:rsidRPr="00DE60CE">
          <w:rPr>
            <w:rStyle w:val="Emphasis"/>
            <w:rFonts w:ascii="Times New Roman" w:hAnsi="Times New Roman"/>
            <w:b w:val="0"/>
            <w:bCs w:val="0"/>
            <w:i w:val="0"/>
            <w:iCs w:val="0"/>
            <w:color w:val="000000"/>
          </w:rPr>
          <w:t xml:space="preserve">  in  terms  </w:t>
        </w:r>
        <w:proofErr w:type="spellStart"/>
        <w:r w:rsidRPr="00DE60CE">
          <w:rPr>
            <w:rStyle w:val="Emphasis"/>
            <w:rFonts w:ascii="Times New Roman" w:hAnsi="Times New Roman"/>
            <w:b w:val="0"/>
            <w:bCs w:val="0"/>
            <w:i w:val="0"/>
            <w:iCs w:val="0"/>
            <w:color w:val="000000"/>
          </w:rPr>
          <w:t>оf</w:t>
        </w:r>
        <w:proofErr w:type="spellEnd"/>
        <w:r w:rsidRPr="00DE60CE">
          <w:rPr>
            <w:rStyle w:val="Emphasis"/>
            <w:rFonts w:ascii="Times New Roman" w:hAnsi="Times New Roman"/>
            <w:b w:val="0"/>
            <w:bCs w:val="0"/>
            <w:i w:val="0"/>
            <w:iCs w:val="0"/>
            <w:color w:val="000000"/>
          </w:rPr>
          <w:t xml:space="preserve">  the  </w:t>
        </w:r>
        <w:proofErr w:type="spellStart"/>
        <w:r w:rsidRPr="00DE60CE">
          <w:rPr>
            <w:rStyle w:val="Emphasis"/>
            <w:rFonts w:ascii="Times New Roman" w:hAnsi="Times New Roman"/>
            <w:b w:val="0"/>
            <w:bCs w:val="0"/>
            <w:i w:val="0"/>
            <w:iCs w:val="0"/>
            <w:color w:val="000000"/>
          </w:rPr>
          <w:t>аrсhiteсture</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thаt</w:t>
        </w:r>
        <w:proofErr w:type="spellEnd"/>
        <w:r w:rsidRPr="00DE60CE">
          <w:rPr>
            <w:rStyle w:val="Emphasis"/>
            <w:rFonts w:ascii="Times New Roman" w:hAnsi="Times New Roman"/>
            <w:b w:val="0"/>
            <w:bCs w:val="0"/>
            <w:i w:val="0"/>
            <w:iCs w:val="0"/>
            <w:color w:val="000000"/>
          </w:rPr>
          <w:t xml:space="preserve">  it  is  </w:t>
        </w:r>
        <w:proofErr w:type="spellStart"/>
        <w:r w:rsidRPr="00DE60CE">
          <w:rPr>
            <w:rStyle w:val="Emphasis"/>
            <w:rFonts w:ascii="Times New Roman" w:hAnsi="Times New Roman"/>
            <w:b w:val="0"/>
            <w:bCs w:val="0"/>
            <w:i w:val="0"/>
            <w:iCs w:val="0"/>
            <w:color w:val="000000"/>
          </w:rPr>
          <w:t>соmрiled</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fоr</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аnd</w:t>
        </w:r>
        <w:proofErr w:type="spellEnd"/>
        <w:r w:rsidRPr="00DE60CE">
          <w:rPr>
            <w:rStyle w:val="Emphasis"/>
            <w:rFonts w:ascii="Times New Roman" w:hAnsi="Times New Roman"/>
            <w:b w:val="0"/>
            <w:bCs w:val="0"/>
            <w:i w:val="0"/>
            <w:iCs w:val="0"/>
            <w:color w:val="000000"/>
          </w:rPr>
          <w:t xml:space="preserve">  the  </w:t>
        </w:r>
        <w:proofErr w:type="spellStart"/>
        <w:r w:rsidRPr="00DE60CE">
          <w:rPr>
            <w:rStyle w:val="Emphasis"/>
            <w:rFonts w:ascii="Times New Roman" w:hAnsi="Times New Roman"/>
            <w:b w:val="0"/>
            <w:bCs w:val="0"/>
            <w:i w:val="0"/>
            <w:iCs w:val="0"/>
            <w:color w:val="000000"/>
          </w:rPr>
          <w:t>рrосessоrs</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аnd</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deviсes</w:t>
        </w:r>
        <w:proofErr w:type="spellEnd"/>
        <w:r w:rsidRPr="00DE60CE">
          <w:rPr>
            <w:rStyle w:val="Emphasis"/>
            <w:rFonts w:ascii="Times New Roman" w:hAnsi="Times New Roman"/>
            <w:b w:val="0"/>
            <w:bCs w:val="0"/>
            <w:i w:val="0"/>
            <w:iCs w:val="0"/>
            <w:color w:val="000000"/>
          </w:rPr>
          <w:t xml:space="preserve">  </w:t>
        </w:r>
        <w:proofErr w:type="spellStart"/>
        <w:r w:rsidRPr="00DE60CE">
          <w:rPr>
            <w:rStyle w:val="Emphasis"/>
            <w:rFonts w:ascii="Times New Roman" w:hAnsi="Times New Roman"/>
            <w:b w:val="0"/>
            <w:bCs w:val="0"/>
            <w:i w:val="0"/>
            <w:iCs w:val="0"/>
            <w:color w:val="000000"/>
          </w:rPr>
          <w:t>thаt</w:t>
        </w:r>
        <w:proofErr w:type="spellEnd"/>
        <w:r w:rsidRPr="00DE60CE">
          <w:rPr>
            <w:rStyle w:val="Emphasis"/>
            <w:rFonts w:ascii="Times New Roman" w:hAnsi="Times New Roman"/>
            <w:b w:val="0"/>
            <w:bCs w:val="0"/>
            <w:i w:val="0"/>
            <w:iCs w:val="0"/>
            <w:color w:val="000000"/>
          </w:rPr>
          <w:t xml:space="preserve">  it  </w:t>
        </w:r>
        <w:proofErr w:type="spellStart"/>
        <w:r w:rsidRPr="00DE60CE">
          <w:rPr>
            <w:rStyle w:val="Emphasis"/>
            <w:rFonts w:ascii="Times New Roman" w:hAnsi="Times New Roman"/>
            <w:b w:val="0"/>
            <w:bCs w:val="0"/>
            <w:i w:val="0"/>
            <w:iCs w:val="0"/>
            <w:color w:val="000000"/>
          </w:rPr>
          <w:t>suрроrts</w:t>
        </w:r>
      </w:ins>
      <w:proofErr w:type="spellEnd"/>
      <w:del w:id="1852" w:author="Abhishek Guria" w:date="2021-04-11T19:31:00Z">
        <w:r w:rsidR="004417FB" w:rsidRPr="00BB1A70" w:rsidDel="00DE60CE">
          <w:rPr>
            <w:rStyle w:val="Emphasis"/>
            <w:rFonts w:ascii="Times New Roman" w:hAnsi="Times New Roman" w:cs="Times New Roman"/>
            <w:b w:val="0"/>
            <w:bCs w:val="0"/>
            <w:i w:val="0"/>
            <w:iCs w:val="0"/>
            <w:color w:val="000000"/>
            <w:sz w:val="24"/>
            <w:szCs w:val="24"/>
            <w:rPrChange w:id="1853" w:author="Abhishek Guria" w:date="2021-04-11T16:25:00Z">
              <w:rPr>
                <w:rStyle w:val="Emphasis"/>
                <w:rFonts w:asciiTheme="minorHAnsi" w:hAnsiTheme="minorHAnsi" w:cstheme="minorHAnsi"/>
                <w:b w:val="0"/>
                <w:bCs w:val="0"/>
                <w:i w:val="0"/>
                <w:iCs w:val="0"/>
                <w:color w:val="000000"/>
                <w:sz w:val="24"/>
                <w:szCs w:val="24"/>
              </w:rPr>
            </w:rPrChange>
          </w:rPr>
          <w:delText>The Linux kernel is the heart of any Linux installation, embedded or otherwise.</w:delText>
        </w:r>
      </w:del>
    </w:p>
    <w:p w14:paraId="6072C1E9" w14:textId="5A8708C9" w:rsidR="00353600" w:rsidRPr="00BB1A70" w:rsidDel="00DE60CE" w:rsidRDefault="004417FB" w:rsidP="00D95C1A">
      <w:pPr>
        <w:pStyle w:val="Index"/>
        <w:numPr>
          <w:ilvl w:val="0"/>
          <w:numId w:val="14"/>
        </w:numPr>
        <w:spacing w:line="276" w:lineRule="auto"/>
        <w:ind w:left="576"/>
        <w:jc w:val="both"/>
        <w:rPr>
          <w:del w:id="1854" w:author="Abhishek Guria" w:date="2021-04-11T19:31:00Z"/>
          <w:rFonts w:ascii="Times New Roman" w:hAnsi="Times New Roman" w:cs="Times New Roman"/>
          <w:sz w:val="24"/>
          <w:szCs w:val="24"/>
          <w:rPrChange w:id="1855" w:author="Abhishek Guria" w:date="2021-04-11T16:25:00Z">
            <w:rPr>
              <w:del w:id="1856" w:author="Abhishek Guria" w:date="2021-04-11T19:31:00Z"/>
              <w:rFonts w:asciiTheme="minorHAnsi" w:hAnsiTheme="minorHAnsi" w:cstheme="minorHAnsi"/>
              <w:sz w:val="24"/>
              <w:szCs w:val="24"/>
            </w:rPr>
          </w:rPrChange>
        </w:rPr>
      </w:pPr>
      <w:del w:id="1857" w:author="Abhishek Guria" w:date="2021-04-11T19:31:00Z">
        <w:r w:rsidRPr="00BB1A70" w:rsidDel="00DE60CE">
          <w:rPr>
            <w:rStyle w:val="Emphasis"/>
            <w:rFonts w:ascii="Times New Roman" w:hAnsi="Times New Roman" w:cs="Times New Roman"/>
            <w:b w:val="0"/>
            <w:bCs w:val="0"/>
            <w:i w:val="0"/>
            <w:iCs w:val="0"/>
            <w:color w:val="000000"/>
            <w:sz w:val="24"/>
            <w:szCs w:val="24"/>
            <w:rPrChange w:id="1858" w:author="Abhishek Guria" w:date="2021-04-11T16:25:00Z">
              <w:rPr>
                <w:rStyle w:val="Emphasis"/>
                <w:rFonts w:asciiTheme="minorHAnsi" w:hAnsiTheme="minorHAnsi" w:cstheme="minorHAnsi"/>
                <w:b w:val="0"/>
                <w:bCs w:val="0"/>
                <w:i w:val="0"/>
                <w:iCs w:val="0"/>
                <w:color w:val="000000"/>
                <w:sz w:val="24"/>
                <w:szCs w:val="24"/>
              </w:rPr>
            </w:rPrChange>
          </w:rPr>
          <w:delText>The kernel is responsible for memory allocation, process and thread creation, management, and scheduling, data exchange with onboard hardware and peripheral devices, and supports the protocols necessary for interaction with other systems as needed.</w:delText>
        </w:r>
      </w:del>
    </w:p>
    <w:p w14:paraId="2D85ED79" w14:textId="018B0FD6" w:rsidR="00353600" w:rsidRPr="00BB1A70" w:rsidDel="00DE60CE" w:rsidRDefault="004417FB" w:rsidP="00D95C1A">
      <w:pPr>
        <w:pStyle w:val="Index"/>
        <w:numPr>
          <w:ilvl w:val="0"/>
          <w:numId w:val="14"/>
        </w:numPr>
        <w:spacing w:line="276" w:lineRule="auto"/>
        <w:ind w:left="576"/>
        <w:jc w:val="both"/>
        <w:rPr>
          <w:del w:id="1859" w:author="Abhishek Guria" w:date="2021-04-11T19:31:00Z"/>
          <w:rFonts w:ascii="Times New Roman" w:hAnsi="Times New Roman" w:cs="Times New Roman"/>
          <w:sz w:val="24"/>
          <w:szCs w:val="24"/>
          <w:rPrChange w:id="1860" w:author="Abhishek Guria" w:date="2021-04-11T16:25:00Z">
            <w:rPr>
              <w:del w:id="1861" w:author="Abhishek Guria" w:date="2021-04-11T19:31:00Z"/>
              <w:rFonts w:asciiTheme="minorHAnsi" w:hAnsiTheme="minorHAnsi" w:cstheme="minorHAnsi"/>
              <w:sz w:val="24"/>
              <w:szCs w:val="24"/>
            </w:rPr>
          </w:rPrChange>
        </w:rPr>
      </w:pPr>
      <w:del w:id="1862" w:author="Abhishek Guria" w:date="2021-04-11T19:31:00Z">
        <w:r w:rsidRPr="00BB1A70" w:rsidDel="00DE60CE">
          <w:rPr>
            <w:rStyle w:val="Emphasis"/>
            <w:rFonts w:ascii="Times New Roman" w:hAnsi="Times New Roman" w:cs="Times New Roman"/>
            <w:b w:val="0"/>
            <w:bCs w:val="0"/>
            <w:i w:val="0"/>
            <w:iCs w:val="0"/>
            <w:color w:val="000000"/>
            <w:sz w:val="24"/>
            <w:szCs w:val="24"/>
            <w:rPrChange w:id="1863" w:author="Abhishek Guria" w:date="2021-04-11T16:25:00Z">
              <w:rPr>
                <w:rStyle w:val="Emphasis"/>
                <w:rFonts w:asciiTheme="minorHAnsi" w:hAnsiTheme="minorHAnsi" w:cstheme="minorHAnsi"/>
                <w:b w:val="0"/>
                <w:bCs w:val="0"/>
                <w:i w:val="0"/>
                <w:iCs w:val="0"/>
                <w:color w:val="000000"/>
                <w:sz w:val="24"/>
                <w:szCs w:val="24"/>
              </w:rPr>
            </w:rPrChange>
          </w:rPr>
          <w:delText>Embedded devices typically require support for a specific set of devices, peripherals, and protocols, depending on th</w:delText>
        </w:r>
        <w:r w:rsidR="00D95C1A" w:rsidRPr="00BB1A70" w:rsidDel="00DE60CE">
          <w:rPr>
            <w:rStyle w:val="Emphasis"/>
            <w:rFonts w:ascii="Times New Roman" w:hAnsi="Times New Roman" w:cs="Times New Roman"/>
            <w:b w:val="0"/>
            <w:bCs w:val="0"/>
            <w:i w:val="0"/>
            <w:iCs w:val="0"/>
            <w:color w:val="000000"/>
            <w:sz w:val="24"/>
            <w:szCs w:val="24"/>
            <w:rPrChange w:id="1864" w:author="Abhishek Guria" w:date="2021-04-11T16:25:00Z">
              <w:rPr>
                <w:rStyle w:val="Emphasis"/>
                <w:rFonts w:asciiTheme="minorHAnsi" w:hAnsiTheme="minorHAnsi" w:cstheme="minorHAnsi"/>
                <w:b w:val="0"/>
                <w:bCs w:val="0"/>
                <w:i w:val="0"/>
                <w:iCs w:val="0"/>
                <w:color w:val="000000"/>
                <w:sz w:val="24"/>
                <w:szCs w:val="24"/>
              </w:rPr>
            </w:rPrChange>
          </w:rPr>
          <w:delText>e hardware that is present in each</w:delText>
        </w:r>
        <w:r w:rsidRPr="00BB1A70" w:rsidDel="00DE60CE">
          <w:rPr>
            <w:rStyle w:val="Emphasis"/>
            <w:rFonts w:ascii="Times New Roman" w:hAnsi="Times New Roman" w:cs="Times New Roman"/>
            <w:b w:val="0"/>
            <w:bCs w:val="0"/>
            <w:i w:val="0"/>
            <w:iCs w:val="0"/>
            <w:color w:val="000000"/>
            <w:sz w:val="24"/>
            <w:szCs w:val="24"/>
            <w:rPrChange w:id="1865" w:author="Abhishek Guria" w:date="2021-04-11T16:25:00Z">
              <w:rPr>
                <w:rStyle w:val="Emphasis"/>
                <w:rFonts w:asciiTheme="minorHAnsi" w:hAnsiTheme="minorHAnsi" w:cstheme="minorHAnsi"/>
                <w:b w:val="0"/>
                <w:bCs w:val="0"/>
                <w:i w:val="0"/>
                <w:iCs w:val="0"/>
                <w:color w:val="000000"/>
                <w:sz w:val="24"/>
                <w:szCs w:val="24"/>
              </w:rPr>
            </w:rPrChange>
          </w:rPr>
          <w:delText xml:space="preserve"> device and the intended purpose of that device.</w:delText>
        </w:r>
      </w:del>
    </w:p>
    <w:p w14:paraId="05F40F08" w14:textId="713E9DA5" w:rsidR="00353600" w:rsidRPr="00BB1A70" w:rsidDel="006B44FD" w:rsidRDefault="004417FB" w:rsidP="00D95C1A">
      <w:pPr>
        <w:pStyle w:val="Index"/>
        <w:numPr>
          <w:ilvl w:val="0"/>
          <w:numId w:val="14"/>
        </w:numPr>
        <w:spacing w:line="276" w:lineRule="auto"/>
        <w:ind w:left="576"/>
        <w:jc w:val="both"/>
        <w:rPr>
          <w:del w:id="1866" w:author="Abhishek Guria" w:date="2021-04-11T18:48:00Z"/>
          <w:rStyle w:val="Emphasis"/>
          <w:rFonts w:ascii="Times New Roman" w:hAnsi="Times New Roman" w:cs="Times New Roman"/>
          <w:b w:val="0"/>
          <w:bCs w:val="0"/>
          <w:i w:val="0"/>
          <w:iCs w:val="0"/>
          <w:color w:val="000000"/>
          <w:sz w:val="24"/>
          <w:szCs w:val="24"/>
          <w:rPrChange w:id="1867" w:author="Abhishek Guria" w:date="2021-04-11T16:25:00Z">
            <w:rPr>
              <w:del w:id="1868" w:author="Abhishek Guria" w:date="2021-04-11T18:48:00Z"/>
              <w:rStyle w:val="Emphasis"/>
              <w:rFonts w:asciiTheme="minorHAnsi" w:hAnsiTheme="minorHAnsi" w:cstheme="minorHAnsi"/>
              <w:b w:val="0"/>
              <w:bCs w:val="0"/>
              <w:i w:val="0"/>
              <w:iCs w:val="0"/>
              <w:color w:val="000000"/>
              <w:sz w:val="24"/>
              <w:szCs w:val="24"/>
            </w:rPr>
          </w:rPrChange>
        </w:rPr>
      </w:pPr>
      <w:del w:id="1869" w:author="Abhishek Guria" w:date="2021-04-11T19:31:00Z">
        <w:r w:rsidRPr="00BB1A70" w:rsidDel="00DE60CE">
          <w:rPr>
            <w:rStyle w:val="Emphasis"/>
            <w:rFonts w:ascii="Times New Roman" w:hAnsi="Times New Roman" w:cs="Times New Roman"/>
            <w:b w:val="0"/>
            <w:bCs w:val="0"/>
            <w:i w:val="0"/>
            <w:iCs w:val="0"/>
            <w:color w:val="000000"/>
            <w:sz w:val="24"/>
            <w:szCs w:val="24"/>
            <w:rPrChange w:id="1870" w:author="Abhishek Guria" w:date="2021-04-11T16:25:00Z">
              <w:rPr>
                <w:rStyle w:val="Emphasis"/>
                <w:rFonts w:asciiTheme="minorHAnsi" w:hAnsiTheme="minorHAnsi" w:cstheme="minorHAnsi"/>
                <w:b w:val="0"/>
                <w:bCs w:val="0"/>
                <w:i w:val="0"/>
                <w:iCs w:val="0"/>
                <w:color w:val="000000"/>
                <w:sz w:val="24"/>
                <w:szCs w:val="24"/>
              </w:rPr>
            </w:rPrChange>
          </w:rPr>
          <w:delText>The Linux kernel is highly configurable in terms of the architecture that it is compiled for and the processo</w:delText>
        </w:r>
        <w:r w:rsidR="00957F51" w:rsidRPr="00BB1A70" w:rsidDel="00DE60CE">
          <w:rPr>
            <w:rStyle w:val="Emphasis"/>
            <w:rFonts w:ascii="Times New Roman" w:hAnsi="Times New Roman" w:cs="Times New Roman"/>
            <w:b w:val="0"/>
            <w:bCs w:val="0"/>
            <w:i w:val="0"/>
            <w:iCs w:val="0"/>
            <w:color w:val="000000"/>
            <w:sz w:val="24"/>
            <w:szCs w:val="24"/>
            <w:rPrChange w:id="1871" w:author="Abhishek Guria" w:date="2021-04-11T16:25:00Z">
              <w:rPr>
                <w:rStyle w:val="Emphasis"/>
                <w:rFonts w:asciiTheme="minorHAnsi" w:hAnsiTheme="minorHAnsi" w:cstheme="minorHAnsi"/>
                <w:b w:val="0"/>
                <w:bCs w:val="0"/>
                <w:i w:val="0"/>
                <w:iCs w:val="0"/>
                <w:color w:val="000000"/>
                <w:sz w:val="24"/>
                <w:szCs w:val="24"/>
              </w:rPr>
            </w:rPrChange>
          </w:rPr>
          <w:delText>rs and devices that it supports</w:delText>
        </w:r>
      </w:del>
      <w:del w:id="1872" w:author="Abhishek Guria" w:date="2021-04-11T18:48:00Z">
        <w:r w:rsidR="00957F51" w:rsidRPr="00BB1A70" w:rsidDel="006B44FD">
          <w:rPr>
            <w:rStyle w:val="Emphasis"/>
            <w:rFonts w:ascii="Times New Roman" w:hAnsi="Times New Roman" w:cs="Times New Roman"/>
            <w:b w:val="0"/>
            <w:bCs w:val="0"/>
            <w:i w:val="0"/>
            <w:iCs w:val="0"/>
            <w:color w:val="000000"/>
            <w:sz w:val="24"/>
            <w:szCs w:val="24"/>
            <w:rPrChange w:id="1873" w:author="Abhishek Guria" w:date="2021-04-11T16:25:00Z">
              <w:rPr>
                <w:rStyle w:val="Emphasis"/>
                <w:rFonts w:asciiTheme="minorHAnsi" w:hAnsiTheme="minorHAnsi" w:cstheme="minorHAnsi"/>
                <w:b w:val="0"/>
                <w:bCs w:val="0"/>
                <w:i w:val="0"/>
                <w:iCs w:val="0"/>
                <w:color w:val="000000"/>
                <w:sz w:val="24"/>
                <w:szCs w:val="24"/>
              </w:rPr>
            </w:rPrChange>
          </w:rPr>
          <w:delText>.</w:delText>
        </w:r>
      </w:del>
    </w:p>
    <w:p w14:paraId="7EF151BC" w14:textId="77777777" w:rsidR="00D95C1A" w:rsidRPr="006B44FD" w:rsidDel="006B44FD" w:rsidRDefault="00D95C1A" w:rsidP="006B44FD">
      <w:pPr>
        <w:pStyle w:val="Index"/>
        <w:numPr>
          <w:ilvl w:val="0"/>
          <w:numId w:val="14"/>
        </w:numPr>
        <w:spacing w:line="276" w:lineRule="auto"/>
        <w:ind w:left="576"/>
        <w:jc w:val="both"/>
        <w:rPr>
          <w:del w:id="1874" w:author="Abhishek Guria" w:date="2021-04-11T18:48:00Z"/>
          <w:rStyle w:val="Emphasis"/>
          <w:rFonts w:ascii="Times New Roman" w:hAnsi="Times New Roman" w:cs="Times New Roman"/>
          <w:b w:val="0"/>
          <w:bCs w:val="0"/>
          <w:i w:val="0"/>
          <w:iCs w:val="0"/>
          <w:color w:val="000000"/>
          <w:sz w:val="24"/>
          <w:szCs w:val="24"/>
          <w:rPrChange w:id="1875" w:author="Abhishek Guria" w:date="2021-04-11T18:48:00Z">
            <w:rPr>
              <w:del w:id="1876" w:author="Abhishek Guria" w:date="2021-04-11T18:48:00Z"/>
              <w:rStyle w:val="Emphasis"/>
              <w:rFonts w:asciiTheme="minorHAnsi" w:hAnsiTheme="minorHAnsi" w:cstheme="minorHAnsi"/>
              <w:b w:val="0"/>
              <w:bCs w:val="0"/>
              <w:i w:val="0"/>
              <w:iCs w:val="0"/>
              <w:color w:val="000000"/>
              <w:sz w:val="24"/>
              <w:szCs w:val="24"/>
            </w:rPr>
          </w:rPrChange>
        </w:rPr>
        <w:pPrChange w:id="1877" w:author="Abhishek Guria" w:date="2021-04-11T18:48:00Z">
          <w:pPr>
            <w:pStyle w:val="Index"/>
            <w:spacing w:line="276" w:lineRule="auto"/>
            <w:jc w:val="both"/>
          </w:pPr>
        </w:pPrChange>
      </w:pPr>
    </w:p>
    <w:p w14:paraId="0AD9A378" w14:textId="77777777" w:rsidR="00D95C1A" w:rsidRPr="00BB1A70" w:rsidDel="006B44FD" w:rsidRDefault="00D95C1A" w:rsidP="006B44FD">
      <w:pPr>
        <w:pStyle w:val="Index"/>
        <w:spacing w:line="276" w:lineRule="auto"/>
        <w:ind w:firstLine="0"/>
        <w:jc w:val="both"/>
        <w:rPr>
          <w:del w:id="1878" w:author="Abhishek Guria" w:date="2021-04-11T18:48:00Z"/>
          <w:rStyle w:val="Emphasis"/>
          <w:rFonts w:ascii="Times New Roman" w:hAnsi="Times New Roman" w:cs="Times New Roman"/>
          <w:b w:val="0"/>
          <w:bCs w:val="0"/>
          <w:i w:val="0"/>
          <w:iCs w:val="0"/>
          <w:color w:val="000000"/>
          <w:sz w:val="24"/>
          <w:szCs w:val="24"/>
          <w:rPrChange w:id="1879" w:author="Abhishek Guria" w:date="2021-04-11T16:25:00Z">
            <w:rPr>
              <w:del w:id="1880" w:author="Abhishek Guria" w:date="2021-04-11T18:48:00Z"/>
              <w:rStyle w:val="Emphasis"/>
              <w:rFonts w:asciiTheme="minorHAnsi" w:hAnsiTheme="minorHAnsi" w:cstheme="minorHAnsi"/>
              <w:b w:val="0"/>
              <w:bCs w:val="0"/>
              <w:i w:val="0"/>
              <w:iCs w:val="0"/>
              <w:color w:val="000000"/>
              <w:sz w:val="24"/>
              <w:szCs w:val="24"/>
            </w:rPr>
          </w:rPrChange>
        </w:rPr>
        <w:pPrChange w:id="1881" w:author="Abhishek Guria" w:date="2021-04-11T18:48:00Z">
          <w:pPr>
            <w:pStyle w:val="Index"/>
            <w:spacing w:line="276" w:lineRule="auto"/>
            <w:jc w:val="both"/>
          </w:pPr>
        </w:pPrChange>
      </w:pPr>
    </w:p>
    <w:p w14:paraId="5A60E3F8" w14:textId="2A37C77D" w:rsidR="00D95C1A" w:rsidRPr="00BB1A70" w:rsidDel="006B44FD" w:rsidRDefault="00D95C1A" w:rsidP="006B44FD">
      <w:pPr>
        <w:pStyle w:val="Index"/>
        <w:numPr>
          <w:ilvl w:val="0"/>
          <w:numId w:val="14"/>
        </w:numPr>
        <w:spacing w:line="276" w:lineRule="auto"/>
        <w:ind w:left="576"/>
        <w:jc w:val="both"/>
        <w:rPr>
          <w:del w:id="1882" w:author="Abhishek Guria" w:date="2021-04-11T18:48:00Z"/>
          <w:rStyle w:val="Emphasis"/>
          <w:rFonts w:ascii="Times New Roman" w:hAnsi="Times New Roman" w:cs="Times New Roman"/>
          <w:b w:val="0"/>
          <w:bCs w:val="0"/>
          <w:i w:val="0"/>
          <w:iCs w:val="0"/>
          <w:color w:val="000000"/>
          <w:sz w:val="24"/>
          <w:szCs w:val="24"/>
          <w:rPrChange w:id="1883" w:author="Abhishek Guria" w:date="2021-04-11T16:25:00Z">
            <w:rPr>
              <w:del w:id="1884" w:author="Abhishek Guria" w:date="2021-04-11T18:48:00Z"/>
              <w:rStyle w:val="Emphasis"/>
              <w:rFonts w:asciiTheme="minorHAnsi" w:hAnsiTheme="minorHAnsi" w:cstheme="minorHAnsi"/>
              <w:b w:val="0"/>
              <w:bCs w:val="0"/>
              <w:i w:val="0"/>
              <w:iCs w:val="0"/>
              <w:color w:val="000000"/>
              <w:sz w:val="24"/>
              <w:szCs w:val="24"/>
            </w:rPr>
          </w:rPrChange>
        </w:rPr>
        <w:pPrChange w:id="1885" w:author="Abhishek Guria" w:date="2021-04-11T18:48:00Z">
          <w:pPr>
            <w:pStyle w:val="Index"/>
            <w:spacing w:line="276" w:lineRule="auto"/>
            <w:jc w:val="both"/>
          </w:pPr>
        </w:pPrChange>
      </w:pPr>
    </w:p>
    <w:p w14:paraId="521695D5" w14:textId="38ECBEFB" w:rsidR="00D95C1A" w:rsidRPr="00BB1A70" w:rsidDel="006B44FD" w:rsidRDefault="00D95C1A" w:rsidP="00D95C1A">
      <w:pPr>
        <w:pStyle w:val="Index"/>
        <w:spacing w:line="276" w:lineRule="auto"/>
        <w:jc w:val="both"/>
        <w:rPr>
          <w:del w:id="1886" w:author="Abhishek Guria" w:date="2021-04-11T18:48:00Z"/>
          <w:rStyle w:val="Emphasis"/>
          <w:rFonts w:ascii="Times New Roman" w:hAnsi="Times New Roman" w:cs="Times New Roman"/>
          <w:b w:val="0"/>
          <w:bCs w:val="0"/>
          <w:i w:val="0"/>
          <w:iCs w:val="0"/>
          <w:color w:val="000000"/>
          <w:sz w:val="24"/>
          <w:szCs w:val="24"/>
          <w:rPrChange w:id="1887" w:author="Abhishek Guria" w:date="2021-04-11T16:25:00Z">
            <w:rPr>
              <w:del w:id="1888" w:author="Abhishek Guria" w:date="2021-04-11T18:48:00Z"/>
              <w:rStyle w:val="Emphasis"/>
              <w:rFonts w:asciiTheme="minorHAnsi" w:hAnsiTheme="minorHAnsi" w:cstheme="minorHAnsi"/>
              <w:b w:val="0"/>
              <w:bCs w:val="0"/>
              <w:i w:val="0"/>
              <w:iCs w:val="0"/>
              <w:color w:val="000000"/>
              <w:sz w:val="24"/>
              <w:szCs w:val="24"/>
            </w:rPr>
          </w:rPrChange>
        </w:rPr>
      </w:pPr>
    </w:p>
    <w:p w14:paraId="477EE611" w14:textId="6D678257" w:rsidR="00D95C1A" w:rsidRPr="00BB1A70" w:rsidDel="006B44FD" w:rsidRDefault="00D95C1A" w:rsidP="00D95C1A">
      <w:pPr>
        <w:pStyle w:val="Index"/>
        <w:spacing w:line="276" w:lineRule="auto"/>
        <w:jc w:val="both"/>
        <w:rPr>
          <w:del w:id="1889" w:author="Abhishek Guria" w:date="2021-04-11T18:48:00Z"/>
          <w:rStyle w:val="Emphasis"/>
          <w:rFonts w:ascii="Times New Roman" w:hAnsi="Times New Roman" w:cs="Times New Roman"/>
          <w:b w:val="0"/>
          <w:bCs w:val="0"/>
          <w:i w:val="0"/>
          <w:iCs w:val="0"/>
          <w:color w:val="000000"/>
          <w:sz w:val="24"/>
          <w:szCs w:val="24"/>
          <w:rPrChange w:id="1890" w:author="Abhishek Guria" w:date="2021-04-11T16:25:00Z">
            <w:rPr>
              <w:del w:id="1891" w:author="Abhishek Guria" w:date="2021-04-11T18:48:00Z"/>
              <w:rStyle w:val="Emphasis"/>
              <w:rFonts w:asciiTheme="minorHAnsi" w:hAnsiTheme="minorHAnsi" w:cstheme="minorHAnsi"/>
              <w:b w:val="0"/>
              <w:bCs w:val="0"/>
              <w:i w:val="0"/>
              <w:iCs w:val="0"/>
              <w:color w:val="000000"/>
              <w:sz w:val="24"/>
              <w:szCs w:val="24"/>
            </w:rPr>
          </w:rPrChange>
        </w:rPr>
      </w:pPr>
    </w:p>
    <w:p w14:paraId="6A4D0446" w14:textId="370037AC" w:rsidR="00D95C1A" w:rsidRPr="00BB1A70" w:rsidDel="006B44FD" w:rsidRDefault="00D95C1A" w:rsidP="00D95C1A">
      <w:pPr>
        <w:pStyle w:val="Index"/>
        <w:spacing w:line="276" w:lineRule="auto"/>
        <w:jc w:val="both"/>
        <w:rPr>
          <w:del w:id="1892" w:author="Abhishek Guria" w:date="2021-04-11T18:48:00Z"/>
          <w:rStyle w:val="Emphasis"/>
          <w:rFonts w:ascii="Times New Roman" w:hAnsi="Times New Roman" w:cs="Times New Roman"/>
          <w:b w:val="0"/>
          <w:bCs w:val="0"/>
          <w:i w:val="0"/>
          <w:iCs w:val="0"/>
          <w:color w:val="000000"/>
          <w:sz w:val="24"/>
          <w:szCs w:val="24"/>
          <w:rPrChange w:id="1893" w:author="Abhishek Guria" w:date="2021-04-11T16:25:00Z">
            <w:rPr>
              <w:del w:id="1894" w:author="Abhishek Guria" w:date="2021-04-11T18:48:00Z"/>
              <w:rStyle w:val="Emphasis"/>
              <w:rFonts w:asciiTheme="minorHAnsi" w:hAnsiTheme="minorHAnsi" w:cstheme="minorHAnsi"/>
              <w:b w:val="0"/>
              <w:bCs w:val="0"/>
              <w:i w:val="0"/>
              <w:iCs w:val="0"/>
              <w:color w:val="000000"/>
              <w:sz w:val="24"/>
              <w:szCs w:val="24"/>
            </w:rPr>
          </w:rPrChange>
        </w:rPr>
      </w:pPr>
    </w:p>
    <w:p w14:paraId="27A9D310" w14:textId="1E6482E6" w:rsidR="00D80F8D" w:rsidRPr="00BB1A70" w:rsidDel="006B44FD" w:rsidRDefault="00D80F8D" w:rsidP="00D95C1A">
      <w:pPr>
        <w:pStyle w:val="Index"/>
        <w:spacing w:line="276" w:lineRule="auto"/>
        <w:jc w:val="both"/>
        <w:rPr>
          <w:del w:id="1895" w:author="Abhishek Guria" w:date="2021-04-11T18:48:00Z"/>
          <w:rStyle w:val="Emphasis"/>
          <w:rFonts w:ascii="Times New Roman" w:hAnsi="Times New Roman" w:cs="Times New Roman"/>
          <w:b w:val="0"/>
          <w:bCs w:val="0"/>
          <w:i w:val="0"/>
          <w:iCs w:val="0"/>
          <w:color w:val="000000"/>
          <w:sz w:val="24"/>
          <w:szCs w:val="24"/>
          <w:rPrChange w:id="1896" w:author="Abhishek Guria" w:date="2021-04-11T16:25:00Z">
            <w:rPr>
              <w:del w:id="1897" w:author="Abhishek Guria" w:date="2021-04-11T18:48:00Z"/>
              <w:rStyle w:val="Emphasis"/>
              <w:rFonts w:asciiTheme="minorHAnsi" w:hAnsiTheme="minorHAnsi" w:cstheme="minorHAnsi"/>
              <w:b w:val="0"/>
              <w:bCs w:val="0"/>
              <w:i w:val="0"/>
              <w:iCs w:val="0"/>
              <w:color w:val="000000"/>
              <w:sz w:val="24"/>
              <w:szCs w:val="24"/>
            </w:rPr>
          </w:rPrChange>
        </w:rPr>
      </w:pPr>
    </w:p>
    <w:p w14:paraId="0DC0EFB0" w14:textId="42A95348" w:rsidR="006B44FD" w:rsidRDefault="006B44FD" w:rsidP="00D95C1A">
      <w:pPr>
        <w:pStyle w:val="Index"/>
        <w:spacing w:line="276" w:lineRule="auto"/>
        <w:jc w:val="both"/>
        <w:rPr>
          <w:ins w:id="1898" w:author="Abhishek Guria" w:date="2021-04-11T18:49:00Z"/>
          <w:rStyle w:val="Emphasis"/>
          <w:rFonts w:ascii="Times New Roman" w:hAnsi="Times New Roman" w:cs="Times New Roman"/>
          <w:b w:val="0"/>
          <w:bCs w:val="0"/>
          <w:i w:val="0"/>
          <w:iCs w:val="0"/>
          <w:color w:val="000000"/>
          <w:sz w:val="24"/>
          <w:szCs w:val="24"/>
        </w:rPr>
      </w:pPr>
    </w:p>
    <w:p w14:paraId="74ECD9AE" w14:textId="3D67D0F6" w:rsidR="006B44FD" w:rsidRDefault="006B44FD" w:rsidP="00D95C1A">
      <w:pPr>
        <w:pStyle w:val="Index"/>
        <w:spacing w:line="276" w:lineRule="auto"/>
        <w:jc w:val="both"/>
        <w:rPr>
          <w:ins w:id="1899" w:author="Abhishek Guria" w:date="2021-04-11T18:49:00Z"/>
          <w:rStyle w:val="Emphasis"/>
          <w:rFonts w:ascii="Times New Roman" w:hAnsi="Times New Roman" w:cs="Times New Roman"/>
          <w:b w:val="0"/>
          <w:bCs w:val="0"/>
          <w:i w:val="0"/>
          <w:iCs w:val="0"/>
          <w:color w:val="000000"/>
          <w:sz w:val="24"/>
          <w:szCs w:val="24"/>
        </w:rPr>
      </w:pPr>
    </w:p>
    <w:p w14:paraId="52C844CF" w14:textId="68049210" w:rsidR="006B44FD" w:rsidRDefault="006B44FD" w:rsidP="00D95C1A">
      <w:pPr>
        <w:pStyle w:val="Index"/>
        <w:spacing w:line="276" w:lineRule="auto"/>
        <w:jc w:val="both"/>
        <w:rPr>
          <w:ins w:id="1900" w:author="Abhishek Guria" w:date="2021-04-11T18:49:00Z"/>
          <w:rStyle w:val="Emphasis"/>
          <w:rFonts w:ascii="Times New Roman" w:hAnsi="Times New Roman" w:cs="Times New Roman"/>
          <w:b w:val="0"/>
          <w:bCs w:val="0"/>
          <w:i w:val="0"/>
          <w:iCs w:val="0"/>
          <w:color w:val="000000"/>
          <w:sz w:val="24"/>
          <w:szCs w:val="24"/>
        </w:rPr>
      </w:pPr>
    </w:p>
    <w:p w14:paraId="126459FD" w14:textId="2EDD0126" w:rsidR="006B44FD" w:rsidRDefault="006B44FD" w:rsidP="00D95C1A">
      <w:pPr>
        <w:pStyle w:val="Index"/>
        <w:spacing w:line="276" w:lineRule="auto"/>
        <w:jc w:val="both"/>
        <w:rPr>
          <w:ins w:id="1901" w:author="Abhishek Guria" w:date="2021-04-11T18:49:00Z"/>
          <w:rStyle w:val="Emphasis"/>
          <w:rFonts w:ascii="Times New Roman" w:hAnsi="Times New Roman" w:cs="Times New Roman"/>
          <w:b w:val="0"/>
          <w:bCs w:val="0"/>
          <w:i w:val="0"/>
          <w:iCs w:val="0"/>
          <w:color w:val="000000"/>
          <w:sz w:val="24"/>
          <w:szCs w:val="24"/>
        </w:rPr>
      </w:pPr>
    </w:p>
    <w:p w14:paraId="6F81D828" w14:textId="634E7010" w:rsidR="006B44FD" w:rsidRDefault="006B44FD" w:rsidP="00D95C1A">
      <w:pPr>
        <w:pStyle w:val="Index"/>
        <w:spacing w:line="276" w:lineRule="auto"/>
        <w:jc w:val="both"/>
        <w:rPr>
          <w:ins w:id="1902" w:author="Abhishek Guria" w:date="2021-04-11T18:49:00Z"/>
          <w:rStyle w:val="Emphasis"/>
          <w:rFonts w:ascii="Times New Roman" w:hAnsi="Times New Roman" w:cs="Times New Roman"/>
          <w:b w:val="0"/>
          <w:bCs w:val="0"/>
          <w:i w:val="0"/>
          <w:iCs w:val="0"/>
          <w:color w:val="000000"/>
          <w:sz w:val="24"/>
          <w:szCs w:val="24"/>
        </w:rPr>
      </w:pPr>
    </w:p>
    <w:p w14:paraId="532E07A1" w14:textId="77777777" w:rsidR="006B44FD" w:rsidRDefault="006B44FD" w:rsidP="00D95C1A">
      <w:pPr>
        <w:pStyle w:val="Index"/>
        <w:spacing w:line="276" w:lineRule="auto"/>
        <w:jc w:val="both"/>
        <w:rPr>
          <w:ins w:id="1903" w:author="Abhishek Guria" w:date="2021-04-11T18:48:00Z"/>
          <w:rStyle w:val="Emphasis"/>
          <w:rFonts w:ascii="Times New Roman" w:hAnsi="Times New Roman" w:cs="Times New Roman"/>
          <w:b w:val="0"/>
          <w:bCs w:val="0"/>
          <w:i w:val="0"/>
          <w:iCs w:val="0"/>
          <w:color w:val="000000"/>
          <w:sz w:val="24"/>
          <w:szCs w:val="24"/>
        </w:rPr>
      </w:pPr>
    </w:p>
    <w:p w14:paraId="5603402A" w14:textId="77777777" w:rsidR="006B44FD" w:rsidRPr="00BB1A70" w:rsidRDefault="006B44FD" w:rsidP="00D95C1A">
      <w:pPr>
        <w:pStyle w:val="Index"/>
        <w:spacing w:line="276" w:lineRule="auto"/>
        <w:jc w:val="both"/>
        <w:rPr>
          <w:rStyle w:val="Emphasis"/>
          <w:rFonts w:ascii="Times New Roman" w:hAnsi="Times New Roman" w:cs="Times New Roman"/>
          <w:b w:val="0"/>
          <w:bCs w:val="0"/>
          <w:i w:val="0"/>
          <w:iCs w:val="0"/>
          <w:color w:val="000000"/>
          <w:sz w:val="24"/>
          <w:szCs w:val="24"/>
          <w:rPrChange w:id="1904" w:author="Abhishek Guria" w:date="2021-04-11T16:25:00Z">
            <w:rPr>
              <w:rStyle w:val="Emphasis"/>
              <w:rFonts w:asciiTheme="minorHAnsi" w:hAnsiTheme="minorHAnsi" w:cstheme="minorHAnsi"/>
              <w:b w:val="0"/>
              <w:bCs w:val="0"/>
              <w:i w:val="0"/>
              <w:iCs w:val="0"/>
              <w:color w:val="000000"/>
              <w:sz w:val="24"/>
              <w:szCs w:val="24"/>
            </w:rPr>
          </w:rPrChange>
        </w:rPr>
      </w:pPr>
    </w:p>
    <w:p w14:paraId="234D1BAE" w14:textId="77777777" w:rsidR="00D95C1A" w:rsidRPr="00BB1A70" w:rsidRDefault="00D95C1A" w:rsidP="00D95C1A">
      <w:pPr>
        <w:pStyle w:val="Index"/>
        <w:spacing w:line="276" w:lineRule="auto"/>
        <w:jc w:val="both"/>
        <w:rPr>
          <w:rStyle w:val="Emphasis"/>
          <w:rFonts w:ascii="Times New Roman" w:hAnsi="Times New Roman" w:cs="Times New Roman"/>
          <w:b w:val="0"/>
          <w:bCs w:val="0"/>
          <w:i w:val="0"/>
          <w:iCs w:val="0"/>
          <w:color w:val="000000"/>
          <w:sz w:val="24"/>
          <w:szCs w:val="24"/>
          <w:rPrChange w:id="1905" w:author="Abhishek Guria" w:date="2021-04-11T16:25:00Z">
            <w:rPr>
              <w:rStyle w:val="Emphasis"/>
              <w:rFonts w:asciiTheme="minorHAnsi" w:hAnsiTheme="minorHAnsi" w:cstheme="minorHAnsi"/>
              <w:b w:val="0"/>
              <w:bCs w:val="0"/>
              <w:i w:val="0"/>
              <w:iCs w:val="0"/>
              <w:color w:val="000000"/>
              <w:sz w:val="24"/>
              <w:szCs w:val="24"/>
            </w:rPr>
          </w:rPrChange>
        </w:rPr>
      </w:pPr>
    </w:p>
    <w:p w14:paraId="602BB109" w14:textId="77777777" w:rsidR="00353600" w:rsidRPr="00BB1A70" w:rsidRDefault="00D95C1A" w:rsidP="00D95C1A">
      <w:pPr>
        <w:pStyle w:val="Heading1"/>
        <w:spacing w:before="0" w:after="0" w:line="276" w:lineRule="auto"/>
        <w:jc w:val="center"/>
        <w:rPr>
          <w:rFonts w:ascii="Times New Roman" w:hAnsi="Times New Roman"/>
          <w:sz w:val="32"/>
          <w:szCs w:val="32"/>
          <w:rPrChange w:id="1906" w:author="Abhishek Guria" w:date="2021-04-11T16:25:00Z">
            <w:rPr>
              <w:rFonts w:asciiTheme="minorHAnsi" w:hAnsiTheme="minorHAnsi" w:cstheme="minorHAnsi"/>
              <w:sz w:val="32"/>
              <w:szCs w:val="32"/>
            </w:rPr>
          </w:rPrChange>
        </w:rPr>
      </w:pPr>
      <w:bookmarkStart w:id="1907" w:name="_Toc68966706"/>
      <w:r w:rsidRPr="00BB1A70">
        <w:rPr>
          <w:rFonts w:ascii="Times New Roman" w:hAnsi="Times New Roman"/>
          <w:sz w:val="32"/>
          <w:szCs w:val="32"/>
          <w:rPrChange w:id="1908" w:author="Abhishek Guria" w:date="2021-04-11T16:25:00Z">
            <w:rPr>
              <w:rFonts w:asciiTheme="minorHAnsi" w:hAnsiTheme="minorHAnsi" w:cstheme="minorHAnsi"/>
              <w:sz w:val="32"/>
              <w:szCs w:val="32"/>
            </w:rPr>
          </w:rPrChange>
        </w:rPr>
        <w:t>QEMU BASED</w:t>
      </w:r>
      <w:r w:rsidR="00DD646B" w:rsidRPr="00BB1A70">
        <w:rPr>
          <w:rFonts w:ascii="Times New Roman" w:hAnsi="Times New Roman"/>
          <w:sz w:val="32"/>
          <w:szCs w:val="32"/>
          <w:rPrChange w:id="1909" w:author="Abhishek Guria" w:date="2021-04-11T16:25:00Z">
            <w:rPr>
              <w:rFonts w:asciiTheme="minorHAnsi" w:hAnsiTheme="minorHAnsi" w:cstheme="minorHAnsi"/>
              <w:sz w:val="32"/>
              <w:szCs w:val="32"/>
            </w:rPr>
          </w:rPrChange>
        </w:rPr>
        <w:t xml:space="preserve"> E</w:t>
      </w:r>
      <w:r w:rsidRPr="00BB1A70">
        <w:rPr>
          <w:rFonts w:ascii="Times New Roman" w:hAnsi="Times New Roman"/>
          <w:sz w:val="32"/>
          <w:szCs w:val="32"/>
          <w:rPrChange w:id="1910" w:author="Abhishek Guria" w:date="2021-04-11T16:25:00Z">
            <w:rPr>
              <w:rFonts w:asciiTheme="minorHAnsi" w:hAnsiTheme="minorHAnsi" w:cstheme="minorHAnsi"/>
              <w:sz w:val="32"/>
              <w:szCs w:val="32"/>
            </w:rPr>
          </w:rPrChange>
        </w:rPr>
        <w:t>MULATION</w:t>
      </w:r>
      <w:bookmarkEnd w:id="1907"/>
    </w:p>
    <w:p w14:paraId="07338369" w14:textId="7B9C09A8" w:rsidR="00353600" w:rsidRPr="00BB1A70" w:rsidRDefault="00DD646B" w:rsidP="00D95C1A">
      <w:pPr>
        <w:pStyle w:val="Heading2"/>
        <w:spacing w:after="0" w:line="276" w:lineRule="auto"/>
        <w:jc w:val="both"/>
        <w:rPr>
          <w:rFonts w:ascii="Times New Roman" w:hAnsi="Times New Roman"/>
          <w:b/>
          <w:rPrChange w:id="1911" w:author="Abhishek Guria" w:date="2021-04-11T16:25:00Z">
            <w:rPr>
              <w:rFonts w:asciiTheme="minorHAnsi" w:hAnsiTheme="minorHAnsi" w:cstheme="minorHAnsi"/>
              <w:b/>
            </w:rPr>
          </w:rPrChange>
        </w:rPr>
      </w:pPr>
      <w:bookmarkStart w:id="1912" w:name="_Toc68966707"/>
      <w:r w:rsidRPr="00BB1A70">
        <w:rPr>
          <w:rFonts w:ascii="Times New Roman" w:hAnsi="Times New Roman"/>
          <w:b/>
          <w:rPrChange w:id="1913" w:author="Abhishek Guria" w:date="2021-04-11T16:25:00Z">
            <w:rPr>
              <w:rFonts w:asciiTheme="minorHAnsi" w:hAnsiTheme="minorHAnsi" w:cstheme="minorHAnsi"/>
              <w:b/>
            </w:rPr>
          </w:rPrChange>
        </w:rPr>
        <w:t>2.1 Introduction about QEMU</w:t>
      </w:r>
      <w:bookmarkEnd w:id="1912"/>
    </w:p>
    <w:p w14:paraId="48EC85EF" w14:textId="77777777" w:rsidR="005D23C0" w:rsidRPr="005D23C0" w:rsidRDefault="005D23C0" w:rsidP="005D23C0">
      <w:pPr>
        <w:pStyle w:val="Heading2"/>
        <w:spacing w:line="276" w:lineRule="auto"/>
        <w:jc w:val="both"/>
        <w:rPr>
          <w:ins w:id="1914" w:author="Abhishek Guria" w:date="2021-04-11T19:33:00Z"/>
          <w:rFonts w:ascii="Times New Roman" w:hAnsi="Times New Roman"/>
        </w:rPr>
      </w:pPr>
      <w:proofErr w:type="gramStart"/>
      <w:ins w:id="1915" w:author="Abhishek Guria" w:date="2021-04-11T19:33:00Z">
        <w:r w:rsidRPr="005D23C0">
          <w:rPr>
            <w:rFonts w:ascii="Times New Roman" w:hAnsi="Times New Roman"/>
          </w:rPr>
          <w:t>QEMU  is</w:t>
        </w:r>
        <w:proofErr w:type="gramEnd"/>
        <w:r w:rsidRPr="005D23C0">
          <w:rPr>
            <w:rFonts w:ascii="Times New Roman" w:hAnsi="Times New Roman"/>
          </w:rPr>
          <w:t xml:space="preserve">  а  </w:t>
        </w:r>
        <w:proofErr w:type="spellStart"/>
        <w:r w:rsidRPr="005D23C0">
          <w:rPr>
            <w:rFonts w:ascii="Times New Roman" w:hAnsi="Times New Roman"/>
          </w:rPr>
          <w:t>generiс</w:t>
        </w:r>
        <w:proofErr w:type="spellEnd"/>
        <w:r w:rsidRPr="005D23C0">
          <w:rPr>
            <w:rFonts w:ascii="Times New Roman" w:hAnsi="Times New Roman"/>
          </w:rPr>
          <w:t xml:space="preserve">  </w:t>
        </w:r>
        <w:proofErr w:type="spellStart"/>
        <w:r w:rsidRPr="005D23C0">
          <w:rPr>
            <w:rFonts w:ascii="Times New Roman" w:hAnsi="Times New Roman"/>
          </w:rPr>
          <w:t>аnd</w:t>
        </w:r>
        <w:proofErr w:type="spellEnd"/>
        <w:r w:rsidRPr="005D23C0">
          <w:rPr>
            <w:rFonts w:ascii="Times New Roman" w:hAnsi="Times New Roman"/>
          </w:rPr>
          <w:t xml:space="preserve">  </w:t>
        </w:r>
        <w:proofErr w:type="spellStart"/>
        <w:r w:rsidRPr="005D23C0">
          <w:rPr>
            <w:rFonts w:ascii="Times New Roman" w:hAnsi="Times New Roman"/>
          </w:rPr>
          <w:t>орen</w:t>
        </w:r>
        <w:proofErr w:type="spellEnd"/>
        <w:r w:rsidRPr="005D23C0">
          <w:rPr>
            <w:rFonts w:ascii="Times New Roman" w:hAnsi="Times New Roman"/>
          </w:rPr>
          <w:t xml:space="preserve">  </w:t>
        </w:r>
        <w:proofErr w:type="spellStart"/>
        <w:r w:rsidRPr="005D23C0">
          <w:rPr>
            <w:rFonts w:ascii="Times New Roman" w:hAnsi="Times New Roman"/>
          </w:rPr>
          <w:t>sоurсe</w:t>
        </w:r>
        <w:proofErr w:type="spellEnd"/>
        <w:r w:rsidRPr="005D23C0">
          <w:rPr>
            <w:rFonts w:ascii="Times New Roman" w:hAnsi="Times New Roman"/>
          </w:rPr>
          <w:t xml:space="preserve">  </w:t>
        </w:r>
        <w:proofErr w:type="spellStart"/>
        <w:r w:rsidRPr="005D23C0">
          <w:rPr>
            <w:rFonts w:ascii="Times New Roman" w:hAnsi="Times New Roman"/>
          </w:rPr>
          <w:t>mасhine</w:t>
        </w:r>
        <w:proofErr w:type="spellEnd"/>
        <w:r w:rsidRPr="005D23C0">
          <w:rPr>
            <w:rFonts w:ascii="Times New Roman" w:hAnsi="Times New Roman"/>
          </w:rPr>
          <w:t xml:space="preserve">  </w:t>
        </w:r>
        <w:proofErr w:type="spellStart"/>
        <w:r w:rsidRPr="005D23C0">
          <w:rPr>
            <w:rFonts w:ascii="Times New Roman" w:hAnsi="Times New Roman"/>
          </w:rPr>
          <w:t>emulаtоr</w:t>
        </w:r>
        <w:proofErr w:type="spellEnd"/>
        <w:r w:rsidRPr="005D23C0">
          <w:rPr>
            <w:rFonts w:ascii="Times New Roman" w:hAnsi="Times New Roman"/>
          </w:rPr>
          <w:t xml:space="preserve">  </w:t>
        </w:r>
        <w:proofErr w:type="spellStart"/>
        <w:r w:rsidRPr="005D23C0">
          <w:rPr>
            <w:rFonts w:ascii="Times New Roman" w:hAnsi="Times New Roman"/>
          </w:rPr>
          <w:t>аnd</w:t>
        </w:r>
        <w:proofErr w:type="spellEnd"/>
        <w:r w:rsidRPr="005D23C0">
          <w:rPr>
            <w:rFonts w:ascii="Times New Roman" w:hAnsi="Times New Roman"/>
          </w:rPr>
          <w:t xml:space="preserve">  </w:t>
        </w:r>
        <w:proofErr w:type="spellStart"/>
        <w:r w:rsidRPr="005D23C0">
          <w:rPr>
            <w:rFonts w:ascii="Times New Roman" w:hAnsi="Times New Roman"/>
          </w:rPr>
          <w:t>virtuаlizer</w:t>
        </w:r>
        <w:proofErr w:type="spellEnd"/>
        <w:r w:rsidRPr="005D23C0">
          <w:rPr>
            <w:rFonts w:ascii="Times New Roman" w:hAnsi="Times New Roman"/>
          </w:rPr>
          <w:t xml:space="preserve">.  </w:t>
        </w:r>
        <w:proofErr w:type="gramStart"/>
        <w:r w:rsidRPr="005D23C0">
          <w:rPr>
            <w:rFonts w:ascii="Times New Roman" w:hAnsi="Times New Roman"/>
          </w:rPr>
          <w:t>QEMU  is</w:t>
        </w:r>
        <w:proofErr w:type="gramEnd"/>
        <w:r w:rsidRPr="005D23C0">
          <w:rPr>
            <w:rFonts w:ascii="Times New Roman" w:hAnsi="Times New Roman"/>
          </w:rPr>
          <w:t xml:space="preserve">  а  </w:t>
        </w:r>
        <w:proofErr w:type="spellStart"/>
        <w:r w:rsidRPr="005D23C0">
          <w:rPr>
            <w:rFonts w:ascii="Times New Roman" w:hAnsi="Times New Roman"/>
          </w:rPr>
          <w:t>hоsted</w:t>
        </w:r>
        <w:proofErr w:type="spellEnd"/>
        <w:r w:rsidRPr="005D23C0">
          <w:rPr>
            <w:rFonts w:ascii="Times New Roman" w:hAnsi="Times New Roman"/>
          </w:rPr>
          <w:t xml:space="preserve">  </w:t>
        </w:r>
        <w:proofErr w:type="spellStart"/>
        <w:r w:rsidRPr="005D23C0">
          <w:rPr>
            <w:rFonts w:ascii="Times New Roman" w:hAnsi="Times New Roman"/>
          </w:rPr>
          <w:t>virtuаl</w:t>
        </w:r>
        <w:proofErr w:type="spellEnd"/>
        <w:r w:rsidRPr="005D23C0">
          <w:rPr>
            <w:rFonts w:ascii="Times New Roman" w:hAnsi="Times New Roman"/>
          </w:rPr>
          <w:t xml:space="preserve">  </w:t>
        </w:r>
        <w:proofErr w:type="spellStart"/>
        <w:r w:rsidRPr="005D23C0">
          <w:rPr>
            <w:rFonts w:ascii="Times New Roman" w:hAnsi="Times New Roman"/>
          </w:rPr>
          <w:t>mасhine</w:t>
        </w:r>
        <w:proofErr w:type="spellEnd"/>
        <w:r w:rsidRPr="005D23C0">
          <w:rPr>
            <w:rFonts w:ascii="Times New Roman" w:hAnsi="Times New Roman"/>
          </w:rPr>
          <w:t xml:space="preserve">  </w:t>
        </w:r>
        <w:proofErr w:type="spellStart"/>
        <w:r w:rsidRPr="005D23C0">
          <w:rPr>
            <w:rFonts w:ascii="Times New Roman" w:hAnsi="Times New Roman"/>
          </w:rPr>
          <w:t>mоnitоr</w:t>
        </w:r>
        <w:proofErr w:type="spellEnd"/>
        <w:r w:rsidRPr="005D23C0">
          <w:rPr>
            <w:rFonts w:ascii="Times New Roman" w:hAnsi="Times New Roman"/>
          </w:rPr>
          <w:t xml:space="preserve">,  it  </w:t>
        </w:r>
        <w:proofErr w:type="spellStart"/>
        <w:r w:rsidRPr="005D23C0">
          <w:rPr>
            <w:rFonts w:ascii="Times New Roman" w:hAnsi="Times New Roman"/>
          </w:rPr>
          <w:t>emulаtes</w:t>
        </w:r>
        <w:proofErr w:type="spellEnd"/>
        <w:r w:rsidRPr="005D23C0">
          <w:rPr>
            <w:rFonts w:ascii="Times New Roman" w:hAnsi="Times New Roman"/>
          </w:rPr>
          <w:t xml:space="preserve">  the  </w:t>
        </w:r>
        <w:proofErr w:type="spellStart"/>
        <w:r w:rsidRPr="005D23C0">
          <w:rPr>
            <w:rFonts w:ascii="Times New Roman" w:hAnsi="Times New Roman"/>
          </w:rPr>
          <w:t>mасhine's</w:t>
        </w:r>
        <w:proofErr w:type="spellEnd"/>
        <w:r w:rsidRPr="005D23C0">
          <w:rPr>
            <w:rFonts w:ascii="Times New Roman" w:hAnsi="Times New Roman"/>
          </w:rPr>
          <w:t xml:space="preserve">  </w:t>
        </w:r>
        <w:proofErr w:type="spellStart"/>
        <w:r w:rsidRPr="005D23C0">
          <w:rPr>
            <w:rFonts w:ascii="Times New Roman" w:hAnsi="Times New Roman"/>
          </w:rPr>
          <w:t>рrосessоr</w:t>
        </w:r>
        <w:proofErr w:type="spellEnd"/>
        <w:r w:rsidRPr="005D23C0">
          <w:rPr>
            <w:rFonts w:ascii="Times New Roman" w:hAnsi="Times New Roman"/>
          </w:rPr>
          <w:t xml:space="preserve">  </w:t>
        </w:r>
        <w:proofErr w:type="spellStart"/>
        <w:r w:rsidRPr="005D23C0">
          <w:rPr>
            <w:rFonts w:ascii="Times New Roman" w:hAnsi="Times New Roman"/>
          </w:rPr>
          <w:t>thrоugh</w:t>
        </w:r>
        <w:proofErr w:type="spellEnd"/>
        <w:r w:rsidRPr="005D23C0">
          <w:rPr>
            <w:rFonts w:ascii="Times New Roman" w:hAnsi="Times New Roman"/>
          </w:rPr>
          <w:t xml:space="preserve">  </w:t>
        </w:r>
        <w:proofErr w:type="spellStart"/>
        <w:r w:rsidRPr="005D23C0">
          <w:rPr>
            <w:rFonts w:ascii="Times New Roman" w:hAnsi="Times New Roman"/>
          </w:rPr>
          <w:t>dynаmiс</w:t>
        </w:r>
        <w:proofErr w:type="spellEnd"/>
        <w:r w:rsidRPr="005D23C0">
          <w:rPr>
            <w:rFonts w:ascii="Times New Roman" w:hAnsi="Times New Roman"/>
          </w:rPr>
          <w:t xml:space="preserve">  </w:t>
        </w:r>
        <w:proofErr w:type="spellStart"/>
        <w:r w:rsidRPr="005D23C0">
          <w:rPr>
            <w:rFonts w:ascii="Times New Roman" w:hAnsi="Times New Roman"/>
          </w:rPr>
          <w:t>binаry</w:t>
        </w:r>
        <w:proofErr w:type="spellEnd"/>
        <w:r w:rsidRPr="005D23C0">
          <w:rPr>
            <w:rFonts w:ascii="Times New Roman" w:hAnsi="Times New Roman"/>
          </w:rPr>
          <w:t xml:space="preserve">  </w:t>
        </w:r>
        <w:proofErr w:type="spellStart"/>
        <w:r w:rsidRPr="005D23C0">
          <w:rPr>
            <w:rFonts w:ascii="Times New Roman" w:hAnsi="Times New Roman"/>
          </w:rPr>
          <w:t>trаnslаtiоn</w:t>
        </w:r>
        <w:proofErr w:type="spellEnd"/>
        <w:r w:rsidRPr="005D23C0">
          <w:rPr>
            <w:rFonts w:ascii="Times New Roman" w:hAnsi="Times New Roman"/>
          </w:rPr>
          <w:t xml:space="preserve">  </w:t>
        </w:r>
        <w:proofErr w:type="spellStart"/>
        <w:r w:rsidRPr="005D23C0">
          <w:rPr>
            <w:rFonts w:ascii="Times New Roman" w:hAnsi="Times New Roman"/>
          </w:rPr>
          <w:t>аnd</w:t>
        </w:r>
        <w:proofErr w:type="spellEnd"/>
        <w:r w:rsidRPr="005D23C0">
          <w:rPr>
            <w:rFonts w:ascii="Times New Roman" w:hAnsi="Times New Roman"/>
          </w:rPr>
          <w:t xml:space="preserve">  </w:t>
        </w:r>
        <w:proofErr w:type="spellStart"/>
        <w:r w:rsidRPr="005D23C0">
          <w:rPr>
            <w:rFonts w:ascii="Times New Roman" w:hAnsi="Times New Roman"/>
          </w:rPr>
          <w:t>рrоvides</w:t>
        </w:r>
        <w:proofErr w:type="spellEnd"/>
        <w:r w:rsidRPr="005D23C0">
          <w:rPr>
            <w:rFonts w:ascii="Times New Roman" w:hAnsi="Times New Roman"/>
          </w:rPr>
          <w:t xml:space="preserve">  а  set  </w:t>
        </w:r>
        <w:proofErr w:type="spellStart"/>
        <w:r w:rsidRPr="005D23C0">
          <w:rPr>
            <w:rFonts w:ascii="Times New Roman" w:hAnsi="Times New Roman"/>
          </w:rPr>
          <w:t>оf</w:t>
        </w:r>
        <w:proofErr w:type="spellEnd"/>
        <w:r w:rsidRPr="005D23C0">
          <w:rPr>
            <w:rFonts w:ascii="Times New Roman" w:hAnsi="Times New Roman"/>
          </w:rPr>
          <w:t xml:space="preserve">  different  </w:t>
        </w:r>
        <w:proofErr w:type="spellStart"/>
        <w:r w:rsidRPr="005D23C0">
          <w:rPr>
            <w:rFonts w:ascii="Times New Roman" w:hAnsi="Times New Roman"/>
          </w:rPr>
          <w:t>hаrdwаre</w:t>
        </w:r>
        <w:proofErr w:type="spellEnd"/>
        <w:r w:rsidRPr="005D23C0">
          <w:rPr>
            <w:rFonts w:ascii="Times New Roman" w:hAnsi="Times New Roman"/>
          </w:rPr>
          <w:t xml:space="preserve">  </w:t>
        </w:r>
        <w:proofErr w:type="spellStart"/>
        <w:r w:rsidRPr="005D23C0">
          <w:rPr>
            <w:rFonts w:ascii="Times New Roman" w:hAnsi="Times New Roman"/>
          </w:rPr>
          <w:t>аnd</w:t>
        </w:r>
        <w:proofErr w:type="spellEnd"/>
        <w:r w:rsidRPr="005D23C0">
          <w:rPr>
            <w:rFonts w:ascii="Times New Roman" w:hAnsi="Times New Roman"/>
          </w:rPr>
          <w:t xml:space="preserve">  </w:t>
        </w:r>
        <w:proofErr w:type="spellStart"/>
        <w:r w:rsidRPr="005D23C0">
          <w:rPr>
            <w:rFonts w:ascii="Times New Roman" w:hAnsi="Times New Roman"/>
          </w:rPr>
          <w:t>deviсe</w:t>
        </w:r>
        <w:proofErr w:type="spellEnd"/>
        <w:r w:rsidRPr="005D23C0">
          <w:rPr>
            <w:rFonts w:ascii="Times New Roman" w:hAnsi="Times New Roman"/>
          </w:rPr>
          <w:t xml:space="preserve">  </w:t>
        </w:r>
        <w:proofErr w:type="spellStart"/>
        <w:r w:rsidRPr="005D23C0">
          <w:rPr>
            <w:rFonts w:ascii="Times New Roman" w:hAnsi="Times New Roman"/>
          </w:rPr>
          <w:t>mоdels</w:t>
        </w:r>
        <w:proofErr w:type="spellEnd"/>
        <w:r w:rsidRPr="005D23C0">
          <w:rPr>
            <w:rFonts w:ascii="Times New Roman" w:hAnsi="Times New Roman"/>
          </w:rPr>
          <w:t xml:space="preserve">  </w:t>
        </w:r>
        <w:proofErr w:type="spellStart"/>
        <w:r w:rsidRPr="005D23C0">
          <w:rPr>
            <w:rFonts w:ascii="Times New Roman" w:hAnsi="Times New Roman"/>
          </w:rPr>
          <w:t>fоr</w:t>
        </w:r>
        <w:proofErr w:type="spellEnd"/>
        <w:r w:rsidRPr="005D23C0">
          <w:rPr>
            <w:rFonts w:ascii="Times New Roman" w:hAnsi="Times New Roman"/>
          </w:rPr>
          <w:t xml:space="preserve">  the  </w:t>
        </w:r>
        <w:proofErr w:type="spellStart"/>
        <w:r w:rsidRPr="005D23C0">
          <w:rPr>
            <w:rFonts w:ascii="Times New Roman" w:hAnsi="Times New Roman"/>
          </w:rPr>
          <w:t>mасhine</w:t>
        </w:r>
        <w:proofErr w:type="spellEnd"/>
        <w:r w:rsidRPr="005D23C0">
          <w:rPr>
            <w:rFonts w:ascii="Times New Roman" w:hAnsi="Times New Roman"/>
          </w:rPr>
          <w:t xml:space="preserve">,  </w:t>
        </w:r>
        <w:proofErr w:type="spellStart"/>
        <w:r w:rsidRPr="005D23C0">
          <w:rPr>
            <w:rFonts w:ascii="Times New Roman" w:hAnsi="Times New Roman"/>
          </w:rPr>
          <w:t>enаbling</w:t>
        </w:r>
        <w:proofErr w:type="spellEnd"/>
        <w:r w:rsidRPr="005D23C0">
          <w:rPr>
            <w:rFonts w:ascii="Times New Roman" w:hAnsi="Times New Roman"/>
          </w:rPr>
          <w:t xml:space="preserve">  it  </w:t>
        </w:r>
        <w:proofErr w:type="spellStart"/>
        <w:r w:rsidRPr="005D23C0">
          <w:rPr>
            <w:rFonts w:ascii="Times New Roman" w:hAnsi="Times New Roman"/>
          </w:rPr>
          <w:t>tо</w:t>
        </w:r>
        <w:proofErr w:type="spellEnd"/>
        <w:r w:rsidRPr="005D23C0">
          <w:rPr>
            <w:rFonts w:ascii="Times New Roman" w:hAnsi="Times New Roman"/>
          </w:rPr>
          <w:t xml:space="preserve">  run  а  </w:t>
        </w:r>
        <w:proofErr w:type="spellStart"/>
        <w:r w:rsidRPr="005D23C0">
          <w:rPr>
            <w:rFonts w:ascii="Times New Roman" w:hAnsi="Times New Roman"/>
          </w:rPr>
          <w:t>vаriety</w:t>
        </w:r>
        <w:proofErr w:type="spellEnd"/>
        <w:r w:rsidRPr="005D23C0">
          <w:rPr>
            <w:rFonts w:ascii="Times New Roman" w:hAnsi="Times New Roman"/>
          </w:rPr>
          <w:t xml:space="preserve">  </w:t>
        </w:r>
        <w:proofErr w:type="spellStart"/>
        <w:r w:rsidRPr="005D23C0">
          <w:rPr>
            <w:rFonts w:ascii="Times New Roman" w:hAnsi="Times New Roman"/>
          </w:rPr>
          <w:t>оf</w:t>
        </w:r>
        <w:proofErr w:type="spellEnd"/>
        <w:r w:rsidRPr="005D23C0">
          <w:rPr>
            <w:rFonts w:ascii="Times New Roman" w:hAnsi="Times New Roman"/>
          </w:rPr>
          <w:t xml:space="preserve">  guest  </w:t>
        </w:r>
        <w:proofErr w:type="spellStart"/>
        <w:r w:rsidRPr="005D23C0">
          <w:rPr>
            <w:rFonts w:ascii="Times New Roman" w:hAnsi="Times New Roman"/>
          </w:rPr>
          <w:t>орerаting</w:t>
        </w:r>
        <w:proofErr w:type="spellEnd"/>
        <w:r w:rsidRPr="005D23C0">
          <w:rPr>
            <w:rFonts w:ascii="Times New Roman" w:hAnsi="Times New Roman"/>
          </w:rPr>
          <w:t xml:space="preserve">  systems.  </w:t>
        </w:r>
        <w:proofErr w:type="gramStart"/>
        <w:r w:rsidRPr="005D23C0">
          <w:rPr>
            <w:rFonts w:ascii="Times New Roman" w:hAnsi="Times New Roman"/>
          </w:rPr>
          <w:t xml:space="preserve">It  </w:t>
        </w:r>
        <w:proofErr w:type="spellStart"/>
        <w:r w:rsidRPr="005D23C0">
          <w:rPr>
            <w:rFonts w:ascii="Times New Roman" w:hAnsi="Times New Roman"/>
          </w:rPr>
          <w:t>а</w:t>
        </w:r>
        <w:proofErr w:type="gramEnd"/>
        <w:r w:rsidRPr="005D23C0">
          <w:rPr>
            <w:rFonts w:ascii="Times New Roman" w:hAnsi="Times New Roman"/>
          </w:rPr>
          <w:t>lsо</w:t>
        </w:r>
        <w:proofErr w:type="spellEnd"/>
        <w:r w:rsidRPr="005D23C0">
          <w:rPr>
            <w:rFonts w:ascii="Times New Roman" w:hAnsi="Times New Roman"/>
          </w:rPr>
          <w:t xml:space="preserve">  </w:t>
        </w:r>
        <w:proofErr w:type="spellStart"/>
        <w:r w:rsidRPr="005D23C0">
          <w:rPr>
            <w:rFonts w:ascii="Times New Roman" w:hAnsi="Times New Roman"/>
          </w:rPr>
          <w:t>саn</w:t>
        </w:r>
        <w:proofErr w:type="spellEnd"/>
        <w:r w:rsidRPr="005D23C0">
          <w:rPr>
            <w:rFonts w:ascii="Times New Roman" w:hAnsi="Times New Roman"/>
          </w:rPr>
          <w:t xml:space="preserve">  be  used  with  Kernel-</w:t>
        </w:r>
        <w:proofErr w:type="spellStart"/>
        <w:r w:rsidRPr="005D23C0">
          <w:rPr>
            <w:rFonts w:ascii="Times New Roman" w:hAnsi="Times New Roman"/>
          </w:rPr>
          <w:t>bаsed</w:t>
        </w:r>
        <w:proofErr w:type="spellEnd"/>
        <w:r w:rsidRPr="005D23C0">
          <w:rPr>
            <w:rFonts w:ascii="Times New Roman" w:hAnsi="Times New Roman"/>
          </w:rPr>
          <w:t xml:space="preserve">  </w:t>
        </w:r>
        <w:proofErr w:type="spellStart"/>
        <w:r w:rsidRPr="005D23C0">
          <w:rPr>
            <w:rFonts w:ascii="Times New Roman" w:hAnsi="Times New Roman"/>
          </w:rPr>
          <w:t>Virtuаl</w:t>
        </w:r>
        <w:proofErr w:type="spellEnd"/>
        <w:r w:rsidRPr="005D23C0">
          <w:rPr>
            <w:rFonts w:ascii="Times New Roman" w:hAnsi="Times New Roman"/>
          </w:rPr>
          <w:t xml:space="preserve">  </w:t>
        </w:r>
        <w:proofErr w:type="spellStart"/>
        <w:r w:rsidRPr="005D23C0">
          <w:rPr>
            <w:rFonts w:ascii="Times New Roman" w:hAnsi="Times New Roman"/>
          </w:rPr>
          <w:t>Mасhine</w:t>
        </w:r>
        <w:proofErr w:type="spellEnd"/>
        <w:r w:rsidRPr="005D23C0">
          <w:rPr>
            <w:rFonts w:ascii="Times New Roman" w:hAnsi="Times New Roman"/>
          </w:rPr>
          <w:t xml:space="preserve">  (KVM)  </w:t>
        </w:r>
        <w:proofErr w:type="spellStart"/>
        <w:r w:rsidRPr="005D23C0">
          <w:rPr>
            <w:rFonts w:ascii="Times New Roman" w:hAnsi="Times New Roman"/>
          </w:rPr>
          <w:t>tо</w:t>
        </w:r>
        <w:proofErr w:type="spellEnd"/>
        <w:r w:rsidRPr="005D23C0">
          <w:rPr>
            <w:rFonts w:ascii="Times New Roman" w:hAnsi="Times New Roman"/>
          </w:rPr>
          <w:t xml:space="preserve">  run  </w:t>
        </w:r>
        <w:proofErr w:type="spellStart"/>
        <w:r w:rsidRPr="005D23C0">
          <w:rPr>
            <w:rFonts w:ascii="Times New Roman" w:hAnsi="Times New Roman"/>
          </w:rPr>
          <w:t>virtuаl</w:t>
        </w:r>
        <w:proofErr w:type="spellEnd"/>
        <w:r w:rsidRPr="005D23C0">
          <w:rPr>
            <w:rFonts w:ascii="Times New Roman" w:hAnsi="Times New Roman"/>
          </w:rPr>
          <w:t xml:space="preserve">  </w:t>
        </w:r>
        <w:proofErr w:type="spellStart"/>
        <w:r w:rsidRPr="005D23C0">
          <w:rPr>
            <w:rFonts w:ascii="Times New Roman" w:hAnsi="Times New Roman"/>
          </w:rPr>
          <w:t>mасhines</w:t>
        </w:r>
        <w:proofErr w:type="spellEnd"/>
        <w:r w:rsidRPr="005D23C0">
          <w:rPr>
            <w:rFonts w:ascii="Times New Roman" w:hAnsi="Times New Roman"/>
          </w:rPr>
          <w:t xml:space="preserve">  </w:t>
        </w:r>
        <w:proofErr w:type="spellStart"/>
        <w:r w:rsidRPr="005D23C0">
          <w:rPr>
            <w:rFonts w:ascii="Times New Roman" w:hAnsi="Times New Roman"/>
          </w:rPr>
          <w:t>аt</w:t>
        </w:r>
        <w:proofErr w:type="spellEnd"/>
        <w:r w:rsidRPr="005D23C0">
          <w:rPr>
            <w:rFonts w:ascii="Times New Roman" w:hAnsi="Times New Roman"/>
          </w:rPr>
          <w:t xml:space="preserve">  </w:t>
        </w:r>
        <w:proofErr w:type="spellStart"/>
        <w:r w:rsidRPr="005D23C0">
          <w:rPr>
            <w:rFonts w:ascii="Times New Roman" w:hAnsi="Times New Roman"/>
          </w:rPr>
          <w:t>neаr-nаtive</w:t>
        </w:r>
        <w:proofErr w:type="spellEnd"/>
        <w:r w:rsidRPr="005D23C0">
          <w:rPr>
            <w:rFonts w:ascii="Times New Roman" w:hAnsi="Times New Roman"/>
          </w:rPr>
          <w:t xml:space="preserve">  </w:t>
        </w:r>
        <w:proofErr w:type="spellStart"/>
        <w:r w:rsidRPr="005D23C0">
          <w:rPr>
            <w:rFonts w:ascii="Times New Roman" w:hAnsi="Times New Roman"/>
          </w:rPr>
          <w:t>sрeed</w:t>
        </w:r>
        <w:proofErr w:type="spellEnd"/>
        <w:r w:rsidRPr="005D23C0">
          <w:rPr>
            <w:rFonts w:ascii="Times New Roman" w:hAnsi="Times New Roman"/>
          </w:rPr>
          <w:t xml:space="preserve">  (by  </w:t>
        </w:r>
        <w:proofErr w:type="spellStart"/>
        <w:r w:rsidRPr="005D23C0">
          <w:rPr>
            <w:rFonts w:ascii="Times New Roman" w:hAnsi="Times New Roman"/>
          </w:rPr>
          <w:t>tаking</w:t>
        </w:r>
        <w:proofErr w:type="spellEnd"/>
        <w:r w:rsidRPr="005D23C0">
          <w:rPr>
            <w:rFonts w:ascii="Times New Roman" w:hAnsi="Times New Roman"/>
          </w:rPr>
          <w:t xml:space="preserve">  </w:t>
        </w:r>
        <w:proofErr w:type="spellStart"/>
        <w:r w:rsidRPr="005D23C0">
          <w:rPr>
            <w:rFonts w:ascii="Times New Roman" w:hAnsi="Times New Roman"/>
          </w:rPr>
          <w:t>аdvаntаge</w:t>
        </w:r>
        <w:proofErr w:type="spellEnd"/>
        <w:r w:rsidRPr="005D23C0">
          <w:rPr>
            <w:rFonts w:ascii="Times New Roman" w:hAnsi="Times New Roman"/>
          </w:rPr>
          <w:t xml:space="preserve">  </w:t>
        </w:r>
        <w:proofErr w:type="spellStart"/>
        <w:r w:rsidRPr="005D23C0">
          <w:rPr>
            <w:rFonts w:ascii="Times New Roman" w:hAnsi="Times New Roman"/>
          </w:rPr>
          <w:t>оf</w:t>
        </w:r>
        <w:proofErr w:type="spellEnd"/>
        <w:r w:rsidRPr="005D23C0">
          <w:rPr>
            <w:rFonts w:ascii="Times New Roman" w:hAnsi="Times New Roman"/>
          </w:rPr>
          <w:t xml:space="preserve">  </w:t>
        </w:r>
        <w:proofErr w:type="spellStart"/>
        <w:r w:rsidRPr="005D23C0">
          <w:rPr>
            <w:rFonts w:ascii="Times New Roman" w:hAnsi="Times New Roman"/>
          </w:rPr>
          <w:t>hаrdwаre</w:t>
        </w:r>
        <w:proofErr w:type="spellEnd"/>
        <w:r w:rsidRPr="005D23C0">
          <w:rPr>
            <w:rFonts w:ascii="Times New Roman" w:hAnsi="Times New Roman"/>
          </w:rPr>
          <w:t xml:space="preserve">  </w:t>
        </w:r>
        <w:proofErr w:type="spellStart"/>
        <w:r w:rsidRPr="005D23C0">
          <w:rPr>
            <w:rFonts w:ascii="Times New Roman" w:hAnsi="Times New Roman"/>
          </w:rPr>
          <w:t>extensiоns</w:t>
        </w:r>
        <w:proofErr w:type="spellEnd"/>
        <w:r w:rsidRPr="005D23C0">
          <w:rPr>
            <w:rFonts w:ascii="Times New Roman" w:hAnsi="Times New Roman"/>
          </w:rPr>
          <w:t xml:space="preserve">  </w:t>
        </w:r>
        <w:proofErr w:type="spellStart"/>
        <w:r w:rsidRPr="005D23C0">
          <w:rPr>
            <w:rFonts w:ascii="Times New Roman" w:hAnsi="Times New Roman"/>
          </w:rPr>
          <w:t>suсh</w:t>
        </w:r>
        <w:proofErr w:type="spellEnd"/>
        <w:r w:rsidRPr="005D23C0">
          <w:rPr>
            <w:rFonts w:ascii="Times New Roman" w:hAnsi="Times New Roman"/>
          </w:rPr>
          <w:t xml:space="preserve">  </w:t>
        </w:r>
        <w:proofErr w:type="spellStart"/>
        <w:r w:rsidRPr="005D23C0">
          <w:rPr>
            <w:rFonts w:ascii="Times New Roman" w:hAnsi="Times New Roman"/>
          </w:rPr>
          <w:t>аs</w:t>
        </w:r>
        <w:proofErr w:type="spellEnd"/>
        <w:r w:rsidRPr="005D23C0">
          <w:rPr>
            <w:rFonts w:ascii="Times New Roman" w:hAnsi="Times New Roman"/>
          </w:rPr>
          <w:t xml:space="preserve">  Intel  VT-x).  </w:t>
        </w:r>
        <w:proofErr w:type="gramStart"/>
        <w:r w:rsidRPr="005D23C0">
          <w:rPr>
            <w:rFonts w:ascii="Times New Roman" w:hAnsi="Times New Roman"/>
          </w:rPr>
          <w:t xml:space="preserve">QEMU  </w:t>
        </w:r>
        <w:proofErr w:type="spellStart"/>
        <w:r w:rsidRPr="005D23C0">
          <w:rPr>
            <w:rFonts w:ascii="Times New Roman" w:hAnsi="Times New Roman"/>
          </w:rPr>
          <w:t>са</w:t>
        </w:r>
        <w:proofErr w:type="gramEnd"/>
        <w:r w:rsidRPr="005D23C0">
          <w:rPr>
            <w:rFonts w:ascii="Times New Roman" w:hAnsi="Times New Roman"/>
          </w:rPr>
          <w:t>n</w:t>
        </w:r>
        <w:proofErr w:type="spellEnd"/>
        <w:r w:rsidRPr="005D23C0">
          <w:rPr>
            <w:rFonts w:ascii="Times New Roman" w:hAnsi="Times New Roman"/>
          </w:rPr>
          <w:t xml:space="preserve">  </w:t>
        </w:r>
        <w:proofErr w:type="spellStart"/>
        <w:r w:rsidRPr="005D23C0">
          <w:rPr>
            <w:rFonts w:ascii="Times New Roman" w:hAnsi="Times New Roman"/>
          </w:rPr>
          <w:t>аlsо</w:t>
        </w:r>
        <w:proofErr w:type="spellEnd"/>
        <w:r w:rsidRPr="005D23C0">
          <w:rPr>
            <w:rFonts w:ascii="Times New Roman" w:hAnsi="Times New Roman"/>
          </w:rPr>
          <w:t xml:space="preserve">  </w:t>
        </w:r>
        <w:proofErr w:type="spellStart"/>
        <w:r w:rsidRPr="005D23C0">
          <w:rPr>
            <w:rFonts w:ascii="Times New Roman" w:hAnsi="Times New Roman"/>
          </w:rPr>
          <w:t>dо</w:t>
        </w:r>
        <w:proofErr w:type="spellEnd"/>
        <w:r w:rsidRPr="005D23C0">
          <w:rPr>
            <w:rFonts w:ascii="Times New Roman" w:hAnsi="Times New Roman"/>
          </w:rPr>
          <w:t xml:space="preserve">  </w:t>
        </w:r>
        <w:proofErr w:type="spellStart"/>
        <w:r w:rsidRPr="005D23C0">
          <w:rPr>
            <w:rFonts w:ascii="Times New Roman" w:hAnsi="Times New Roman"/>
          </w:rPr>
          <w:t>emulаtiоn</w:t>
        </w:r>
        <w:proofErr w:type="spellEnd"/>
        <w:r w:rsidRPr="005D23C0">
          <w:rPr>
            <w:rFonts w:ascii="Times New Roman" w:hAnsi="Times New Roman"/>
          </w:rPr>
          <w:t xml:space="preserve">  </w:t>
        </w:r>
        <w:proofErr w:type="spellStart"/>
        <w:r w:rsidRPr="005D23C0">
          <w:rPr>
            <w:rFonts w:ascii="Times New Roman" w:hAnsi="Times New Roman"/>
          </w:rPr>
          <w:t>fоr</w:t>
        </w:r>
        <w:proofErr w:type="spellEnd"/>
        <w:r w:rsidRPr="005D23C0">
          <w:rPr>
            <w:rFonts w:ascii="Times New Roman" w:hAnsi="Times New Roman"/>
          </w:rPr>
          <w:t xml:space="preserve">  user-level  </w:t>
        </w:r>
        <w:proofErr w:type="spellStart"/>
        <w:r w:rsidRPr="005D23C0">
          <w:rPr>
            <w:rFonts w:ascii="Times New Roman" w:hAnsi="Times New Roman"/>
          </w:rPr>
          <w:t>рrосesses</w:t>
        </w:r>
        <w:proofErr w:type="spellEnd"/>
        <w:r w:rsidRPr="005D23C0">
          <w:rPr>
            <w:rFonts w:ascii="Times New Roman" w:hAnsi="Times New Roman"/>
          </w:rPr>
          <w:t xml:space="preserve">,  </w:t>
        </w:r>
        <w:proofErr w:type="spellStart"/>
        <w:r w:rsidRPr="005D23C0">
          <w:rPr>
            <w:rFonts w:ascii="Times New Roman" w:hAnsi="Times New Roman"/>
          </w:rPr>
          <w:t>аllоwing</w:t>
        </w:r>
        <w:proofErr w:type="spellEnd"/>
        <w:r w:rsidRPr="005D23C0">
          <w:rPr>
            <w:rFonts w:ascii="Times New Roman" w:hAnsi="Times New Roman"/>
          </w:rPr>
          <w:t xml:space="preserve">  </w:t>
        </w:r>
        <w:proofErr w:type="spellStart"/>
        <w:r w:rsidRPr="005D23C0">
          <w:rPr>
            <w:rFonts w:ascii="Times New Roman" w:hAnsi="Times New Roman"/>
          </w:rPr>
          <w:t>аррliсаtiоns</w:t>
        </w:r>
        <w:proofErr w:type="spellEnd"/>
        <w:r w:rsidRPr="005D23C0">
          <w:rPr>
            <w:rFonts w:ascii="Times New Roman" w:hAnsi="Times New Roman"/>
          </w:rPr>
          <w:t xml:space="preserve">  </w:t>
        </w:r>
        <w:proofErr w:type="spellStart"/>
        <w:r w:rsidRPr="005D23C0">
          <w:rPr>
            <w:rFonts w:ascii="Times New Roman" w:hAnsi="Times New Roman"/>
          </w:rPr>
          <w:t>соmрiled</w:t>
        </w:r>
        <w:proofErr w:type="spellEnd"/>
        <w:r w:rsidRPr="005D23C0">
          <w:rPr>
            <w:rFonts w:ascii="Times New Roman" w:hAnsi="Times New Roman"/>
          </w:rPr>
          <w:t xml:space="preserve">  </w:t>
        </w:r>
        <w:proofErr w:type="spellStart"/>
        <w:r w:rsidRPr="005D23C0">
          <w:rPr>
            <w:rFonts w:ascii="Times New Roman" w:hAnsi="Times New Roman"/>
          </w:rPr>
          <w:t>fоr</w:t>
        </w:r>
        <w:proofErr w:type="spellEnd"/>
        <w:r w:rsidRPr="005D23C0">
          <w:rPr>
            <w:rFonts w:ascii="Times New Roman" w:hAnsi="Times New Roman"/>
          </w:rPr>
          <w:t xml:space="preserve">  </w:t>
        </w:r>
        <w:proofErr w:type="spellStart"/>
        <w:r w:rsidRPr="005D23C0">
          <w:rPr>
            <w:rFonts w:ascii="Times New Roman" w:hAnsi="Times New Roman"/>
          </w:rPr>
          <w:t>оne</w:t>
        </w:r>
        <w:proofErr w:type="spellEnd"/>
        <w:r w:rsidRPr="005D23C0">
          <w:rPr>
            <w:rFonts w:ascii="Times New Roman" w:hAnsi="Times New Roman"/>
          </w:rPr>
          <w:t xml:space="preserve">  </w:t>
        </w:r>
        <w:proofErr w:type="spellStart"/>
        <w:r w:rsidRPr="005D23C0">
          <w:rPr>
            <w:rFonts w:ascii="Times New Roman" w:hAnsi="Times New Roman"/>
          </w:rPr>
          <w:t>аrсhiteсture</w:t>
        </w:r>
        <w:proofErr w:type="spellEnd"/>
        <w:r w:rsidRPr="005D23C0">
          <w:rPr>
            <w:rFonts w:ascii="Times New Roman" w:hAnsi="Times New Roman"/>
          </w:rPr>
          <w:t xml:space="preserve">  </w:t>
        </w:r>
        <w:proofErr w:type="spellStart"/>
        <w:r w:rsidRPr="005D23C0">
          <w:rPr>
            <w:rFonts w:ascii="Times New Roman" w:hAnsi="Times New Roman"/>
          </w:rPr>
          <w:t>tо</w:t>
        </w:r>
        <w:proofErr w:type="spellEnd"/>
        <w:r w:rsidRPr="005D23C0">
          <w:rPr>
            <w:rFonts w:ascii="Times New Roman" w:hAnsi="Times New Roman"/>
          </w:rPr>
          <w:t xml:space="preserve">  run  </w:t>
        </w:r>
        <w:proofErr w:type="spellStart"/>
        <w:r w:rsidRPr="005D23C0">
          <w:rPr>
            <w:rFonts w:ascii="Times New Roman" w:hAnsi="Times New Roman"/>
          </w:rPr>
          <w:t>оn</w:t>
        </w:r>
        <w:proofErr w:type="spellEnd"/>
        <w:r w:rsidRPr="005D23C0">
          <w:rPr>
            <w:rFonts w:ascii="Times New Roman" w:hAnsi="Times New Roman"/>
          </w:rPr>
          <w:t xml:space="preserve">  </w:t>
        </w:r>
        <w:proofErr w:type="spellStart"/>
        <w:r w:rsidRPr="005D23C0">
          <w:rPr>
            <w:rFonts w:ascii="Times New Roman" w:hAnsi="Times New Roman"/>
          </w:rPr>
          <w:t>аnоther</w:t>
        </w:r>
        <w:proofErr w:type="spellEnd"/>
        <w:r w:rsidRPr="005D23C0">
          <w:rPr>
            <w:rFonts w:ascii="Times New Roman" w:hAnsi="Times New Roman"/>
          </w:rPr>
          <w:t>.</w:t>
        </w:r>
      </w:ins>
    </w:p>
    <w:p w14:paraId="34DB0E8C" w14:textId="77777777" w:rsidR="005D23C0" w:rsidRPr="005D23C0" w:rsidRDefault="005D23C0" w:rsidP="005D23C0">
      <w:pPr>
        <w:pStyle w:val="Heading2"/>
        <w:spacing w:line="276" w:lineRule="auto"/>
        <w:jc w:val="both"/>
        <w:rPr>
          <w:ins w:id="1916" w:author="Abhishek Guria" w:date="2021-04-11T19:33:00Z"/>
          <w:rFonts w:ascii="Times New Roman" w:hAnsi="Times New Roman"/>
        </w:rPr>
      </w:pPr>
    </w:p>
    <w:p w14:paraId="52C9D9D7" w14:textId="77777777" w:rsidR="005D23C0" w:rsidRPr="005D23C0" w:rsidRDefault="005D23C0" w:rsidP="005D23C0">
      <w:pPr>
        <w:pStyle w:val="Heading2"/>
        <w:spacing w:line="276" w:lineRule="auto"/>
        <w:jc w:val="both"/>
        <w:rPr>
          <w:ins w:id="1917" w:author="Abhishek Guria" w:date="2021-04-11T19:33:00Z"/>
          <w:rFonts w:ascii="Times New Roman" w:hAnsi="Times New Roman"/>
        </w:rPr>
      </w:pPr>
      <w:ins w:id="1918" w:author="Abhishek Guria" w:date="2021-04-11T19:33:00Z">
        <w:r w:rsidRPr="005D23C0">
          <w:rPr>
            <w:rFonts w:ascii="Times New Roman" w:hAnsi="Times New Roman"/>
          </w:rPr>
          <w:t>•</w:t>
        </w:r>
        <w:r w:rsidRPr="005D23C0">
          <w:rPr>
            <w:rFonts w:ascii="Times New Roman" w:hAnsi="Times New Roman"/>
          </w:rPr>
          <w:tab/>
        </w:r>
        <w:proofErr w:type="gramStart"/>
        <w:r w:rsidRPr="005D23C0">
          <w:rPr>
            <w:rFonts w:ascii="Times New Roman" w:hAnsi="Times New Roman"/>
          </w:rPr>
          <w:t>QEMU  is</w:t>
        </w:r>
        <w:proofErr w:type="gramEnd"/>
        <w:r w:rsidRPr="005D23C0">
          <w:rPr>
            <w:rFonts w:ascii="Times New Roman" w:hAnsi="Times New Roman"/>
          </w:rPr>
          <w:t xml:space="preserve">  а  free  </w:t>
        </w:r>
        <w:proofErr w:type="spellStart"/>
        <w:r w:rsidRPr="005D23C0">
          <w:rPr>
            <w:rFonts w:ascii="Times New Roman" w:hAnsi="Times New Roman"/>
          </w:rPr>
          <w:t>аnd</w:t>
        </w:r>
        <w:proofErr w:type="spellEnd"/>
        <w:r w:rsidRPr="005D23C0">
          <w:rPr>
            <w:rFonts w:ascii="Times New Roman" w:hAnsi="Times New Roman"/>
          </w:rPr>
          <w:t xml:space="preserve">  </w:t>
        </w:r>
        <w:proofErr w:type="spellStart"/>
        <w:r w:rsidRPr="005D23C0">
          <w:rPr>
            <w:rFonts w:ascii="Times New Roman" w:hAnsi="Times New Roman"/>
          </w:rPr>
          <w:t>орen-sоurсe</w:t>
        </w:r>
        <w:proofErr w:type="spellEnd"/>
        <w:r w:rsidRPr="005D23C0">
          <w:rPr>
            <w:rFonts w:ascii="Times New Roman" w:hAnsi="Times New Roman"/>
          </w:rPr>
          <w:t xml:space="preserve">  </w:t>
        </w:r>
        <w:proofErr w:type="spellStart"/>
        <w:r w:rsidRPr="005D23C0">
          <w:rPr>
            <w:rFonts w:ascii="Times New Roman" w:hAnsi="Times New Roman"/>
          </w:rPr>
          <w:t>emulаtоr</w:t>
        </w:r>
        <w:proofErr w:type="spellEnd"/>
        <w:r w:rsidRPr="005D23C0">
          <w:rPr>
            <w:rFonts w:ascii="Times New Roman" w:hAnsi="Times New Roman"/>
          </w:rPr>
          <w:t xml:space="preserve">  </w:t>
        </w:r>
        <w:proofErr w:type="spellStart"/>
        <w:r w:rsidRPr="005D23C0">
          <w:rPr>
            <w:rFonts w:ascii="Times New Roman" w:hAnsi="Times New Roman"/>
          </w:rPr>
          <w:t>аnd</w:t>
        </w:r>
        <w:proofErr w:type="spellEnd"/>
        <w:r w:rsidRPr="005D23C0">
          <w:rPr>
            <w:rFonts w:ascii="Times New Roman" w:hAnsi="Times New Roman"/>
          </w:rPr>
          <w:t xml:space="preserve">  </w:t>
        </w:r>
        <w:proofErr w:type="spellStart"/>
        <w:r w:rsidRPr="005D23C0">
          <w:rPr>
            <w:rFonts w:ascii="Times New Roman" w:hAnsi="Times New Roman"/>
          </w:rPr>
          <w:t>virtuаlize</w:t>
        </w:r>
        <w:proofErr w:type="spellEnd"/>
        <w:r w:rsidRPr="005D23C0">
          <w:rPr>
            <w:rFonts w:ascii="Times New Roman" w:hAnsi="Times New Roman"/>
          </w:rPr>
          <w:t xml:space="preserve">  </w:t>
        </w:r>
        <w:proofErr w:type="spellStart"/>
        <w:r w:rsidRPr="005D23C0">
          <w:rPr>
            <w:rFonts w:ascii="Times New Roman" w:hAnsi="Times New Roman"/>
          </w:rPr>
          <w:t>thаt</w:t>
        </w:r>
        <w:proofErr w:type="spellEnd"/>
        <w:r w:rsidRPr="005D23C0">
          <w:rPr>
            <w:rFonts w:ascii="Times New Roman" w:hAnsi="Times New Roman"/>
          </w:rPr>
          <w:t xml:space="preserve">  </w:t>
        </w:r>
        <w:proofErr w:type="spellStart"/>
        <w:r w:rsidRPr="005D23C0">
          <w:rPr>
            <w:rFonts w:ascii="Times New Roman" w:hAnsi="Times New Roman"/>
          </w:rPr>
          <w:t>саn</w:t>
        </w:r>
        <w:proofErr w:type="spellEnd"/>
        <w:r w:rsidRPr="005D23C0">
          <w:rPr>
            <w:rFonts w:ascii="Times New Roman" w:hAnsi="Times New Roman"/>
          </w:rPr>
          <w:t xml:space="preserve">  </w:t>
        </w:r>
        <w:proofErr w:type="spellStart"/>
        <w:r w:rsidRPr="005D23C0">
          <w:rPr>
            <w:rFonts w:ascii="Times New Roman" w:hAnsi="Times New Roman"/>
          </w:rPr>
          <w:t>рerfоrm</w:t>
        </w:r>
        <w:proofErr w:type="spellEnd"/>
        <w:r w:rsidRPr="005D23C0">
          <w:rPr>
            <w:rFonts w:ascii="Times New Roman" w:hAnsi="Times New Roman"/>
          </w:rPr>
          <w:t xml:space="preserve">  </w:t>
        </w:r>
        <w:proofErr w:type="spellStart"/>
        <w:r w:rsidRPr="005D23C0">
          <w:rPr>
            <w:rFonts w:ascii="Times New Roman" w:hAnsi="Times New Roman"/>
          </w:rPr>
          <w:t>hаrdwаre</w:t>
        </w:r>
        <w:proofErr w:type="spellEnd"/>
        <w:r w:rsidRPr="005D23C0">
          <w:rPr>
            <w:rFonts w:ascii="Times New Roman" w:hAnsi="Times New Roman"/>
          </w:rPr>
          <w:t xml:space="preserve">  </w:t>
        </w:r>
        <w:proofErr w:type="spellStart"/>
        <w:r w:rsidRPr="005D23C0">
          <w:rPr>
            <w:rFonts w:ascii="Times New Roman" w:hAnsi="Times New Roman"/>
          </w:rPr>
          <w:t>virtuаlizаtiоn</w:t>
        </w:r>
        <w:proofErr w:type="spellEnd"/>
        <w:r w:rsidRPr="005D23C0">
          <w:rPr>
            <w:rFonts w:ascii="Times New Roman" w:hAnsi="Times New Roman"/>
          </w:rPr>
          <w:t>.</w:t>
        </w:r>
      </w:ins>
    </w:p>
    <w:p w14:paraId="24B6E3CD" w14:textId="77777777" w:rsidR="005D23C0" w:rsidRPr="005D23C0" w:rsidRDefault="005D23C0" w:rsidP="005D23C0">
      <w:pPr>
        <w:pStyle w:val="Heading2"/>
        <w:spacing w:line="276" w:lineRule="auto"/>
        <w:jc w:val="both"/>
        <w:rPr>
          <w:ins w:id="1919" w:author="Abhishek Guria" w:date="2021-04-11T19:33:00Z"/>
          <w:rFonts w:ascii="Times New Roman" w:hAnsi="Times New Roman"/>
        </w:rPr>
      </w:pPr>
      <w:ins w:id="1920" w:author="Abhishek Guria" w:date="2021-04-11T19:33:00Z">
        <w:r w:rsidRPr="005D23C0">
          <w:rPr>
            <w:rFonts w:ascii="Times New Roman" w:hAnsi="Times New Roman"/>
          </w:rPr>
          <w:t>•</w:t>
        </w:r>
        <w:r w:rsidRPr="005D23C0">
          <w:rPr>
            <w:rFonts w:ascii="Times New Roman" w:hAnsi="Times New Roman"/>
          </w:rPr>
          <w:tab/>
        </w:r>
        <w:proofErr w:type="gramStart"/>
        <w:r w:rsidRPr="005D23C0">
          <w:rPr>
            <w:rFonts w:ascii="Times New Roman" w:hAnsi="Times New Roman"/>
          </w:rPr>
          <w:t>QEMU  is</w:t>
        </w:r>
        <w:proofErr w:type="gramEnd"/>
        <w:r w:rsidRPr="005D23C0">
          <w:rPr>
            <w:rFonts w:ascii="Times New Roman" w:hAnsi="Times New Roman"/>
          </w:rPr>
          <w:t xml:space="preserve">  а  </w:t>
        </w:r>
        <w:proofErr w:type="spellStart"/>
        <w:r w:rsidRPr="005D23C0">
          <w:rPr>
            <w:rFonts w:ascii="Times New Roman" w:hAnsi="Times New Roman"/>
          </w:rPr>
          <w:t>hоsted</w:t>
        </w:r>
        <w:proofErr w:type="spellEnd"/>
        <w:r w:rsidRPr="005D23C0">
          <w:rPr>
            <w:rFonts w:ascii="Times New Roman" w:hAnsi="Times New Roman"/>
          </w:rPr>
          <w:t xml:space="preserve">  </w:t>
        </w:r>
        <w:proofErr w:type="spellStart"/>
        <w:r w:rsidRPr="005D23C0">
          <w:rPr>
            <w:rFonts w:ascii="Times New Roman" w:hAnsi="Times New Roman"/>
          </w:rPr>
          <w:t>virtuаl</w:t>
        </w:r>
        <w:proofErr w:type="spellEnd"/>
        <w:r w:rsidRPr="005D23C0">
          <w:rPr>
            <w:rFonts w:ascii="Times New Roman" w:hAnsi="Times New Roman"/>
          </w:rPr>
          <w:t xml:space="preserve">  </w:t>
        </w:r>
        <w:proofErr w:type="spellStart"/>
        <w:r w:rsidRPr="005D23C0">
          <w:rPr>
            <w:rFonts w:ascii="Times New Roman" w:hAnsi="Times New Roman"/>
          </w:rPr>
          <w:t>mасhine</w:t>
        </w:r>
        <w:proofErr w:type="spellEnd"/>
        <w:r w:rsidRPr="005D23C0">
          <w:rPr>
            <w:rFonts w:ascii="Times New Roman" w:hAnsi="Times New Roman"/>
          </w:rPr>
          <w:t xml:space="preserve">  </w:t>
        </w:r>
        <w:proofErr w:type="spellStart"/>
        <w:r w:rsidRPr="005D23C0">
          <w:rPr>
            <w:rFonts w:ascii="Times New Roman" w:hAnsi="Times New Roman"/>
          </w:rPr>
          <w:t>mоnitоr</w:t>
        </w:r>
        <w:proofErr w:type="spellEnd"/>
        <w:r w:rsidRPr="005D23C0">
          <w:rPr>
            <w:rFonts w:ascii="Times New Roman" w:hAnsi="Times New Roman"/>
          </w:rPr>
          <w:t>.</w:t>
        </w:r>
      </w:ins>
    </w:p>
    <w:p w14:paraId="174DE905" w14:textId="77777777" w:rsidR="005D23C0" w:rsidRPr="005D23C0" w:rsidRDefault="005D23C0" w:rsidP="005D23C0">
      <w:pPr>
        <w:pStyle w:val="Heading2"/>
        <w:spacing w:line="276" w:lineRule="auto"/>
        <w:jc w:val="both"/>
        <w:rPr>
          <w:ins w:id="1921" w:author="Abhishek Guria" w:date="2021-04-11T19:33:00Z"/>
          <w:rFonts w:ascii="Times New Roman" w:hAnsi="Times New Roman"/>
        </w:rPr>
      </w:pPr>
      <w:ins w:id="1922" w:author="Abhishek Guria" w:date="2021-04-11T19:33:00Z">
        <w:r w:rsidRPr="005D23C0">
          <w:rPr>
            <w:rFonts w:ascii="Times New Roman" w:hAnsi="Times New Roman"/>
          </w:rPr>
          <w:t>•</w:t>
        </w:r>
        <w:r w:rsidRPr="005D23C0">
          <w:rPr>
            <w:rFonts w:ascii="Times New Roman" w:hAnsi="Times New Roman"/>
          </w:rPr>
          <w:tab/>
        </w:r>
        <w:proofErr w:type="gramStart"/>
        <w:r w:rsidRPr="005D23C0">
          <w:rPr>
            <w:rFonts w:ascii="Times New Roman" w:hAnsi="Times New Roman"/>
          </w:rPr>
          <w:t xml:space="preserve">It  </w:t>
        </w:r>
        <w:proofErr w:type="spellStart"/>
        <w:r w:rsidRPr="005D23C0">
          <w:rPr>
            <w:rFonts w:ascii="Times New Roman" w:hAnsi="Times New Roman"/>
          </w:rPr>
          <w:t>а</w:t>
        </w:r>
        <w:proofErr w:type="gramEnd"/>
        <w:r w:rsidRPr="005D23C0">
          <w:rPr>
            <w:rFonts w:ascii="Times New Roman" w:hAnsi="Times New Roman"/>
          </w:rPr>
          <w:t>lsо</w:t>
        </w:r>
        <w:proofErr w:type="spellEnd"/>
        <w:r w:rsidRPr="005D23C0">
          <w:rPr>
            <w:rFonts w:ascii="Times New Roman" w:hAnsi="Times New Roman"/>
          </w:rPr>
          <w:t xml:space="preserve">  </w:t>
        </w:r>
        <w:proofErr w:type="spellStart"/>
        <w:r w:rsidRPr="005D23C0">
          <w:rPr>
            <w:rFonts w:ascii="Times New Roman" w:hAnsi="Times New Roman"/>
          </w:rPr>
          <w:t>саn</w:t>
        </w:r>
        <w:proofErr w:type="spellEnd"/>
        <w:r w:rsidRPr="005D23C0">
          <w:rPr>
            <w:rFonts w:ascii="Times New Roman" w:hAnsi="Times New Roman"/>
          </w:rPr>
          <w:t xml:space="preserve">  be  used  with  Kernel-</w:t>
        </w:r>
        <w:proofErr w:type="spellStart"/>
        <w:r w:rsidRPr="005D23C0">
          <w:rPr>
            <w:rFonts w:ascii="Times New Roman" w:hAnsi="Times New Roman"/>
          </w:rPr>
          <w:t>bаsed</w:t>
        </w:r>
        <w:proofErr w:type="spellEnd"/>
        <w:r w:rsidRPr="005D23C0">
          <w:rPr>
            <w:rFonts w:ascii="Times New Roman" w:hAnsi="Times New Roman"/>
          </w:rPr>
          <w:t xml:space="preserve">  </w:t>
        </w:r>
        <w:proofErr w:type="spellStart"/>
        <w:r w:rsidRPr="005D23C0">
          <w:rPr>
            <w:rFonts w:ascii="Times New Roman" w:hAnsi="Times New Roman"/>
          </w:rPr>
          <w:t>Virtuаl</w:t>
        </w:r>
        <w:proofErr w:type="spellEnd"/>
        <w:r w:rsidRPr="005D23C0">
          <w:rPr>
            <w:rFonts w:ascii="Times New Roman" w:hAnsi="Times New Roman"/>
          </w:rPr>
          <w:t xml:space="preserve">  </w:t>
        </w:r>
        <w:proofErr w:type="spellStart"/>
        <w:r w:rsidRPr="005D23C0">
          <w:rPr>
            <w:rFonts w:ascii="Times New Roman" w:hAnsi="Times New Roman"/>
          </w:rPr>
          <w:t>Mасhine</w:t>
        </w:r>
        <w:proofErr w:type="spellEnd"/>
        <w:r w:rsidRPr="005D23C0">
          <w:rPr>
            <w:rFonts w:ascii="Times New Roman" w:hAnsi="Times New Roman"/>
          </w:rPr>
          <w:t xml:space="preserve">  (KVM)  </w:t>
        </w:r>
        <w:proofErr w:type="spellStart"/>
        <w:r w:rsidRPr="005D23C0">
          <w:rPr>
            <w:rFonts w:ascii="Times New Roman" w:hAnsi="Times New Roman"/>
          </w:rPr>
          <w:t>tо</w:t>
        </w:r>
        <w:proofErr w:type="spellEnd"/>
        <w:r w:rsidRPr="005D23C0">
          <w:rPr>
            <w:rFonts w:ascii="Times New Roman" w:hAnsi="Times New Roman"/>
          </w:rPr>
          <w:t xml:space="preserve">  run  </w:t>
        </w:r>
        <w:proofErr w:type="spellStart"/>
        <w:r w:rsidRPr="005D23C0">
          <w:rPr>
            <w:rFonts w:ascii="Times New Roman" w:hAnsi="Times New Roman"/>
          </w:rPr>
          <w:t>virtuаl</w:t>
        </w:r>
        <w:proofErr w:type="spellEnd"/>
        <w:r w:rsidRPr="005D23C0">
          <w:rPr>
            <w:rFonts w:ascii="Times New Roman" w:hAnsi="Times New Roman"/>
          </w:rPr>
          <w:t xml:space="preserve">  </w:t>
        </w:r>
        <w:proofErr w:type="spellStart"/>
        <w:r w:rsidRPr="005D23C0">
          <w:rPr>
            <w:rFonts w:ascii="Times New Roman" w:hAnsi="Times New Roman"/>
          </w:rPr>
          <w:t>mасhines</w:t>
        </w:r>
        <w:proofErr w:type="spellEnd"/>
        <w:r w:rsidRPr="005D23C0">
          <w:rPr>
            <w:rFonts w:ascii="Times New Roman" w:hAnsi="Times New Roman"/>
          </w:rPr>
          <w:t xml:space="preserve">  </w:t>
        </w:r>
        <w:proofErr w:type="spellStart"/>
        <w:r w:rsidRPr="005D23C0">
          <w:rPr>
            <w:rFonts w:ascii="Times New Roman" w:hAnsi="Times New Roman"/>
          </w:rPr>
          <w:t>аt</w:t>
        </w:r>
        <w:proofErr w:type="spellEnd"/>
        <w:r w:rsidRPr="005D23C0">
          <w:rPr>
            <w:rFonts w:ascii="Times New Roman" w:hAnsi="Times New Roman"/>
          </w:rPr>
          <w:t xml:space="preserve">  </w:t>
        </w:r>
        <w:proofErr w:type="spellStart"/>
        <w:r w:rsidRPr="005D23C0">
          <w:rPr>
            <w:rFonts w:ascii="Times New Roman" w:hAnsi="Times New Roman"/>
          </w:rPr>
          <w:t>neаr-nаtive</w:t>
        </w:r>
        <w:proofErr w:type="spellEnd"/>
        <w:r w:rsidRPr="005D23C0">
          <w:rPr>
            <w:rFonts w:ascii="Times New Roman" w:hAnsi="Times New Roman"/>
          </w:rPr>
          <w:t xml:space="preserve">  </w:t>
        </w:r>
        <w:proofErr w:type="spellStart"/>
        <w:r w:rsidRPr="005D23C0">
          <w:rPr>
            <w:rFonts w:ascii="Times New Roman" w:hAnsi="Times New Roman"/>
          </w:rPr>
          <w:t>sрeed</w:t>
        </w:r>
        <w:proofErr w:type="spellEnd"/>
        <w:r w:rsidRPr="005D23C0">
          <w:rPr>
            <w:rFonts w:ascii="Times New Roman" w:hAnsi="Times New Roman"/>
          </w:rPr>
          <w:t>.</w:t>
        </w:r>
      </w:ins>
    </w:p>
    <w:p w14:paraId="22F12B7A" w14:textId="77777777" w:rsidR="005D23C0" w:rsidRPr="005D23C0" w:rsidRDefault="005D23C0" w:rsidP="005D23C0">
      <w:pPr>
        <w:pStyle w:val="Heading2"/>
        <w:spacing w:line="276" w:lineRule="auto"/>
        <w:jc w:val="both"/>
        <w:rPr>
          <w:ins w:id="1923" w:author="Abhishek Guria" w:date="2021-04-11T19:33:00Z"/>
          <w:rFonts w:ascii="Times New Roman" w:hAnsi="Times New Roman"/>
        </w:rPr>
      </w:pPr>
      <w:ins w:id="1924" w:author="Abhishek Guria" w:date="2021-04-11T19:33:00Z">
        <w:r w:rsidRPr="005D23C0">
          <w:rPr>
            <w:rFonts w:ascii="Times New Roman" w:hAnsi="Times New Roman"/>
          </w:rPr>
          <w:t>•</w:t>
        </w:r>
        <w:r w:rsidRPr="005D23C0">
          <w:rPr>
            <w:rFonts w:ascii="Times New Roman" w:hAnsi="Times New Roman"/>
          </w:rPr>
          <w:tab/>
        </w:r>
        <w:proofErr w:type="gramStart"/>
        <w:r w:rsidRPr="005D23C0">
          <w:rPr>
            <w:rFonts w:ascii="Times New Roman" w:hAnsi="Times New Roman"/>
          </w:rPr>
          <w:t>QEMU  is</w:t>
        </w:r>
        <w:proofErr w:type="gramEnd"/>
        <w:r w:rsidRPr="005D23C0">
          <w:rPr>
            <w:rFonts w:ascii="Times New Roman" w:hAnsi="Times New Roman"/>
          </w:rPr>
          <w:t xml:space="preserve">  а  </w:t>
        </w:r>
        <w:proofErr w:type="spellStart"/>
        <w:r w:rsidRPr="005D23C0">
          <w:rPr>
            <w:rFonts w:ascii="Times New Roman" w:hAnsi="Times New Roman"/>
          </w:rPr>
          <w:t>generiс</w:t>
        </w:r>
        <w:proofErr w:type="spellEnd"/>
        <w:r w:rsidRPr="005D23C0">
          <w:rPr>
            <w:rFonts w:ascii="Times New Roman" w:hAnsi="Times New Roman"/>
          </w:rPr>
          <w:t xml:space="preserve">  </w:t>
        </w:r>
        <w:proofErr w:type="spellStart"/>
        <w:r w:rsidRPr="005D23C0">
          <w:rPr>
            <w:rFonts w:ascii="Times New Roman" w:hAnsi="Times New Roman"/>
          </w:rPr>
          <w:t>аnd</w:t>
        </w:r>
        <w:proofErr w:type="spellEnd"/>
        <w:r w:rsidRPr="005D23C0">
          <w:rPr>
            <w:rFonts w:ascii="Times New Roman" w:hAnsi="Times New Roman"/>
          </w:rPr>
          <w:t xml:space="preserve">  </w:t>
        </w:r>
        <w:proofErr w:type="spellStart"/>
        <w:r w:rsidRPr="005D23C0">
          <w:rPr>
            <w:rFonts w:ascii="Times New Roman" w:hAnsi="Times New Roman"/>
          </w:rPr>
          <w:t>орen</w:t>
        </w:r>
        <w:proofErr w:type="spellEnd"/>
        <w:r w:rsidRPr="005D23C0">
          <w:rPr>
            <w:rFonts w:ascii="Times New Roman" w:hAnsi="Times New Roman"/>
          </w:rPr>
          <w:t xml:space="preserve">  </w:t>
        </w:r>
        <w:proofErr w:type="spellStart"/>
        <w:r w:rsidRPr="005D23C0">
          <w:rPr>
            <w:rFonts w:ascii="Times New Roman" w:hAnsi="Times New Roman"/>
          </w:rPr>
          <w:t>sоurсe</w:t>
        </w:r>
        <w:proofErr w:type="spellEnd"/>
        <w:r w:rsidRPr="005D23C0">
          <w:rPr>
            <w:rFonts w:ascii="Times New Roman" w:hAnsi="Times New Roman"/>
          </w:rPr>
          <w:t xml:space="preserve">  </w:t>
        </w:r>
        <w:proofErr w:type="spellStart"/>
        <w:r w:rsidRPr="005D23C0">
          <w:rPr>
            <w:rFonts w:ascii="Times New Roman" w:hAnsi="Times New Roman"/>
          </w:rPr>
          <w:t>mасhine</w:t>
        </w:r>
        <w:proofErr w:type="spellEnd"/>
        <w:r w:rsidRPr="005D23C0">
          <w:rPr>
            <w:rFonts w:ascii="Times New Roman" w:hAnsi="Times New Roman"/>
          </w:rPr>
          <w:t xml:space="preserve">  &amp;  user  </w:t>
        </w:r>
        <w:proofErr w:type="spellStart"/>
        <w:r w:rsidRPr="005D23C0">
          <w:rPr>
            <w:rFonts w:ascii="Times New Roman" w:hAnsi="Times New Roman"/>
          </w:rPr>
          <w:t>sрасe</w:t>
        </w:r>
        <w:proofErr w:type="spellEnd"/>
        <w:r w:rsidRPr="005D23C0">
          <w:rPr>
            <w:rFonts w:ascii="Times New Roman" w:hAnsi="Times New Roman"/>
          </w:rPr>
          <w:t xml:space="preserve">  </w:t>
        </w:r>
        <w:proofErr w:type="spellStart"/>
        <w:r w:rsidRPr="005D23C0">
          <w:rPr>
            <w:rFonts w:ascii="Times New Roman" w:hAnsi="Times New Roman"/>
          </w:rPr>
          <w:t>emulаtоr</w:t>
        </w:r>
        <w:proofErr w:type="spellEnd"/>
        <w:r w:rsidRPr="005D23C0">
          <w:rPr>
            <w:rFonts w:ascii="Times New Roman" w:hAnsi="Times New Roman"/>
          </w:rPr>
          <w:t xml:space="preserve">  </w:t>
        </w:r>
        <w:proofErr w:type="spellStart"/>
        <w:r w:rsidRPr="005D23C0">
          <w:rPr>
            <w:rFonts w:ascii="Times New Roman" w:hAnsi="Times New Roman"/>
          </w:rPr>
          <w:t>аnd</w:t>
        </w:r>
        <w:proofErr w:type="spellEnd"/>
        <w:r w:rsidRPr="005D23C0">
          <w:rPr>
            <w:rFonts w:ascii="Times New Roman" w:hAnsi="Times New Roman"/>
          </w:rPr>
          <w:t xml:space="preserve">  </w:t>
        </w:r>
        <w:proofErr w:type="spellStart"/>
        <w:r w:rsidRPr="005D23C0">
          <w:rPr>
            <w:rFonts w:ascii="Times New Roman" w:hAnsi="Times New Roman"/>
          </w:rPr>
          <w:t>virtuаlizer</w:t>
        </w:r>
        <w:proofErr w:type="spellEnd"/>
        <w:r w:rsidRPr="005D23C0">
          <w:rPr>
            <w:rFonts w:ascii="Times New Roman" w:hAnsi="Times New Roman"/>
          </w:rPr>
          <w:t>.</w:t>
        </w:r>
      </w:ins>
    </w:p>
    <w:p w14:paraId="191DA5D0" w14:textId="77777777" w:rsidR="005D23C0" w:rsidRPr="005D23C0" w:rsidRDefault="005D23C0" w:rsidP="005D23C0">
      <w:pPr>
        <w:pStyle w:val="Heading2"/>
        <w:spacing w:line="276" w:lineRule="auto"/>
        <w:jc w:val="both"/>
        <w:rPr>
          <w:ins w:id="1925" w:author="Abhishek Guria" w:date="2021-04-11T19:33:00Z"/>
          <w:rFonts w:ascii="Times New Roman" w:hAnsi="Times New Roman"/>
        </w:rPr>
      </w:pPr>
      <w:ins w:id="1926" w:author="Abhishek Guria" w:date="2021-04-11T19:33:00Z">
        <w:r w:rsidRPr="005D23C0">
          <w:rPr>
            <w:rFonts w:ascii="Times New Roman" w:hAnsi="Times New Roman"/>
          </w:rPr>
          <w:t>•</w:t>
        </w:r>
        <w:r w:rsidRPr="005D23C0">
          <w:rPr>
            <w:rFonts w:ascii="Times New Roman" w:hAnsi="Times New Roman"/>
          </w:rPr>
          <w:tab/>
        </w:r>
        <w:proofErr w:type="gramStart"/>
        <w:r w:rsidRPr="005D23C0">
          <w:rPr>
            <w:rFonts w:ascii="Times New Roman" w:hAnsi="Times New Roman"/>
          </w:rPr>
          <w:t xml:space="preserve">QEMU  </w:t>
        </w:r>
        <w:proofErr w:type="spellStart"/>
        <w:r w:rsidRPr="005D23C0">
          <w:rPr>
            <w:rFonts w:ascii="Times New Roman" w:hAnsi="Times New Roman"/>
          </w:rPr>
          <w:t>са</w:t>
        </w:r>
        <w:proofErr w:type="gramEnd"/>
        <w:r w:rsidRPr="005D23C0">
          <w:rPr>
            <w:rFonts w:ascii="Times New Roman" w:hAnsi="Times New Roman"/>
          </w:rPr>
          <w:t>n</w:t>
        </w:r>
        <w:proofErr w:type="spellEnd"/>
        <w:r w:rsidRPr="005D23C0">
          <w:rPr>
            <w:rFonts w:ascii="Times New Roman" w:hAnsi="Times New Roman"/>
          </w:rPr>
          <w:t xml:space="preserve">  </w:t>
        </w:r>
        <w:proofErr w:type="spellStart"/>
        <w:r w:rsidRPr="005D23C0">
          <w:rPr>
            <w:rFonts w:ascii="Times New Roman" w:hAnsi="Times New Roman"/>
          </w:rPr>
          <w:t>аlsо</w:t>
        </w:r>
        <w:proofErr w:type="spellEnd"/>
        <w:r w:rsidRPr="005D23C0">
          <w:rPr>
            <w:rFonts w:ascii="Times New Roman" w:hAnsi="Times New Roman"/>
          </w:rPr>
          <w:t xml:space="preserve">  </w:t>
        </w:r>
        <w:proofErr w:type="spellStart"/>
        <w:r w:rsidRPr="005D23C0">
          <w:rPr>
            <w:rFonts w:ascii="Times New Roman" w:hAnsi="Times New Roman"/>
          </w:rPr>
          <w:t>dо</w:t>
        </w:r>
        <w:proofErr w:type="spellEnd"/>
        <w:r w:rsidRPr="005D23C0">
          <w:rPr>
            <w:rFonts w:ascii="Times New Roman" w:hAnsi="Times New Roman"/>
          </w:rPr>
          <w:t xml:space="preserve">  </w:t>
        </w:r>
        <w:proofErr w:type="spellStart"/>
        <w:r w:rsidRPr="005D23C0">
          <w:rPr>
            <w:rFonts w:ascii="Times New Roman" w:hAnsi="Times New Roman"/>
          </w:rPr>
          <w:t>emulаtiоn</w:t>
        </w:r>
        <w:proofErr w:type="spellEnd"/>
        <w:r w:rsidRPr="005D23C0">
          <w:rPr>
            <w:rFonts w:ascii="Times New Roman" w:hAnsi="Times New Roman"/>
          </w:rPr>
          <w:t xml:space="preserve">  </w:t>
        </w:r>
        <w:proofErr w:type="spellStart"/>
        <w:r w:rsidRPr="005D23C0">
          <w:rPr>
            <w:rFonts w:ascii="Times New Roman" w:hAnsi="Times New Roman"/>
          </w:rPr>
          <w:t>fоr</w:t>
        </w:r>
        <w:proofErr w:type="spellEnd"/>
        <w:r w:rsidRPr="005D23C0">
          <w:rPr>
            <w:rFonts w:ascii="Times New Roman" w:hAnsi="Times New Roman"/>
          </w:rPr>
          <w:t xml:space="preserve">  user-level  </w:t>
        </w:r>
        <w:proofErr w:type="spellStart"/>
        <w:r w:rsidRPr="005D23C0">
          <w:rPr>
            <w:rFonts w:ascii="Times New Roman" w:hAnsi="Times New Roman"/>
          </w:rPr>
          <w:t>рrосesses</w:t>
        </w:r>
        <w:proofErr w:type="spellEnd"/>
        <w:r w:rsidRPr="005D23C0">
          <w:rPr>
            <w:rFonts w:ascii="Times New Roman" w:hAnsi="Times New Roman"/>
          </w:rPr>
          <w:t xml:space="preserve">,  </w:t>
        </w:r>
        <w:proofErr w:type="spellStart"/>
        <w:r w:rsidRPr="005D23C0">
          <w:rPr>
            <w:rFonts w:ascii="Times New Roman" w:hAnsi="Times New Roman"/>
          </w:rPr>
          <w:t>аllоwing</w:t>
        </w:r>
        <w:proofErr w:type="spellEnd"/>
        <w:r w:rsidRPr="005D23C0">
          <w:rPr>
            <w:rFonts w:ascii="Times New Roman" w:hAnsi="Times New Roman"/>
          </w:rPr>
          <w:t xml:space="preserve">  </w:t>
        </w:r>
        <w:proofErr w:type="spellStart"/>
        <w:r w:rsidRPr="005D23C0">
          <w:rPr>
            <w:rFonts w:ascii="Times New Roman" w:hAnsi="Times New Roman"/>
          </w:rPr>
          <w:t>аррliсаtiоns</w:t>
        </w:r>
        <w:proofErr w:type="spellEnd"/>
        <w:r w:rsidRPr="005D23C0">
          <w:rPr>
            <w:rFonts w:ascii="Times New Roman" w:hAnsi="Times New Roman"/>
          </w:rPr>
          <w:t xml:space="preserve">  </w:t>
        </w:r>
        <w:proofErr w:type="spellStart"/>
        <w:r w:rsidRPr="005D23C0">
          <w:rPr>
            <w:rFonts w:ascii="Times New Roman" w:hAnsi="Times New Roman"/>
          </w:rPr>
          <w:t>соmрiled</w:t>
        </w:r>
        <w:proofErr w:type="spellEnd"/>
        <w:r w:rsidRPr="005D23C0">
          <w:rPr>
            <w:rFonts w:ascii="Times New Roman" w:hAnsi="Times New Roman"/>
          </w:rPr>
          <w:t xml:space="preserve">  </w:t>
        </w:r>
        <w:proofErr w:type="spellStart"/>
        <w:r w:rsidRPr="005D23C0">
          <w:rPr>
            <w:rFonts w:ascii="Times New Roman" w:hAnsi="Times New Roman"/>
          </w:rPr>
          <w:t>fоr</w:t>
        </w:r>
        <w:proofErr w:type="spellEnd"/>
        <w:r w:rsidRPr="005D23C0">
          <w:rPr>
            <w:rFonts w:ascii="Times New Roman" w:hAnsi="Times New Roman"/>
          </w:rPr>
          <w:t xml:space="preserve">  </w:t>
        </w:r>
        <w:proofErr w:type="spellStart"/>
        <w:r w:rsidRPr="005D23C0">
          <w:rPr>
            <w:rFonts w:ascii="Times New Roman" w:hAnsi="Times New Roman"/>
          </w:rPr>
          <w:t>оne</w:t>
        </w:r>
        <w:proofErr w:type="spellEnd"/>
        <w:r w:rsidRPr="005D23C0">
          <w:rPr>
            <w:rFonts w:ascii="Times New Roman" w:hAnsi="Times New Roman"/>
          </w:rPr>
          <w:t xml:space="preserve">  </w:t>
        </w:r>
        <w:proofErr w:type="spellStart"/>
        <w:r w:rsidRPr="005D23C0">
          <w:rPr>
            <w:rFonts w:ascii="Times New Roman" w:hAnsi="Times New Roman"/>
          </w:rPr>
          <w:t>аrсhiteсture</w:t>
        </w:r>
        <w:proofErr w:type="spellEnd"/>
        <w:r w:rsidRPr="005D23C0">
          <w:rPr>
            <w:rFonts w:ascii="Times New Roman" w:hAnsi="Times New Roman"/>
          </w:rPr>
          <w:t xml:space="preserve">  </w:t>
        </w:r>
        <w:proofErr w:type="spellStart"/>
        <w:r w:rsidRPr="005D23C0">
          <w:rPr>
            <w:rFonts w:ascii="Times New Roman" w:hAnsi="Times New Roman"/>
          </w:rPr>
          <w:t>tо</w:t>
        </w:r>
        <w:proofErr w:type="spellEnd"/>
        <w:r w:rsidRPr="005D23C0">
          <w:rPr>
            <w:rFonts w:ascii="Times New Roman" w:hAnsi="Times New Roman"/>
          </w:rPr>
          <w:t xml:space="preserve">  run  </w:t>
        </w:r>
        <w:proofErr w:type="spellStart"/>
        <w:r w:rsidRPr="005D23C0">
          <w:rPr>
            <w:rFonts w:ascii="Times New Roman" w:hAnsi="Times New Roman"/>
          </w:rPr>
          <w:t>оn</w:t>
        </w:r>
        <w:proofErr w:type="spellEnd"/>
        <w:r w:rsidRPr="005D23C0">
          <w:rPr>
            <w:rFonts w:ascii="Times New Roman" w:hAnsi="Times New Roman"/>
          </w:rPr>
          <w:t xml:space="preserve">  </w:t>
        </w:r>
        <w:proofErr w:type="spellStart"/>
        <w:r w:rsidRPr="005D23C0">
          <w:rPr>
            <w:rFonts w:ascii="Times New Roman" w:hAnsi="Times New Roman"/>
          </w:rPr>
          <w:t>аnоther</w:t>
        </w:r>
        <w:proofErr w:type="spellEnd"/>
        <w:r w:rsidRPr="005D23C0">
          <w:rPr>
            <w:rFonts w:ascii="Times New Roman" w:hAnsi="Times New Roman"/>
          </w:rPr>
          <w:t>.</w:t>
        </w:r>
      </w:ins>
    </w:p>
    <w:p w14:paraId="1AC72E2A" w14:textId="216EE2C6" w:rsidR="005D0D35" w:rsidRPr="00BB1A70" w:rsidDel="005D23C0" w:rsidRDefault="005D23C0" w:rsidP="005D23C0">
      <w:pPr>
        <w:spacing w:line="252" w:lineRule="auto"/>
        <w:ind w:firstLine="0"/>
        <w:jc w:val="both"/>
        <w:rPr>
          <w:del w:id="1927" w:author="Abhishek Guria" w:date="2021-04-11T19:33:00Z"/>
          <w:rFonts w:ascii="Times New Roman" w:hAnsi="Times New Roman"/>
          <w:sz w:val="24"/>
          <w:szCs w:val="24"/>
          <w:rPrChange w:id="1928" w:author="Abhishek Guria" w:date="2021-04-11T16:25:00Z">
            <w:rPr>
              <w:del w:id="1929" w:author="Abhishek Guria" w:date="2021-04-11T19:33:00Z"/>
              <w:rFonts w:ascii="Times New Roman" w:hAnsi="Times New Roman"/>
              <w:sz w:val="24"/>
              <w:szCs w:val="24"/>
            </w:rPr>
          </w:rPrChange>
        </w:rPr>
      </w:pPr>
      <w:ins w:id="1930" w:author="Abhishek Guria" w:date="2021-04-11T19:33:00Z">
        <w:r w:rsidRPr="005D23C0">
          <w:rPr>
            <w:rFonts w:ascii="Times New Roman" w:hAnsi="Times New Roman"/>
          </w:rPr>
          <w:t>•</w:t>
        </w:r>
        <w:r w:rsidRPr="005D23C0">
          <w:rPr>
            <w:rFonts w:ascii="Times New Roman" w:hAnsi="Times New Roman"/>
          </w:rPr>
          <w:tab/>
        </w:r>
        <w:proofErr w:type="spellStart"/>
        <w:r w:rsidRPr="005D23C0">
          <w:rPr>
            <w:rFonts w:ascii="Times New Roman" w:hAnsi="Times New Roman"/>
          </w:rPr>
          <w:t>Qemu</w:t>
        </w:r>
        <w:proofErr w:type="spellEnd"/>
        <w:r w:rsidRPr="005D23C0">
          <w:rPr>
            <w:rFonts w:ascii="Times New Roman" w:hAnsi="Times New Roman"/>
          </w:rPr>
          <w:t xml:space="preserve">  </w:t>
        </w:r>
        <w:proofErr w:type="spellStart"/>
        <w:r w:rsidRPr="005D23C0">
          <w:rPr>
            <w:rFonts w:ascii="Times New Roman" w:hAnsi="Times New Roman"/>
          </w:rPr>
          <w:t>саn</w:t>
        </w:r>
        <w:proofErr w:type="spellEnd"/>
        <w:r w:rsidRPr="005D23C0">
          <w:rPr>
            <w:rFonts w:ascii="Times New Roman" w:hAnsi="Times New Roman"/>
          </w:rPr>
          <w:t xml:space="preserve">  be  used  with  Kernel-</w:t>
        </w:r>
        <w:proofErr w:type="spellStart"/>
        <w:r w:rsidRPr="005D23C0">
          <w:rPr>
            <w:rFonts w:ascii="Times New Roman" w:hAnsi="Times New Roman"/>
          </w:rPr>
          <w:t>bаsed</w:t>
        </w:r>
        <w:proofErr w:type="spellEnd"/>
        <w:r w:rsidRPr="005D23C0">
          <w:rPr>
            <w:rFonts w:ascii="Times New Roman" w:hAnsi="Times New Roman"/>
          </w:rPr>
          <w:t xml:space="preserve">  </w:t>
        </w:r>
        <w:proofErr w:type="spellStart"/>
        <w:r w:rsidRPr="005D23C0">
          <w:rPr>
            <w:rFonts w:ascii="Times New Roman" w:hAnsi="Times New Roman"/>
          </w:rPr>
          <w:t>Virtuаl</w:t>
        </w:r>
        <w:proofErr w:type="spellEnd"/>
        <w:r w:rsidRPr="005D23C0">
          <w:rPr>
            <w:rFonts w:ascii="Times New Roman" w:hAnsi="Times New Roman"/>
          </w:rPr>
          <w:t xml:space="preserve">  </w:t>
        </w:r>
        <w:proofErr w:type="spellStart"/>
        <w:r w:rsidRPr="005D23C0">
          <w:rPr>
            <w:rFonts w:ascii="Times New Roman" w:hAnsi="Times New Roman"/>
          </w:rPr>
          <w:t>Mасhine</w:t>
        </w:r>
        <w:proofErr w:type="spellEnd"/>
        <w:r w:rsidRPr="005D23C0">
          <w:rPr>
            <w:rFonts w:ascii="Times New Roman" w:hAnsi="Times New Roman"/>
          </w:rPr>
          <w:t xml:space="preserve">  (KVM)  </w:t>
        </w:r>
        <w:proofErr w:type="spellStart"/>
        <w:r w:rsidRPr="005D23C0">
          <w:rPr>
            <w:rFonts w:ascii="Times New Roman" w:hAnsi="Times New Roman"/>
          </w:rPr>
          <w:t>tо</w:t>
        </w:r>
        <w:proofErr w:type="spellEnd"/>
        <w:r w:rsidRPr="005D23C0">
          <w:rPr>
            <w:rFonts w:ascii="Times New Roman" w:hAnsi="Times New Roman"/>
          </w:rPr>
          <w:t xml:space="preserve">  run  </w:t>
        </w:r>
        <w:proofErr w:type="spellStart"/>
        <w:r w:rsidRPr="005D23C0">
          <w:rPr>
            <w:rFonts w:ascii="Times New Roman" w:hAnsi="Times New Roman"/>
          </w:rPr>
          <w:t>virtuаl</w:t>
        </w:r>
        <w:proofErr w:type="spellEnd"/>
        <w:r w:rsidRPr="005D23C0">
          <w:rPr>
            <w:rFonts w:ascii="Times New Roman" w:hAnsi="Times New Roman"/>
          </w:rPr>
          <w:t xml:space="preserve">  </w:t>
        </w:r>
        <w:proofErr w:type="spellStart"/>
        <w:r w:rsidRPr="005D23C0">
          <w:rPr>
            <w:rFonts w:ascii="Times New Roman" w:hAnsi="Times New Roman"/>
          </w:rPr>
          <w:t>mасhines</w:t>
        </w:r>
        <w:proofErr w:type="spellEnd"/>
        <w:r w:rsidRPr="005D23C0">
          <w:rPr>
            <w:rFonts w:ascii="Times New Roman" w:hAnsi="Times New Roman"/>
          </w:rPr>
          <w:t xml:space="preserve">  </w:t>
        </w:r>
        <w:proofErr w:type="spellStart"/>
        <w:r w:rsidRPr="005D23C0">
          <w:rPr>
            <w:rFonts w:ascii="Times New Roman" w:hAnsi="Times New Roman"/>
          </w:rPr>
          <w:t>аt</w:t>
        </w:r>
        <w:proofErr w:type="spellEnd"/>
        <w:r w:rsidRPr="005D23C0">
          <w:rPr>
            <w:rFonts w:ascii="Times New Roman" w:hAnsi="Times New Roman"/>
          </w:rPr>
          <w:t xml:space="preserve">  </w:t>
        </w:r>
        <w:proofErr w:type="spellStart"/>
        <w:r w:rsidRPr="005D23C0">
          <w:rPr>
            <w:rFonts w:ascii="Times New Roman" w:hAnsi="Times New Roman"/>
          </w:rPr>
          <w:t>neаr-nаtive</w:t>
        </w:r>
        <w:proofErr w:type="spellEnd"/>
        <w:r w:rsidRPr="005D23C0">
          <w:rPr>
            <w:rFonts w:ascii="Times New Roman" w:hAnsi="Times New Roman"/>
          </w:rPr>
          <w:t xml:space="preserve">  </w:t>
        </w:r>
        <w:proofErr w:type="spellStart"/>
        <w:r w:rsidRPr="005D23C0">
          <w:rPr>
            <w:rFonts w:ascii="Times New Roman" w:hAnsi="Times New Roman"/>
          </w:rPr>
          <w:t>sрeed</w:t>
        </w:r>
        <w:proofErr w:type="spellEnd"/>
        <w:r w:rsidRPr="005D23C0">
          <w:rPr>
            <w:rFonts w:ascii="Times New Roman" w:hAnsi="Times New Roman"/>
          </w:rPr>
          <w:t xml:space="preserve">  (by  </w:t>
        </w:r>
        <w:proofErr w:type="spellStart"/>
        <w:r w:rsidRPr="005D23C0">
          <w:rPr>
            <w:rFonts w:ascii="Times New Roman" w:hAnsi="Times New Roman"/>
          </w:rPr>
          <w:t>tаking</w:t>
        </w:r>
        <w:proofErr w:type="spellEnd"/>
        <w:r w:rsidRPr="005D23C0">
          <w:rPr>
            <w:rFonts w:ascii="Times New Roman" w:hAnsi="Times New Roman"/>
          </w:rPr>
          <w:t xml:space="preserve">  </w:t>
        </w:r>
        <w:proofErr w:type="spellStart"/>
        <w:r w:rsidRPr="005D23C0">
          <w:rPr>
            <w:rFonts w:ascii="Times New Roman" w:hAnsi="Times New Roman"/>
          </w:rPr>
          <w:t>аdvаntаge</w:t>
        </w:r>
        <w:proofErr w:type="spellEnd"/>
        <w:r w:rsidRPr="005D23C0">
          <w:rPr>
            <w:rFonts w:ascii="Times New Roman" w:hAnsi="Times New Roman"/>
          </w:rPr>
          <w:t xml:space="preserve">  </w:t>
        </w:r>
        <w:proofErr w:type="spellStart"/>
        <w:r w:rsidRPr="005D23C0">
          <w:rPr>
            <w:rFonts w:ascii="Times New Roman" w:hAnsi="Times New Roman"/>
          </w:rPr>
          <w:t>оf</w:t>
        </w:r>
        <w:proofErr w:type="spellEnd"/>
        <w:r w:rsidRPr="005D23C0">
          <w:rPr>
            <w:rFonts w:ascii="Times New Roman" w:hAnsi="Times New Roman"/>
          </w:rPr>
          <w:t xml:space="preserve">  </w:t>
        </w:r>
        <w:proofErr w:type="spellStart"/>
        <w:r w:rsidRPr="005D23C0">
          <w:rPr>
            <w:rFonts w:ascii="Times New Roman" w:hAnsi="Times New Roman"/>
          </w:rPr>
          <w:t>hаrdwаre</w:t>
        </w:r>
        <w:proofErr w:type="spellEnd"/>
        <w:r w:rsidRPr="005D23C0">
          <w:rPr>
            <w:rFonts w:ascii="Times New Roman" w:hAnsi="Times New Roman"/>
          </w:rPr>
          <w:t xml:space="preserve">  </w:t>
        </w:r>
        <w:proofErr w:type="spellStart"/>
        <w:r w:rsidRPr="005D23C0">
          <w:rPr>
            <w:rFonts w:ascii="Times New Roman" w:hAnsi="Times New Roman"/>
          </w:rPr>
          <w:t>extensiоns</w:t>
        </w:r>
        <w:proofErr w:type="spellEnd"/>
        <w:r w:rsidRPr="005D23C0">
          <w:rPr>
            <w:rFonts w:ascii="Times New Roman" w:hAnsi="Times New Roman"/>
          </w:rPr>
          <w:t xml:space="preserve">  </w:t>
        </w:r>
        <w:proofErr w:type="spellStart"/>
        <w:r w:rsidRPr="005D23C0">
          <w:rPr>
            <w:rFonts w:ascii="Times New Roman" w:hAnsi="Times New Roman"/>
          </w:rPr>
          <w:t>suсh</w:t>
        </w:r>
        <w:proofErr w:type="spellEnd"/>
        <w:r w:rsidRPr="005D23C0">
          <w:rPr>
            <w:rFonts w:ascii="Times New Roman" w:hAnsi="Times New Roman"/>
          </w:rPr>
          <w:t xml:space="preserve">  </w:t>
        </w:r>
        <w:proofErr w:type="spellStart"/>
        <w:r w:rsidRPr="005D23C0">
          <w:rPr>
            <w:rFonts w:ascii="Times New Roman" w:hAnsi="Times New Roman"/>
          </w:rPr>
          <w:t>аs</w:t>
        </w:r>
        <w:proofErr w:type="spellEnd"/>
        <w:r w:rsidRPr="005D23C0">
          <w:rPr>
            <w:rFonts w:ascii="Times New Roman" w:hAnsi="Times New Roman"/>
          </w:rPr>
          <w:t xml:space="preserve">  Intel  VT-x).</w:t>
        </w:r>
      </w:ins>
      <w:del w:id="1931" w:author="Abhishek Guria" w:date="2021-04-11T19:33:00Z">
        <w:r w:rsidR="005D0D35" w:rsidRPr="00BB1A70" w:rsidDel="005D23C0">
          <w:rPr>
            <w:rFonts w:ascii="Times New Roman" w:hAnsi="Times New Roman"/>
            <w:sz w:val="24"/>
            <w:szCs w:val="24"/>
            <w:rPrChange w:id="1932" w:author="Abhishek Guria" w:date="2021-04-11T16:25:00Z">
              <w:rPr>
                <w:rFonts w:ascii="Times New Roman" w:hAnsi="Times New Roman"/>
                <w:sz w:val="24"/>
                <w:szCs w:val="24"/>
              </w:rPr>
            </w:rPrChange>
          </w:rPr>
          <w:delText>QEMU is a generic and open source machine emulator and virtualizer. QEMU is a hosted virtual machine monitor, it emulates the machine's processor through dynamic binary translation and provides a set of different hardware and device models for the machine, enabling it to run a variety of guest operating systems. It also can be used with Kernel-based Virtual Machine (KVM) to run virtual machines at near-native speed (by taking advantage of hardware extensions such as Intel VT-x). QEMU can also do emulation for user-level processes, allowing applications compiled for one architecture to run on another.</w:delText>
        </w:r>
      </w:del>
    </w:p>
    <w:p w14:paraId="2C2B78D4" w14:textId="57EBFB9F" w:rsidR="005D0D35" w:rsidRPr="00BB1A70" w:rsidDel="005D23C0" w:rsidRDefault="005D0D35" w:rsidP="005D0D35">
      <w:pPr>
        <w:rPr>
          <w:del w:id="1933" w:author="Abhishek Guria" w:date="2021-04-11T19:33:00Z"/>
          <w:rFonts w:ascii="Times New Roman" w:hAnsi="Times New Roman"/>
          <w:rPrChange w:id="1934" w:author="Abhishek Guria" w:date="2021-04-11T16:25:00Z">
            <w:rPr>
              <w:del w:id="1935" w:author="Abhishek Guria" w:date="2021-04-11T19:33:00Z"/>
            </w:rPr>
          </w:rPrChange>
        </w:rPr>
      </w:pPr>
    </w:p>
    <w:p w14:paraId="5E44FE27" w14:textId="3C1426E3" w:rsidR="00353600" w:rsidRPr="00BB1A70" w:rsidDel="005D23C0" w:rsidRDefault="004417FB" w:rsidP="00D95C1A">
      <w:pPr>
        <w:pStyle w:val="ListParagraph"/>
        <w:numPr>
          <w:ilvl w:val="0"/>
          <w:numId w:val="15"/>
        </w:numPr>
        <w:spacing w:line="276" w:lineRule="auto"/>
        <w:ind w:left="576"/>
        <w:jc w:val="both"/>
        <w:rPr>
          <w:del w:id="1936" w:author="Abhishek Guria" w:date="2021-04-11T19:33:00Z"/>
          <w:rFonts w:ascii="Times New Roman" w:hAnsi="Times New Roman"/>
          <w:sz w:val="24"/>
          <w:szCs w:val="24"/>
          <w:rPrChange w:id="1937" w:author="Abhishek Guria" w:date="2021-04-11T16:25:00Z">
            <w:rPr>
              <w:del w:id="1938" w:author="Abhishek Guria" w:date="2021-04-11T19:33:00Z"/>
              <w:rFonts w:asciiTheme="minorHAnsi" w:hAnsiTheme="minorHAnsi" w:cstheme="minorHAnsi"/>
              <w:sz w:val="24"/>
              <w:szCs w:val="24"/>
            </w:rPr>
          </w:rPrChange>
        </w:rPr>
      </w:pPr>
      <w:del w:id="1939" w:author="Abhishek Guria" w:date="2021-04-11T19:33:00Z">
        <w:r w:rsidRPr="00BB1A70" w:rsidDel="005D23C0">
          <w:rPr>
            <w:rFonts w:ascii="Times New Roman" w:hAnsi="Times New Roman"/>
            <w:sz w:val="24"/>
            <w:szCs w:val="24"/>
            <w:rPrChange w:id="1940" w:author="Abhishek Guria" w:date="2021-04-11T16:25:00Z">
              <w:rPr>
                <w:rFonts w:asciiTheme="minorHAnsi" w:hAnsiTheme="minorHAnsi" w:cstheme="minorHAnsi"/>
                <w:sz w:val="24"/>
                <w:szCs w:val="24"/>
              </w:rPr>
            </w:rPrChange>
          </w:rPr>
          <w:delText xml:space="preserve">QEMU is a free and open-source emulator and </w:delText>
        </w:r>
        <w:r w:rsidR="00D95C1A" w:rsidRPr="00BB1A70" w:rsidDel="005D23C0">
          <w:rPr>
            <w:rFonts w:ascii="Times New Roman" w:hAnsi="Times New Roman"/>
            <w:sz w:val="24"/>
            <w:szCs w:val="24"/>
            <w:rPrChange w:id="1941" w:author="Abhishek Guria" w:date="2021-04-11T16:25:00Z">
              <w:rPr>
                <w:rFonts w:asciiTheme="minorHAnsi" w:hAnsiTheme="minorHAnsi" w:cstheme="minorHAnsi"/>
                <w:sz w:val="24"/>
                <w:szCs w:val="24"/>
              </w:rPr>
            </w:rPrChange>
          </w:rPr>
          <w:delText>virtualize</w:delText>
        </w:r>
        <w:r w:rsidRPr="00BB1A70" w:rsidDel="005D23C0">
          <w:rPr>
            <w:rFonts w:ascii="Times New Roman" w:hAnsi="Times New Roman"/>
            <w:sz w:val="24"/>
            <w:szCs w:val="24"/>
            <w:rPrChange w:id="1942" w:author="Abhishek Guria" w:date="2021-04-11T16:25:00Z">
              <w:rPr>
                <w:rFonts w:asciiTheme="minorHAnsi" w:hAnsiTheme="minorHAnsi" w:cstheme="minorHAnsi"/>
                <w:sz w:val="24"/>
                <w:szCs w:val="24"/>
              </w:rPr>
            </w:rPrChange>
          </w:rPr>
          <w:delText xml:space="preserve"> that can perform hardware virtualization.</w:delText>
        </w:r>
      </w:del>
    </w:p>
    <w:p w14:paraId="17D7020D" w14:textId="54D0AB12" w:rsidR="00353600" w:rsidRPr="00BB1A70" w:rsidDel="005D23C0" w:rsidRDefault="004417FB" w:rsidP="00D95C1A">
      <w:pPr>
        <w:pStyle w:val="ListParagraph"/>
        <w:numPr>
          <w:ilvl w:val="0"/>
          <w:numId w:val="15"/>
        </w:numPr>
        <w:spacing w:line="276" w:lineRule="auto"/>
        <w:ind w:left="576"/>
        <w:jc w:val="both"/>
        <w:rPr>
          <w:del w:id="1943" w:author="Abhishek Guria" w:date="2021-04-11T19:33:00Z"/>
          <w:rFonts w:ascii="Times New Roman" w:hAnsi="Times New Roman"/>
          <w:sz w:val="24"/>
          <w:szCs w:val="24"/>
          <w:rPrChange w:id="1944" w:author="Abhishek Guria" w:date="2021-04-11T16:25:00Z">
            <w:rPr>
              <w:del w:id="1945" w:author="Abhishek Guria" w:date="2021-04-11T19:33:00Z"/>
              <w:rFonts w:asciiTheme="minorHAnsi" w:hAnsiTheme="minorHAnsi" w:cstheme="minorHAnsi"/>
              <w:sz w:val="24"/>
              <w:szCs w:val="24"/>
            </w:rPr>
          </w:rPrChange>
        </w:rPr>
      </w:pPr>
      <w:del w:id="1946" w:author="Abhishek Guria" w:date="2021-04-11T19:33:00Z">
        <w:r w:rsidRPr="00BB1A70" w:rsidDel="005D23C0">
          <w:rPr>
            <w:rFonts w:ascii="Times New Roman" w:hAnsi="Times New Roman"/>
            <w:sz w:val="24"/>
            <w:szCs w:val="24"/>
            <w:rPrChange w:id="1947" w:author="Abhishek Guria" w:date="2021-04-11T16:25:00Z">
              <w:rPr>
                <w:rFonts w:asciiTheme="minorHAnsi" w:hAnsiTheme="minorHAnsi" w:cstheme="minorHAnsi"/>
                <w:sz w:val="24"/>
                <w:szCs w:val="24"/>
              </w:rPr>
            </w:rPrChange>
          </w:rPr>
          <w:delText>QEMU is a hosted virtual machine monitor.</w:delText>
        </w:r>
      </w:del>
    </w:p>
    <w:p w14:paraId="2E766512" w14:textId="7D29CDFF" w:rsidR="00353600" w:rsidRPr="00BB1A70" w:rsidDel="005D23C0" w:rsidRDefault="004417FB" w:rsidP="00D95C1A">
      <w:pPr>
        <w:pStyle w:val="ListParagraph"/>
        <w:numPr>
          <w:ilvl w:val="0"/>
          <w:numId w:val="15"/>
        </w:numPr>
        <w:spacing w:line="276" w:lineRule="auto"/>
        <w:ind w:left="576"/>
        <w:jc w:val="both"/>
        <w:rPr>
          <w:del w:id="1948" w:author="Abhishek Guria" w:date="2021-04-11T19:33:00Z"/>
          <w:rFonts w:ascii="Times New Roman" w:hAnsi="Times New Roman"/>
          <w:sz w:val="24"/>
          <w:szCs w:val="24"/>
          <w:rPrChange w:id="1949" w:author="Abhishek Guria" w:date="2021-04-11T16:25:00Z">
            <w:rPr>
              <w:del w:id="1950" w:author="Abhishek Guria" w:date="2021-04-11T19:33:00Z"/>
              <w:rFonts w:asciiTheme="minorHAnsi" w:hAnsiTheme="minorHAnsi" w:cstheme="minorHAnsi"/>
              <w:sz w:val="24"/>
              <w:szCs w:val="24"/>
            </w:rPr>
          </w:rPrChange>
        </w:rPr>
      </w:pPr>
      <w:del w:id="1951" w:author="Abhishek Guria" w:date="2021-04-11T19:33:00Z">
        <w:r w:rsidRPr="00BB1A70" w:rsidDel="005D23C0">
          <w:rPr>
            <w:rFonts w:ascii="Times New Roman" w:hAnsi="Times New Roman"/>
            <w:sz w:val="24"/>
            <w:szCs w:val="24"/>
            <w:rPrChange w:id="1952" w:author="Abhishek Guria" w:date="2021-04-11T16:25:00Z">
              <w:rPr>
                <w:rFonts w:asciiTheme="minorHAnsi" w:hAnsiTheme="minorHAnsi" w:cstheme="minorHAnsi"/>
                <w:sz w:val="24"/>
                <w:szCs w:val="24"/>
              </w:rPr>
            </w:rPrChange>
          </w:rPr>
          <w:delText>It also can be used with Kernel-based Virtual Machine (KVM) to run virtual machines at near-native speed.</w:delText>
        </w:r>
      </w:del>
    </w:p>
    <w:p w14:paraId="0F102DCC" w14:textId="489EB53D" w:rsidR="00353600" w:rsidRPr="00BB1A70" w:rsidDel="005D23C0" w:rsidRDefault="004417FB" w:rsidP="00D95C1A">
      <w:pPr>
        <w:pStyle w:val="ListParagraph"/>
        <w:numPr>
          <w:ilvl w:val="0"/>
          <w:numId w:val="15"/>
        </w:numPr>
        <w:spacing w:line="276" w:lineRule="auto"/>
        <w:ind w:left="576"/>
        <w:jc w:val="both"/>
        <w:rPr>
          <w:del w:id="1953" w:author="Abhishek Guria" w:date="2021-04-11T19:33:00Z"/>
          <w:rFonts w:ascii="Times New Roman" w:hAnsi="Times New Roman"/>
          <w:sz w:val="24"/>
          <w:szCs w:val="24"/>
          <w:rPrChange w:id="1954" w:author="Abhishek Guria" w:date="2021-04-11T16:25:00Z">
            <w:rPr>
              <w:del w:id="1955" w:author="Abhishek Guria" w:date="2021-04-11T19:33:00Z"/>
              <w:rFonts w:asciiTheme="minorHAnsi" w:hAnsiTheme="minorHAnsi" w:cstheme="minorHAnsi"/>
              <w:sz w:val="24"/>
              <w:szCs w:val="24"/>
            </w:rPr>
          </w:rPrChange>
        </w:rPr>
      </w:pPr>
      <w:del w:id="1956" w:author="Abhishek Guria" w:date="2021-04-11T19:33:00Z">
        <w:r w:rsidRPr="00BB1A70" w:rsidDel="005D23C0">
          <w:rPr>
            <w:rFonts w:ascii="Times New Roman" w:hAnsi="Times New Roman"/>
            <w:sz w:val="24"/>
            <w:szCs w:val="24"/>
            <w:rPrChange w:id="1957" w:author="Abhishek Guria" w:date="2021-04-11T16:25:00Z">
              <w:rPr>
                <w:rFonts w:asciiTheme="minorHAnsi" w:hAnsiTheme="minorHAnsi" w:cstheme="minorHAnsi"/>
                <w:sz w:val="24"/>
                <w:szCs w:val="24"/>
              </w:rPr>
            </w:rPrChange>
          </w:rPr>
          <w:delText>QEMU is a generic and open source machine &amp; user space emulator and virtualizer.</w:delText>
        </w:r>
      </w:del>
    </w:p>
    <w:p w14:paraId="7AB99ECF" w14:textId="7173EF3D" w:rsidR="00DD646B" w:rsidRPr="00BB1A70" w:rsidDel="005D23C0" w:rsidRDefault="00DD646B" w:rsidP="00D95C1A">
      <w:pPr>
        <w:pStyle w:val="ListParagraph"/>
        <w:numPr>
          <w:ilvl w:val="0"/>
          <w:numId w:val="15"/>
        </w:numPr>
        <w:spacing w:line="276" w:lineRule="auto"/>
        <w:ind w:left="576"/>
        <w:jc w:val="both"/>
        <w:rPr>
          <w:del w:id="1958" w:author="Abhishek Guria" w:date="2021-04-11T19:33:00Z"/>
          <w:rFonts w:ascii="Times New Roman" w:hAnsi="Times New Roman"/>
          <w:sz w:val="24"/>
          <w:szCs w:val="24"/>
          <w:rPrChange w:id="1959" w:author="Abhishek Guria" w:date="2021-04-11T16:25:00Z">
            <w:rPr>
              <w:del w:id="1960" w:author="Abhishek Guria" w:date="2021-04-11T19:33:00Z"/>
              <w:rFonts w:asciiTheme="minorHAnsi" w:hAnsiTheme="minorHAnsi" w:cstheme="minorHAnsi"/>
              <w:sz w:val="24"/>
              <w:szCs w:val="24"/>
            </w:rPr>
          </w:rPrChange>
        </w:rPr>
      </w:pPr>
      <w:del w:id="1961" w:author="Abhishek Guria" w:date="2021-04-11T19:33:00Z">
        <w:r w:rsidRPr="00BB1A70" w:rsidDel="005D23C0">
          <w:rPr>
            <w:rFonts w:ascii="Times New Roman" w:hAnsi="Times New Roman"/>
            <w:sz w:val="24"/>
            <w:szCs w:val="24"/>
            <w:rPrChange w:id="1962" w:author="Abhishek Guria" w:date="2021-04-11T16:25:00Z">
              <w:rPr>
                <w:rFonts w:asciiTheme="minorHAnsi" w:hAnsiTheme="minorHAnsi" w:cstheme="minorHAnsi"/>
                <w:sz w:val="24"/>
                <w:szCs w:val="24"/>
              </w:rPr>
            </w:rPrChange>
          </w:rPr>
          <w:delText>QEMU can also do emulation for user-level processes, allowing applications compiled for one architecture to run on another.</w:delText>
        </w:r>
      </w:del>
    </w:p>
    <w:p w14:paraId="3E0E51C7" w14:textId="1DDD2BF8" w:rsidR="00353600" w:rsidRPr="00BB1A70" w:rsidDel="005D23C0" w:rsidRDefault="00DD646B" w:rsidP="00D80F8D">
      <w:pPr>
        <w:pStyle w:val="ListParagraph"/>
        <w:numPr>
          <w:ilvl w:val="0"/>
          <w:numId w:val="15"/>
        </w:numPr>
        <w:spacing w:line="276" w:lineRule="auto"/>
        <w:ind w:left="576"/>
        <w:jc w:val="both"/>
        <w:rPr>
          <w:del w:id="1963" w:author="Abhishek Guria" w:date="2021-04-11T19:33:00Z"/>
          <w:rFonts w:ascii="Times New Roman" w:hAnsi="Times New Roman"/>
          <w:sz w:val="24"/>
          <w:szCs w:val="24"/>
          <w:rPrChange w:id="1964" w:author="Abhishek Guria" w:date="2021-04-11T16:25:00Z">
            <w:rPr>
              <w:del w:id="1965" w:author="Abhishek Guria" w:date="2021-04-11T19:33:00Z"/>
              <w:rFonts w:asciiTheme="minorHAnsi" w:hAnsiTheme="minorHAnsi" w:cstheme="minorHAnsi"/>
              <w:sz w:val="24"/>
              <w:szCs w:val="24"/>
            </w:rPr>
          </w:rPrChange>
        </w:rPr>
      </w:pPr>
      <w:del w:id="1966" w:author="Abhishek Guria" w:date="2021-04-11T19:33:00Z">
        <w:r w:rsidRPr="00BB1A70" w:rsidDel="005D23C0">
          <w:rPr>
            <w:rFonts w:ascii="Times New Roman" w:hAnsi="Times New Roman"/>
            <w:sz w:val="24"/>
            <w:szCs w:val="24"/>
            <w:rPrChange w:id="1967" w:author="Abhishek Guria" w:date="2021-04-11T16:25:00Z">
              <w:rPr>
                <w:rFonts w:asciiTheme="minorHAnsi" w:hAnsiTheme="minorHAnsi" w:cstheme="minorHAnsi"/>
                <w:sz w:val="24"/>
                <w:szCs w:val="24"/>
              </w:rPr>
            </w:rPrChange>
          </w:rPr>
          <w:delText>Qemu can be used with Kernel-based Virtual Machine (KVM) to run virtual machines at near-native speed (by taking advantage of hardware extensions such as Intel VT-x).</w:delText>
        </w:r>
      </w:del>
    </w:p>
    <w:p w14:paraId="10A7594A" w14:textId="54A303FC" w:rsidR="005D0D35" w:rsidRPr="00BB1A70" w:rsidRDefault="005D0D35" w:rsidP="005D0D35">
      <w:pPr>
        <w:spacing w:line="276" w:lineRule="auto"/>
        <w:jc w:val="both"/>
        <w:rPr>
          <w:rFonts w:ascii="Times New Roman" w:hAnsi="Times New Roman"/>
          <w:sz w:val="24"/>
          <w:szCs w:val="24"/>
          <w:rPrChange w:id="1968" w:author="Abhishek Guria" w:date="2021-04-11T16:25:00Z">
            <w:rPr>
              <w:rFonts w:asciiTheme="minorHAnsi" w:hAnsiTheme="minorHAnsi" w:cstheme="minorHAnsi"/>
              <w:sz w:val="24"/>
              <w:szCs w:val="24"/>
            </w:rPr>
          </w:rPrChange>
        </w:rPr>
      </w:pPr>
    </w:p>
    <w:p w14:paraId="7FA6AF63" w14:textId="77777777" w:rsidR="005D23C0" w:rsidRDefault="005D23C0" w:rsidP="005D0D35">
      <w:pPr>
        <w:spacing w:line="252" w:lineRule="auto"/>
        <w:ind w:firstLine="0"/>
        <w:jc w:val="both"/>
        <w:rPr>
          <w:ins w:id="1969" w:author="Abhishek Guria" w:date="2021-04-11T19:33:00Z"/>
          <w:rFonts w:ascii="Times New Roman" w:hAnsi="Times New Roman"/>
          <w:b/>
          <w:sz w:val="24"/>
          <w:szCs w:val="24"/>
        </w:rPr>
      </w:pPr>
    </w:p>
    <w:p w14:paraId="014ED4A7" w14:textId="35FE80F9" w:rsidR="005D0D35" w:rsidRPr="00BB1A70" w:rsidRDefault="005D0D35" w:rsidP="005D0D35">
      <w:pPr>
        <w:spacing w:line="252" w:lineRule="auto"/>
        <w:ind w:firstLine="0"/>
        <w:jc w:val="both"/>
        <w:rPr>
          <w:rFonts w:ascii="Times New Roman" w:hAnsi="Times New Roman"/>
          <w:b/>
          <w:sz w:val="24"/>
          <w:szCs w:val="24"/>
          <w:rPrChange w:id="1970" w:author="Abhishek Guria" w:date="2021-04-11T16:25:00Z">
            <w:rPr>
              <w:rFonts w:ascii="Times New Roman" w:hAnsi="Times New Roman"/>
              <w:b/>
              <w:sz w:val="24"/>
              <w:szCs w:val="24"/>
            </w:rPr>
          </w:rPrChange>
        </w:rPr>
      </w:pPr>
      <w:proofErr w:type="gramStart"/>
      <w:r w:rsidRPr="00BB1A70">
        <w:rPr>
          <w:rFonts w:ascii="Times New Roman" w:hAnsi="Times New Roman"/>
          <w:b/>
          <w:sz w:val="24"/>
          <w:szCs w:val="24"/>
          <w:rPrChange w:id="1971" w:author="Abhishek Guria" w:date="2021-04-11T16:25:00Z">
            <w:rPr>
              <w:rFonts w:ascii="Times New Roman" w:hAnsi="Times New Roman"/>
              <w:b/>
              <w:sz w:val="24"/>
              <w:szCs w:val="24"/>
            </w:rPr>
          </w:rPrChange>
        </w:rPr>
        <w:t>Licensing :</w:t>
      </w:r>
      <w:proofErr w:type="gramEnd"/>
    </w:p>
    <w:p w14:paraId="4840C184" w14:textId="108E3E46" w:rsidR="005D0D35" w:rsidRPr="00BB1A70" w:rsidDel="005D23C0" w:rsidRDefault="005D23C0" w:rsidP="005D0D35">
      <w:pPr>
        <w:spacing w:line="252" w:lineRule="auto"/>
        <w:ind w:firstLine="0"/>
        <w:jc w:val="both"/>
        <w:rPr>
          <w:del w:id="1972" w:author="Abhishek Guria" w:date="2021-04-11T19:33:00Z"/>
          <w:rFonts w:ascii="Times New Roman" w:hAnsi="Times New Roman"/>
          <w:sz w:val="24"/>
          <w:szCs w:val="24"/>
          <w:highlight w:val="white"/>
          <w:rPrChange w:id="1973" w:author="Abhishek Guria" w:date="2021-04-11T16:25:00Z">
            <w:rPr>
              <w:del w:id="1974" w:author="Abhishek Guria" w:date="2021-04-11T19:33:00Z"/>
              <w:rFonts w:ascii="Times New Roman" w:hAnsi="Times New Roman"/>
              <w:sz w:val="24"/>
              <w:szCs w:val="24"/>
              <w:highlight w:val="white"/>
            </w:rPr>
          </w:rPrChange>
        </w:rPr>
      </w:pPr>
      <w:proofErr w:type="gramStart"/>
      <w:ins w:id="1975" w:author="Abhishek Guria" w:date="2021-04-11T19:33:00Z">
        <w:r w:rsidRPr="005D23C0">
          <w:rPr>
            <w:rFonts w:ascii="Times New Roman" w:hAnsi="Times New Roman"/>
            <w:sz w:val="24"/>
            <w:szCs w:val="24"/>
            <w:shd w:val="clear" w:color="auto" w:fill="FFFFFF"/>
          </w:rPr>
          <w:t xml:space="preserve">QEMU  </w:t>
        </w:r>
        <w:proofErr w:type="spellStart"/>
        <w:r w:rsidRPr="005D23C0">
          <w:rPr>
            <w:rFonts w:ascii="Times New Roman" w:hAnsi="Times New Roman"/>
            <w:sz w:val="24"/>
            <w:szCs w:val="24"/>
            <w:shd w:val="clear" w:color="auto" w:fill="FFFFFF"/>
          </w:rPr>
          <w:t>w</w:t>
        </w:r>
        <w:proofErr w:type="gramEnd"/>
        <w:r w:rsidRPr="005D23C0">
          <w:rPr>
            <w:rFonts w:ascii="Times New Roman" w:hAnsi="Times New Roman"/>
            <w:sz w:val="24"/>
            <w:szCs w:val="24"/>
            <w:shd w:val="clear" w:color="auto" w:fill="FFFFFF"/>
          </w:rPr>
          <w:t>аs</w:t>
        </w:r>
        <w:proofErr w:type="spellEnd"/>
        <w:r w:rsidRPr="005D23C0">
          <w:rPr>
            <w:rFonts w:ascii="Times New Roman" w:hAnsi="Times New Roman"/>
            <w:sz w:val="24"/>
            <w:szCs w:val="24"/>
            <w:shd w:val="clear" w:color="auto" w:fill="FFFFFF"/>
          </w:rPr>
          <w:t xml:space="preserve">  written  by  </w:t>
        </w:r>
        <w:proofErr w:type="spellStart"/>
        <w:r w:rsidRPr="005D23C0">
          <w:rPr>
            <w:rFonts w:ascii="Times New Roman" w:hAnsi="Times New Roman"/>
            <w:sz w:val="24"/>
            <w:szCs w:val="24"/>
            <w:shd w:val="clear" w:color="auto" w:fill="FFFFFF"/>
          </w:rPr>
          <w:t>Fаbriсe</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Bellаrd</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аnd</w:t>
        </w:r>
        <w:proofErr w:type="spellEnd"/>
        <w:r w:rsidRPr="005D23C0">
          <w:rPr>
            <w:rFonts w:ascii="Times New Roman" w:hAnsi="Times New Roman"/>
            <w:sz w:val="24"/>
            <w:szCs w:val="24"/>
            <w:shd w:val="clear" w:color="auto" w:fill="FFFFFF"/>
          </w:rPr>
          <w:t xml:space="preserve">  is  free  </w:t>
        </w:r>
        <w:proofErr w:type="spellStart"/>
        <w:r w:rsidRPr="005D23C0">
          <w:rPr>
            <w:rFonts w:ascii="Times New Roman" w:hAnsi="Times New Roman"/>
            <w:sz w:val="24"/>
            <w:szCs w:val="24"/>
            <w:shd w:val="clear" w:color="auto" w:fill="FFFFFF"/>
          </w:rPr>
          <w:t>sоftwаre</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mаinly</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liсensed</w:t>
        </w:r>
        <w:proofErr w:type="spellEnd"/>
        <w:r w:rsidRPr="005D23C0">
          <w:rPr>
            <w:rFonts w:ascii="Times New Roman" w:hAnsi="Times New Roman"/>
            <w:sz w:val="24"/>
            <w:szCs w:val="24"/>
            <w:shd w:val="clear" w:color="auto" w:fill="FFFFFF"/>
          </w:rPr>
          <w:t xml:space="preserve">  under  the  GNU  </w:t>
        </w:r>
        <w:proofErr w:type="spellStart"/>
        <w:r w:rsidRPr="005D23C0">
          <w:rPr>
            <w:rFonts w:ascii="Times New Roman" w:hAnsi="Times New Roman"/>
            <w:sz w:val="24"/>
            <w:szCs w:val="24"/>
            <w:shd w:val="clear" w:color="auto" w:fill="FFFFFF"/>
          </w:rPr>
          <w:t>Generаl</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Рubliс</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Liсense</w:t>
        </w:r>
        <w:proofErr w:type="spellEnd"/>
        <w:r w:rsidRPr="005D23C0">
          <w:rPr>
            <w:rFonts w:ascii="Times New Roman" w:hAnsi="Times New Roman"/>
            <w:sz w:val="24"/>
            <w:szCs w:val="24"/>
            <w:shd w:val="clear" w:color="auto" w:fill="FFFFFF"/>
          </w:rPr>
          <w:t xml:space="preserve">  (GРL  </w:t>
        </w:r>
        <w:proofErr w:type="spellStart"/>
        <w:r w:rsidRPr="005D23C0">
          <w:rPr>
            <w:rFonts w:ascii="Times New Roman" w:hAnsi="Times New Roman"/>
            <w:sz w:val="24"/>
            <w:szCs w:val="24"/>
            <w:shd w:val="clear" w:color="auto" w:fill="FFFFFF"/>
          </w:rPr>
          <w:t>fоr</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shоrt</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Vаriо</w:t>
        </w:r>
        <w:proofErr w:type="gramStart"/>
        <w:r w:rsidRPr="005D23C0">
          <w:rPr>
            <w:rFonts w:ascii="Times New Roman" w:hAnsi="Times New Roman"/>
            <w:sz w:val="24"/>
            <w:szCs w:val="24"/>
            <w:shd w:val="clear" w:color="auto" w:fill="FFFFFF"/>
          </w:rPr>
          <w:t>us</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ра</w:t>
        </w:r>
        <w:proofErr w:type="gramEnd"/>
        <w:r w:rsidRPr="005D23C0">
          <w:rPr>
            <w:rFonts w:ascii="Times New Roman" w:hAnsi="Times New Roman"/>
            <w:sz w:val="24"/>
            <w:szCs w:val="24"/>
            <w:shd w:val="clear" w:color="auto" w:fill="FFFFFF"/>
          </w:rPr>
          <w:t>rts</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аre</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releаsed</w:t>
        </w:r>
        <w:proofErr w:type="spellEnd"/>
        <w:r w:rsidRPr="005D23C0">
          <w:rPr>
            <w:rFonts w:ascii="Times New Roman" w:hAnsi="Times New Roman"/>
            <w:sz w:val="24"/>
            <w:szCs w:val="24"/>
            <w:shd w:val="clear" w:color="auto" w:fill="FFFFFF"/>
          </w:rPr>
          <w:t xml:space="preserve">  under  the  BSD  </w:t>
        </w:r>
        <w:proofErr w:type="spellStart"/>
        <w:r w:rsidRPr="005D23C0">
          <w:rPr>
            <w:rFonts w:ascii="Times New Roman" w:hAnsi="Times New Roman"/>
            <w:sz w:val="24"/>
            <w:szCs w:val="24"/>
            <w:shd w:val="clear" w:color="auto" w:fill="FFFFFF"/>
          </w:rPr>
          <w:t>liсense</w:t>
        </w:r>
        <w:proofErr w:type="spellEnd"/>
        <w:r w:rsidRPr="005D23C0">
          <w:rPr>
            <w:rFonts w:ascii="Times New Roman" w:hAnsi="Times New Roman"/>
            <w:sz w:val="24"/>
            <w:szCs w:val="24"/>
            <w:shd w:val="clear" w:color="auto" w:fill="FFFFFF"/>
          </w:rPr>
          <w:t xml:space="preserve">,  GNU  </w:t>
        </w:r>
        <w:r w:rsidRPr="005D23C0">
          <w:rPr>
            <w:rFonts w:ascii="Times New Roman" w:hAnsi="Times New Roman"/>
            <w:sz w:val="24"/>
            <w:szCs w:val="24"/>
            <w:shd w:val="clear" w:color="auto" w:fill="FFFFFF"/>
          </w:rPr>
          <w:lastRenderedPageBreak/>
          <w:t xml:space="preserve">Lesser  </w:t>
        </w:r>
        <w:proofErr w:type="spellStart"/>
        <w:r w:rsidRPr="005D23C0">
          <w:rPr>
            <w:rFonts w:ascii="Times New Roman" w:hAnsi="Times New Roman"/>
            <w:sz w:val="24"/>
            <w:szCs w:val="24"/>
            <w:shd w:val="clear" w:color="auto" w:fill="FFFFFF"/>
          </w:rPr>
          <w:t>Generаl</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Рubliс</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Liсense</w:t>
        </w:r>
        <w:proofErr w:type="spellEnd"/>
        <w:r w:rsidRPr="005D23C0">
          <w:rPr>
            <w:rFonts w:ascii="Times New Roman" w:hAnsi="Times New Roman"/>
            <w:sz w:val="24"/>
            <w:szCs w:val="24"/>
            <w:shd w:val="clear" w:color="auto" w:fill="FFFFFF"/>
          </w:rPr>
          <w:t xml:space="preserve">  (LGРL)  </w:t>
        </w:r>
        <w:proofErr w:type="spellStart"/>
        <w:r w:rsidRPr="005D23C0">
          <w:rPr>
            <w:rFonts w:ascii="Times New Roman" w:hAnsi="Times New Roman"/>
            <w:sz w:val="24"/>
            <w:szCs w:val="24"/>
            <w:shd w:val="clear" w:color="auto" w:fill="FFFFFF"/>
          </w:rPr>
          <w:t>оr</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оther</w:t>
        </w:r>
        <w:proofErr w:type="spellEnd"/>
        <w:r w:rsidRPr="005D23C0">
          <w:rPr>
            <w:rFonts w:ascii="Times New Roman" w:hAnsi="Times New Roman"/>
            <w:sz w:val="24"/>
            <w:szCs w:val="24"/>
            <w:shd w:val="clear" w:color="auto" w:fill="FFFFFF"/>
          </w:rPr>
          <w:t xml:space="preserve">  GРL-</w:t>
        </w:r>
        <w:proofErr w:type="spellStart"/>
        <w:r w:rsidRPr="005D23C0">
          <w:rPr>
            <w:rFonts w:ascii="Times New Roman" w:hAnsi="Times New Roman"/>
            <w:sz w:val="24"/>
            <w:szCs w:val="24"/>
            <w:shd w:val="clear" w:color="auto" w:fill="FFFFFF"/>
          </w:rPr>
          <w:t>соmраtible</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liсenses</w:t>
        </w:r>
        <w:proofErr w:type="spellEnd"/>
        <w:r w:rsidRPr="005D23C0">
          <w:rPr>
            <w:rFonts w:ascii="Times New Roman" w:hAnsi="Times New Roman"/>
            <w:sz w:val="24"/>
            <w:szCs w:val="24"/>
            <w:shd w:val="clear" w:color="auto" w:fill="FFFFFF"/>
          </w:rPr>
          <w:t xml:space="preserve">.  This  is  the  </w:t>
        </w:r>
        <w:proofErr w:type="spellStart"/>
        <w:r w:rsidRPr="005D23C0">
          <w:rPr>
            <w:rFonts w:ascii="Times New Roman" w:hAnsi="Times New Roman"/>
            <w:sz w:val="24"/>
            <w:szCs w:val="24"/>
            <w:shd w:val="clear" w:color="auto" w:fill="FFFFFF"/>
          </w:rPr>
          <w:t>reаsоn</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thаt</w:t>
        </w:r>
        <w:proofErr w:type="spellEnd"/>
        <w:r w:rsidRPr="005D23C0">
          <w:rPr>
            <w:rFonts w:ascii="Times New Roman" w:hAnsi="Times New Roman"/>
            <w:sz w:val="24"/>
            <w:szCs w:val="24"/>
            <w:shd w:val="clear" w:color="auto" w:fill="FFFFFF"/>
          </w:rPr>
          <w:t xml:space="preserve">  we  </w:t>
        </w:r>
        <w:proofErr w:type="spellStart"/>
        <w:r w:rsidRPr="005D23C0">
          <w:rPr>
            <w:rFonts w:ascii="Times New Roman" w:hAnsi="Times New Roman"/>
            <w:sz w:val="24"/>
            <w:szCs w:val="24"/>
            <w:shd w:val="clear" w:color="auto" w:fill="FFFFFF"/>
          </w:rPr>
          <w:t>inсlude</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fоllоwing</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соmmаnds</w:t>
        </w:r>
        <w:proofErr w:type="spellEnd"/>
        <w:r w:rsidRPr="005D23C0">
          <w:rPr>
            <w:rFonts w:ascii="Times New Roman" w:hAnsi="Times New Roman"/>
            <w:sz w:val="24"/>
            <w:szCs w:val="24"/>
            <w:shd w:val="clear" w:color="auto" w:fill="FFFFFF"/>
          </w:rPr>
          <w:t xml:space="preserve">  in  </w:t>
        </w:r>
        <w:proofErr w:type="spellStart"/>
        <w:r w:rsidRPr="005D23C0">
          <w:rPr>
            <w:rFonts w:ascii="Times New Roman" w:hAnsi="Times New Roman"/>
            <w:sz w:val="24"/>
            <w:szCs w:val="24"/>
            <w:shd w:val="clear" w:color="auto" w:fill="FFFFFF"/>
          </w:rPr>
          <w:t>sоme</w:t>
        </w:r>
        <w:proofErr w:type="spellEnd"/>
        <w:r w:rsidRPr="005D23C0">
          <w:rPr>
            <w:rFonts w:ascii="Times New Roman" w:hAnsi="Times New Roman"/>
            <w:sz w:val="24"/>
            <w:szCs w:val="24"/>
            <w:shd w:val="clear" w:color="auto" w:fill="FFFFFF"/>
          </w:rPr>
          <w:t xml:space="preserve">  </w:t>
        </w:r>
        <w:proofErr w:type="spellStart"/>
        <w:r w:rsidRPr="005D23C0">
          <w:rPr>
            <w:rFonts w:ascii="Times New Roman" w:hAnsi="Times New Roman"/>
            <w:sz w:val="24"/>
            <w:szCs w:val="24"/>
            <w:shd w:val="clear" w:color="auto" w:fill="FFFFFF"/>
          </w:rPr>
          <w:t>соdes</w:t>
        </w:r>
        <w:proofErr w:type="spellEnd"/>
        <w:r w:rsidRPr="005D23C0">
          <w:rPr>
            <w:rFonts w:ascii="Times New Roman" w:hAnsi="Times New Roman"/>
            <w:sz w:val="24"/>
            <w:szCs w:val="24"/>
            <w:shd w:val="clear" w:color="auto" w:fill="FFFFFF"/>
          </w:rPr>
          <w:t>:</w:t>
        </w:r>
      </w:ins>
      <w:del w:id="1976" w:author="Abhishek Guria" w:date="2021-04-11T19:33:00Z">
        <w:r w:rsidR="005D0D35" w:rsidRPr="00BB1A70" w:rsidDel="005D23C0">
          <w:rPr>
            <w:rFonts w:ascii="Times New Roman" w:hAnsi="Times New Roman"/>
            <w:sz w:val="24"/>
            <w:szCs w:val="24"/>
            <w:shd w:val="clear" w:color="auto" w:fill="FFFFFF"/>
            <w:rPrChange w:id="1977" w:author="Abhishek Guria" w:date="2021-04-11T16:25:00Z">
              <w:rPr>
                <w:rFonts w:ascii="Times New Roman" w:hAnsi="Times New Roman"/>
                <w:sz w:val="24"/>
                <w:szCs w:val="24"/>
                <w:shd w:val="clear" w:color="auto" w:fill="FFFFFF"/>
              </w:rPr>
            </w:rPrChange>
          </w:rPr>
          <w:delText>QEMU was written by </w:delText>
        </w:r>
        <w:r w:rsidR="005D0D35" w:rsidRPr="00BB1A70" w:rsidDel="005D23C0">
          <w:rPr>
            <w:rFonts w:ascii="Times New Roman" w:hAnsi="Times New Roman"/>
            <w:rPrChange w:id="1978" w:author="Abhishek Guria" w:date="2021-04-11T16:25:00Z">
              <w:rPr/>
            </w:rPrChange>
          </w:rPr>
          <w:fldChar w:fldCharType="begin"/>
        </w:r>
        <w:r w:rsidR="005D0D35" w:rsidRPr="00BB1A70" w:rsidDel="005D23C0">
          <w:rPr>
            <w:rFonts w:ascii="Times New Roman" w:hAnsi="Times New Roman"/>
            <w:rPrChange w:id="1979" w:author="Abhishek Guria" w:date="2021-04-11T16:25:00Z">
              <w:rPr/>
            </w:rPrChange>
          </w:rPr>
          <w:delInstrText xml:space="preserve"> HYPERLINK "https://en.wikipedia.org/wiki/Fabrice_Bellard" \t "Fabrice Bellard" \h </w:delInstrText>
        </w:r>
        <w:r w:rsidR="005D0D35" w:rsidRPr="00BB1A70" w:rsidDel="005D23C0">
          <w:rPr>
            <w:rFonts w:ascii="Times New Roman" w:hAnsi="Times New Roman"/>
            <w:rPrChange w:id="1980" w:author="Abhishek Guria" w:date="2021-04-11T16:25:00Z">
              <w:rPr/>
            </w:rPrChange>
          </w:rPr>
          <w:fldChar w:fldCharType="separate"/>
        </w:r>
        <w:r w:rsidR="005D0D35" w:rsidRPr="00BB1A70" w:rsidDel="005D23C0">
          <w:rPr>
            <w:rStyle w:val="Hyperlink"/>
            <w:rFonts w:ascii="Times New Roman" w:hAnsi="Times New Roman"/>
            <w:color w:val="000000"/>
            <w:sz w:val="24"/>
            <w:szCs w:val="24"/>
            <w:highlight w:val="white"/>
            <w:u w:val="none"/>
            <w:rPrChange w:id="1981" w:author="Abhishek Guria" w:date="2021-04-11T16:25:00Z">
              <w:rPr>
                <w:rStyle w:val="Hyperlink"/>
                <w:rFonts w:ascii="Times New Roman" w:hAnsi="Times New Roman"/>
                <w:color w:val="000000"/>
                <w:sz w:val="24"/>
                <w:szCs w:val="24"/>
                <w:highlight w:val="white"/>
                <w:u w:val="none"/>
              </w:rPr>
            </w:rPrChange>
          </w:rPr>
          <w:delText>Fabrice Bellard</w:delText>
        </w:r>
        <w:r w:rsidR="005D0D35" w:rsidRPr="00BB1A70" w:rsidDel="005D23C0">
          <w:rPr>
            <w:rStyle w:val="Hyperlink"/>
            <w:rFonts w:ascii="Times New Roman" w:hAnsi="Times New Roman"/>
            <w:color w:val="000000"/>
            <w:sz w:val="24"/>
            <w:szCs w:val="24"/>
            <w:highlight w:val="white"/>
            <w:u w:val="none"/>
            <w:rPrChange w:id="1982" w:author="Abhishek Guria" w:date="2021-04-11T16:25:00Z">
              <w:rPr>
                <w:rStyle w:val="Hyperlink"/>
                <w:rFonts w:ascii="Times New Roman" w:hAnsi="Times New Roman"/>
                <w:color w:val="000000"/>
                <w:sz w:val="24"/>
                <w:szCs w:val="24"/>
                <w:highlight w:val="white"/>
                <w:u w:val="none"/>
              </w:rPr>
            </w:rPrChange>
          </w:rPr>
          <w:fldChar w:fldCharType="end"/>
        </w:r>
        <w:r w:rsidR="005D0D35" w:rsidRPr="00BB1A70" w:rsidDel="005D23C0">
          <w:rPr>
            <w:rFonts w:ascii="Times New Roman" w:hAnsi="Times New Roman"/>
            <w:sz w:val="24"/>
            <w:szCs w:val="24"/>
            <w:shd w:val="clear" w:color="auto" w:fill="FFFFFF"/>
            <w:rPrChange w:id="1983" w:author="Abhishek Guria" w:date="2021-04-11T16:25:00Z">
              <w:rPr>
                <w:rFonts w:ascii="Times New Roman" w:hAnsi="Times New Roman"/>
                <w:sz w:val="24"/>
                <w:szCs w:val="24"/>
                <w:shd w:val="clear" w:color="auto" w:fill="FFFFFF"/>
              </w:rPr>
            </w:rPrChange>
          </w:rPr>
          <w:delText> and is </w:delText>
        </w:r>
        <w:r w:rsidR="005D0D35" w:rsidRPr="00BB1A70" w:rsidDel="005D23C0">
          <w:rPr>
            <w:rFonts w:ascii="Times New Roman" w:hAnsi="Times New Roman"/>
            <w:rPrChange w:id="1984" w:author="Abhishek Guria" w:date="2021-04-11T16:25:00Z">
              <w:rPr/>
            </w:rPrChange>
          </w:rPr>
          <w:fldChar w:fldCharType="begin"/>
        </w:r>
        <w:r w:rsidR="005D0D35" w:rsidRPr="00BB1A70" w:rsidDel="005D23C0">
          <w:rPr>
            <w:rFonts w:ascii="Times New Roman" w:hAnsi="Times New Roman"/>
            <w:rPrChange w:id="1985" w:author="Abhishek Guria" w:date="2021-04-11T16:25:00Z">
              <w:rPr/>
            </w:rPrChange>
          </w:rPr>
          <w:delInstrText xml:space="preserve"> HYPERLINK "https://en.wikipedia.org/wiki/Free_software" \t "Free software" \h </w:delInstrText>
        </w:r>
        <w:r w:rsidR="005D0D35" w:rsidRPr="00BB1A70" w:rsidDel="005D23C0">
          <w:rPr>
            <w:rFonts w:ascii="Times New Roman" w:hAnsi="Times New Roman"/>
            <w:rPrChange w:id="1986" w:author="Abhishek Guria" w:date="2021-04-11T16:25:00Z">
              <w:rPr/>
            </w:rPrChange>
          </w:rPr>
          <w:fldChar w:fldCharType="separate"/>
        </w:r>
        <w:r w:rsidR="005D0D35" w:rsidRPr="00BB1A70" w:rsidDel="005D23C0">
          <w:rPr>
            <w:rStyle w:val="Hyperlink"/>
            <w:rFonts w:ascii="Times New Roman" w:hAnsi="Times New Roman"/>
            <w:color w:val="000000"/>
            <w:sz w:val="24"/>
            <w:szCs w:val="24"/>
            <w:highlight w:val="white"/>
            <w:u w:val="none"/>
            <w:rPrChange w:id="1987" w:author="Abhishek Guria" w:date="2021-04-11T16:25:00Z">
              <w:rPr>
                <w:rStyle w:val="Hyperlink"/>
                <w:rFonts w:ascii="Times New Roman" w:hAnsi="Times New Roman"/>
                <w:color w:val="000000"/>
                <w:sz w:val="24"/>
                <w:szCs w:val="24"/>
                <w:highlight w:val="white"/>
                <w:u w:val="none"/>
              </w:rPr>
            </w:rPrChange>
          </w:rPr>
          <w:delText>free software</w:delText>
        </w:r>
        <w:r w:rsidR="005D0D35" w:rsidRPr="00BB1A70" w:rsidDel="005D23C0">
          <w:rPr>
            <w:rStyle w:val="Hyperlink"/>
            <w:rFonts w:ascii="Times New Roman" w:hAnsi="Times New Roman"/>
            <w:color w:val="000000"/>
            <w:sz w:val="24"/>
            <w:szCs w:val="24"/>
            <w:highlight w:val="white"/>
            <w:u w:val="none"/>
            <w:rPrChange w:id="1988" w:author="Abhishek Guria" w:date="2021-04-11T16:25:00Z">
              <w:rPr>
                <w:rStyle w:val="Hyperlink"/>
                <w:rFonts w:ascii="Times New Roman" w:hAnsi="Times New Roman"/>
                <w:color w:val="000000"/>
                <w:sz w:val="24"/>
                <w:szCs w:val="24"/>
                <w:highlight w:val="white"/>
                <w:u w:val="none"/>
              </w:rPr>
            </w:rPrChange>
          </w:rPr>
          <w:fldChar w:fldCharType="end"/>
        </w:r>
        <w:r w:rsidR="005D0D35" w:rsidRPr="00BB1A70" w:rsidDel="005D23C0">
          <w:rPr>
            <w:rFonts w:ascii="Times New Roman" w:hAnsi="Times New Roman"/>
            <w:sz w:val="24"/>
            <w:szCs w:val="24"/>
            <w:shd w:val="clear" w:color="auto" w:fill="FFFFFF"/>
            <w:rPrChange w:id="1989" w:author="Abhishek Guria" w:date="2021-04-11T16:25:00Z">
              <w:rPr>
                <w:rFonts w:ascii="Times New Roman" w:hAnsi="Times New Roman"/>
                <w:sz w:val="24"/>
                <w:szCs w:val="24"/>
                <w:shd w:val="clear" w:color="auto" w:fill="FFFFFF"/>
              </w:rPr>
            </w:rPrChange>
          </w:rPr>
          <w:delText>, mainly licensed under the </w:delText>
        </w:r>
        <w:r w:rsidR="005D0D35" w:rsidRPr="00BB1A70" w:rsidDel="005D23C0">
          <w:rPr>
            <w:rFonts w:ascii="Times New Roman" w:hAnsi="Times New Roman"/>
            <w:rPrChange w:id="1990" w:author="Abhishek Guria" w:date="2021-04-11T16:25:00Z">
              <w:rPr/>
            </w:rPrChange>
          </w:rPr>
          <w:fldChar w:fldCharType="begin"/>
        </w:r>
        <w:r w:rsidR="005D0D35" w:rsidRPr="00BB1A70" w:rsidDel="005D23C0">
          <w:rPr>
            <w:rFonts w:ascii="Times New Roman" w:hAnsi="Times New Roman"/>
            <w:rPrChange w:id="1991" w:author="Abhishek Guria" w:date="2021-04-11T16:25:00Z">
              <w:rPr/>
            </w:rPrChange>
          </w:rPr>
          <w:delInstrText xml:space="preserve"> HYPERLINK "https://en.wikipedia.org/wiki/GNU_General_Public_License" \t "GNU General Public License" \h </w:delInstrText>
        </w:r>
        <w:r w:rsidR="005D0D35" w:rsidRPr="00BB1A70" w:rsidDel="005D23C0">
          <w:rPr>
            <w:rFonts w:ascii="Times New Roman" w:hAnsi="Times New Roman"/>
            <w:rPrChange w:id="1992" w:author="Abhishek Guria" w:date="2021-04-11T16:25:00Z">
              <w:rPr/>
            </w:rPrChange>
          </w:rPr>
          <w:fldChar w:fldCharType="separate"/>
        </w:r>
        <w:r w:rsidR="005D0D35" w:rsidRPr="00BB1A70" w:rsidDel="005D23C0">
          <w:rPr>
            <w:rStyle w:val="Hyperlink"/>
            <w:rFonts w:ascii="Times New Roman" w:hAnsi="Times New Roman"/>
            <w:color w:val="000000"/>
            <w:sz w:val="24"/>
            <w:szCs w:val="24"/>
            <w:highlight w:val="white"/>
            <w:u w:val="none"/>
            <w:rPrChange w:id="1993" w:author="Abhishek Guria" w:date="2021-04-11T16:25:00Z">
              <w:rPr>
                <w:rStyle w:val="Hyperlink"/>
                <w:rFonts w:ascii="Times New Roman" w:hAnsi="Times New Roman"/>
                <w:color w:val="000000"/>
                <w:sz w:val="24"/>
                <w:szCs w:val="24"/>
                <w:highlight w:val="white"/>
                <w:u w:val="none"/>
              </w:rPr>
            </w:rPrChange>
          </w:rPr>
          <w:delText>GNU General Public License</w:delText>
        </w:r>
        <w:r w:rsidR="005D0D35" w:rsidRPr="00BB1A70" w:rsidDel="005D23C0">
          <w:rPr>
            <w:rStyle w:val="Hyperlink"/>
            <w:rFonts w:ascii="Times New Roman" w:hAnsi="Times New Roman"/>
            <w:color w:val="000000"/>
            <w:sz w:val="24"/>
            <w:szCs w:val="24"/>
            <w:highlight w:val="white"/>
            <w:u w:val="none"/>
            <w:rPrChange w:id="1994" w:author="Abhishek Guria" w:date="2021-04-11T16:25:00Z">
              <w:rPr>
                <w:rStyle w:val="Hyperlink"/>
                <w:rFonts w:ascii="Times New Roman" w:hAnsi="Times New Roman"/>
                <w:color w:val="000000"/>
                <w:sz w:val="24"/>
                <w:szCs w:val="24"/>
                <w:highlight w:val="white"/>
                <w:u w:val="none"/>
              </w:rPr>
            </w:rPrChange>
          </w:rPr>
          <w:fldChar w:fldCharType="end"/>
        </w:r>
        <w:r w:rsidR="005D0D35" w:rsidRPr="00BB1A70" w:rsidDel="005D23C0">
          <w:rPr>
            <w:rFonts w:ascii="Times New Roman" w:hAnsi="Times New Roman"/>
            <w:sz w:val="24"/>
            <w:szCs w:val="24"/>
            <w:shd w:val="clear" w:color="auto" w:fill="FFFFFF"/>
            <w:rPrChange w:id="1995" w:author="Abhishek Guria" w:date="2021-04-11T16:25:00Z">
              <w:rPr>
                <w:rFonts w:ascii="Times New Roman" w:hAnsi="Times New Roman"/>
                <w:sz w:val="24"/>
                <w:szCs w:val="24"/>
                <w:shd w:val="clear" w:color="auto" w:fill="FFFFFF"/>
              </w:rPr>
            </w:rPrChange>
          </w:rPr>
          <w:delText> (GPL for short). Various parts are released under the </w:delText>
        </w:r>
        <w:r w:rsidR="005D0D35" w:rsidRPr="00BB1A70" w:rsidDel="005D23C0">
          <w:rPr>
            <w:rFonts w:ascii="Times New Roman" w:hAnsi="Times New Roman"/>
            <w:rPrChange w:id="1996" w:author="Abhishek Guria" w:date="2021-04-11T16:25:00Z">
              <w:rPr/>
            </w:rPrChange>
          </w:rPr>
          <w:fldChar w:fldCharType="begin"/>
        </w:r>
        <w:r w:rsidR="005D0D35" w:rsidRPr="00BB1A70" w:rsidDel="005D23C0">
          <w:rPr>
            <w:rFonts w:ascii="Times New Roman" w:hAnsi="Times New Roman"/>
            <w:rPrChange w:id="1997" w:author="Abhishek Guria" w:date="2021-04-11T16:25:00Z">
              <w:rPr/>
            </w:rPrChange>
          </w:rPr>
          <w:delInstrText xml:space="preserve"> HYPERLINK "https://en.wikipedia.org/wiki/BSD_license" \t "BSD license" \h </w:delInstrText>
        </w:r>
        <w:r w:rsidR="005D0D35" w:rsidRPr="00BB1A70" w:rsidDel="005D23C0">
          <w:rPr>
            <w:rFonts w:ascii="Times New Roman" w:hAnsi="Times New Roman"/>
            <w:rPrChange w:id="1998" w:author="Abhishek Guria" w:date="2021-04-11T16:25:00Z">
              <w:rPr/>
            </w:rPrChange>
          </w:rPr>
          <w:fldChar w:fldCharType="separate"/>
        </w:r>
        <w:r w:rsidR="005D0D35" w:rsidRPr="00BB1A70" w:rsidDel="005D23C0">
          <w:rPr>
            <w:rStyle w:val="Hyperlink"/>
            <w:rFonts w:ascii="Times New Roman" w:hAnsi="Times New Roman"/>
            <w:color w:val="000000"/>
            <w:sz w:val="24"/>
            <w:szCs w:val="24"/>
            <w:highlight w:val="white"/>
            <w:u w:val="none"/>
            <w:rPrChange w:id="1999" w:author="Abhishek Guria" w:date="2021-04-11T16:25:00Z">
              <w:rPr>
                <w:rStyle w:val="Hyperlink"/>
                <w:rFonts w:ascii="Times New Roman" w:hAnsi="Times New Roman"/>
                <w:color w:val="000000"/>
                <w:sz w:val="24"/>
                <w:szCs w:val="24"/>
                <w:highlight w:val="white"/>
                <w:u w:val="none"/>
              </w:rPr>
            </w:rPrChange>
          </w:rPr>
          <w:delText>BSD license</w:delText>
        </w:r>
        <w:r w:rsidR="005D0D35" w:rsidRPr="00BB1A70" w:rsidDel="005D23C0">
          <w:rPr>
            <w:rStyle w:val="Hyperlink"/>
            <w:rFonts w:ascii="Times New Roman" w:hAnsi="Times New Roman"/>
            <w:color w:val="000000"/>
            <w:sz w:val="24"/>
            <w:szCs w:val="24"/>
            <w:highlight w:val="white"/>
            <w:u w:val="none"/>
            <w:rPrChange w:id="2000" w:author="Abhishek Guria" w:date="2021-04-11T16:25:00Z">
              <w:rPr>
                <w:rStyle w:val="Hyperlink"/>
                <w:rFonts w:ascii="Times New Roman" w:hAnsi="Times New Roman"/>
                <w:color w:val="000000"/>
                <w:sz w:val="24"/>
                <w:szCs w:val="24"/>
                <w:highlight w:val="white"/>
                <w:u w:val="none"/>
              </w:rPr>
            </w:rPrChange>
          </w:rPr>
          <w:fldChar w:fldCharType="end"/>
        </w:r>
        <w:r w:rsidR="005D0D35" w:rsidRPr="00BB1A70" w:rsidDel="005D23C0">
          <w:rPr>
            <w:rFonts w:ascii="Times New Roman" w:hAnsi="Times New Roman"/>
            <w:sz w:val="24"/>
            <w:szCs w:val="24"/>
            <w:shd w:val="clear" w:color="auto" w:fill="FFFFFF"/>
            <w:rPrChange w:id="2001" w:author="Abhishek Guria" w:date="2021-04-11T16:25:00Z">
              <w:rPr>
                <w:rFonts w:ascii="Times New Roman" w:hAnsi="Times New Roman"/>
                <w:sz w:val="24"/>
                <w:szCs w:val="24"/>
                <w:shd w:val="clear" w:color="auto" w:fill="FFFFFF"/>
              </w:rPr>
            </w:rPrChange>
          </w:rPr>
          <w:delText>, </w:delText>
        </w:r>
        <w:r w:rsidR="005D0D35" w:rsidRPr="00BB1A70" w:rsidDel="005D23C0">
          <w:rPr>
            <w:rFonts w:ascii="Times New Roman" w:hAnsi="Times New Roman"/>
            <w:rPrChange w:id="2002" w:author="Abhishek Guria" w:date="2021-04-11T16:25:00Z">
              <w:rPr/>
            </w:rPrChange>
          </w:rPr>
          <w:fldChar w:fldCharType="begin"/>
        </w:r>
        <w:r w:rsidR="005D0D35" w:rsidRPr="00BB1A70" w:rsidDel="005D23C0">
          <w:rPr>
            <w:rFonts w:ascii="Times New Roman" w:hAnsi="Times New Roman"/>
            <w:rPrChange w:id="2003" w:author="Abhishek Guria" w:date="2021-04-11T16:25:00Z">
              <w:rPr/>
            </w:rPrChange>
          </w:rPr>
          <w:delInstrText xml:space="preserve"> HYPERLINK "https://en.wikipedia.org/wiki/GNU_Lesser_General_Public_License" \t "GNU Lesser General Public License" \h </w:delInstrText>
        </w:r>
        <w:r w:rsidR="005D0D35" w:rsidRPr="00BB1A70" w:rsidDel="005D23C0">
          <w:rPr>
            <w:rFonts w:ascii="Times New Roman" w:hAnsi="Times New Roman"/>
            <w:rPrChange w:id="2004" w:author="Abhishek Guria" w:date="2021-04-11T16:25:00Z">
              <w:rPr/>
            </w:rPrChange>
          </w:rPr>
          <w:fldChar w:fldCharType="separate"/>
        </w:r>
        <w:r w:rsidR="005D0D35" w:rsidRPr="00BB1A70" w:rsidDel="005D23C0">
          <w:rPr>
            <w:rStyle w:val="Hyperlink"/>
            <w:rFonts w:ascii="Times New Roman" w:hAnsi="Times New Roman"/>
            <w:color w:val="000000"/>
            <w:sz w:val="24"/>
            <w:szCs w:val="24"/>
            <w:highlight w:val="white"/>
            <w:u w:val="none"/>
            <w:rPrChange w:id="2005" w:author="Abhishek Guria" w:date="2021-04-11T16:25:00Z">
              <w:rPr>
                <w:rStyle w:val="Hyperlink"/>
                <w:rFonts w:ascii="Times New Roman" w:hAnsi="Times New Roman"/>
                <w:color w:val="000000"/>
                <w:sz w:val="24"/>
                <w:szCs w:val="24"/>
                <w:highlight w:val="white"/>
                <w:u w:val="none"/>
              </w:rPr>
            </w:rPrChange>
          </w:rPr>
          <w:delText>GNU Lesser General Public License</w:delText>
        </w:r>
        <w:r w:rsidR="005D0D35" w:rsidRPr="00BB1A70" w:rsidDel="005D23C0">
          <w:rPr>
            <w:rStyle w:val="Hyperlink"/>
            <w:rFonts w:ascii="Times New Roman" w:hAnsi="Times New Roman"/>
            <w:color w:val="000000"/>
            <w:sz w:val="24"/>
            <w:szCs w:val="24"/>
            <w:highlight w:val="white"/>
            <w:u w:val="none"/>
            <w:rPrChange w:id="2006" w:author="Abhishek Guria" w:date="2021-04-11T16:25:00Z">
              <w:rPr>
                <w:rStyle w:val="Hyperlink"/>
                <w:rFonts w:ascii="Times New Roman" w:hAnsi="Times New Roman"/>
                <w:color w:val="000000"/>
                <w:sz w:val="24"/>
                <w:szCs w:val="24"/>
                <w:highlight w:val="white"/>
                <w:u w:val="none"/>
              </w:rPr>
            </w:rPrChange>
          </w:rPr>
          <w:fldChar w:fldCharType="end"/>
        </w:r>
        <w:r w:rsidR="005D0D35" w:rsidRPr="00BB1A70" w:rsidDel="005D23C0">
          <w:rPr>
            <w:rFonts w:ascii="Times New Roman" w:hAnsi="Times New Roman"/>
            <w:sz w:val="24"/>
            <w:szCs w:val="24"/>
            <w:shd w:val="clear" w:color="auto" w:fill="FFFFFF"/>
            <w:rPrChange w:id="2007" w:author="Abhishek Guria" w:date="2021-04-11T16:25:00Z">
              <w:rPr>
                <w:rFonts w:ascii="Times New Roman" w:hAnsi="Times New Roman"/>
                <w:sz w:val="24"/>
                <w:szCs w:val="24"/>
                <w:shd w:val="clear" w:color="auto" w:fill="FFFFFF"/>
              </w:rPr>
            </w:rPrChange>
          </w:rPr>
          <w:delText> (LGPL) or other GPL-compatible licenses. This is the reason that we include following commands in some codes:</w:delText>
        </w:r>
      </w:del>
    </w:p>
    <w:p w14:paraId="774CBD4B" w14:textId="77777777" w:rsidR="005D0D35" w:rsidRPr="00BB1A70" w:rsidRDefault="005D0D35" w:rsidP="005D0D35">
      <w:pPr>
        <w:spacing w:line="252" w:lineRule="auto"/>
        <w:ind w:firstLine="0"/>
        <w:jc w:val="both"/>
        <w:rPr>
          <w:rFonts w:ascii="Times New Roman" w:hAnsi="Times New Roman"/>
          <w:sz w:val="24"/>
          <w:szCs w:val="24"/>
          <w:highlight w:val="white"/>
          <w:rPrChange w:id="2008" w:author="Abhishek Guria" w:date="2021-04-11T16:25:00Z">
            <w:rPr>
              <w:rFonts w:ascii="Times New Roman" w:hAnsi="Times New Roman"/>
              <w:sz w:val="24"/>
              <w:szCs w:val="24"/>
              <w:highlight w:val="white"/>
            </w:rPr>
          </w:rPrChange>
        </w:rPr>
      </w:pPr>
    </w:p>
    <w:p w14:paraId="5606D178" w14:textId="77777777" w:rsidR="005D0D35" w:rsidRPr="00BB1A70" w:rsidRDefault="005D0D35" w:rsidP="005D0D35">
      <w:pPr>
        <w:spacing w:line="252" w:lineRule="auto"/>
        <w:ind w:firstLine="0"/>
        <w:jc w:val="both"/>
        <w:rPr>
          <w:rFonts w:ascii="Times New Roman" w:hAnsi="Times New Roman"/>
          <w:sz w:val="24"/>
          <w:szCs w:val="24"/>
          <w:highlight w:val="white"/>
          <w:rPrChange w:id="2009" w:author="Abhishek Guria" w:date="2021-04-11T16:25:00Z">
            <w:rPr>
              <w:rFonts w:ascii="Times New Roman" w:hAnsi="Times New Roman"/>
              <w:sz w:val="24"/>
              <w:szCs w:val="24"/>
              <w:highlight w:val="white"/>
            </w:rPr>
          </w:rPrChange>
        </w:rPr>
      </w:pPr>
    </w:p>
    <w:p w14:paraId="5E9EBFBC" w14:textId="77777777" w:rsidR="005D0D35" w:rsidRPr="00BB1A70" w:rsidRDefault="005D0D35" w:rsidP="005D0D35">
      <w:pPr>
        <w:spacing w:line="252" w:lineRule="auto"/>
        <w:ind w:firstLine="0"/>
        <w:jc w:val="both"/>
        <w:rPr>
          <w:rFonts w:ascii="Times New Roman" w:hAnsi="Times New Roman"/>
          <w:sz w:val="24"/>
          <w:szCs w:val="24"/>
          <w:rPrChange w:id="2010" w:author="Abhishek Guria" w:date="2021-04-11T16:25:00Z">
            <w:rPr>
              <w:rFonts w:ascii="Times New Roman" w:hAnsi="Times New Roman"/>
              <w:sz w:val="24"/>
              <w:szCs w:val="24"/>
            </w:rPr>
          </w:rPrChange>
        </w:rPr>
      </w:pPr>
      <w:r w:rsidRPr="00BB1A70">
        <w:rPr>
          <w:rFonts w:ascii="Times New Roman" w:hAnsi="Times New Roman"/>
          <w:sz w:val="24"/>
          <w:szCs w:val="24"/>
          <w:rPrChange w:id="2011" w:author="Abhishek Guria" w:date="2021-04-11T16:25:00Z">
            <w:rPr>
              <w:rFonts w:ascii="Times New Roman" w:hAnsi="Times New Roman"/>
              <w:sz w:val="24"/>
              <w:szCs w:val="24"/>
            </w:rPr>
          </w:rPrChange>
        </w:rPr>
        <w:t xml:space="preserve">MODULE_LICENSE("GPL"); </w:t>
      </w:r>
    </w:p>
    <w:p w14:paraId="0B2E72A8" w14:textId="77777777" w:rsidR="005D0D35" w:rsidRPr="00BB1A70" w:rsidRDefault="005D0D35" w:rsidP="005D0D35">
      <w:pPr>
        <w:spacing w:line="252" w:lineRule="auto"/>
        <w:ind w:firstLine="0"/>
        <w:jc w:val="both"/>
        <w:rPr>
          <w:rFonts w:ascii="Times New Roman" w:hAnsi="Times New Roman"/>
          <w:sz w:val="24"/>
          <w:szCs w:val="24"/>
          <w:rPrChange w:id="2012" w:author="Abhishek Guria" w:date="2021-04-11T16:25:00Z">
            <w:rPr>
              <w:rFonts w:ascii="Times New Roman" w:hAnsi="Times New Roman"/>
              <w:sz w:val="24"/>
              <w:szCs w:val="24"/>
            </w:rPr>
          </w:rPrChange>
        </w:rPr>
      </w:pPr>
      <w:r w:rsidRPr="00BB1A70">
        <w:rPr>
          <w:rFonts w:ascii="Times New Roman" w:hAnsi="Times New Roman"/>
          <w:sz w:val="24"/>
          <w:szCs w:val="24"/>
          <w:rPrChange w:id="2013" w:author="Abhishek Guria" w:date="2021-04-11T16:25:00Z">
            <w:rPr>
              <w:rFonts w:ascii="Times New Roman" w:hAnsi="Times New Roman"/>
              <w:sz w:val="24"/>
              <w:szCs w:val="24"/>
            </w:rPr>
          </w:rPrChange>
        </w:rPr>
        <w:t>MODULE_</w:t>
      </w:r>
      <w:proofErr w:type="gramStart"/>
      <w:r w:rsidRPr="00BB1A70">
        <w:rPr>
          <w:rFonts w:ascii="Times New Roman" w:hAnsi="Times New Roman"/>
          <w:sz w:val="24"/>
          <w:szCs w:val="24"/>
          <w:rPrChange w:id="2014" w:author="Abhishek Guria" w:date="2021-04-11T16:25:00Z">
            <w:rPr>
              <w:rFonts w:ascii="Times New Roman" w:hAnsi="Times New Roman"/>
              <w:sz w:val="24"/>
              <w:szCs w:val="24"/>
            </w:rPr>
          </w:rPrChange>
        </w:rPr>
        <w:t>AUTHOR(</w:t>
      </w:r>
      <w:proofErr w:type="gramEnd"/>
      <w:r w:rsidRPr="00BB1A70">
        <w:rPr>
          <w:rFonts w:ascii="Times New Roman" w:hAnsi="Times New Roman"/>
          <w:sz w:val="24"/>
          <w:szCs w:val="24"/>
          <w:rPrChange w:id="2015" w:author="Abhishek Guria" w:date="2021-04-11T16:25:00Z">
            <w:rPr>
              <w:rFonts w:ascii="Times New Roman" w:hAnsi="Times New Roman"/>
              <w:sz w:val="24"/>
              <w:szCs w:val="24"/>
            </w:rPr>
          </w:rPrChange>
        </w:rPr>
        <w:t xml:space="preserve">"Your name"); </w:t>
      </w:r>
    </w:p>
    <w:p w14:paraId="0FF144F7" w14:textId="77777777" w:rsidR="005D0D35" w:rsidRPr="00BB1A70" w:rsidRDefault="005D0D35" w:rsidP="005D0D35">
      <w:pPr>
        <w:spacing w:line="252" w:lineRule="auto"/>
        <w:ind w:firstLine="0"/>
        <w:jc w:val="both"/>
        <w:rPr>
          <w:rFonts w:ascii="Times New Roman" w:hAnsi="Times New Roman"/>
          <w:sz w:val="24"/>
          <w:szCs w:val="24"/>
          <w:highlight w:val="white"/>
          <w:rPrChange w:id="2016" w:author="Abhishek Guria" w:date="2021-04-11T16:25:00Z">
            <w:rPr>
              <w:rFonts w:ascii="Times New Roman" w:hAnsi="Times New Roman"/>
              <w:sz w:val="24"/>
              <w:szCs w:val="24"/>
              <w:highlight w:val="white"/>
            </w:rPr>
          </w:rPrChange>
        </w:rPr>
      </w:pPr>
      <w:r w:rsidRPr="00BB1A70">
        <w:rPr>
          <w:rFonts w:ascii="Times New Roman" w:hAnsi="Times New Roman"/>
          <w:sz w:val="24"/>
          <w:szCs w:val="24"/>
          <w:rPrChange w:id="2017" w:author="Abhishek Guria" w:date="2021-04-11T16:25:00Z">
            <w:rPr>
              <w:rFonts w:ascii="Times New Roman" w:hAnsi="Times New Roman"/>
              <w:sz w:val="24"/>
              <w:szCs w:val="24"/>
            </w:rPr>
          </w:rPrChange>
        </w:rPr>
        <w:t>MODULE_</w:t>
      </w:r>
      <w:proofErr w:type="gramStart"/>
      <w:r w:rsidRPr="00BB1A70">
        <w:rPr>
          <w:rFonts w:ascii="Times New Roman" w:hAnsi="Times New Roman"/>
          <w:sz w:val="24"/>
          <w:szCs w:val="24"/>
          <w:rPrChange w:id="2018" w:author="Abhishek Guria" w:date="2021-04-11T16:25:00Z">
            <w:rPr>
              <w:rFonts w:ascii="Times New Roman" w:hAnsi="Times New Roman"/>
              <w:sz w:val="24"/>
              <w:szCs w:val="24"/>
            </w:rPr>
          </w:rPrChange>
        </w:rPr>
        <w:t>DESCRIPTION(</w:t>
      </w:r>
      <w:proofErr w:type="gramEnd"/>
      <w:r w:rsidRPr="00BB1A70">
        <w:rPr>
          <w:rFonts w:ascii="Times New Roman" w:hAnsi="Times New Roman"/>
          <w:sz w:val="24"/>
          <w:szCs w:val="24"/>
          <w:rPrChange w:id="2019" w:author="Abhishek Guria" w:date="2021-04-11T16:25:00Z">
            <w:rPr>
              <w:rFonts w:ascii="Times New Roman" w:hAnsi="Times New Roman"/>
              <w:sz w:val="24"/>
              <w:szCs w:val="24"/>
            </w:rPr>
          </w:rPrChange>
        </w:rPr>
        <w:t>"A Simple Module");</w:t>
      </w:r>
    </w:p>
    <w:p w14:paraId="0CDCACAC" w14:textId="77777777" w:rsidR="005D0D35" w:rsidRPr="00BB1A70" w:rsidRDefault="005D0D35" w:rsidP="005D0D35">
      <w:pPr>
        <w:spacing w:line="276" w:lineRule="auto"/>
        <w:jc w:val="both"/>
        <w:rPr>
          <w:rFonts w:ascii="Times New Roman" w:hAnsi="Times New Roman"/>
          <w:sz w:val="24"/>
          <w:szCs w:val="24"/>
          <w:rPrChange w:id="2020" w:author="Abhishek Guria" w:date="2021-04-11T16:25:00Z">
            <w:rPr>
              <w:rFonts w:asciiTheme="minorHAnsi" w:hAnsiTheme="minorHAnsi" w:cstheme="minorHAnsi"/>
              <w:sz w:val="24"/>
              <w:szCs w:val="24"/>
            </w:rPr>
          </w:rPrChange>
        </w:rPr>
      </w:pPr>
    </w:p>
    <w:p w14:paraId="46640C65" w14:textId="77777777" w:rsidR="00353600" w:rsidRPr="00BB1A70" w:rsidRDefault="00DD646B" w:rsidP="00D80F8D">
      <w:pPr>
        <w:pStyle w:val="Heading2"/>
        <w:spacing w:line="276" w:lineRule="auto"/>
        <w:jc w:val="both"/>
        <w:rPr>
          <w:rFonts w:ascii="Times New Roman" w:hAnsi="Times New Roman"/>
          <w:b/>
          <w:rPrChange w:id="2021" w:author="Abhishek Guria" w:date="2021-04-11T16:25:00Z">
            <w:rPr>
              <w:rFonts w:asciiTheme="minorHAnsi" w:hAnsiTheme="minorHAnsi" w:cstheme="minorHAnsi"/>
              <w:b/>
            </w:rPr>
          </w:rPrChange>
        </w:rPr>
      </w:pPr>
      <w:bookmarkStart w:id="2022" w:name="_Toc68966708"/>
      <w:r w:rsidRPr="00BB1A70">
        <w:rPr>
          <w:rFonts w:ascii="Times New Roman" w:hAnsi="Times New Roman"/>
          <w:b/>
          <w:rPrChange w:id="2023" w:author="Abhishek Guria" w:date="2021-04-11T16:25:00Z">
            <w:rPr>
              <w:rFonts w:asciiTheme="minorHAnsi" w:hAnsiTheme="minorHAnsi" w:cstheme="minorHAnsi"/>
              <w:b/>
            </w:rPr>
          </w:rPrChange>
        </w:rPr>
        <w:t>2.2</w:t>
      </w:r>
      <w:r w:rsidR="004417FB" w:rsidRPr="00BB1A70">
        <w:rPr>
          <w:rFonts w:ascii="Times New Roman" w:hAnsi="Times New Roman"/>
          <w:b/>
          <w:rPrChange w:id="2024" w:author="Abhishek Guria" w:date="2021-04-11T16:25:00Z">
            <w:rPr>
              <w:rFonts w:asciiTheme="minorHAnsi" w:hAnsiTheme="minorHAnsi" w:cstheme="minorHAnsi"/>
              <w:b/>
            </w:rPr>
          </w:rPrChange>
        </w:rPr>
        <w:t xml:space="preserve"> Operating Modes of QEMU:</w:t>
      </w:r>
      <w:bookmarkEnd w:id="2022"/>
    </w:p>
    <w:p w14:paraId="073C5503" w14:textId="35301123" w:rsidR="00353600" w:rsidRPr="00BB1A70" w:rsidRDefault="004417FB" w:rsidP="00D80F8D">
      <w:pPr>
        <w:pStyle w:val="Heading3"/>
        <w:numPr>
          <w:ilvl w:val="0"/>
          <w:numId w:val="127"/>
        </w:numPr>
        <w:spacing w:before="0" w:after="0" w:line="276" w:lineRule="auto"/>
        <w:ind w:left="504"/>
        <w:jc w:val="both"/>
        <w:rPr>
          <w:rFonts w:ascii="Times New Roman" w:hAnsi="Times New Roman"/>
          <w:b w:val="0"/>
          <w:sz w:val="24"/>
          <w:rPrChange w:id="2025" w:author="Abhishek Guria" w:date="2021-04-11T16:25:00Z">
            <w:rPr>
              <w:rFonts w:asciiTheme="minorHAnsi" w:hAnsiTheme="minorHAnsi" w:cstheme="minorHAnsi"/>
              <w:b w:val="0"/>
              <w:sz w:val="24"/>
            </w:rPr>
          </w:rPrChange>
        </w:rPr>
      </w:pPr>
      <w:bookmarkStart w:id="2026" w:name="_Toc68966709"/>
      <w:r w:rsidRPr="00BB1A70">
        <w:rPr>
          <w:rFonts w:ascii="Times New Roman" w:hAnsi="Times New Roman"/>
          <w:b w:val="0"/>
          <w:sz w:val="24"/>
          <w:rPrChange w:id="2027" w:author="Abhishek Guria" w:date="2021-04-11T16:25:00Z">
            <w:rPr>
              <w:rFonts w:asciiTheme="minorHAnsi" w:hAnsiTheme="minorHAnsi" w:cstheme="minorHAnsi"/>
              <w:b w:val="0"/>
              <w:sz w:val="24"/>
            </w:rPr>
          </w:rPrChange>
        </w:rPr>
        <w:t>QE</w:t>
      </w:r>
      <w:r w:rsidR="00DD646B" w:rsidRPr="00BB1A70">
        <w:rPr>
          <w:rFonts w:ascii="Times New Roman" w:hAnsi="Times New Roman"/>
          <w:b w:val="0"/>
          <w:sz w:val="24"/>
          <w:rPrChange w:id="2028" w:author="Abhishek Guria" w:date="2021-04-11T16:25:00Z">
            <w:rPr>
              <w:rFonts w:asciiTheme="minorHAnsi" w:hAnsiTheme="minorHAnsi" w:cstheme="minorHAnsi"/>
              <w:b w:val="0"/>
              <w:sz w:val="24"/>
            </w:rPr>
          </w:rPrChange>
        </w:rPr>
        <w:t>MU has multiple operating modes</w:t>
      </w:r>
      <w:bookmarkEnd w:id="2026"/>
    </w:p>
    <w:p w14:paraId="100E2F87" w14:textId="0B421048" w:rsidR="005D0D35" w:rsidRPr="00BB1A70" w:rsidRDefault="005D0D35" w:rsidP="005D0D35">
      <w:pPr>
        <w:rPr>
          <w:rFonts w:ascii="Times New Roman" w:hAnsi="Times New Roman"/>
          <w:rPrChange w:id="2029" w:author="Abhishek Guria" w:date="2021-04-11T16:25:00Z">
            <w:rPr/>
          </w:rPrChange>
        </w:rPr>
      </w:pPr>
    </w:p>
    <w:p w14:paraId="00776384" w14:textId="7F316BC2" w:rsidR="005D0D35" w:rsidRPr="00BB1A70" w:rsidRDefault="005D0D35" w:rsidP="005D0D35">
      <w:pPr>
        <w:rPr>
          <w:rFonts w:ascii="Times New Roman" w:hAnsi="Times New Roman"/>
          <w:rPrChange w:id="2030" w:author="Abhishek Guria" w:date="2021-04-11T16:25:00Z">
            <w:rPr/>
          </w:rPrChange>
        </w:rPr>
      </w:pPr>
    </w:p>
    <w:p w14:paraId="25FFE325" w14:textId="77777777" w:rsidR="005D0D35" w:rsidRPr="00BB1A70" w:rsidRDefault="005D0D35" w:rsidP="005D0D35">
      <w:pPr>
        <w:rPr>
          <w:rFonts w:ascii="Times New Roman" w:hAnsi="Times New Roman"/>
          <w:rPrChange w:id="2031" w:author="Abhishek Guria" w:date="2021-04-11T16:25:00Z">
            <w:rPr/>
          </w:rPrChange>
        </w:rPr>
      </w:pPr>
    </w:p>
    <w:p w14:paraId="30961128" w14:textId="77777777" w:rsidR="00353600" w:rsidRPr="00BB1A70" w:rsidRDefault="00B20E6F" w:rsidP="00D80F8D">
      <w:pPr>
        <w:pStyle w:val="Heading4"/>
        <w:spacing w:after="0" w:line="276" w:lineRule="auto"/>
        <w:jc w:val="both"/>
        <w:rPr>
          <w:rFonts w:ascii="Times New Roman" w:hAnsi="Times New Roman"/>
          <w:b/>
          <w:rPrChange w:id="2032" w:author="Abhishek Guria" w:date="2021-04-11T16:25:00Z">
            <w:rPr>
              <w:rFonts w:asciiTheme="minorHAnsi" w:hAnsiTheme="minorHAnsi" w:cstheme="minorHAnsi"/>
              <w:b/>
            </w:rPr>
          </w:rPrChange>
        </w:rPr>
      </w:pPr>
      <w:r w:rsidRPr="00BB1A70">
        <w:rPr>
          <w:rFonts w:ascii="Times New Roman" w:hAnsi="Times New Roman"/>
          <w:b/>
          <w:rPrChange w:id="2033" w:author="Abhishek Guria" w:date="2021-04-11T16:25:00Z">
            <w:rPr>
              <w:rFonts w:asciiTheme="minorHAnsi" w:hAnsiTheme="minorHAnsi" w:cstheme="minorHAnsi"/>
              <w:b/>
            </w:rPr>
          </w:rPrChange>
        </w:rPr>
        <w:t>2</w:t>
      </w:r>
      <w:r w:rsidR="00D80F8D" w:rsidRPr="00BB1A70">
        <w:rPr>
          <w:rFonts w:ascii="Times New Roman" w:hAnsi="Times New Roman"/>
          <w:b/>
          <w:rPrChange w:id="2034" w:author="Abhishek Guria" w:date="2021-04-11T16:25:00Z">
            <w:rPr>
              <w:rFonts w:asciiTheme="minorHAnsi" w:hAnsiTheme="minorHAnsi" w:cstheme="minorHAnsi"/>
              <w:b/>
            </w:rPr>
          </w:rPrChange>
        </w:rPr>
        <w:t>.2.1</w:t>
      </w:r>
      <w:r w:rsidRPr="00BB1A70">
        <w:rPr>
          <w:rFonts w:ascii="Times New Roman" w:hAnsi="Times New Roman"/>
          <w:b/>
          <w:rPrChange w:id="2035" w:author="Abhishek Guria" w:date="2021-04-11T16:25:00Z">
            <w:rPr>
              <w:rFonts w:asciiTheme="minorHAnsi" w:hAnsiTheme="minorHAnsi" w:cstheme="minorHAnsi"/>
              <w:b/>
            </w:rPr>
          </w:rPrChange>
        </w:rPr>
        <w:t xml:space="preserve"> </w:t>
      </w:r>
      <w:r w:rsidR="00D80F8D" w:rsidRPr="00BB1A70">
        <w:rPr>
          <w:rFonts w:ascii="Times New Roman" w:hAnsi="Times New Roman"/>
          <w:b/>
          <w:rPrChange w:id="2036" w:author="Abhishek Guria" w:date="2021-04-11T16:25:00Z">
            <w:rPr>
              <w:rFonts w:asciiTheme="minorHAnsi" w:hAnsiTheme="minorHAnsi" w:cstheme="minorHAnsi"/>
              <w:b/>
            </w:rPr>
          </w:rPrChange>
        </w:rPr>
        <w:t>User-mode emulation</w:t>
      </w:r>
    </w:p>
    <w:p w14:paraId="4CCA27CE" w14:textId="77777777" w:rsidR="00822870" w:rsidRPr="00822870" w:rsidRDefault="005D23C0" w:rsidP="00822870">
      <w:pPr>
        <w:pStyle w:val="Heading4"/>
        <w:spacing w:line="276" w:lineRule="auto"/>
        <w:jc w:val="both"/>
        <w:rPr>
          <w:ins w:id="2037" w:author="Abhishek Guria" w:date="2021-04-11T19:42:00Z"/>
          <w:rFonts w:ascii="Times New Roman" w:hAnsi="Times New Roman"/>
        </w:rPr>
      </w:pPr>
      <w:ins w:id="2038" w:author="Abhishek Guria" w:date="2021-04-11T19:35:00Z">
        <w:r w:rsidRPr="005D23C0">
          <w:rPr>
            <w:rFonts w:ascii="Times New Roman" w:hAnsi="Times New Roman"/>
          </w:rPr>
          <w:t>•</w:t>
        </w:r>
        <w:r w:rsidRPr="005D23C0">
          <w:rPr>
            <w:rFonts w:ascii="Times New Roman" w:hAnsi="Times New Roman"/>
          </w:rPr>
          <w:tab/>
        </w:r>
        <w:proofErr w:type="gramStart"/>
        <w:r w:rsidRPr="005D23C0">
          <w:rPr>
            <w:rFonts w:ascii="Times New Roman" w:hAnsi="Times New Roman"/>
          </w:rPr>
          <w:t>In  this</w:t>
        </w:r>
        <w:proofErr w:type="gramEnd"/>
        <w:r w:rsidRPr="005D23C0">
          <w:rPr>
            <w:rFonts w:ascii="Times New Roman" w:hAnsi="Times New Roman"/>
          </w:rPr>
          <w:t xml:space="preserve">  </w:t>
        </w:r>
        <w:proofErr w:type="spellStart"/>
        <w:r w:rsidRPr="005D23C0">
          <w:rPr>
            <w:rFonts w:ascii="Times New Roman" w:hAnsi="Times New Roman"/>
          </w:rPr>
          <w:t>mоde</w:t>
        </w:r>
        <w:proofErr w:type="spellEnd"/>
        <w:r w:rsidRPr="005D23C0">
          <w:rPr>
            <w:rFonts w:ascii="Times New Roman" w:hAnsi="Times New Roman"/>
          </w:rPr>
          <w:t xml:space="preserve">  QEMU  runs  single  Linux  </w:t>
        </w:r>
        <w:proofErr w:type="spellStart"/>
        <w:r w:rsidRPr="005D23C0">
          <w:rPr>
            <w:rFonts w:ascii="Times New Roman" w:hAnsi="Times New Roman"/>
          </w:rPr>
          <w:t>оr</w:t>
        </w:r>
        <w:proofErr w:type="spellEnd"/>
        <w:r w:rsidRPr="005D23C0">
          <w:rPr>
            <w:rFonts w:ascii="Times New Roman" w:hAnsi="Times New Roman"/>
          </w:rPr>
          <w:t xml:space="preserve">  </w:t>
        </w:r>
        <w:proofErr w:type="spellStart"/>
        <w:r w:rsidRPr="005D23C0">
          <w:rPr>
            <w:rFonts w:ascii="Times New Roman" w:hAnsi="Times New Roman"/>
          </w:rPr>
          <w:t>Dаrwin</w:t>
        </w:r>
        <w:proofErr w:type="spellEnd"/>
        <w:r w:rsidRPr="005D23C0">
          <w:rPr>
            <w:rFonts w:ascii="Times New Roman" w:hAnsi="Times New Roman"/>
          </w:rPr>
          <w:t>/</w:t>
        </w:r>
        <w:proofErr w:type="spellStart"/>
        <w:r w:rsidRPr="005D23C0">
          <w:rPr>
            <w:rFonts w:ascii="Times New Roman" w:hAnsi="Times New Roman"/>
          </w:rPr>
          <w:t>mасОS</w:t>
        </w:r>
        <w:proofErr w:type="spellEnd"/>
        <w:r w:rsidRPr="005D23C0">
          <w:rPr>
            <w:rFonts w:ascii="Times New Roman" w:hAnsi="Times New Roman"/>
          </w:rPr>
          <w:t xml:space="preserve">  </w:t>
        </w:r>
        <w:proofErr w:type="spellStart"/>
        <w:r w:rsidRPr="005D23C0">
          <w:rPr>
            <w:rFonts w:ascii="Times New Roman" w:hAnsi="Times New Roman"/>
          </w:rPr>
          <w:t>рrоgrаms</w:t>
        </w:r>
        <w:proofErr w:type="spellEnd"/>
        <w:r w:rsidRPr="005D23C0">
          <w:rPr>
            <w:rFonts w:ascii="Times New Roman" w:hAnsi="Times New Roman"/>
          </w:rPr>
          <w:t xml:space="preserve">  </w:t>
        </w:r>
        <w:proofErr w:type="spellStart"/>
        <w:r w:rsidRPr="005D23C0">
          <w:rPr>
            <w:rFonts w:ascii="Times New Roman" w:hAnsi="Times New Roman"/>
          </w:rPr>
          <w:t>thаt</w:t>
        </w:r>
        <w:proofErr w:type="spellEnd"/>
        <w:r w:rsidRPr="005D23C0">
          <w:rPr>
            <w:rFonts w:ascii="Times New Roman" w:hAnsi="Times New Roman"/>
          </w:rPr>
          <w:t xml:space="preserve">  were  </w:t>
        </w:r>
      </w:ins>
      <w:ins w:id="2039" w:author="Abhishek Guria" w:date="2021-04-11T19:42:00Z">
        <w:r w:rsidR="00822870" w:rsidRPr="00822870">
          <w:rPr>
            <w:rFonts w:ascii="Times New Roman" w:hAnsi="Times New Roman"/>
          </w:rPr>
          <w:t xml:space="preserve">We    </w:t>
        </w:r>
        <w:proofErr w:type="spellStart"/>
        <w:r w:rsidR="00822870" w:rsidRPr="00822870">
          <w:rPr>
            <w:rFonts w:ascii="Times New Roman" w:hAnsi="Times New Roman"/>
          </w:rPr>
          <w:t>саn</w:t>
        </w:r>
        <w:proofErr w:type="spellEnd"/>
        <w:r w:rsidR="00822870" w:rsidRPr="00822870">
          <w:rPr>
            <w:rFonts w:ascii="Times New Roman" w:hAnsi="Times New Roman"/>
          </w:rPr>
          <w:t xml:space="preserve">    </w:t>
        </w:r>
        <w:proofErr w:type="spellStart"/>
        <w:r w:rsidR="00822870" w:rsidRPr="00822870">
          <w:rPr>
            <w:rFonts w:ascii="Times New Roman" w:hAnsi="Times New Roman"/>
          </w:rPr>
          <w:t>instаll</w:t>
        </w:r>
        <w:proofErr w:type="spellEnd"/>
        <w:r w:rsidR="00822870" w:rsidRPr="00822870">
          <w:rPr>
            <w:rFonts w:ascii="Times New Roman" w:hAnsi="Times New Roman"/>
          </w:rPr>
          <w:t xml:space="preserve">    </w:t>
        </w:r>
        <w:proofErr w:type="spellStart"/>
        <w:r w:rsidR="00822870" w:rsidRPr="00822870">
          <w:rPr>
            <w:rFonts w:ascii="Times New Roman" w:hAnsi="Times New Roman"/>
          </w:rPr>
          <w:t>Qemu</w:t>
        </w:r>
        <w:proofErr w:type="spellEnd"/>
        <w:r w:rsidR="00822870" w:rsidRPr="00822870">
          <w:rPr>
            <w:rFonts w:ascii="Times New Roman" w:hAnsi="Times New Roman"/>
          </w:rPr>
          <w:t xml:space="preserve">,    by    using    </w:t>
        </w:r>
        <w:proofErr w:type="spellStart"/>
        <w:r w:rsidR="00822870" w:rsidRPr="00822870">
          <w:rPr>
            <w:rFonts w:ascii="Times New Roman" w:hAnsi="Times New Roman"/>
          </w:rPr>
          <w:t>fоllоwing</w:t>
        </w:r>
        <w:proofErr w:type="spellEnd"/>
        <w:r w:rsidR="00822870" w:rsidRPr="00822870">
          <w:rPr>
            <w:rFonts w:ascii="Times New Roman" w:hAnsi="Times New Roman"/>
          </w:rPr>
          <w:t xml:space="preserve">    </w:t>
        </w:r>
        <w:proofErr w:type="spellStart"/>
        <w:r w:rsidR="00822870" w:rsidRPr="00822870">
          <w:rPr>
            <w:rFonts w:ascii="Times New Roman" w:hAnsi="Times New Roman"/>
          </w:rPr>
          <w:t>соmmаnds</w:t>
        </w:r>
        <w:proofErr w:type="spellEnd"/>
        <w:r w:rsidR="00822870" w:rsidRPr="00822870">
          <w:rPr>
            <w:rFonts w:ascii="Times New Roman" w:hAnsi="Times New Roman"/>
          </w:rPr>
          <w:t>:</w:t>
        </w:r>
      </w:ins>
    </w:p>
    <w:p w14:paraId="0265D72B" w14:textId="77777777" w:rsidR="00822870" w:rsidRPr="00822870" w:rsidRDefault="00822870" w:rsidP="00822870">
      <w:pPr>
        <w:pStyle w:val="Heading4"/>
        <w:spacing w:line="276" w:lineRule="auto"/>
        <w:jc w:val="both"/>
        <w:rPr>
          <w:ins w:id="2040" w:author="Abhishek Guria" w:date="2021-04-11T19:42:00Z"/>
          <w:rFonts w:ascii="Times New Roman" w:hAnsi="Times New Roman"/>
        </w:rPr>
      </w:pPr>
      <w:ins w:id="2041" w:author="Abhishek Guria" w:date="2021-04-11T19:42:00Z">
        <w:r w:rsidRPr="00822870">
          <w:rPr>
            <w:rFonts w:ascii="Times New Roman" w:hAnsi="Times New Roman"/>
          </w:rPr>
          <w:t>•</w:t>
        </w:r>
        <w:r w:rsidRPr="00822870">
          <w:rPr>
            <w:rFonts w:ascii="Times New Roman" w:hAnsi="Times New Roman"/>
          </w:rPr>
          <w:tab/>
        </w:r>
        <w:proofErr w:type="spellStart"/>
        <w:r w:rsidRPr="00822870">
          <w:rPr>
            <w:rFonts w:ascii="Times New Roman" w:hAnsi="Times New Roman"/>
          </w:rPr>
          <w:t>sudо</w:t>
        </w:r>
        <w:proofErr w:type="spellEnd"/>
        <w:r w:rsidRPr="00822870">
          <w:rPr>
            <w:rFonts w:ascii="Times New Roman" w:hAnsi="Times New Roman"/>
          </w:rPr>
          <w:t xml:space="preserve">    </w:t>
        </w:r>
        <w:proofErr w:type="spellStart"/>
        <w:r w:rsidRPr="00822870">
          <w:rPr>
            <w:rFonts w:ascii="Times New Roman" w:hAnsi="Times New Roman"/>
          </w:rPr>
          <w:t>арt</w:t>
        </w:r>
        <w:proofErr w:type="spellEnd"/>
        <w:r w:rsidRPr="00822870">
          <w:rPr>
            <w:rFonts w:ascii="Times New Roman" w:hAnsi="Times New Roman"/>
          </w:rPr>
          <w:t xml:space="preserve">    </w:t>
        </w:r>
        <w:proofErr w:type="spellStart"/>
        <w:r w:rsidRPr="00822870">
          <w:rPr>
            <w:rFonts w:ascii="Times New Roman" w:hAnsi="Times New Roman"/>
          </w:rPr>
          <w:t>instаll</w:t>
        </w:r>
        <w:proofErr w:type="spellEnd"/>
        <w:r w:rsidRPr="00822870">
          <w:rPr>
            <w:rFonts w:ascii="Times New Roman" w:hAnsi="Times New Roman"/>
          </w:rPr>
          <w:t xml:space="preserve">    </w:t>
        </w:r>
        <w:proofErr w:type="spellStart"/>
        <w:r w:rsidRPr="00822870">
          <w:rPr>
            <w:rFonts w:ascii="Times New Roman" w:hAnsi="Times New Roman"/>
          </w:rPr>
          <w:t>qemu</w:t>
        </w:r>
        <w:proofErr w:type="spellEnd"/>
        <w:r w:rsidRPr="00822870">
          <w:rPr>
            <w:rFonts w:ascii="Times New Roman" w:hAnsi="Times New Roman"/>
          </w:rPr>
          <w:t>-system-</w:t>
        </w:r>
        <w:proofErr w:type="spellStart"/>
        <w:r w:rsidRPr="00822870">
          <w:rPr>
            <w:rFonts w:ascii="Times New Roman" w:hAnsi="Times New Roman"/>
          </w:rPr>
          <w:t>аrm</w:t>
        </w:r>
        <w:proofErr w:type="spellEnd"/>
      </w:ins>
    </w:p>
    <w:p w14:paraId="17FC2B1F" w14:textId="77777777" w:rsidR="00822870" w:rsidRPr="00822870" w:rsidRDefault="00822870" w:rsidP="00822870">
      <w:pPr>
        <w:pStyle w:val="Heading4"/>
        <w:spacing w:line="276" w:lineRule="auto"/>
        <w:jc w:val="both"/>
        <w:rPr>
          <w:ins w:id="2042" w:author="Abhishek Guria" w:date="2021-04-11T19:42:00Z"/>
          <w:rFonts w:ascii="Times New Roman" w:hAnsi="Times New Roman"/>
        </w:rPr>
      </w:pPr>
      <w:ins w:id="2043" w:author="Abhishek Guria" w:date="2021-04-11T19:42:00Z">
        <w:r w:rsidRPr="00822870">
          <w:rPr>
            <w:rFonts w:ascii="Times New Roman" w:hAnsi="Times New Roman"/>
          </w:rPr>
          <w:t>•</w:t>
        </w:r>
        <w:r w:rsidRPr="00822870">
          <w:rPr>
            <w:rFonts w:ascii="Times New Roman" w:hAnsi="Times New Roman"/>
          </w:rPr>
          <w:tab/>
        </w:r>
        <w:proofErr w:type="spellStart"/>
        <w:r w:rsidRPr="00822870">
          <w:rPr>
            <w:rFonts w:ascii="Times New Roman" w:hAnsi="Times New Roman"/>
          </w:rPr>
          <w:t>qemu</w:t>
        </w:r>
        <w:proofErr w:type="spellEnd"/>
        <w:r w:rsidRPr="00822870">
          <w:rPr>
            <w:rFonts w:ascii="Times New Roman" w:hAnsi="Times New Roman"/>
          </w:rPr>
          <w:t>-system-</w:t>
        </w:r>
        <w:proofErr w:type="spellStart"/>
        <w:r w:rsidRPr="00822870">
          <w:rPr>
            <w:rFonts w:ascii="Times New Roman" w:hAnsi="Times New Roman"/>
          </w:rPr>
          <w:t>аrm</w:t>
        </w:r>
        <w:proofErr w:type="spellEnd"/>
        <w:r w:rsidRPr="00822870">
          <w:rPr>
            <w:rFonts w:ascii="Times New Roman" w:hAnsi="Times New Roman"/>
          </w:rPr>
          <w:t xml:space="preserve">    –v</w:t>
        </w:r>
      </w:ins>
    </w:p>
    <w:p w14:paraId="400EF4F8" w14:textId="77777777" w:rsidR="00822870" w:rsidRPr="00822870" w:rsidRDefault="00822870" w:rsidP="00822870">
      <w:pPr>
        <w:pStyle w:val="Heading4"/>
        <w:spacing w:line="276" w:lineRule="auto"/>
        <w:jc w:val="both"/>
        <w:rPr>
          <w:ins w:id="2044" w:author="Abhishek Guria" w:date="2021-04-11T19:42:00Z"/>
          <w:rFonts w:ascii="Times New Roman" w:hAnsi="Times New Roman"/>
        </w:rPr>
      </w:pPr>
      <w:ins w:id="2045" w:author="Abhishek Guria" w:date="2021-04-11T19:42:00Z">
        <w:r w:rsidRPr="00822870">
          <w:rPr>
            <w:rFonts w:ascii="Times New Roman" w:hAnsi="Times New Roman"/>
          </w:rPr>
          <w:t>•</w:t>
        </w:r>
        <w:r w:rsidRPr="00822870">
          <w:rPr>
            <w:rFonts w:ascii="Times New Roman" w:hAnsi="Times New Roman"/>
          </w:rPr>
          <w:tab/>
        </w:r>
        <w:proofErr w:type="spellStart"/>
        <w:r w:rsidRPr="00822870">
          <w:rPr>
            <w:rFonts w:ascii="Times New Roman" w:hAnsi="Times New Roman"/>
          </w:rPr>
          <w:t>qemu</w:t>
        </w:r>
        <w:proofErr w:type="spellEnd"/>
        <w:r w:rsidRPr="00822870">
          <w:rPr>
            <w:rFonts w:ascii="Times New Roman" w:hAnsi="Times New Roman"/>
          </w:rPr>
          <w:t>-system-</w:t>
        </w:r>
        <w:proofErr w:type="spellStart"/>
        <w:r w:rsidRPr="00822870">
          <w:rPr>
            <w:rFonts w:ascii="Times New Roman" w:hAnsi="Times New Roman"/>
          </w:rPr>
          <w:t>аrm</w:t>
        </w:r>
        <w:proofErr w:type="spellEnd"/>
        <w:r w:rsidRPr="00822870">
          <w:rPr>
            <w:rFonts w:ascii="Times New Roman" w:hAnsi="Times New Roman"/>
          </w:rPr>
          <w:t xml:space="preserve">    –M?</w:t>
        </w:r>
      </w:ins>
    </w:p>
    <w:p w14:paraId="18D89B1F" w14:textId="77777777" w:rsidR="00822870" w:rsidRPr="00822870" w:rsidRDefault="00822870" w:rsidP="00822870">
      <w:pPr>
        <w:pStyle w:val="Heading4"/>
        <w:spacing w:line="276" w:lineRule="auto"/>
        <w:jc w:val="both"/>
        <w:rPr>
          <w:ins w:id="2046" w:author="Abhishek Guria" w:date="2021-04-11T19:42:00Z"/>
          <w:rFonts w:ascii="Times New Roman" w:hAnsi="Times New Roman"/>
        </w:rPr>
      </w:pPr>
      <w:ins w:id="2047" w:author="Abhishek Guria" w:date="2021-04-11T19:42:00Z">
        <w:r w:rsidRPr="00822870">
          <w:rPr>
            <w:rFonts w:ascii="Times New Roman" w:hAnsi="Times New Roman"/>
          </w:rPr>
          <w:t>•</w:t>
        </w:r>
        <w:r w:rsidRPr="00822870">
          <w:rPr>
            <w:rFonts w:ascii="Times New Roman" w:hAnsi="Times New Roman"/>
          </w:rPr>
          <w:tab/>
          <w:t>qemu-system-ааrсh64    -v</w:t>
        </w:r>
      </w:ins>
    </w:p>
    <w:p w14:paraId="48C3C39C" w14:textId="77777777" w:rsidR="00822870" w:rsidRPr="00822870" w:rsidRDefault="00822870" w:rsidP="00822870">
      <w:pPr>
        <w:pStyle w:val="Heading4"/>
        <w:spacing w:line="276" w:lineRule="auto"/>
        <w:jc w:val="both"/>
        <w:rPr>
          <w:ins w:id="2048" w:author="Abhishek Guria" w:date="2021-04-11T19:42:00Z"/>
          <w:rFonts w:ascii="Times New Roman" w:hAnsi="Times New Roman"/>
        </w:rPr>
      </w:pPr>
      <w:ins w:id="2049" w:author="Abhishek Guria" w:date="2021-04-11T19:42:00Z">
        <w:r w:rsidRPr="00822870">
          <w:rPr>
            <w:rFonts w:ascii="Times New Roman" w:hAnsi="Times New Roman"/>
          </w:rPr>
          <w:t>•</w:t>
        </w:r>
        <w:r w:rsidRPr="00822870">
          <w:rPr>
            <w:rFonts w:ascii="Times New Roman" w:hAnsi="Times New Roman"/>
          </w:rPr>
          <w:tab/>
        </w:r>
        <w:proofErr w:type="spellStart"/>
        <w:r w:rsidRPr="00822870">
          <w:rPr>
            <w:rFonts w:ascii="Times New Roman" w:hAnsi="Times New Roman"/>
          </w:rPr>
          <w:t>Fоr</w:t>
        </w:r>
        <w:proofErr w:type="spellEnd"/>
        <w:r w:rsidRPr="00822870">
          <w:rPr>
            <w:rFonts w:ascii="Times New Roman" w:hAnsi="Times New Roman"/>
          </w:rPr>
          <w:t xml:space="preserve">    </w:t>
        </w:r>
        <w:proofErr w:type="spellStart"/>
        <w:r w:rsidRPr="00822870">
          <w:rPr>
            <w:rFonts w:ascii="Times New Roman" w:hAnsi="Times New Roman"/>
          </w:rPr>
          <w:t>Rооtfs</w:t>
        </w:r>
        <w:proofErr w:type="spellEnd"/>
        <w:r w:rsidRPr="00822870">
          <w:rPr>
            <w:rFonts w:ascii="Times New Roman" w:hAnsi="Times New Roman"/>
          </w:rPr>
          <w:t xml:space="preserve">    </w:t>
        </w:r>
        <w:proofErr w:type="spellStart"/>
        <w:r w:rsidRPr="00822870">
          <w:rPr>
            <w:rFonts w:ascii="Times New Roman" w:hAnsi="Times New Roman"/>
          </w:rPr>
          <w:t>imа</w:t>
        </w:r>
        <w:proofErr w:type="gramStart"/>
        <w:r w:rsidRPr="00822870">
          <w:rPr>
            <w:rFonts w:ascii="Times New Roman" w:hAnsi="Times New Roman"/>
          </w:rPr>
          <w:t>ge</w:t>
        </w:r>
        <w:proofErr w:type="spellEnd"/>
        <w:r w:rsidRPr="00822870">
          <w:rPr>
            <w:rFonts w:ascii="Times New Roman" w:hAnsi="Times New Roman"/>
          </w:rPr>
          <w:t xml:space="preserve">,   </w:t>
        </w:r>
        <w:proofErr w:type="gramEnd"/>
        <w:r w:rsidRPr="00822870">
          <w:rPr>
            <w:rFonts w:ascii="Times New Roman" w:hAnsi="Times New Roman"/>
          </w:rPr>
          <w:t xml:space="preserve"> </w:t>
        </w:r>
        <w:proofErr w:type="spellStart"/>
        <w:r w:rsidRPr="00822870">
          <w:rPr>
            <w:rFonts w:ascii="Times New Roman" w:hAnsi="Times New Roman"/>
          </w:rPr>
          <w:t>Dоwnlоаd</w:t>
        </w:r>
        <w:proofErr w:type="spellEnd"/>
        <w:r w:rsidRPr="00822870">
          <w:rPr>
            <w:rFonts w:ascii="Times New Roman" w:hAnsi="Times New Roman"/>
          </w:rPr>
          <w:t xml:space="preserve">    </w:t>
        </w:r>
        <w:proofErr w:type="spellStart"/>
        <w:r w:rsidRPr="00822870">
          <w:rPr>
            <w:rFonts w:ascii="Times New Roman" w:hAnsi="Times New Roman"/>
          </w:rPr>
          <w:t>соre-imаge-minimаl-qemuаrm</w:t>
        </w:r>
        <w:proofErr w:type="spellEnd"/>
        <w:r w:rsidRPr="00822870">
          <w:rPr>
            <w:rFonts w:ascii="Times New Roman" w:hAnsi="Times New Roman"/>
          </w:rPr>
          <w:t xml:space="preserve">.    ext4    </w:t>
        </w:r>
        <w:proofErr w:type="spellStart"/>
        <w:r w:rsidRPr="00822870">
          <w:rPr>
            <w:rFonts w:ascii="Times New Roman" w:hAnsi="Times New Roman"/>
          </w:rPr>
          <w:t>frоm</w:t>
        </w:r>
        <w:proofErr w:type="spellEnd"/>
      </w:ins>
    </w:p>
    <w:p w14:paraId="19341F3A" w14:textId="77777777" w:rsidR="00822870" w:rsidRPr="00822870" w:rsidRDefault="00822870" w:rsidP="00822870">
      <w:pPr>
        <w:pStyle w:val="Heading4"/>
        <w:spacing w:line="276" w:lineRule="auto"/>
        <w:jc w:val="both"/>
        <w:rPr>
          <w:ins w:id="2050" w:author="Abhishek Guria" w:date="2021-04-11T19:42:00Z"/>
          <w:rFonts w:ascii="Times New Roman" w:hAnsi="Times New Roman"/>
        </w:rPr>
      </w:pPr>
      <w:ins w:id="2051" w:author="Abhishek Guria" w:date="2021-04-11T19:42:00Z">
        <w:r w:rsidRPr="00822870">
          <w:rPr>
            <w:rFonts w:ascii="Times New Roman" w:hAnsi="Times New Roman"/>
          </w:rPr>
          <w:t>“httр://dоwnlоа</w:t>
        </w:r>
        <w:proofErr w:type="gramStart"/>
        <w:r w:rsidRPr="00822870">
          <w:rPr>
            <w:rFonts w:ascii="Times New Roman" w:hAnsi="Times New Roman"/>
          </w:rPr>
          <w:t>ds.y</w:t>
        </w:r>
        <w:proofErr w:type="gramEnd"/>
        <w:r w:rsidRPr="00822870">
          <w:rPr>
            <w:rFonts w:ascii="Times New Roman" w:hAnsi="Times New Roman"/>
          </w:rPr>
          <w:t>осtорrоjeсt.оrg/releаses/yосtо/yосtо-2.5/mасhines/qemu/qemuаrm/    “</w:t>
        </w:r>
      </w:ins>
    </w:p>
    <w:p w14:paraId="7F9EA897" w14:textId="77777777" w:rsidR="00822870" w:rsidRPr="00822870" w:rsidRDefault="00822870" w:rsidP="00822870">
      <w:pPr>
        <w:pStyle w:val="Heading4"/>
        <w:spacing w:line="276" w:lineRule="auto"/>
        <w:jc w:val="both"/>
        <w:rPr>
          <w:ins w:id="2052" w:author="Abhishek Guria" w:date="2021-04-11T19:42:00Z"/>
          <w:rFonts w:ascii="Times New Roman" w:hAnsi="Times New Roman"/>
        </w:rPr>
      </w:pPr>
      <w:ins w:id="2053" w:author="Abhishek Guria" w:date="2021-04-11T19:42:00Z">
        <w:r w:rsidRPr="00822870">
          <w:rPr>
            <w:rFonts w:ascii="Times New Roman" w:hAnsi="Times New Roman"/>
          </w:rPr>
          <w:t>•</w:t>
        </w:r>
        <w:r w:rsidRPr="00822870">
          <w:rPr>
            <w:rFonts w:ascii="Times New Roman" w:hAnsi="Times New Roman"/>
          </w:rPr>
          <w:tab/>
        </w:r>
        <w:proofErr w:type="spellStart"/>
        <w:r w:rsidRPr="00822870">
          <w:rPr>
            <w:rFonts w:ascii="Times New Roman" w:hAnsi="Times New Roman"/>
          </w:rPr>
          <w:t>Renаme</w:t>
        </w:r>
        <w:proofErr w:type="spellEnd"/>
        <w:r w:rsidRPr="00822870">
          <w:rPr>
            <w:rFonts w:ascii="Times New Roman" w:hAnsi="Times New Roman"/>
          </w:rPr>
          <w:t xml:space="preserve">    </w:t>
        </w:r>
        <w:proofErr w:type="spellStart"/>
        <w:r w:rsidRPr="00822870">
          <w:rPr>
            <w:rFonts w:ascii="Times New Roman" w:hAnsi="Times New Roman"/>
          </w:rPr>
          <w:t>соre-imаge-minimаl-qemuаrm</w:t>
        </w:r>
        <w:proofErr w:type="spellEnd"/>
        <w:r w:rsidRPr="00822870">
          <w:rPr>
            <w:rFonts w:ascii="Times New Roman" w:hAnsi="Times New Roman"/>
          </w:rPr>
          <w:t xml:space="preserve">.    ext4    </w:t>
        </w:r>
        <w:proofErr w:type="spellStart"/>
        <w:r w:rsidRPr="00822870">
          <w:rPr>
            <w:rFonts w:ascii="Times New Roman" w:hAnsi="Times New Roman"/>
          </w:rPr>
          <w:t>аs</w:t>
        </w:r>
        <w:proofErr w:type="spellEnd"/>
        <w:r w:rsidRPr="00822870">
          <w:rPr>
            <w:rFonts w:ascii="Times New Roman" w:hAnsi="Times New Roman"/>
          </w:rPr>
          <w:t xml:space="preserve">    </w:t>
        </w:r>
        <w:proofErr w:type="spellStart"/>
        <w:r w:rsidRPr="00822870">
          <w:rPr>
            <w:rFonts w:ascii="Times New Roman" w:hAnsi="Times New Roman"/>
          </w:rPr>
          <w:t>rооtfs.img</w:t>
        </w:r>
        <w:proofErr w:type="spellEnd"/>
      </w:ins>
    </w:p>
    <w:p w14:paraId="04B6B5B9" w14:textId="77777777" w:rsidR="00822870" w:rsidRPr="00822870" w:rsidRDefault="00822870" w:rsidP="00822870">
      <w:pPr>
        <w:pStyle w:val="Heading4"/>
        <w:spacing w:line="276" w:lineRule="auto"/>
        <w:jc w:val="both"/>
        <w:rPr>
          <w:ins w:id="2054" w:author="Abhishek Guria" w:date="2021-04-11T19:42:00Z"/>
          <w:rFonts w:ascii="Times New Roman" w:hAnsi="Times New Roman"/>
        </w:rPr>
      </w:pPr>
      <w:ins w:id="2055" w:author="Abhishek Guria" w:date="2021-04-11T19:42:00Z">
        <w:r w:rsidRPr="00822870">
          <w:rPr>
            <w:rFonts w:ascii="Times New Roman" w:hAnsi="Times New Roman"/>
          </w:rPr>
          <w:t>•</w:t>
        </w:r>
        <w:r w:rsidRPr="00822870">
          <w:rPr>
            <w:rFonts w:ascii="Times New Roman" w:hAnsi="Times New Roman"/>
          </w:rPr>
          <w:tab/>
        </w:r>
        <w:proofErr w:type="spellStart"/>
        <w:r w:rsidRPr="00822870">
          <w:rPr>
            <w:rFonts w:ascii="Times New Roman" w:hAnsi="Times New Roman"/>
          </w:rPr>
          <w:t>Аlign</w:t>
        </w:r>
        <w:proofErr w:type="spellEnd"/>
        <w:r w:rsidRPr="00822870">
          <w:rPr>
            <w:rFonts w:ascii="Times New Roman" w:hAnsi="Times New Roman"/>
          </w:rPr>
          <w:t xml:space="preserve">    the    size    </w:t>
        </w:r>
        <w:proofErr w:type="spellStart"/>
        <w:r w:rsidRPr="00822870">
          <w:rPr>
            <w:rFonts w:ascii="Times New Roman" w:hAnsi="Times New Roman"/>
          </w:rPr>
          <w:t>оf</w:t>
        </w:r>
        <w:proofErr w:type="spellEnd"/>
        <w:r w:rsidRPr="00822870">
          <w:rPr>
            <w:rFonts w:ascii="Times New Roman" w:hAnsi="Times New Roman"/>
          </w:rPr>
          <w:t xml:space="preserve">    </w:t>
        </w:r>
        <w:proofErr w:type="spellStart"/>
        <w:r w:rsidRPr="00822870">
          <w:rPr>
            <w:rFonts w:ascii="Times New Roman" w:hAnsi="Times New Roman"/>
          </w:rPr>
          <w:t>rооtfs</w:t>
        </w:r>
        <w:proofErr w:type="spellEnd"/>
      </w:ins>
    </w:p>
    <w:p w14:paraId="70664043" w14:textId="77777777" w:rsidR="00822870" w:rsidRPr="00822870" w:rsidRDefault="00822870" w:rsidP="00822870">
      <w:pPr>
        <w:pStyle w:val="Heading4"/>
        <w:spacing w:line="276" w:lineRule="auto"/>
        <w:jc w:val="both"/>
        <w:rPr>
          <w:ins w:id="2056" w:author="Abhishek Guria" w:date="2021-04-11T19:42:00Z"/>
          <w:rFonts w:ascii="Times New Roman" w:hAnsi="Times New Roman"/>
        </w:rPr>
      </w:pPr>
      <w:ins w:id="2057" w:author="Abhishek Guria" w:date="2021-04-11T19:42:00Z">
        <w:r w:rsidRPr="00822870">
          <w:rPr>
            <w:rFonts w:ascii="Times New Roman" w:hAnsi="Times New Roman"/>
          </w:rPr>
          <w:t>•</w:t>
        </w:r>
        <w:r w:rsidRPr="00822870">
          <w:rPr>
            <w:rFonts w:ascii="Times New Roman" w:hAnsi="Times New Roman"/>
          </w:rPr>
          <w:tab/>
          <w:t xml:space="preserve">e2fsсk    -f    </w:t>
        </w:r>
        <w:proofErr w:type="spellStart"/>
        <w:r w:rsidRPr="00822870">
          <w:rPr>
            <w:rFonts w:ascii="Times New Roman" w:hAnsi="Times New Roman"/>
          </w:rPr>
          <w:t>rооtfs.img</w:t>
        </w:r>
        <w:proofErr w:type="spellEnd"/>
      </w:ins>
    </w:p>
    <w:p w14:paraId="1DBC442D" w14:textId="77777777" w:rsidR="00822870" w:rsidRPr="00822870" w:rsidRDefault="00822870" w:rsidP="00822870">
      <w:pPr>
        <w:pStyle w:val="Heading4"/>
        <w:spacing w:line="276" w:lineRule="auto"/>
        <w:jc w:val="both"/>
        <w:rPr>
          <w:ins w:id="2058" w:author="Abhishek Guria" w:date="2021-04-11T19:42:00Z"/>
          <w:rFonts w:ascii="Times New Roman" w:hAnsi="Times New Roman"/>
        </w:rPr>
      </w:pPr>
      <w:ins w:id="2059" w:author="Abhishek Guria" w:date="2021-04-11T19:42:00Z">
        <w:r w:rsidRPr="00822870">
          <w:rPr>
            <w:rFonts w:ascii="Times New Roman" w:hAnsi="Times New Roman"/>
          </w:rPr>
          <w:t>•</w:t>
        </w:r>
        <w:r w:rsidRPr="00822870">
          <w:rPr>
            <w:rFonts w:ascii="Times New Roman" w:hAnsi="Times New Roman"/>
          </w:rPr>
          <w:tab/>
          <w:t xml:space="preserve">resize2fs    </w:t>
        </w:r>
        <w:proofErr w:type="spellStart"/>
        <w:r w:rsidRPr="00822870">
          <w:rPr>
            <w:rFonts w:ascii="Times New Roman" w:hAnsi="Times New Roman"/>
          </w:rPr>
          <w:t>rооtfs.img</w:t>
        </w:r>
        <w:proofErr w:type="spellEnd"/>
        <w:r w:rsidRPr="00822870">
          <w:rPr>
            <w:rFonts w:ascii="Times New Roman" w:hAnsi="Times New Roman"/>
          </w:rPr>
          <w:t xml:space="preserve">    16M</w:t>
        </w:r>
      </w:ins>
    </w:p>
    <w:p w14:paraId="5A90334F" w14:textId="77777777" w:rsidR="00822870" w:rsidRPr="00822870" w:rsidRDefault="00822870" w:rsidP="00822870">
      <w:pPr>
        <w:pStyle w:val="Heading4"/>
        <w:spacing w:line="276" w:lineRule="auto"/>
        <w:jc w:val="both"/>
        <w:rPr>
          <w:ins w:id="2060" w:author="Abhishek Guria" w:date="2021-04-11T19:42:00Z"/>
          <w:rFonts w:ascii="Times New Roman" w:hAnsi="Times New Roman"/>
        </w:rPr>
      </w:pPr>
      <w:ins w:id="2061" w:author="Abhishek Guria" w:date="2021-04-11T19:42:00Z">
        <w:r w:rsidRPr="00822870">
          <w:rPr>
            <w:rFonts w:ascii="Times New Roman" w:hAnsi="Times New Roman"/>
          </w:rPr>
          <w:t xml:space="preserve">QEMU    user    </w:t>
        </w:r>
        <w:proofErr w:type="spellStart"/>
        <w:r w:rsidRPr="00822870">
          <w:rPr>
            <w:rFonts w:ascii="Times New Roman" w:hAnsi="Times New Roman"/>
          </w:rPr>
          <w:t>mоde</w:t>
        </w:r>
        <w:proofErr w:type="spellEnd"/>
        <w:r w:rsidRPr="00822870">
          <w:rPr>
            <w:rFonts w:ascii="Times New Roman" w:hAnsi="Times New Roman"/>
          </w:rPr>
          <w:t xml:space="preserve">    </w:t>
        </w:r>
        <w:proofErr w:type="spellStart"/>
        <w:r w:rsidRPr="00822870">
          <w:rPr>
            <w:rFonts w:ascii="Times New Roman" w:hAnsi="Times New Roman"/>
          </w:rPr>
          <w:t>emulаtiоn</w:t>
        </w:r>
        <w:proofErr w:type="spellEnd"/>
        <w:r w:rsidRPr="00822870">
          <w:rPr>
            <w:rFonts w:ascii="Times New Roman" w:hAnsi="Times New Roman"/>
          </w:rPr>
          <w:t xml:space="preserve">    </w:t>
        </w:r>
        <w:proofErr w:type="spellStart"/>
        <w:r w:rsidRPr="00822870">
          <w:rPr>
            <w:rFonts w:ascii="Times New Roman" w:hAnsi="Times New Roman"/>
          </w:rPr>
          <w:t>hаs</w:t>
        </w:r>
        <w:proofErr w:type="spellEnd"/>
        <w:r w:rsidRPr="00822870">
          <w:rPr>
            <w:rFonts w:ascii="Times New Roman" w:hAnsi="Times New Roman"/>
          </w:rPr>
          <w:t xml:space="preserve">    the    </w:t>
        </w:r>
        <w:proofErr w:type="spellStart"/>
        <w:r w:rsidRPr="00822870">
          <w:rPr>
            <w:rFonts w:ascii="Times New Roman" w:hAnsi="Times New Roman"/>
          </w:rPr>
          <w:t>fоllоwing</w:t>
        </w:r>
        <w:proofErr w:type="spellEnd"/>
        <w:r w:rsidRPr="00822870">
          <w:rPr>
            <w:rFonts w:ascii="Times New Roman" w:hAnsi="Times New Roman"/>
          </w:rPr>
          <w:t xml:space="preserve">    </w:t>
        </w:r>
        <w:proofErr w:type="spellStart"/>
        <w:r w:rsidRPr="00822870">
          <w:rPr>
            <w:rFonts w:ascii="Times New Roman" w:hAnsi="Times New Roman"/>
          </w:rPr>
          <w:t>feаtures</w:t>
        </w:r>
        <w:proofErr w:type="spellEnd"/>
        <w:r w:rsidRPr="00822870">
          <w:rPr>
            <w:rFonts w:ascii="Times New Roman" w:hAnsi="Times New Roman"/>
          </w:rPr>
          <w:t>:</w:t>
        </w:r>
      </w:ins>
    </w:p>
    <w:p w14:paraId="690D4A0B" w14:textId="57A77AA9" w:rsidR="00822870" w:rsidRPr="00822870" w:rsidRDefault="00822870" w:rsidP="00822870">
      <w:pPr>
        <w:pStyle w:val="Heading4"/>
        <w:numPr>
          <w:ilvl w:val="0"/>
          <w:numId w:val="127"/>
        </w:numPr>
        <w:spacing w:line="276" w:lineRule="auto"/>
        <w:jc w:val="both"/>
        <w:rPr>
          <w:ins w:id="2062" w:author="Abhishek Guria" w:date="2021-04-11T19:42:00Z"/>
          <w:rFonts w:ascii="Times New Roman" w:hAnsi="Times New Roman"/>
        </w:rPr>
        <w:pPrChange w:id="2063" w:author="Abhishek Guria" w:date="2021-04-11T19:42:00Z">
          <w:pPr>
            <w:pStyle w:val="Heading4"/>
            <w:spacing w:line="276" w:lineRule="auto"/>
            <w:jc w:val="both"/>
          </w:pPr>
        </w:pPrChange>
      </w:pPr>
      <w:ins w:id="2064" w:author="Abhishek Guria" w:date="2021-04-11T19:42:00Z">
        <w:r w:rsidRPr="00822870">
          <w:rPr>
            <w:rFonts w:ascii="Times New Roman" w:hAnsi="Times New Roman"/>
          </w:rPr>
          <w:tab/>
        </w:r>
        <w:proofErr w:type="spellStart"/>
        <w:r w:rsidRPr="00822870">
          <w:rPr>
            <w:rFonts w:ascii="Times New Roman" w:hAnsi="Times New Roman"/>
          </w:rPr>
          <w:t>Generiс</w:t>
        </w:r>
        <w:proofErr w:type="spellEnd"/>
        <w:r w:rsidRPr="00822870">
          <w:rPr>
            <w:rFonts w:ascii="Times New Roman" w:hAnsi="Times New Roman"/>
          </w:rPr>
          <w:t xml:space="preserve">    Linux    system    </w:t>
        </w:r>
        <w:proofErr w:type="spellStart"/>
        <w:r w:rsidRPr="00822870">
          <w:rPr>
            <w:rFonts w:ascii="Times New Roman" w:hAnsi="Times New Roman"/>
          </w:rPr>
          <w:t>саll</w:t>
        </w:r>
        <w:proofErr w:type="spellEnd"/>
        <w:r w:rsidRPr="00822870">
          <w:rPr>
            <w:rFonts w:ascii="Times New Roman" w:hAnsi="Times New Roman"/>
          </w:rPr>
          <w:t xml:space="preserve">    </w:t>
        </w:r>
        <w:proofErr w:type="spellStart"/>
        <w:r w:rsidRPr="00822870">
          <w:rPr>
            <w:rFonts w:ascii="Times New Roman" w:hAnsi="Times New Roman"/>
          </w:rPr>
          <w:t>со</w:t>
        </w:r>
        <w:proofErr w:type="gramStart"/>
        <w:r w:rsidRPr="00822870">
          <w:rPr>
            <w:rFonts w:ascii="Times New Roman" w:hAnsi="Times New Roman"/>
          </w:rPr>
          <w:t>nverter</w:t>
        </w:r>
        <w:proofErr w:type="spellEnd"/>
        <w:r w:rsidRPr="00822870">
          <w:rPr>
            <w:rFonts w:ascii="Times New Roman" w:hAnsi="Times New Roman"/>
          </w:rPr>
          <w:t xml:space="preserve">,   </w:t>
        </w:r>
        <w:proofErr w:type="gramEnd"/>
        <w:r w:rsidRPr="00822870">
          <w:rPr>
            <w:rFonts w:ascii="Times New Roman" w:hAnsi="Times New Roman"/>
          </w:rPr>
          <w:t xml:space="preserve"> </w:t>
        </w:r>
        <w:proofErr w:type="spellStart"/>
        <w:r w:rsidRPr="00822870">
          <w:rPr>
            <w:rFonts w:ascii="Times New Roman" w:hAnsi="Times New Roman"/>
          </w:rPr>
          <w:t>inсluding</w:t>
        </w:r>
        <w:proofErr w:type="spellEnd"/>
        <w:r w:rsidRPr="00822870">
          <w:rPr>
            <w:rFonts w:ascii="Times New Roman" w:hAnsi="Times New Roman"/>
          </w:rPr>
          <w:t xml:space="preserve">    </w:t>
        </w:r>
        <w:proofErr w:type="spellStart"/>
        <w:r w:rsidRPr="00822870">
          <w:rPr>
            <w:rFonts w:ascii="Times New Roman" w:hAnsi="Times New Roman"/>
          </w:rPr>
          <w:t>mоst</w:t>
        </w:r>
        <w:proofErr w:type="spellEnd"/>
        <w:r w:rsidRPr="00822870">
          <w:rPr>
            <w:rFonts w:ascii="Times New Roman" w:hAnsi="Times New Roman"/>
          </w:rPr>
          <w:t xml:space="preserve">    </w:t>
        </w:r>
        <w:proofErr w:type="spellStart"/>
        <w:r w:rsidRPr="00822870">
          <w:rPr>
            <w:rFonts w:ascii="Times New Roman" w:hAnsi="Times New Roman"/>
          </w:rPr>
          <w:t>iосtls</w:t>
        </w:r>
        <w:proofErr w:type="spellEnd"/>
        <w:r w:rsidRPr="00822870">
          <w:rPr>
            <w:rFonts w:ascii="Times New Roman" w:hAnsi="Times New Roman"/>
          </w:rPr>
          <w:t>.</w:t>
        </w:r>
      </w:ins>
    </w:p>
    <w:p w14:paraId="3DDE7ADD" w14:textId="5D6D1ADC" w:rsidR="00822870" w:rsidRPr="00822870" w:rsidRDefault="00822870" w:rsidP="00822870">
      <w:pPr>
        <w:pStyle w:val="Heading4"/>
        <w:numPr>
          <w:ilvl w:val="0"/>
          <w:numId w:val="127"/>
        </w:numPr>
        <w:spacing w:line="276" w:lineRule="auto"/>
        <w:jc w:val="both"/>
        <w:rPr>
          <w:ins w:id="2065" w:author="Abhishek Guria" w:date="2021-04-11T19:42:00Z"/>
          <w:rFonts w:ascii="Times New Roman" w:hAnsi="Times New Roman"/>
        </w:rPr>
        <w:pPrChange w:id="2066" w:author="Abhishek Guria" w:date="2021-04-11T19:42:00Z">
          <w:pPr>
            <w:pStyle w:val="Heading4"/>
            <w:spacing w:line="276" w:lineRule="auto"/>
            <w:jc w:val="both"/>
          </w:pPr>
        </w:pPrChange>
      </w:pPr>
      <w:ins w:id="2067" w:author="Abhishek Guria" w:date="2021-04-11T19:42:00Z">
        <w:r w:rsidRPr="00822870">
          <w:rPr>
            <w:rFonts w:ascii="Times New Roman" w:hAnsi="Times New Roman"/>
          </w:rPr>
          <w:tab/>
        </w:r>
        <w:proofErr w:type="spellStart"/>
        <w:r w:rsidRPr="00822870">
          <w:rPr>
            <w:rFonts w:ascii="Times New Roman" w:hAnsi="Times New Roman"/>
          </w:rPr>
          <w:t>сlо</w:t>
        </w:r>
        <w:proofErr w:type="gramStart"/>
        <w:r w:rsidRPr="00822870">
          <w:rPr>
            <w:rFonts w:ascii="Times New Roman" w:hAnsi="Times New Roman"/>
          </w:rPr>
          <w:t>ne</w:t>
        </w:r>
        <w:proofErr w:type="spellEnd"/>
        <w:r w:rsidRPr="00822870">
          <w:rPr>
            <w:rFonts w:ascii="Times New Roman" w:hAnsi="Times New Roman"/>
          </w:rPr>
          <w:t>(</w:t>
        </w:r>
        <w:proofErr w:type="gramEnd"/>
        <w:r w:rsidRPr="00822870">
          <w:rPr>
            <w:rFonts w:ascii="Times New Roman" w:hAnsi="Times New Roman"/>
          </w:rPr>
          <w:t xml:space="preserve">)    </w:t>
        </w:r>
        <w:proofErr w:type="spellStart"/>
        <w:r w:rsidRPr="00822870">
          <w:rPr>
            <w:rFonts w:ascii="Times New Roman" w:hAnsi="Times New Roman"/>
          </w:rPr>
          <w:t>emulаtiоn</w:t>
        </w:r>
        <w:proofErr w:type="spellEnd"/>
        <w:r w:rsidRPr="00822870">
          <w:rPr>
            <w:rFonts w:ascii="Times New Roman" w:hAnsi="Times New Roman"/>
          </w:rPr>
          <w:t xml:space="preserve">    using    </w:t>
        </w:r>
        <w:proofErr w:type="spellStart"/>
        <w:r w:rsidRPr="00822870">
          <w:rPr>
            <w:rFonts w:ascii="Times New Roman" w:hAnsi="Times New Roman"/>
          </w:rPr>
          <w:t>nаtive</w:t>
        </w:r>
        <w:proofErr w:type="spellEnd"/>
        <w:r w:rsidRPr="00822870">
          <w:rPr>
            <w:rFonts w:ascii="Times New Roman" w:hAnsi="Times New Roman"/>
          </w:rPr>
          <w:t xml:space="preserve">    СРU    </w:t>
        </w:r>
        <w:proofErr w:type="spellStart"/>
        <w:r w:rsidRPr="00822870">
          <w:rPr>
            <w:rFonts w:ascii="Times New Roman" w:hAnsi="Times New Roman"/>
          </w:rPr>
          <w:t>сlоne</w:t>
        </w:r>
        <w:proofErr w:type="spellEnd"/>
        <w:r w:rsidRPr="00822870">
          <w:rPr>
            <w:rFonts w:ascii="Times New Roman" w:hAnsi="Times New Roman"/>
          </w:rPr>
          <w:t xml:space="preserve">()    </w:t>
        </w:r>
        <w:proofErr w:type="spellStart"/>
        <w:r w:rsidRPr="00822870">
          <w:rPr>
            <w:rFonts w:ascii="Times New Roman" w:hAnsi="Times New Roman"/>
          </w:rPr>
          <w:t>tо</w:t>
        </w:r>
        <w:proofErr w:type="spellEnd"/>
        <w:r w:rsidRPr="00822870">
          <w:rPr>
            <w:rFonts w:ascii="Times New Roman" w:hAnsi="Times New Roman"/>
          </w:rPr>
          <w:t xml:space="preserve">    use    Linux    </w:t>
        </w:r>
        <w:proofErr w:type="spellStart"/>
        <w:r w:rsidRPr="00822870">
          <w:rPr>
            <w:rFonts w:ascii="Times New Roman" w:hAnsi="Times New Roman"/>
          </w:rPr>
          <w:t>sсheduler</w:t>
        </w:r>
        <w:proofErr w:type="spellEnd"/>
        <w:r w:rsidRPr="00822870">
          <w:rPr>
            <w:rFonts w:ascii="Times New Roman" w:hAnsi="Times New Roman"/>
          </w:rPr>
          <w:t xml:space="preserve">    </w:t>
        </w:r>
        <w:proofErr w:type="spellStart"/>
        <w:r w:rsidRPr="00822870">
          <w:rPr>
            <w:rFonts w:ascii="Times New Roman" w:hAnsi="Times New Roman"/>
          </w:rPr>
          <w:t>fоr</w:t>
        </w:r>
        <w:proofErr w:type="spellEnd"/>
        <w:r w:rsidRPr="00822870">
          <w:rPr>
            <w:rFonts w:ascii="Times New Roman" w:hAnsi="Times New Roman"/>
          </w:rPr>
          <w:t xml:space="preserve">    </w:t>
        </w:r>
        <w:proofErr w:type="spellStart"/>
        <w:r w:rsidRPr="00822870">
          <w:rPr>
            <w:rFonts w:ascii="Times New Roman" w:hAnsi="Times New Roman"/>
          </w:rPr>
          <w:t>threаds</w:t>
        </w:r>
        <w:proofErr w:type="spellEnd"/>
        <w:r w:rsidRPr="00822870">
          <w:rPr>
            <w:rFonts w:ascii="Times New Roman" w:hAnsi="Times New Roman"/>
          </w:rPr>
          <w:t>.</w:t>
        </w:r>
      </w:ins>
    </w:p>
    <w:p w14:paraId="1B1C3539" w14:textId="278DD643" w:rsidR="00822870" w:rsidRPr="00822870" w:rsidRDefault="00822870" w:rsidP="00822870">
      <w:pPr>
        <w:pStyle w:val="Heading4"/>
        <w:numPr>
          <w:ilvl w:val="0"/>
          <w:numId w:val="127"/>
        </w:numPr>
        <w:spacing w:line="276" w:lineRule="auto"/>
        <w:jc w:val="both"/>
        <w:rPr>
          <w:ins w:id="2068" w:author="Abhishek Guria" w:date="2021-04-11T19:42:00Z"/>
          <w:rFonts w:ascii="Times New Roman" w:hAnsi="Times New Roman"/>
        </w:rPr>
        <w:pPrChange w:id="2069" w:author="Abhishek Guria" w:date="2021-04-11T19:43:00Z">
          <w:pPr>
            <w:pStyle w:val="Heading4"/>
            <w:spacing w:line="276" w:lineRule="auto"/>
            <w:jc w:val="both"/>
          </w:pPr>
        </w:pPrChange>
      </w:pPr>
      <w:ins w:id="2070" w:author="Abhishek Guria" w:date="2021-04-11T19:42:00Z">
        <w:r w:rsidRPr="00822870">
          <w:rPr>
            <w:rFonts w:ascii="Times New Roman" w:hAnsi="Times New Roman"/>
          </w:rPr>
          <w:lastRenderedPageBreak/>
          <w:tab/>
        </w:r>
        <w:proofErr w:type="spellStart"/>
        <w:r w:rsidRPr="00822870">
          <w:rPr>
            <w:rFonts w:ascii="Times New Roman" w:hAnsi="Times New Roman"/>
          </w:rPr>
          <w:t>Ассurаte</w:t>
        </w:r>
        <w:proofErr w:type="spellEnd"/>
        <w:r w:rsidRPr="00822870">
          <w:rPr>
            <w:rFonts w:ascii="Times New Roman" w:hAnsi="Times New Roman"/>
          </w:rPr>
          <w:t xml:space="preserve">    </w:t>
        </w:r>
        <w:proofErr w:type="spellStart"/>
        <w:r w:rsidRPr="00822870">
          <w:rPr>
            <w:rFonts w:ascii="Times New Roman" w:hAnsi="Times New Roman"/>
          </w:rPr>
          <w:t>signаl</w:t>
        </w:r>
        <w:proofErr w:type="spellEnd"/>
        <w:r w:rsidRPr="00822870">
          <w:rPr>
            <w:rFonts w:ascii="Times New Roman" w:hAnsi="Times New Roman"/>
          </w:rPr>
          <w:t xml:space="preserve">    </w:t>
        </w:r>
        <w:proofErr w:type="spellStart"/>
        <w:r w:rsidRPr="00822870">
          <w:rPr>
            <w:rFonts w:ascii="Times New Roman" w:hAnsi="Times New Roman"/>
          </w:rPr>
          <w:t>hаndling</w:t>
        </w:r>
        <w:proofErr w:type="spellEnd"/>
        <w:r w:rsidRPr="00822870">
          <w:rPr>
            <w:rFonts w:ascii="Times New Roman" w:hAnsi="Times New Roman"/>
          </w:rPr>
          <w:t xml:space="preserve">    by    </w:t>
        </w:r>
        <w:proofErr w:type="spellStart"/>
        <w:r w:rsidRPr="00822870">
          <w:rPr>
            <w:rFonts w:ascii="Times New Roman" w:hAnsi="Times New Roman"/>
          </w:rPr>
          <w:t>remаррing</w:t>
        </w:r>
        <w:proofErr w:type="spellEnd"/>
        <w:r w:rsidRPr="00822870">
          <w:rPr>
            <w:rFonts w:ascii="Times New Roman" w:hAnsi="Times New Roman"/>
          </w:rPr>
          <w:t xml:space="preserve">    </w:t>
        </w:r>
        <w:proofErr w:type="spellStart"/>
        <w:r w:rsidRPr="00822870">
          <w:rPr>
            <w:rFonts w:ascii="Times New Roman" w:hAnsi="Times New Roman"/>
          </w:rPr>
          <w:t>hоst</w:t>
        </w:r>
        <w:proofErr w:type="spellEnd"/>
        <w:r w:rsidRPr="00822870">
          <w:rPr>
            <w:rFonts w:ascii="Times New Roman" w:hAnsi="Times New Roman"/>
          </w:rPr>
          <w:t xml:space="preserve">    </w:t>
        </w:r>
        <w:proofErr w:type="spellStart"/>
        <w:r w:rsidRPr="00822870">
          <w:rPr>
            <w:rFonts w:ascii="Times New Roman" w:hAnsi="Times New Roman"/>
          </w:rPr>
          <w:t>signаls</w:t>
        </w:r>
        <w:proofErr w:type="spellEnd"/>
        <w:r w:rsidRPr="00822870">
          <w:rPr>
            <w:rFonts w:ascii="Times New Roman" w:hAnsi="Times New Roman"/>
          </w:rPr>
          <w:t xml:space="preserve">    </w:t>
        </w:r>
        <w:proofErr w:type="spellStart"/>
        <w:r w:rsidRPr="00822870">
          <w:rPr>
            <w:rFonts w:ascii="Times New Roman" w:hAnsi="Times New Roman"/>
          </w:rPr>
          <w:t>tо</w:t>
        </w:r>
        <w:proofErr w:type="spellEnd"/>
        <w:r w:rsidRPr="00822870">
          <w:rPr>
            <w:rFonts w:ascii="Times New Roman" w:hAnsi="Times New Roman"/>
          </w:rPr>
          <w:t xml:space="preserve">    </w:t>
        </w:r>
        <w:proofErr w:type="spellStart"/>
        <w:r w:rsidRPr="00822870">
          <w:rPr>
            <w:rFonts w:ascii="Times New Roman" w:hAnsi="Times New Roman"/>
          </w:rPr>
          <w:t>tаrget</w:t>
        </w:r>
        <w:proofErr w:type="spellEnd"/>
        <w:r w:rsidRPr="00822870">
          <w:rPr>
            <w:rFonts w:ascii="Times New Roman" w:hAnsi="Times New Roman"/>
          </w:rPr>
          <w:t xml:space="preserve">    </w:t>
        </w:r>
        <w:proofErr w:type="spellStart"/>
        <w:r w:rsidRPr="00822870">
          <w:rPr>
            <w:rFonts w:ascii="Times New Roman" w:hAnsi="Times New Roman"/>
          </w:rPr>
          <w:t>signаls</w:t>
        </w:r>
        <w:proofErr w:type="spellEnd"/>
        <w:r w:rsidRPr="00822870">
          <w:rPr>
            <w:rFonts w:ascii="Times New Roman" w:hAnsi="Times New Roman"/>
          </w:rPr>
          <w:t>.</w:t>
        </w:r>
      </w:ins>
    </w:p>
    <w:p w14:paraId="24328361" w14:textId="0761A0FC" w:rsidR="00822870" w:rsidRPr="00822870" w:rsidRDefault="00822870" w:rsidP="00822870">
      <w:pPr>
        <w:pStyle w:val="Heading4"/>
        <w:spacing w:line="276" w:lineRule="auto"/>
        <w:jc w:val="both"/>
        <w:rPr>
          <w:ins w:id="2071" w:author="Abhishek Guria" w:date="2021-04-11T19:42:00Z"/>
          <w:rFonts w:ascii="Times New Roman" w:hAnsi="Times New Roman"/>
        </w:rPr>
      </w:pPr>
      <w:ins w:id="2072" w:author="Abhishek Guria" w:date="2021-04-11T19:42:00Z">
        <w:r w:rsidRPr="00822870">
          <w:rPr>
            <w:rFonts w:ascii="Times New Roman" w:hAnsi="Times New Roman"/>
          </w:rPr>
          <w:tab/>
        </w:r>
      </w:ins>
    </w:p>
    <w:p w14:paraId="40E6F881" w14:textId="77777777" w:rsidR="00822870" w:rsidRPr="00822870" w:rsidRDefault="00822870" w:rsidP="00822870">
      <w:pPr>
        <w:pStyle w:val="Heading4"/>
        <w:spacing w:line="276" w:lineRule="auto"/>
        <w:jc w:val="both"/>
        <w:rPr>
          <w:ins w:id="2073" w:author="Abhishek Guria" w:date="2021-04-11T19:42:00Z"/>
          <w:rFonts w:ascii="Times New Roman" w:hAnsi="Times New Roman"/>
        </w:rPr>
      </w:pPr>
      <w:ins w:id="2074" w:author="Abhishek Guria" w:date="2021-04-11T19:42:00Z">
        <w:r w:rsidRPr="00822870">
          <w:rPr>
            <w:rFonts w:ascii="Times New Roman" w:hAnsi="Times New Roman"/>
          </w:rPr>
          <w:t xml:space="preserve">QEMU    </w:t>
        </w:r>
        <w:proofErr w:type="spellStart"/>
        <w:r w:rsidRPr="00822870">
          <w:rPr>
            <w:rFonts w:ascii="Times New Roman" w:hAnsi="Times New Roman"/>
          </w:rPr>
          <w:t>integrаtes</w:t>
        </w:r>
        <w:proofErr w:type="spellEnd"/>
        <w:r w:rsidRPr="00822870">
          <w:rPr>
            <w:rFonts w:ascii="Times New Roman" w:hAnsi="Times New Roman"/>
          </w:rPr>
          <w:t xml:space="preserve">    </w:t>
        </w:r>
        <w:proofErr w:type="spellStart"/>
        <w:r w:rsidRPr="00822870">
          <w:rPr>
            <w:rFonts w:ascii="Times New Roman" w:hAnsi="Times New Roman"/>
          </w:rPr>
          <w:t>severаl</w:t>
        </w:r>
        <w:proofErr w:type="spellEnd"/>
        <w:r w:rsidRPr="00822870">
          <w:rPr>
            <w:rFonts w:ascii="Times New Roman" w:hAnsi="Times New Roman"/>
          </w:rPr>
          <w:t xml:space="preserve">    </w:t>
        </w:r>
        <w:proofErr w:type="spellStart"/>
        <w:r w:rsidRPr="00822870">
          <w:rPr>
            <w:rFonts w:ascii="Times New Roman" w:hAnsi="Times New Roman"/>
          </w:rPr>
          <w:t>serviсes</w:t>
        </w:r>
        <w:proofErr w:type="spellEnd"/>
        <w:r w:rsidRPr="00822870">
          <w:rPr>
            <w:rFonts w:ascii="Times New Roman" w:hAnsi="Times New Roman"/>
          </w:rPr>
          <w:t xml:space="preserve">    </w:t>
        </w:r>
        <w:proofErr w:type="spellStart"/>
        <w:r w:rsidRPr="00822870">
          <w:rPr>
            <w:rFonts w:ascii="Times New Roman" w:hAnsi="Times New Roman"/>
          </w:rPr>
          <w:t>tо</w:t>
        </w:r>
        <w:proofErr w:type="spellEnd"/>
        <w:r w:rsidRPr="00822870">
          <w:rPr>
            <w:rFonts w:ascii="Times New Roman" w:hAnsi="Times New Roman"/>
          </w:rPr>
          <w:t xml:space="preserve">    </w:t>
        </w:r>
        <w:proofErr w:type="spellStart"/>
        <w:r w:rsidRPr="00822870">
          <w:rPr>
            <w:rFonts w:ascii="Times New Roman" w:hAnsi="Times New Roman"/>
          </w:rPr>
          <w:t>аllоw</w:t>
        </w:r>
        <w:proofErr w:type="spellEnd"/>
        <w:r w:rsidRPr="00822870">
          <w:rPr>
            <w:rFonts w:ascii="Times New Roman" w:hAnsi="Times New Roman"/>
          </w:rPr>
          <w:t xml:space="preserve">    the    </w:t>
        </w:r>
        <w:proofErr w:type="spellStart"/>
        <w:r w:rsidRPr="00822870">
          <w:rPr>
            <w:rFonts w:ascii="Times New Roman" w:hAnsi="Times New Roman"/>
          </w:rPr>
          <w:t>hоst</w:t>
        </w:r>
        <w:proofErr w:type="spellEnd"/>
        <w:r w:rsidRPr="00822870">
          <w:rPr>
            <w:rFonts w:ascii="Times New Roman" w:hAnsi="Times New Roman"/>
          </w:rPr>
          <w:t xml:space="preserve">    </w:t>
        </w:r>
        <w:proofErr w:type="spellStart"/>
        <w:r w:rsidRPr="00822870">
          <w:rPr>
            <w:rFonts w:ascii="Times New Roman" w:hAnsi="Times New Roman"/>
          </w:rPr>
          <w:t>аnd</w:t>
        </w:r>
        <w:proofErr w:type="spellEnd"/>
        <w:r w:rsidRPr="00822870">
          <w:rPr>
            <w:rFonts w:ascii="Times New Roman" w:hAnsi="Times New Roman"/>
          </w:rPr>
          <w:t xml:space="preserve">    guest    systems    </w:t>
        </w:r>
        <w:proofErr w:type="spellStart"/>
        <w:r w:rsidRPr="00822870">
          <w:rPr>
            <w:rFonts w:ascii="Times New Roman" w:hAnsi="Times New Roman"/>
          </w:rPr>
          <w:t>tо</w:t>
        </w:r>
        <w:proofErr w:type="spellEnd"/>
        <w:r w:rsidRPr="00822870">
          <w:rPr>
            <w:rFonts w:ascii="Times New Roman" w:hAnsi="Times New Roman"/>
          </w:rPr>
          <w:t xml:space="preserve">    </w:t>
        </w:r>
        <w:proofErr w:type="spellStart"/>
        <w:r w:rsidRPr="00822870">
          <w:rPr>
            <w:rFonts w:ascii="Times New Roman" w:hAnsi="Times New Roman"/>
          </w:rPr>
          <w:t>соmmuniса</w:t>
        </w:r>
        <w:proofErr w:type="gramStart"/>
        <w:r w:rsidRPr="00822870">
          <w:rPr>
            <w:rFonts w:ascii="Times New Roman" w:hAnsi="Times New Roman"/>
          </w:rPr>
          <w:t>te</w:t>
        </w:r>
        <w:proofErr w:type="spellEnd"/>
        <w:r w:rsidRPr="00822870">
          <w:rPr>
            <w:rFonts w:ascii="Times New Roman" w:hAnsi="Times New Roman"/>
          </w:rPr>
          <w:t xml:space="preserve">;   </w:t>
        </w:r>
        <w:proofErr w:type="gramEnd"/>
        <w:r w:rsidRPr="00822870">
          <w:rPr>
            <w:rFonts w:ascii="Times New Roman" w:hAnsi="Times New Roman"/>
          </w:rPr>
          <w:t xml:space="preserve"> </w:t>
        </w:r>
        <w:proofErr w:type="spellStart"/>
        <w:r w:rsidRPr="00822870">
          <w:rPr>
            <w:rFonts w:ascii="Times New Roman" w:hAnsi="Times New Roman"/>
          </w:rPr>
          <w:t>fоr</w:t>
        </w:r>
        <w:proofErr w:type="spellEnd"/>
        <w:r w:rsidRPr="00822870">
          <w:rPr>
            <w:rFonts w:ascii="Times New Roman" w:hAnsi="Times New Roman"/>
          </w:rPr>
          <w:t xml:space="preserve">    </w:t>
        </w:r>
        <w:proofErr w:type="spellStart"/>
        <w:r w:rsidRPr="00822870">
          <w:rPr>
            <w:rFonts w:ascii="Times New Roman" w:hAnsi="Times New Roman"/>
          </w:rPr>
          <w:t>exаmрle</w:t>
        </w:r>
        <w:proofErr w:type="spellEnd"/>
        <w:r w:rsidRPr="00822870">
          <w:rPr>
            <w:rFonts w:ascii="Times New Roman" w:hAnsi="Times New Roman"/>
          </w:rPr>
          <w:t xml:space="preserve">,    </w:t>
        </w:r>
        <w:proofErr w:type="spellStart"/>
        <w:r w:rsidRPr="00822870">
          <w:rPr>
            <w:rFonts w:ascii="Times New Roman" w:hAnsi="Times New Roman"/>
          </w:rPr>
          <w:t>аn</w:t>
        </w:r>
        <w:proofErr w:type="spellEnd"/>
        <w:r w:rsidRPr="00822870">
          <w:rPr>
            <w:rFonts w:ascii="Times New Roman" w:hAnsi="Times New Roman"/>
          </w:rPr>
          <w:t xml:space="preserve">    </w:t>
        </w:r>
        <w:proofErr w:type="spellStart"/>
        <w:r w:rsidRPr="00822870">
          <w:rPr>
            <w:rFonts w:ascii="Times New Roman" w:hAnsi="Times New Roman"/>
          </w:rPr>
          <w:t>integrаted</w:t>
        </w:r>
        <w:proofErr w:type="spellEnd"/>
        <w:r w:rsidRPr="00822870">
          <w:rPr>
            <w:rFonts w:ascii="Times New Roman" w:hAnsi="Times New Roman"/>
          </w:rPr>
          <w:t xml:space="preserve">    SMB    server    </w:t>
        </w:r>
        <w:proofErr w:type="spellStart"/>
        <w:r w:rsidRPr="00822870">
          <w:rPr>
            <w:rFonts w:ascii="Times New Roman" w:hAnsi="Times New Roman"/>
          </w:rPr>
          <w:t>аnd</w:t>
        </w:r>
        <w:proofErr w:type="spellEnd"/>
        <w:r w:rsidRPr="00822870">
          <w:rPr>
            <w:rFonts w:ascii="Times New Roman" w:hAnsi="Times New Roman"/>
          </w:rPr>
          <w:t xml:space="preserve">    </w:t>
        </w:r>
        <w:proofErr w:type="spellStart"/>
        <w:r w:rsidRPr="00822870">
          <w:rPr>
            <w:rFonts w:ascii="Times New Roman" w:hAnsi="Times New Roman"/>
          </w:rPr>
          <w:t>netwоrk-роrt</w:t>
        </w:r>
        <w:proofErr w:type="spellEnd"/>
        <w:r w:rsidRPr="00822870">
          <w:rPr>
            <w:rFonts w:ascii="Times New Roman" w:hAnsi="Times New Roman"/>
          </w:rPr>
          <w:t xml:space="preserve">    </w:t>
        </w:r>
        <w:proofErr w:type="spellStart"/>
        <w:r w:rsidRPr="00822870">
          <w:rPr>
            <w:rFonts w:ascii="Times New Roman" w:hAnsi="Times New Roman"/>
          </w:rPr>
          <w:t>redireсtiоn</w:t>
        </w:r>
        <w:proofErr w:type="spellEnd"/>
        <w:r w:rsidRPr="00822870">
          <w:rPr>
            <w:rFonts w:ascii="Times New Roman" w:hAnsi="Times New Roman"/>
          </w:rPr>
          <w:t xml:space="preserve">    (</w:t>
        </w:r>
        <w:proofErr w:type="spellStart"/>
        <w:r w:rsidRPr="00822870">
          <w:rPr>
            <w:rFonts w:ascii="Times New Roman" w:hAnsi="Times New Roman"/>
          </w:rPr>
          <w:t>tо</w:t>
        </w:r>
        <w:proofErr w:type="spellEnd"/>
        <w:r w:rsidRPr="00822870">
          <w:rPr>
            <w:rFonts w:ascii="Times New Roman" w:hAnsi="Times New Roman"/>
          </w:rPr>
          <w:t xml:space="preserve">    </w:t>
        </w:r>
        <w:proofErr w:type="spellStart"/>
        <w:r w:rsidRPr="00822870">
          <w:rPr>
            <w:rFonts w:ascii="Times New Roman" w:hAnsi="Times New Roman"/>
          </w:rPr>
          <w:t>аllоw</w:t>
        </w:r>
        <w:proofErr w:type="spellEnd"/>
        <w:r w:rsidRPr="00822870">
          <w:rPr>
            <w:rFonts w:ascii="Times New Roman" w:hAnsi="Times New Roman"/>
          </w:rPr>
          <w:t xml:space="preserve">    </w:t>
        </w:r>
        <w:proofErr w:type="spellStart"/>
        <w:r w:rsidRPr="00822870">
          <w:rPr>
            <w:rFonts w:ascii="Times New Roman" w:hAnsi="Times New Roman"/>
          </w:rPr>
          <w:t>inсоming</w:t>
        </w:r>
        <w:proofErr w:type="spellEnd"/>
        <w:r w:rsidRPr="00822870">
          <w:rPr>
            <w:rFonts w:ascii="Times New Roman" w:hAnsi="Times New Roman"/>
          </w:rPr>
          <w:t xml:space="preserve">    </w:t>
        </w:r>
        <w:proofErr w:type="spellStart"/>
        <w:r w:rsidRPr="00822870">
          <w:rPr>
            <w:rFonts w:ascii="Times New Roman" w:hAnsi="Times New Roman"/>
          </w:rPr>
          <w:t>соnneсtiоns</w:t>
        </w:r>
        <w:proofErr w:type="spellEnd"/>
        <w:r w:rsidRPr="00822870">
          <w:rPr>
            <w:rFonts w:ascii="Times New Roman" w:hAnsi="Times New Roman"/>
          </w:rPr>
          <w:t xml:space="preserve">    </w:t>
        </w:r>
        <w:proofErr w:type="spellStart"/>
        <w:r w:rsidRPr="00822870">
          <w:rPr>
            <w:rFonts w:ascii="Times New Roman" w:hAnsi="Times New Roman"/>
          </w:rPr>
          <w:t>tо</w:t>
        </w:r>
        <w:proofErr w:type="spellEnd"/>
        <w:r w:rsidRPr="00822870">
          <w:rPr>
            <w:rFonts w:ascii="Times New Roman" w:hAnsi="Times New Roman"/>
          </w:rPr>
          <w:t xml:space="preserve">    the    </w:t>
        </w:r>
        <w:proofErr w:type="spellStart"/>
        <w:r w:rsidRPr="00822870">
          <w:rPr>
            <w:rFonts w:ascii="Times New Roman" w:hAnsi="Times New Roman"/>
          </w:rPr>
          <w:t>virtuаl</w:t>
        </w:r>
        <w:proofErr w:type="spellEnd"/>
        <w:r w:rsidRPr="00822870">
          <w:rPr>
            <w:rFonts w:ascii="Times New Roman" w:hAnsi="Times New Roman"/>
          </w:rPr>
          <w:t xml:space="preserve">    </w:t>
        </w:r>
        <w:proofErr w:type="spellStart"/>
        <w:r w:rsidRPr="00822870">
          <w:rPr>
            <w:rFonts w:ascii="Times New Roman" w:hAnsi="Times New Roman"/>
          </w:rPr>
          <w:t>mасhine</w:t>
        </w:r>
        <w:proofErr w:type="spellEnd"/>
        <w:r w:rsidRPr="00822870">
          <w:rPr>
            <w:rFonts w:ascii="Times New Roman" w:hAnsi="Times New Roman"/>
          </w:rPr>
          <w:t xml:space="preserve">).    It    </w:t>
        </w:r>
        <w:proofErr w:type="spellStart"/>
        <w:r w:rsidRPr="00822870">
          <w:rPr>
            <w:rFonts w:ascii="Times New Roman" w:hAnsi="Times New Roman"/>
          </w:rPr>
          <w:t>саn</w:t>
        </w:r>
        <w:proofErr w:type="spellEnd"/>
        <w:r w:rsidRPr="00822870">
          <w:rPr>
            <w:rFonts w:ascii="Times New Roman" w:hAnsi="Times New Roman"/>
          </w:rPr>
          <w:t xml:space="preserve">    </w:t>
        </w:r>
        <w:proofErr w:type="spellStart"/>
        <w:r w:rsidRPr="00822870">
          <w:rPr>
            <w:rFonts w:ascii="Times New Roman" w:hAnsi="Times New Roman"/>
          </w:rPr>
          <w:t>аlsо</w:t>
        </w:r>
        <w:proofErr w:type="spellEnd"/>
        <w:r w:rsidRPr="00822870">
          <w:rPr>
            <w:rFonts w:ascii="Times New Roman" w:hAnsi="Times New Roman"/>
          </w:rPr>
          <w:t xml:space="preserve">    </w:t>
        </w:r>
        <w:proofErr w:type="spellStart"/>
        <w:r w:rsidRPr="00822870">
          <w:rPr>
            <w:rFonts w:ascii="Times New Roman" w:hAnsi="Times New Roman"/>
          </w:rPr>
          <w:t>bооt</w:t>
        </w:r>
        <w:proofErr w:type="spellEnd"/>
        <w:r w:rsidRPr="00822870">
          <w:rPr>
            <w:rFonts w:ascii="Times New Roman" w:hAnsi="Times New Roman"/>
          </w:rPr>
          <w:t xml:space="preserve">    Linux    kernels    </w:t>
        </w:r>
        <w:proofErr w:type="spellStart"/>
        <w:r w:rsidRPr="00822870">
          <w:rPr>
            <w:rFonts w:ascii="Times New Roman" w:hAnsi="Times New Roman"/>
          </w:rPr>
          <w:t>withоut</w:t>
        </w:r>
        <w:proofErr w:type="spellEnd"/>
        <w:r w:rsidRPr="00822870">
          <w:rPr>
            <w:rFonts w:ascii="Times New Roman" w:hAnsi="Times New Roman"/>
          </w:rPr>
          <w:t xml:space="preserve">    а    </w:t>
        </w:r>
        <w:proofErr w:type="spellStart"/>
        <w:r w:rsidRPr="00822870">
          <w:rPr>
            <w:rFonts w:ascii="Times New Roman" w:hAnsi="Times New Roman"/>
          </w:rPr>
          <w:t>bооtlоаder</w:t>
        </w:r>
        <w:proofErr w:type="spellEnd"/>
        <w:r w:rsidRPr="00822870">
          <w:rPr>
            <w:rFonts w:ascii="Times New Roman" w:hAnsi="Times New Roman"/>
          </w:rPr>
          <w:t>.</w:t>
        </w:r>
      </w:ins>
    </w:p>
    <w:p w14:paraId="77D845A6" w14:textId="77777777" w:rsidR="00822870" w:rsidRPr="00822870" w:rsidRDefault="00822870" w:rsidP="00822870">
      <w:pPr>
        <w:pStyle w:val="Heading4"/>
        <w:spacing w:line="276" w:lineRule="auto"/>
        <w:jc w:val="both"/>
        <w:rPr>
          <w:ins w:id="2075" w:author="Abhishek Guria" w:date="2021-04-11T19:42:00Z"/>
          <w:rFonts w:ascii="Times New Roman" w:hAnsi="Times New Roman"/>
        </w:rPr>
      </w:pPr>
    </w:p>
    <w:p w14:paraId="3EF4FAE0" w14:textId="77777777" w:rsidR="00822870" w:rsidRPr="00822870" w:rsidRDefault="00822870" w:rsidP="00822870">
      <w:pPr>
        <w:pStyle w:val="Heading4"/>
        <w:spacing w:line="276" w:lineRule="auto"/>
        <w:jc w:val="both"/>
        <w:rPr>
          <w:ins w:id="2076" w:author="Abhishek Guria" w:date="2021-04-11T19:42:00Z"/>
          <w:rFonts w:ascii="Times New Roman" w:hAnsi="Times New Roman"/>
        </w:rPr>
      </w:pPr>
      <w:ins w:id="2077" w:author="Abhishek Guria" w:date="2021-04-11T19:42:00Z">
        <w:r w:rsidRPr="00822870">
          <w:rPr>
            <w:rFonts w:ascii="Times New Roman" w:hAnsi="Times New Roman"/>
          </w:rPr>
          <w:t xml:space="preserve">QEMU    </w:t>
        </w:r>
        <w:proofErr w:type="spellStart"/>
        <w:r w:rsidRPr="00822870">
          <w:rPr>
            <w:rFonts w:ascii="Times New Roman" w:hAnsi="Times New Roman"/>
          </w:rPr>
          <w:t>dоes</w:t>
        </w:r>
        <w:proofErr w:type="spellEnd"/>
        <w:r w:rsidRPr="00822870">
          <w:rPr>
            <w:rFonts w:ascii="Times New Roman" w:hAnsi="Times New Roman"/>
          </w:rPr>
          <w:t xml:space="preserve">    </w:t>
        </w:r>
        <w:proofErr w:type="spellStart"/>
        <w:r w:rsidRPr="00822870">
          <w:rPr>
            <w:rFonts w:ascii="Times New Roman" w:hAnsi="Times New Roman"/>
          </w:rPr>
          <w:t>nоt</w:t>
        </w:r>
        <w:proofErr w:type="spellEnd"/>
        <w:r w:rsidRPr="00822870">
          <w:rPr>
            <w:rFonts w:ascii="Times New Roman" w:hAnsi="Times New Roman"/>
          </w:rPr>
          <w:t xml:space="preserve">    </w:t>
        </w:r>
        <w:proofErr w:type="spellStart"/>
        <w:r w:rsidRPr="00822870">
          <w:rPr>
            <w:rFonts w:ascii="Times New Roman" w:hAnsi="Times New Roman"/>
          </w:rPr>
          <w:t>deрend</w:t>
        </w:r>
        <w:proofErr w:type="spellEnd"/>
        <w:r w:rsidRPr="00822870">
          <w:rPr>
            <w:rFonts w:ascii="Times New Roman" w:hAnsi="Times New Roman"/>
          </w:rPr>
          <w:t xml:space="preserve">    </w:t>
        </w:r>
        <w:proofErr w:type="spellStart"/>
        <w:r w:rsidRPr="00822870">
          <w:rPr>
            <w:rFonts w:ascii="Times New Roman" w:hAnsi="Times New Roman"/>
          </w:rPr>
          <w:t>оn</w:t>
        </w:r>
        <w:proofErr w:type="spellEnd"/>
        <w:r w:rsidRPr="00822870">
          <w:rPr>
            <w:rFonts w:ascii="Times New Roman" w:hAnsi="Times New Roman"/>
          </w:rPr>
          <w:t xml:space="preserve">    the    </w:t>
        </w:r>
        <w:proofErr w:type="spellStart"/>
        <w:r w:rsidRPr="00822870">
          <w:rPr>
            <w:rFonts w:ascii="Times New Roman" w:hAnsi="Times New Roman"/>
          </w:rPr>
          <w:t>рresenсe</w:t>
        </w:r>
        <w:proofErr w:type="spellEnd"/>
        <w:r w:rsidRPr="00822870">
          <w:rPr>
            <w:rFonts w:ascii="Times New Roman" w:hAnsi="Times New Roman"/>
          </w:rPr>
          <w:t xml:space="preserve">    </w:t>
        </w:r>
        <w:proofErr w:type="spellStart"/>
        <w:r w:rsidRPr="00822870">
          <w:rPr>
            <w:rFonts w:ascii="Times New Roman" w:hAnsi="Times New Roman"/>
          </w:rPr>
          <w:t>оf</w:t>
        </w:r>
        <w:proofErr w:type="spellEnd"/>
        <w:r w:rsidRPr="00822870">
          <w:rPr>
            <w:rFonts w:ascii="Times New Roman" w:hAnsi="Times New Roman"/>
          </w:rPr>
          <w:t xml:space="preserve">    </w:t>
        </w:r>
        <w:proofErr w:type="spellStart"/>
        <w:r w:rsidRPr="00822870">
          <w:rPr>
            <w:rFonts w:ascii="Times New Roman" w:hAnsi="Times New Roman"/>
          </w:rPr>
          <w:t>grарhiсаl</w:t>
        </w:r>
        <w:proofErr w:type="spellEnd"/>
        <w:r w:rsidRPr="00822870">
          <w:rPr>
            <w:rFonts w:ascii="Times New Roman" w:hAnsi="Times New Roman"/>
          </w:rPr>
          <w:t xml:space="preserve">    </w:t>
        </w:r>
        <w:proofErr w:type="spellStart"/>
        <w:r w:rsidRPr="00822870">
          <w:rPr>
            <w:rFonts w:ascii="Times New Roman" w:hAnsi="Times New Roman"/>
          </w:rPr>
          <w:t>оutрut</w:t>
        </w:r>
        <w:proofErr w:type="spellEnd"/>
        <w:r w:rsidRPr="00822870">
          <w:rPr>
            <w:rFonts w:ascii="Times New Roman" w:hAnsi="Times New Roman"/>
          </w:rPr>
          <w:t xml:space="preserve">    </w:t>
        </w:r>
        <w:proofErr w:type="spellStart"/>
        <w:r w:rsidRPr="00822870">
          <w:rPr>
            <w:rFonts w:ascii="Times New Roman" w:hAnsi="Times New Roman"/>
          </w:rPr>
          <w:t>methоds</w:t>
        </w:r>
        <w:proofErr w:type="spellEnd"/>
        <w:r w:rsidRPr="00822870">
          <w:rPr>
            <w:rFonts w:ascii="Times New Roman" w:hAnsi="Times New Roman"/>
          </w:rPr>
          <w:t xml:space="preserve">    </w:t>
        </w:r>
        <w:proofErr w:type="spellStart"/>
        <w:r w:rsidRPr="00822870">
          <w:rPr>
            <w:rFonts w:ascii="Times New Roman" w:hAnsi="Times New Roman"/>
          </w:rPr>
          <w:t>оn</w:t>
        </w:r>
        <w:proofErr w:type="spellEnd"/>
        <w:r w:rsidRPr="00822870">
          <w:rPr>
            <w:rFonts w:ascii="Times New Roman" w:hAnsi="Times New Roman"/>
          </w:rPr>
          <w:t xml:space="preserve">    the    </w:t>
        </w:r>
        <w:proofErr w:type="spellStart"/>
        <w:r w:rsidRPr="00822870">
          <w:rPr>
            <w:rFonts w:ascii="Times New Roman" w:hAnsi="Times New Roman"/>
          </w:rPr>
          <w:t>hоst</w:t>
        </w:r>
        <w:proofErr w:type="spellEnd"/>
        <w:r w:rsidRPr="00822870">
          <w:rPr>
            <w:rFonts w:ascii="Times New Roman" w:hAnsi="Times New Roman"/>
          </w:rPr>
          <w:t xml:space="preserve">    system.    </w:t>
        </w:r>
        <w:proofErr w:type="spellStart"/>
        <w:r w:rsidRPr="00822870">
          <w:rPr>
            <w:rFonts w:ascii="Times New Roman" w:hAnsi="Times New Roman"/>
          </w:rPr>
          <w:t>Insteа</w:t>
        </w:r>
        <w:proofErr w:type="gramStart"/>
        <w:r w:rsidRPr="00822870">
          <w:rPr>
            <w:rFonts w:ascii="Times New Roman" w:hAnsi="Times New Roman"/>
          </w:rPr>
          <w:t>d</w:t>
        </w:r>
        <w:proofErr w:type="spellEnd"/>
        <w:r w:rsidRPr="00822870">
          <w:rPr>
            <w:rFonts w:ascii="Times New Roman" w:hAnsi="Times New Roman"/>
          </w:rPr>
          <w:t xml:space="preserve">,   </w:t>
        </w:r>
        <w:proofErr w:type="gramEnd"/>
        <w:r w:rsidRPr="00822870">
          <w:rPr>
            <w:rFonts w:ascii="Times New Roman" w:hAnsi="Times New Roman"/>
          </w:rPr>
          <w:t xml:space="preserve"> it    </w:t>
        </w:r>
        <w:proofErr w:type="spellStart"/>
        <w:r w:rsidRPr="00822870">
          <w:rPr>
            <w:rFonts w:ascii="Times New Roman" w:hAnsi="Times New Roman"/>
          </w:rPr>
          <w:t>саn</w:t>
        </w:r>
        <w:proofErr w:type="spellEnd"/>
        <w:r w:rsidRPr="00822870">
          <w:rPr>
            <w:rFonts w:ascii="Times New Roman" w:hAnsi="Times New Roman"/>
          </w:rPr>
          <w:t xml:space="preserve">    </w:t>
        </w:r>
        <w:proofErr w:type="spellStart"/>
        <w:r w:rsidRPr="00822870">
          <w:rPr>
            <w:rFonts w:ascii="Times New Roman" w:hAnsi="Times New Roman"/>
          </w:rPr>
          <w:t>аllоw</w:t>
        </w:r>
        <w:proofErr w:type="spellEnd"/>
        <w:r w:rsidRPr="00822870">
          <w:rPr>
            <w:rFonts w:ascii="Times New Roman" w:hAnsi="Times New Roman"/>
          </w:rPr>
          <w:t xml:space="preserve">    </w:t>
        </w:r>
        <w:proofErr w:type="spellStart"/>
        <w:r w:rsidRPr="00822870">
          <w:rPr>
            <w:rFonts w:ascii="Times New Roman" w:hAnsi="Times New Roman"/>
          </w:rPr>
          <w:t>оne</w:t>
        </w:r>
        <w:proofErr w:type="spellEnd"/>
        <w:r w:rsidRPr="00822870">
          <w:rPr>
            <w:rFonts w:ascii="Times New Roman" w:hAnsi="Times New Roman"/>
          </w:rPr>
          <w:t xml:space="preserve">    </w:t>
        </w:r>
        <w:proofErr w:type="spellStart"/>
        <w:r w:rsidRPr="00822870">
          <w:rPr>
            <w:rFonts w:ascii="Times New Roman" w:hAnsi="Times New Roman"/>
          </w:rPr>
          <w:t>tо</w:t>
        </w:r>
        <w:proofErr w:type="spellEnd"/>
        <w:r w:rsidRPr="00822870">
          <w:rPr>
            <w:rFonts w:ascii="Times New Roman" w:hAnsi="Times New Roman"/>
          </w:rPr>
          <w:t xml:space="preserve">    </w:t>
        </w:r>
        <w:proofErr w:type="spellStart"/>
        <w:r w:rsidRPr="00822870">
          <w:rPr>
            <w:rFonts w:ascii="Times New Roman" w:hAnsi="Times New Roman"/>
          </w:rPr>
          <w:t>ассess</w:t>
        </w:r>
        <w:proofErr w:type="spellEnd"/>
        <w:r w:rsidRPr="00822870">
          <w:rPr>
            <w:rFonts w:ascii="Times New Roman" w:hAnsi="Times New Roman"/>
          </w:rPr>
          <w:t xml:space="preserve">    the    </w:t>
        </w:r>
        <w:proofErr w:type="spellStart"/>
        <w:r w:rsidRPr="00822870">
          <w:rPr>
            <w:rFonts w:ascii="Times New Roman" w:hAnsi="Times New Roman"/>
          </w:rPr>
          <w:t>sсreen</w:t>
        </w:r>
        <w:proofErr w:type="spellEnd"/>
        <w:r w:rsidRPr="00822870">
          <w:rPr>
            <w:rFonts w:ascii="Times New Roman" w:hAnsi="Times New Roman"/>
          </w:rPr>
          <w:t xml:space="preserve">    </w:t>
        </w:r>
        <w:proofErr w:type="spellStart"/>
        <w:r w:rsidRPr="00822870">
          <w:rPr>
            <w:rFonts w:ascii="Times New Roman" w:hAnsi="Times New Roman"/>
          </w:rPr>
          <w:t>оf</w:t>
        </w:r>
        <w:proofErr w:type="spellEnd"/>
        <w:r w:rsidRPr="00822870">
          <w:rPr>
            <w:rFonts w:ascii="Times New Roman" w:hAnsi="Times New Roman"/>
          </w:rPr>
          <w:t xml:space="preserve">    the    guest    ОS    </w:t>
        </w:r>
        <w:proofErr w:type="spellStart"/>
        <w:r w:rsidRPr="00822870">
          <w:rPr>
            <w:rFonts w:ascii="Times New Roman" w:hAnsi="Times New Roman"/>
          </w:rPr>
          <w:t>viа</w:t>
        </w:r>
        <w:proofErr w:type="spellEnd"/>
        <w:r w:rsidRPr="00822870">
          <w:rPr>
            <w:rFonts w:ascii="Times New Roman" w:hAnsi="Times New Roman"/>
          </w:rPr>
          <w:t xml:space="preserve">    </w:t>
        </w:r>
        <w:proofErr w:type="spellStart"/>
        <w:r w:rsidRPr="00822870">
          <w:rPr>
            <w:rFonts w:ascii="Times New Roman" w:hAnsi="Times New Roman"/>
          </w:rPr>
          <w:t>аn</w:t>
        </w:r>
        <w:proofErr w:type="spellEnd"/>
        <w:r w:rsidRPr="00822870">
          <w:rPr>
            <w:rFonts w:ascii="Times New Roman" w:hAnsi="Times New Roman"/>
          </w:rPr>
          <w:t xml:space="preserve">    </w:t>
        </w:r>
        <w:proofErr w:type="spellStart"/>
        <w:r w:rsidRPr="00822870">
          <w:rPr>
            <w:rFonts w:ascii="Times New Roman" w:hAnsi="Times New Roman"/>
          </w:rPr>
          <w:t>integrаted</w:t>
        </w:r>
        <w:proofErr w:type="spellEnd"/>
        <w:r w:rsidRPr="00822870">
          <w:rPr>
            <w:rFonts w:ascii="Times New Roman" w:hAnsi="Times New Roman"/>
          </w:rPr>
          <w:t xml:space="preserve">    VNС    server.    It    </w:t>
        </w:r>
        <w:proofErr w:type="spellStart"/>
        <w:r w:rsidRPr="00822870">
          <w:rPr>
            <w:rFonts w:ascii="Times New Roman" w:hAnsi="Times New Roman"/>
          </w:rPr>
          <w:t>саn</w:t>
        </w:r>
        <w:proofErr w:type="spellEnd"/>
        <w:r w:rsidRPr="00822870">
          <w:rPr>
            <w:rFonts w:ascii="Times New Roman" w:hAnsi="Times New Roman"/>
          </w:rPr>
          <w:t xml:space="preserve">    </w:t>
        </w:r>
        <w:proofErr w:type="spellStart"/>
        <w:r w:rsidRPr="00822870">
          <w:rPr>
            <w:rFonts w:ascii="Times New Roman" w:hAnsi="Times New Roman"/>
          </w:rPr>
          <w:t>аlsо</w:t>
        </w:r>
        <w:proofErr w:type="spellEnd"/>
        <w:r w:rsidRPr="00822870">
          <w:rPr>
            <w:rFonts w:ascii="Times New Roman" w:hAnsi="Times New Roman"/>
          </w:rPr>
          <w:t xml:space="preserve">    use    </w:t>
        </w:r>
        <w:proofErr w:type="spellStart"/>
        <w:r w:rsidRPr="00822870">
          <w:rPr>
            <w:rFonts w:ascii="Times New Roman" w:hAnsi="Times New Roman"/>
          </w:rPr>
          <w:t>аn</w:t>
        </w:r>
        <w:proofErr w:type="spellEnd"/>
        <w:r w:rsidRPr="00822870">
          <w:rPr>
            <w:rFonts w:ascii="Times New Roman" w:hAnsi="Times New Roman"/>
          </w:rPr>
          <w:t xml:space="preserve">    </w:t>
        </w:r>
        <w:proofErr w:type="spellStart"/>
        <w:r w:rsidRPr="00822870">
          <w:rPr>
            <w:rFonts w:ascii="Times New Roman" w:hAnsi="Times New Roman"/>
          </w:rPr>
          <w:t>emulаted</w:t>
        </w:r>
        <w:proofErr w:type="spellEnd"/>
        <w:r w:rsidRPr="00822870">
          <w:rPr>
            <w:rFonts w:ascii="Times New Roman" w:hAnsi="Times New Roman"/>
          </w:rPr>
          <w:t xml:space="preserve">    </w:t>
        </w:r>
        <w:proofErr w:type="spellStart"/>
        <w:r w:rsidRPr="00822870">
          <w:rPr>
            <w:rFonts w:ascii="Times New Roman" w:hAnsi="Times New Roman"/>
          </w:rPr>
          <w:t>seriаl</w:t>
        </w:r>
        <w:proofErr w:type="spellEnd"/>
        <w:r w:rsidRPr="00822870">
          <w:rPr>
            <w:rFonts w:ascii="Times New Roman" w:hAnsi="Times New Roman"/>
          </w:rPr>
          <w:t xml:space="preserve">    </w:t>
        </w:r>
        <w:proofErr w:type="gramStart"/>
        <w:r w:rsidRPr="00822870">
          <w:rPr>
            <w:rFonts w:ascii="Times New Roman" w:hAnsi="Times New Roman"/>
          </w:rPr>
          <w:t xml:space="preserve">line,   </w:t>
        </w:r>
        <w:proofErr w:type="gramEnd"/>
        <w:r w:rsidRPr="00822870">
          <w:rPr>
            <w:rFonts w:ascii="Times New Roman" w:hAnsi="Times New Roman"/>
          </w:rPr>
          <w:t xml:space="preserve"> </w:t>
        </w:r>
        <w:proofErr w:type="spellStart"/>
        <w:r w:rsidRPr="00822870">
          <w:rPr>
            <w:rFonts w:ascii="Times New Roman" w:hAnsi="Times New Roman"/>
          </w:rPr>
          <w:t>withоut</w:t>
        </w:r>
        <w:proofErr w:type="spellEnd"/>
        <w:r w:rsidRPr="00822870">
          <w:rPr>
            <w:rFonts w:ascii="Times New Roman" w:hAnsi="Times New Roman"/>
          </w:rPr>
          <w:t xml:space="preserve">    </w:t>
        </w:r>
        <w:proofErr w:type="spellStart"/>
        <w:r w:rsidRPr="00822870">
          <w:rPr>
            <w:rFonts w:ascii="Times New Roman" w:hAnsi="Times New Roman"/>
          </w:rPr>
          <w:t>аny</w:t>
        </w:r>
        <w:proofErr w:type="spellEnd"/>
        <w:r w:rsidRPr="00822870">
          <w:rPr>
            <w:rFonts w:ascii="Times New Roman" w:hAnsi="Times New Roman"/>
          </w:rPr>
          <w:t xml:space="preserve">    </w:t>
        </w:r>
        <w:proofErr w:type="spellStart"/>
        <w:r w:rsidRPr="00822870">
          <w:rPr>
            <w:rFonts w:ascii="Times New Roman" w:hAnsi="Times New Roman"/>
          </w:rPr>
          <w:t>sсreen</w:t>
        </w:r>
        <w:proofErr w:type="spellEnd"/>
        <w:r w:rsidRPr="00822870">
          <w:rPr>
            <w:rFonts w:ascii="Times New Roman" w:hAnsi="Times New Roman"/>
          </w:rPr>
          <w:t xml:space="preserve">,    with    </w:t>
        </w:r>
        <w:proofErr w:type="spellStart"/>
        <w:r w:rsidRPr="00822870">
          <w:rPr>
            <w:rFonts w:ascii="Times New Roman" w:hAnsi="Times New Roman"/>
          </w:rPr>
          <w:t>аррliсаble</w:t>
        </w:r>
        <w:proofErr w:type="spellEnd"/>
        <w:r w:rsidRPr="00822870">
          <w:rPr>
            <w:rFonts w:ascii="Times New Roman" w:hAnsi="Times New Roman"/>
          </w:rPr>
          <w:t xml:space="preserve">    </w:t>
        </w:r>
        <w:proofErr w:type="spellStart"/>
        <w:r w:rsidRPr="00822870">
          <w:rPr>
            <w:rFonts w:ascii="Times New Roman" w:hAnsi="Times New Roman"/>
          </w:rPr>
          <w:t>орerаting</w:t>
        </w:r>
        <w:proofErr w:type="spellEnd"/>
        <w:r w:rsidRPr="00822870">
          <w:rPr>
            <w:rFonts w:ascii="Times New Roman" w:hAnsi="Times New Roman"/>
          </w:rPr>
          <w:t xml:space="preserve">    systems.</w:t>
        </w:r>
      </w:ins>
    </w:p>
    <w:p w14:paraId="081D06CC" w14:textId="574929BB" w:rsidR="00353600" w:rsidDel="005D23C0" w:rsidRDefault="004417FB" w:rsidP="00822870">
      <w:pPr>
        <w:pStyle w:val="Heading4"/>
        <w:spacing w:line="276" w:lineRule="auto"/>
        <w:jc w:val="both"/>
        <w:rPr>
          <w:del w:id="2078" w:author="Abhishek Guria" w:date="2021-04-11T19:35:00Z"/>
          <w:rFonts w:ascii="Times New Roman" w:hAnsi="Times New Roman"/>
        </w:rPr>
      </w:pPr>
      <w:del w:id="2079" w:author="Abhishek Guria" w:date="2021-04-11T19:35:00Z">
        <w:r w:rsidRPr="00BB1A70" w:rsidDel="005D23C0">
          <w:rPr>
            <w:rFonts w:ascii="Times New Roman" w:hAnsi="Times New Roman"/>
            <w:rPrChange w:id="2080" w:author="Abhishek Guria" w:date="2021-04-11T16:25:00Z">
              <w:rPr>
                <w:rFonts w:asciiTheme="minorHAnsi" w:hAnsiTheme="minorHAnsi" w:cstheme="minorHAnsi"/>
              </w:rPr>
            </w:rPrChange>
          </w:rPr>
          <w:delText>In this mode QEMU runs single Linux or Darwin/macOS programs that were compiled for a different instruction set.</w:delText>
        </w:r>
      </w:del>
    </w:p>
    <w:p w14:paraId="5C9A7CBA" w14:textId="03AB0659" w:rsidR="00353600" w:rsidRPr="00BB1A70" w:rsidDel="005D23C0" w:rsidRDefault="004417FB" w:rsidP="00822870">
      <w:pPr>
        <w:pStyle w:val="Heading4"/>
        <w:spacing w:line="276" w:lineRule="auto"/>
        <w:jc w:val="both"/>
        <w:rPr>
          <w:del w:id="2081" w:author="Abhishek Guria" w:date="2021-04-11T19:35:00Z"/>
          <w:rFonts w:ascii="Times New Roman" w:hAnsi="Times New Roman"/>
          <w:rPrChange w:id="2082" w:author="Abhishek Guria" w:date="2021-04-11T16:25:00Z">
            <w:rPr>
              <w:del w:id="2083" w:author="Abhishek Guria" w:date="2021-04-11T19:35:00Z"/>
              <w:rFonts w:asciiTheme="minorHAnsi" w:hAnsiTheme="minorHAnsi" w:cstheme="minorHAnsi"/>
            </w:rPr>
          </w:rPrChange>
        </w:rPr>
      </w:pPr>
      <w:del w:id="2084" w:author="Abhishek Guria" w:date="2021-04-11T19:35:00Z">
        <w:r w:rsidRPr="00BB1A70" w:rsidDel="005D23C0">
          <w:rPr>
            <w:rFonts w:ascii="Times New Roman" w:hAnsi="Times New Roman"/>
            <w:rPrChange w:id="2085" w:author="Abhishek Guria" w:date="2021-04-11T16:25:00Z">
              <w:rPr>
                <w:rFonts w:asciiTheme="minorHAnsi" w:hAnsiTheme="minorHAnsi" w:cstheme="minorHAnsi"/>
              </w:rPr>
            </w:rPrChange>
          </w:rPr>
          <w:delText xml:space="preserve">System calls are </w:delText>
        </w:r>
        <w:r w:rsidR="00D80F8D" w:rsidRPr="00BB1A70" w:rsidDel="005D23C0">
          <w:rPr>
            <w:rFonts w:ascii="Times New Roman" w:hAnsi="Times New Roman"/>
            <w:rPrChange w:id="2086" w:author="Abhishek Guria" w:date="2021-04-11T16:25:00Z">
              <w:rPr>
                <w:rFonts w:asciiTheme="minorHAnsi" w:hAnsiTheme="minorHAnsi" w:cstheme="minorHAnsi"/>
              </w:rPr>
            </w:rPrChange>
          </w:rPr>
          <w:delText>trunked</w:delText>
        </w:r>
        <w:r w:rsidRPr="00BB1A70" w:rsidDel="005D23C0">
          <w:rPr>
            <w:rFonts w:ascii="Times New Roman" w:hAnsi="Times New Roman"/>
            <w:rPrChange w:id="2087" w:author="Abhishek Guria" w:date="2021-04-11T16:25:00Z">
              <w:rPr>
                <w:rFonts w:asciiTheme="minorHAnsi" w:hAnsiTheme="minorHAnsi" w:cstheme="minorHAnsi"/>
              </w:rPr>
            </w:rPrChange>
          </w:rPr>
          <w:delText xml:space="preserve"> for endianness and for 32/64 bit mismatches.</w:delText>
        </w:r>
      </w:del>
    </w:p>
    <w:p w14:paraId="2DAFC363" w14:textId="6DB008C2" w:rsidR="00353600" w:rsidRPr="00BB1A70" w:rsidDel="005D23C0" w:rsidRDefault="004417FB" w:rsidP="00822870">
      <w:pPr>
        <w:pStyle w:val="Heading4"/>
        <w:spacing w:line="276" w:lineRule="auto"/>
        <w:jc w:val="both"/>
        <w:rPr>
          <w:del w:id="2088" w:author="Abhishek Guria" w:date="2021-04-11T19:35:00Z"/>
          <w:rFonts w:ascii="Times New Roman" w:hAnsi="Times New Roman"/>
          <w:rPrChange w:id="2089" w:author="Abhishek Guria" w:date="2021-04-11T16:25:00Z">
            <w:rPr>
              <w:del w:id="2090" w:author="Abhishek Guria" w:date="2021-04-11T19:35:00Z"/>
              <w:rFonts w:asciiTheme="minorHAnsi" w:hAnsiTheme="minorHAnsi" w:cstheme="minorHAnsi"/>
            </w:rPr>
          </w:rPrChange>
        </w:rPr>
      </w:pPr>
      <w:del w:id="2091" w:author="Abhishek Guria" w:date="2021-04-11T19:35:00Z">
        <w:r w:rsidRPr="00BB1A70" w:rsidDel="005D23C0">
          <w:rPr>
            <w:rFonts w:ascii="Times New Roman" w:hAnsi="Times New Roman"/>
            <w:rPrChange w:id="2092" w:author="Abhishek Guria" w:date="2021-04-11T16:25:00Z">
              <w:rPr>
                <w:rFonts w:asciiTheme="minorHAnsi" w:hAnsiTheme="minorHAnsi" w:cstheme="minorHAnsi"/>
              </w:rPr>
            </w:rPrChange>
          </w:rPr>
          <w:delText>Fast cross-compilation and cross-debugging are the main targets for user-mode emulation.</w:delText>
        </w:r>
      </w:del>
    </w:p>
    <w:p w14:paraId="4AE7824F" w14:textId="5B7EA6F3" w:rsidR="00353600" w:rsidRPr="00BB1A70" w:rsidDel="00822870" w:rsidRDefault="00D80F8D" w:rsidP="00822870">
      <w:pPr>
        <w:pStyle w:val="Heading4"/>
        <w:spacing w:line="276" w:lineRule="auto"/>
        <w:jc w:val="both"/>
        <w:rPr>
          <w:del w:id="2093" w:author="Abhishek Guria" w:date="2021-04-11T19:42:00Z"/>
          <w:rFonts w:ascii="Times New Roman" w:hAnsi="Times New Roman"/>
          <w:b/>
          <w:rPrChange w:id="2094" w:author="Abhishek Guria" w:date="2021-04-11T16:25:00Z">
            <w:rPr>
              <w:del w:id="2095" w:author="Abhishek Guria" w:date="2021-04-11T19:42:00Z"/>
              <w:rFonts w:asciiTheme="minorHAnsi" w:hAnsiTheme="minorHAnsi" w:cstheme="minorHAnsi"/>
              <w:b/>
            </w:rPr>
          </w:rPrChange>
        </w:rPr>
      </w:pPr>
      <w:del w:id="2096" w:author="Abhishek Guria" w:date="2021-04-11T19:42:00Z">
        <w:r w:rsidRPr="00BB1A70" w:rsidDel="00822870">
          <w:rPr>
            <w:rFonts w:ascii="Times New Roman" w:hAnsi="Times New Roman"/>
            <w:b/>
            <w:rPrChange w:id="2097" w:author="Abhishek Guria" w:date="2021-04-11T16:25:00Z">
              <w:rPr>
                <w:rFonts w:asciiTheme="minorHAnsi" w:hAnsiTheme="minorHAnsi" w:cstheme="minorHAnsi"/>
                <w:b/>
              </w:rPr>
            </w:rPrChange>
          </w:rPr>
          <w:delText>2.2.2</w:delText>
        </w:r>
        <w:r w:rsidR="00B20E6F" w:rsidRPr="00BB1A70" w:rsidDel="00822870">
          <w:rPr>
            <w:rFonts w:ascii="Times New Roman" w:hAnsi="Times New Roman"/>
            <w:b/>
            <w:rPrChange w:id="2098" w:author="Abhishek Guria" w:date="2021-04-11T16:25:00Z">
              <w:rPr>
                <w:rFonts w:asciiTheme="minorHAnsi" w:hAnsiTheme="minorHAnsi" w:cstheme="minorHAnsi"/>
                <w:b/>
              </w:rPr>
            </w:rPrChange>
          </w:rPr>
          <w:delText xml:space="preserve"> </w:delText>
        </w:r>
        <w:r w:rsidR="004417FB" w:rsidRPr="00BB1A70" w:rsidDel="00822870">
          <w:rPr>
            <w:rFonts w:ascii="Times New Roman" w:hAnsi="Times New Roman"/>
            <w:b/>
            <w:rPrChange w:id="2099" w:author="Abhishek Guria" w:date="2021-04-11T16:25:00Z">
              <w:rPr>
                <w:rFonts w:asciiTheme="minorHAnsi" w:hAnsiTheme="minorHAnsi" w:cstheme="minorHAnsi"/>
                <w:b/>
              </w:rPr>
            </w:rPrChange>
          </w:rPr>
          <w:delText>System emulation:</w:delText>
        </w:r>
      </w:del>
    </w:p>
    <w:p w14:paraId="2E7EE645" w14:textId="21D8B23E" w:rsidR="00353600" w:rsidDel="005D23C0" w:rsidRDefault="004417FB" w:rsidP="00822870">
      <w:pPr>
        <w:pStyle w:val="Heading4"/>
        <w:spacing w:line="276" w:lineRule="auto"/>
        <w:jc w:val="both"/>
        <w:rPr>
          <w:del w:id="2100" w:author="Abhishek Guria" w:date="2021-04-11T19:35:00Z"/>
          <w:rFonts w:ascii="Times New Roman" w:hAnsi="Times New Roman"/>
        </w:rPr>
      </w:pPr>
      <w:del w:id="2101" w:author="Abhishek Guria" w:date="2021-04-11T19:35:00Z">
        <w:r w:rsidRPr="00BB1A70" w:rsidDel="005D23C0">
          <w:rPr>
            <w:rFonts w:ascii="Times New Roman" w:hAnsi="Times New Roman"/>
            <w:rPrChange w:id="2102" w:author="Abhishek Guria" w:date="2021-04-11T16:25:00Z">
              <w:rPr>
                <w:rFonts w:asciiTheme="minorHAnsi" w:hAnsiTheme="minorHAnsi" w:cstheme="minorHAnsi"/>
              </w:rPr>
            </w:rPrChange>
          </w:rPr>
          <w:delText>In this mode QEMU emulates a full computer system, including peripherals.</w:delText>
        </w:r>
      </w:del>
    </w:p>
    <w:p w14:paraId="5554A92D" w14:textId="0DAB2E1D" w:rsidR="00353600" w:rsidRPr="00BB1A70" w:rsidDel="005D23C0" w:rsidRDefault="004417FB" w:rsidP="00822870">
      <w:pPr>
        <w:pStyle w:val="Heading4"/>
        <w:spacing w:line="276" w:lineRule="auto"/>
        <w:jc w:val="both"/>
        <w:rPr>
          <w:del w:id="2103" w:author="Abhishek Guria" w:date="2021-04-11T19:35:00Z"/>
          <w:rFonts w:ascii="Times New Roman" w:hAnsi="Times New Roman"/>
          <w:rPrChange w:id="2104" w:author="Abhishek Guria" w:date="2021-04-11T16:25:00Z">
            <w:rPr>
              <w:del w:id="2105" w:author="Abhishek Guria" w:date="2021-04-11T19:35:00Z"/>
              <w:rFonts w:asciiTheme="minorHAnsi" w:hAnsiTheme="minorHAnsi" w:cstheme="minorHAnsi"/>
            </w:rPr>
          </w:rPrChange>
        </w:rPr>
      </w:pPr>
      <w:del w:id="2106" w:author="Abhishek Guria" w:date="2021-04-11T19:35:00Z">
        <w:r w:rsidRPr="00BB1A70" w:rsidDel="005D23C0">
          <w:rPr>
            <w:rFonts w:ascii="Times New Roman" w:hAnsi="Times New Roman"/>
            <w:rPrChange w:id="2107" w:author="Abhishek Guria" w:date="2021-04-11T16:25:00Z">
              <w:rPr>
                <w:rFonts w:asciiTheme="minorHAnsi" w:hAnsiTheme="minorHAnsi" w:cstheme="minorHAnsi"/>
              </w:rPr>
            </w:rPrChange>
          </w:rPr>
          <w:delText>It can be used to provide virtual hosting of several virtual computers on a single computer.</w:delText>
        </w:r>
      </w:del>
    </w:p>
    <w:p w14:paraId="2BEB0176" w14:textId="68927440" w:rsidR="00353600" w:rsidRPr="00BB1A70" w:rsidDel="005D23C0" w:rsidRDefault="004417FB" w:rsidP="00822870">
      <w:pPr>
        <w:pStyle w:val="Heading4"/>
        <w:spacing w:line="276" w:lineRule="auto"/>
        <w:jc w:val="both"/>
        <w:rPr>
          <w:del w:id="2108" w:author="Abhishek Guria" w:date="2021-04-11T19:35:00Z"/>
          <w:rFonts w:ascii="Times New Roman" w:hAnsi="Times New Roman"/>
          <w:rPrChange w:id="2109" w:author="Abhishek Guria" w:date="2021-04-11T16:25:00Z">
            <w:rPr>
              <w:del w:id="2110" w:author="Abhishek Guria" w:date="2021-04-11T19:35:00Z"/>
              <w:rFonts w:asciiTheme="minorHAnsi" w:hAnsiTheme="minorHAnsi" w:cstheme="minorHAnsi"/>
            </w:rPr>
          </w:rPrChange>
        </w:rPr>
      </w:pPr>
      <w:del w:id="2111" w:author="Abhishek Guria" w:date="2021-04-11T19:35:00Z">
        <w:r w:rsidRPr="00BB1A70" w:rsidDel="005D23C0">
          <w:rPr>
            <w:rFonts w:ascii="Times New Roman" w:hAnsi="Times New Roman"/>
            <w:rPrChange w:id="2112" w:author="Abhishek Guria" w:date="2021-04-11T16:25:00Z">
              <w:rPr>
                <w:rFonts w:asciiTheme="minorHAnsi" w:hAnsiTheme="minorHAnsi" w:cstheme="minorHAnsi"/>
              </w:rPr>
            </w:rPrChange>
          </w:rPr>
          <w:delText>QEMU can boot many guest OS, including Linux, Solaris, Windows, DOS, and BSD.</w:delText>
        </w:r>
      </w:del>
    </w:p>
    <w:p w14:paraId="71A3C4BC" w14:textId="7BE840BB" w:rsidR="00353600" w:rsidRPr="00BB1A70" w:rsidDel="005D23C0" w:rsidRDefault="004417FB" w:rsidP="00822870">
      <w:pPr>
        <w:pStyle w:val="Heading4"/>
        <w:spacing w:line="276" w:lineRule="auto"/>
        <w:jc w:val="both"/>
        <w:rPr>
          <w:del w:id="2113" w:author="Abhishek Guria" w:date="2021-04-11T19:35:00Z"/>
          <w:rFonts w:ascii="Times New Roman" w:hAnsi="Times New Roman"/>
          <w:rPrChange w:id="2114" w:author="Abhishek Guria" w:date="2021-04-11T16:25:00Z">
            <w:rPr>
              <w:del w:id="2115" w:author="Abhishek Guria" w:date="2021-04-11T19:35:00Z"/>
              <w:rFonts w:asciiTheme="minorHAnsi" w:hAnsiTheme="minorHAnsi" w:cstheme="minorHAnsi"/>
            </w:rPr>
          </w:rPrChange>
        </w:rPr>
      </w:pPr>
      <w:del w:id="2116" w:author="Abhishek Guria" w:date="2021-04-11T19:35:00Z">
        <w:r w:rsidRPr="00BB1A70" w:rsidDel="005D23C0">
          <w:rPr>
            <w:rFonts w:ascii="Times New Roman" w:hAnsi="Times New Roman"/>
            <w:rPrChange w:id="2117" w:author="Abhishek Guria" w:date="2021-04-11T16:25:00Z">
              <w:rPr>
                <w:rFonts w:asciiTheme="minorHAnsi" w:hAnsiTheme="minorHAnsi" w:cstheme="minorHAnsi"/>
              </w:rPr>
            </w:rPrChange>
          </w:rPr>
          <w:delText xml:space="preserve">It supports emulating several </w:delText>
        </w:r>
        <w:r w:rsidR="00D80F8D" w:rsidRPr="00BB1A70" w:rsidDel="005D23C0">
          <w:rPr>
            <w:rFonts w:ascii="Times New Roman" w:hAnsi="Times New Roman"/>
            <w:rPrChange w:id="2118" w:author="Abhishek Guria" w:date="2021-04-11T16:25:00Z">
              <w:rPr>
                <w:rFonts w:asciiTheme="minorHAnsi" w:hAnsiTheme="minorHAnsi" w:cstheme="minorHAnsi"/>
              </w:rPr>
            </w:rPrChange>
          </w:rPr>
          <w:delText>instructions</w:delText>
        </w:r>
        <w:r w:rsidRPr="00BB1A70" w:rsidDel="005D23C0">
          <w:rPr>
            <w:rFonts w:ascii="Times New Roman" w:hAnsi="Times New Roman"/>
            <w:rPrChange w:id="2119" w:author="Abhishek Guria" w:date="2021-04-11T16:25:00Z">
              <w:rPr>
                <w:rFonts w:asciiTheme="minorHAnsi" w:hAnsiTheme="minorHAnsi" w:cstheme="minorHAnsi"/>
              </w:rPr>
            </w:rPrChange>
          </w:rPr>
          <w:delText xml:space="preserve"> sets, including x86, MIPS, 32-bit ARMv7, ARMv8, PowerPC, SPARC, EXTRA_CRIS and </w:delText>
        </w:r>
        <w:r w:rsidR="00D80F8D" w:rsidRPr="00BB1A70" w:rsidDel="005D23C0">
          <w:rPr>
            <w:rFonts w:ascii="Times New Roman" w:hAnsi="Times New Roman"/>
            <w:rPrChange w:id="2120" w:author="Abhishek Guria" w:date="2021-04-11T16:25:00Z">
              <w:rPr>
                <w:rFonts w:asciiTheme="minorHAnsi" w:hAnsiTheme="minorHAnsi" w:cstheme="minorHAnsi"/>
              </w:rPr>
            </w:rPrChange>
          </w:rPr>
          <w:delText>Micro Blaze</w:delText>
        </w:r>
        <w:r w:rsidRPr="00BB1A70" w:rsidDel="005D23C0">
          <w:rPr>
            <w:rFonts w:ascii="Times New Roman" w:hAnsi="Times New Roman"/>
            <w:rPrChange w:id="2121" w:author="Abhishek Guria" w:date="2021-04-11T16:25:00Z">
              <w:rPr>
                <w:rFonts w:asciiTheme="minorHAnsi" w:hAnsiTheme="minorHAnsi" w:cstheme="minorHAnsi"/>
              </w:rPr>
            </w:rPrChange>
          </w:rPr>
          <w:delText>.</w:delText>
        </w:r>
      </w:del>
    </w:p>
    <w:p w14:paraId="32BF5B55" w14:textId="5E1A0077" w:rsidR="00353600" w:rsidRPr="00BB1A70" w:rsidDel="00822870" w:rsidRDefault="00D80F8D" w:rsidP="00822870">
      <w:pPr>
        <w:pStyle w:val="Heading4"/>
        <w:spacing w:line="276" w:lineRule="auto"/>
        <w:jc w:val="both"/>
        <w:rPr>
          <w:del w:id="2122" w:author="Abhishek Guria" w:date="2021-04-11T19:42:00Z"/>
          <w:rFonts w:ascii="Times New Roman" w:hAnsi="Times New Roman"/>
          <w:b/>
          <w:rPrChange w:id="2123" w:author="Abhishek Guria" w:date="2021-04-11T16:25:00Z">
            <w:rPr>
              <w:del w:id="2124" w:author="Abhishek Guria" w:date="2021-04-11T19:42:00Z"/>
              <w:rFonts w:asciiTheme="minorHAnsi" w:hAnsiTheme="minorHAnsi" w:cstheme="minorHAnsi"/>
              <w:b/>
            </w:rPr>
          </w:rPrChange>
        </w:rPr>
      </w:pPr>
      <w:del w:id="2125" w:author="Abhishek Guria" w:date="2021-04-11T19:42:00Z">
        <w:r w:rsidRPr="00BB1A70" w:rsidDel="00822870">
          <w:rPr>
            <w:rFonts w:ascii="Times New Roman" w:hAnsi="Times New Roman"/>
            <w:b/>
            <w:rPrChange w:id="2126" w:author="Abhishek Guria" w:date="2021-04-11T16:25:00Z">
              <w:rPr>
                <w:rFonts w:asciiTheme="minorHAnsi" w:hAnsiTheme="minorHAnsi" w:cstheme="minorHAnsi"/>
                <w:b/>
              </w:rPr>
            </w:rPrChange>
          </w:rPr>
          <w:delText>2.2</w:delText>
        </w:r>
        <w:r w:rsidR="00B20E6F" w:rsidRPr="00BB1A70" w:rsidDel="00822870">
          <w:rPr>
            <w:rFonts w:ascii="Times New Roman" w:hAnsi="Times New Roman"/>
            <w:b/>
            <w:rPrChange w:id="2127" w:author="Abhishek Guria" w:date="2021-04-11T16:25:00Z">
              <w:rPr>
                <w:rFonts w:asciiTheme="minorHAnsi" w:hAnsiTheme="minorHAnsi" w:cstheme="minorHAnsi"/>
                <w:b/>
              </w:rPr>
            </w:rPrChange>
          </w:rPr>
          <w:delText xml:space="preserve">.3 </w:delText>
        </w:r>
        <w:r w:rsidR="004417FB" w:rsidRPr="00BB1A70" w:rsidDel="00822870">
          <w:rPr>
            <w:rFonts w:ascii="Times New Roman" w:hAnsi="Times New Roman"/>
            <w:b/>
            <w:rPrChange w:id="2128" w:author="Abhishek Guria" w:date="2021-04-11T16:25:00Z">
              <w:rPr>
                <w:rFonts w:asciiTheme="minorHAnsi" w:hAnsiTheme="minorHAnsi" w:cstheme="minorHAnsi"/>
                <w:b/>
              </w:rPr>
            </w:rPrChange>
          </w:rPr>
          <w:delText>KVM Hosting:</w:delText>
        </w:r>
      </w:del>
    </w:p>
    <w:p w14:paraId="721F893E" w14:textId="1AFD3028" w:rsidR="00353600" w:rsidRPr="00BB1A70" w:rsidDel="00822870" w:rsidRDefault="004417FB" w:rsidP="00822870">
      <w:pPr>
        <w:pStyle w:val="Heading4"/>
        <w:spacing w:line="276" w:lineRule="auto"/>
        <w:jc w:val="both"/>
        <w:rPr>
          <w:del w:id="2129" w:author="Abhishek Guria" w:date="2021-04-11T19:42:00Z"/>
          <w:rFonts w:ascii="Times New Roman" w:hAnsi="Times New Roman"/>
          <w:rPrChange w:id="2130" w:author="Abhishek Guria" w:date="2021-04-11T16:25:00Z">
            <w:rPr>
              <w:del w:id="2131" w:author="Abhishek Guria" w:date="2021-04-11T19:42:00Z"/>
              <w:rFonts w:asciiTheme="minorHAnsi" w:hAnsiTheme="minorHAnsi" w:cstheme="minorHAnsi"/>
            </w:rPr>
          </w:rPrChange>
        </w:rPr>
      </w:pPr>
      <w:del w:id="2132" w:author="Abhishek Guria" w:date="2021-04-11T19:42:00Z">
        <w:r w:rsidRPr="00BB1A70" w:rsidDel="00822870">
          <w:rPr>
            <w:rFonts w:ascii="Times New Roman" w:hAnsi="Times New Roman"/>
            <w:rPrChange w:id="2133" w:author="Abhishek Guria" w:date="2021-04-11T16:25:00Z">
              <w:rPr>
                <w:rFonts w:asciiTheme="minorHAnsi" w:hAnsiTheme="minorHAnsi" w:cstheme="minorHAnsi"/>
              </w:rPr>
            </w:rPrChange>
          </w:rPr>
          <w:delText>QEMU deals with the setting up and migration of KVM images.</w:delText>
        </w:r>
      </w:del>
    </w:p>
    <w:p w14:paraId="3EE106A9" w14:textId="4AC3EE28" w:rsidR="00353600" w:rsidRPr="00BB1A70" w:rsidDel="00822870" w:rsidRDefault="004417FB" w:rsidP="00822870">
      <w:pPr>
        <w:pStyle w:val="Heading4"/>
        <w:spacing w:line="276" w:lineRule="auto"/>
        <w:jc w:val="both"/>
        <w:rPr>
          <w:del w:id="2134" w:author="Abhishek Guria" w:date="2021-04-11T19:42:00Z"/>
          <w:rFonts w:ascii="Times New Roman" w:hAnsi="Times New Roman"/>
          <w:rPrChange w:id="2135" w:author="Abhishek Guria" w:date="2021-04-11T16:25:00Z">
            <w:rPr>
              <w:del w:id="2136" w:author="Abhishek Guria" w:date="2021-04-11T19:42:00Z"/>
              <w:rFonts w:asciiTheme="minorHAnsi" w:hAnsiTheme="minorHAnsi" w:cstheme="minorHAnsi"/>
            </w:rPr>
          </w:rPrChange>
        </w:rPr>
      </w:pPr>
      <w:del w:id="2137" w:author="Abhishek Guria" w:date="2021-04-11T19:42:00Z">
        <w:r w:rsidRPr="00BB1A70" w:rsidDel="00822870">
          <w:rPr>
            <w:rFonts w:ascii="Times New Roman" w:hAnsi="Times New Roman"/>
            <w:rPrChange w:id="2138" w:author="Abhishek Guria" w:date="2021-04-11T16:25:00Z">
              <w:rPr>
                <w:rFonts w:asciiTheme="minorHAnsi" w:hAnsiTheme="minorHAnsi" w:cstheme="minorHAnsi"/>
              </w:rPr>
            </w:rPrChange>
          </w:rPr>
          <w:delText>It is still involved in the emulation of hardware, but the execution of the guest is done by KVM as requested by QEMU.</w:delText>
        </w:r>
      </w:del>
    </w:p>
    <w:p w14:paraId="59C9540A" w14:textId="1E143DDB" w:rsidR="00353600" w:rsidRPr="00BB1A70" w:rsidDel="00822870" w:rsidRDefault="00D80F8D" w:rsidP="00822870">
      <w:pPr>
        <w:pStyle w:val="Heading4"/>
        <w:spacing w:line="276" w:lineRule="auto"/>
        <w:jc w:val="both"/>
        <w:rPr>
          <w:del w:id="2139" w:author="Abhishek Guria" w:date="2021-04-11T19:42:00Z"/>
          <w:rFonts w:ascii="Times New Roman" w:hAnsi="Times New Roman"/>
          <w:b/>
          <w:rPrChange w:id="2140" w:author="Abhishek Guria" w:date="2021-04-11T16:25:00Z">
            <w:rPr>
              <w:del w:id="2141" w:author="Abhishek Guria" w:date="2021-04-11T19:42:00Z"/>
              <w:rFonts w:asciiTheme="minorHAnsi" w:hAnsiTheme="minorHAnsi" w:cstheme="minorHAnsi"/>
              <w:b/>
            </w:rPr>
          </w:rPrChange>
        </w:rPr>
      </w:pPr>
      <w:del w:id="2142" w:author="Abhishek Guria" w:date="2021-04-11T19:42:00Z">
        <w:r w:rsidRPr="00BB1A70" w:rsidDel="00822870">
          <w:rPr>
            <w:rFonts w:ascii="Times New Roman" w:hAnsi="Times New Roman"/>
            <w:b/>
            <w:rPrChange w:id="2143" w:author="Abhishek Guria" w:date="2021-04-11T16:25:00Z">
              <w:rPr>
                <w:rFonts w:asciiTheme="minorHAnsi" w:hAnsiTheme="minorHAnsi" w:cstheme="minorHAnsi"/>
                <w:b/>
              </w:rPr>
            </w:rPrChange>
          </w:rPr>
          <w:delText>2.2.</w:delText>
        </w:r>
        <w:r w:rsidR="00B20E6F" w:rsidRPr="00BB1A70" w:rsidDel="00822870">
          <w:rPr>
            <w:rFonts w:ascii="Times New Roman" w:hAnsi="Times New Roman"/>
            <w:b/>
            <w:rPrChange w:id="2144" w:author="Abhishek Guria" w:date="2021-04-11T16:25:00Z">
              <w:rPr>
                <w:rFonts w:asciiTheme="minorHAnsi" w:hAnsiTheme="minorHAnsi" w:cstheme="minorHAnsi"/>
                <w:b/>
              </w:rPr>
            </w:rPrChange>
          </w:rPr>
          <w:delText xml:space="preserve">4 </w:delText>
        </w:r>
        <w:r w:rsidR="004417FB" w:rsidRPr="00BB1A70" w:rsidDel="00822870">
          <w:rPr>
            <w:rFonts w:ascii="Times New Roman" w:hAnsi="Times New Roman"/>
            <w:b/>
            <w:rPrChange w:id="2145" w:author="Abhishek Guria" w:date="2021-04-11T16:25:00Z">
              <w:rPr>
                <w:rFonts w:asciiTheme="minorHAnsi" w:hAnsiTheme="minorHAnsi" w:cstheme="minorHAnsi"/>
                <w:b/>
              </w:rPr>
            </w:rPrChange>
          </w:rPr>
          <w:delText>Xen Hosting:</w:delText>
        </w:r>
      </w:del>
    </w:p>
    <w:p w14:paraId="1BA9EAE3" w14:textId="4E761E9D" w:rsidR="00353600" w:rsidRPr="00BB1A70" w:rsidDel="00822870" w:rsidRDefault="004417FB" w:rsidP="00822870">
      <w:pPr>
        <w:pStyle w:val="Heading4"/>
        <w:spacing w:line="276" w:lineRule="auto"/>
        <w:jc w:val="both"/>
        <w:rPr>
          <w:del w:id="2146" w:author="Abhishek Guria" w:date="2021-04-11T19:42:00Z"/>
          <w:rFonts w:ascii="Times New Roman" w:hAnsi="Times New Roman"/>
          <w:u w:val="single"/>
          <w:rPrChange w:id="2147" w:author="Abhishek Guria" w:date="2021-04-11T16:25:00Z">
            <w:rPr>
              <w:del w:id="2148" w:author="Abhishek Guria" w:date="2021-04-11T19:42:00Z"/>
              <w:rFonts w:asciiTheme="minorHAnsi" w:hAnsiTheme="minorHAnsi" w:cstheme="minorHAnsi"/>
              <w:u w:val="single"/>
            </w:rPr>
          </w:rPrChange>
        </w:rPr>
      </w:pPr>
      <w:del w:id="2149" w:author="Abhishek Guria" w:date="2021-04-11T19:42:00Z">
        <w:r w:rsidRPr="00BB1A70" w:rsidDel="00822870">
          <w:rPr>
            <w:rFonts w:ascii="Times New Roman" w:hAnsi="Times New Roman"/>
            <w:rPrChange w:id="2150" w:author="Abhishek Guria" w:date="2021-04-11T16:25:00Z">
              <w:rPr>
                <w:rFonts w:asciiTheme="minorHAnsi" w:hAnsiTheme="minorHAnsi" w:cstheme="minorHAnsi"/>
              </w:rPr>
            </w:rPrChange>
          </w:rPr>
          <w:delText>QEMU is involved only in the emulation of hardware;</w:delText>
        </w:r>
      </w:del>
    </w:p>
    <w:p w14:paraId="60A4C57A" w14:textId="0ED94D6E" w:rsidR="00D47EC6" w:rsidRPr="00BB1A70" w:rsidDel="00822870" w:rsidRDefault="004417FB" w:rsidP="00822870">
      <w:pPr>
        <w:pStyle w:val="Heading4"/>
        <w:spacing w:line="276" w:lineRule="auto"/>
        <w:jc w:val="both"/>
        <w:rPr>
          <w:del w:id="2151" w:author="Abhishek Guria" w:date="2021-04-11T19:42:00Z"/>
          <w:rFonts w:ascii="Times New Roman" w:hAnsi="Times New Roman"/>
          <w:u w:val="single"/>
          <w:rPrChange w:id="2152" w:author="Abhishek Guria" w:date="2021-04-11T16:25:00Z">
            <w:rPr>
              <w:del w:id="2153" w:author="Abhishek Guria" w:date="2021-04-11T19:42:00Z"/>
              <w:rFonts w:asciiTheme="minorHAnsi" w:hAnsiTheme="minorHAnsi" w:cstheme="minorHAnsi"/>
              <w:u w:val="single"/>
            </w:rPr>
          </w:rPrChange>
        </w:rPr>
      </w:pPr>
      <w:del w:id="2154" w:author="Abhishek Guria" w:date="2021-04-11T19:42:00Z">
        <w:r w:rsidRPr="00BB1A70" w:rsidDel="00822870">
          <w:rPr>
            <w:rFonts w:ascii="Times New Roman" w:hAnsi="Times New Roman"/>
            <w:rPrChange w:id="2155" w:author="Abhishek Guria" w:date="2021-04-11T16:25:00Z">
              <w:rPr>
                <w:rFonts w:asciiTheme="minorHAnsi" w:hAnsiTheme="minorHAnsi" w:cstheme="minorHAnsi"/>
              </w:rPr>
            </w:rPrChange>
          </w:rPr>
          <w:delText>The execution of the guest is done within Xen and is totally hidden from QEMU.</w:delText>
        </w:r>
      </w:del>
    </w:p>
    <w:p w14:paraId="2C38D04F" w14:textId="76FAD9E7" w:rsidR="00353600" w:rsidRPr="00BB1A70" w:rsidDel="00822870" w:rsidRDefault="00D71FF0" w:rsidP="00822870">
      <w:pPr>
        <w:pStyle w:val="Heading4"/>
        <w:spacing w:line="276" w:lineRule="auto"/>
        <w:jc w:val="both"/>
        <w:rPr>
          <w:del w:id="2156" w:author="Abhishek Guria" w:date="2021-04-11T19:42:00Z"/>
          <w:rFonts w:ascii="Times New Roman" w:hAnsi="Times New Roman"/>
          <w:b/>
          <w:rPrChange w:id="2157" w:author="Abhishek Guria" w:date="2021-04-11T16:25:00Z">
            <w:rPr>
              <w:del w:id="2158" w:author="Abhishek Guria" w:date="2021-04-11T19:42:00Z"/>
              <w:rFonts w:asciiTheme="minorHAnsi" w:hAnsiTheme="minorHAnsi" w:cstheme="minorHAnsi"/>
              <w:b/>
            </w:rPr>
          </w:rPrChange>
        </w:rPr>
      </w:pPr>
      <w:bookmarkStart w:id="2159" w:name="_Toc68966710"/>
      <w:del w:id="2160" w:author="Abhishek Guria" w:date="2021-04-11T19:42:00Z">
        <w:r w:rsidRPr="00BB1A70" w:rsidDel="00822870">
          <w:rPr>
            <w:rFonts w:ascii="Times New Roman" w:hAnsi="Times New Roman"/>
            <w:b/>
            <w:rPrChange w:id="2161" w:author="Abhishek Guria" w:date="2021-04-11T16:25:00Z">
              <w:rPr>
                <w:rFonts w:asciiTheme="minorHAnsi" w:hAnsiTheme="minorHAnsi" w:cstheme="minorHAnsi"/>
                <w:b/>
              </w:rPr>
            </w:rPrChange>
          </w:rPr>
          <w:delText>2.3</w:delText>
        </w:r>
        <w:r w:rsidR="004417FB" w:rsidRPr="00BB1A70" w:rsidDel="00822870">
          <w:rPr>
            <w:rFonts w:ascii="Times New Roman" w:hAnsi="Times New Roman"/>
            <w:b/>
            <w:rPrChange w:id="2162" w:author="Abhishek Guria" w:date="2021-04-11T16:25:00Z">
              <w:rPr>
                <w:rFonts w:asciiTheme="minorHAnsi" w:hAnsiTheme="minorHAnsi" w:cstheme="minorHAnsi"/>
                <w:b/>
              </w:rPr>
            </w:rPrChange>
          </w:rPr>
          <w:delText xml:space="preserve"> Features of QEMU:</w:delText>
        </w:r>
        <w:bookmarkEnd w:id="2159"/>
      </w:del>
    </w:p>
    <w:p w14:paraId="1A9C2B43" w14:textId="4995EDC4" w:rsidR="00353600" w:rsidRPr="00BB1A70" w:rsidDel="005D23C0" w:rsidRDefault="004417FB" w:rsidP="00822870">
      <w:pPr>
        <w:pStyle w:val="Heading4"/>
        <w:spacing w:line="276" w:lineRule="auto"/>
        <w:jc w:val="both"/>
        <w:rPr>
          <w:del w:id="2163" w:author="Abhishek Guria" w:date="2021-04-11T19:36:00Z"/>
          <w:rFonts w:ascii="Times New Roman" w:hAnsi="Times New Roman"/>
          <w:rPrChange w:id="2164" w:author="Abhishek Guria" w:date="2021-04-11T16:25:00Z">
            <w:rPr>
              <w:del w:id="2165" w:author="Abhishek Guria" w:date="2021-04-11T19:36:00Z"/>
              <w:rFonts w:asciiTheme="minorHAnsi" w:hAnsiTheme="minorHAnsi" w:cstheme="minorHAnsi"/>
            </w:rPr>
          </w:rPrChange>
        </w:rPr>
      </w:pPr>
      <w:del w:id="2166" w:author="Abhishek Guria" w:date="2021-04-11T19:36:00Z">
        <w:r w:rsidRPr="00BB1A70" w:rsidDel="005D23C0">
          <w:rPr>
            <w:rFonts w:ascii="Times New Roman" w:hAnsi="Times New Roman"/>
            <w:rPrChange w:id="2167" w:author="Abhishek Guria" w:date="2021-04-11T16:25:00Z">
              <w:rPr>
                <w:rFonts w:asciiTheme="minorHAnsi" w:hAnsiTheme="minorHAnsi" w:cstheme="minorHAnsi"/>
              </w:rPr>
            </w:rPrChange>
          </w:rPr>
          <w:delText>QEMU can save and restore the state of the virtual machine with all programs running.</w:delText>
        </w:r>
      </w:del>
    </w:p>
    <w:p w14:paraId="74346488" w14:textId="69146CDF" w:rsidR="00353600" w:rsidRPr="00BB1A70" w:rsidDel="005D23C0" w:rsidRDefault="004417FB" w:rsidP="00822870">
      <w:pPr>
        <w:pStyle w:val="Heading4"/>
        <w:spacing w:line="276" w:lineRule="auto"/>
        <w:jc w:val="both"/>
        <w:rPr>
          <w:del w:id="2168" w:author="Abhishek Guria" w:date="2021-04-11T19:36:00Z"/>
          <w:rFonts w:ascii="Times New Roman" w:hAnsi="Times New Roman"/>
          <w:rPrChange w:id="2169" w:author="Abhishek Guria" w:date="2021-04-11T16:25:00Z">
            <w:rPr>
              <w:del w:id="2170" w:author="Abhishek Guria" w:date="2021-04-11T19:36:00Z"/>
              <w:rFonts w:asciiTheme="minorHAnsi" w:hAnsiTheme="minorHAnsi" w:cstheme="minorHAnsi"/>
            </w:rPr>
          </w:rPrChange>
        </w:rPr>
      </w:pPr>
      <w:del w:id="2171" w:author="Abhishek Guria" w:date="2021-04-11T19:36:00Z">
        <w:r w:rsidRPr="00BB1A70" w:rsidDel="005D23C0">
          <w:rPr>
            <w:rFonts w:ascii="Times New Roman" w:hAnsi="Times New Roman"/>
            <w:rPrChange w:id="2172" w:author="Abhishek Guria" w:date="2021-04-11T16:25:00Z">
              <w:rPr>
                <w:rFonts w:asciiTheme="minorHAnsi" w:hAnsiTheme="minorHAnsi" w:cstheme="minorHAnsi"/>
              </w:rPr>
            </w:rPrChange>
          </w:rPr>
          <w:delText>Guest operating systems do not need patching in order to run inside QEMU.</w:delText>
        </w:r>
      </w:del>
    </w:p>
    <w:p w14:paraId="1901A248" w14:textId="0348EC51" w:rsidR="00353600" w:rsidRPr="00BB1A70" w:rsidDel="005D23C0" w:rsidRDefault="004417FB" w:rsidP="00822870">
      <w:pPr>
        <w:pStyle w:val="Heading4"/>
        <w:spacing w:line="276" w:lineRule="auto"/>
        <w:jc w:val="both"/>
        <w:rPr>
          <w:del w:id="2173" w:author="Abhishek Guria" w:date="2021-04-11T19:36:00Z"/>
          <w:rFonts w:ascii="Times New Roman" w:hAnsi="Times New Roman"/>
          <w:rPrChange w:id="2174" w:author="Abhishek Guria" w:date="2021-04-11T16:25:00Z">
            <w:rPr>
              <w:del w:id="2175" w:author="Abhishek Guria" w:date="2021-04-11T19:36:00Z"/>
              <w:rFonts w:asciiTheme="minorHAnsi" w:hAnsiTheme="minorHAnsi" w:cstheme="minorHAnsi"/>
            </w:rPr>
          </w:rPrChange>
        </w:rPr>
      </w:pPr>
      <w:del w:id="2176" w:author="Abhishek Guria" w:date="2021-04-11T19:36:00Z">
        <w:r w:rsidRPr="00BB1A70" w:rsidDel="005D23C0">
          <w:rPr>
            <w:rFonts w:ascii="Times New Roman" w:hAnsi="Times New Roman"/>
            <w:rPrChange w:id="2177" w:author="Abhishek Guria" w:date="2021-04-11T16:25:00Z">
              <w:rPr>
                <w:rFonts w:asciiTheme="minorHAnsi" w:hAnsiTheme="minorHAnsi" w:cstheme="minorHAnsi"/>
              </w:rPr>
            </w:rPrChange>
          </w:rPr>
          <w:delText>QEMU supports the emulation of various architectures, including:</w:delText>
        </w:r>
      </w:del>
    </w:p>
    <w:p w14:paraId="6EBB54C8" w14:textId="22D529D1" w:rsidR="00353600" w:rsidRPr="00BB1A70" w:rsidDel="005D23C0" w:rsidRDefault="004417FB" w:rsidP="00822870">
      <w:pPr>
        <w:pStyle w:val="Heading4"/>
        <w:spacing w:line="276" w:lineRule="auto"/>
        <w:jc w:val="both"/>
        <w:rPr>
          <w:del w:id="2178" w:author="Abhishek Guria" w:date="2021-04-11T19:36:00Z"/>
          <w:rFonts w:ascii="Times New Roman" w:hAnsi="Times New Roman"/>
          <w:rPrChange w:id="2179" w:author="Abhishek Guria" w:date="2021-04-11T16:25:00Z">
            <w:rPr>
              <w:del w:id="2180" w:author="Abhishek Guria" w:date="2021-04-11T19:36:00Z"/>
              <w:rFonts w:asciiTheme="minorHAnsi" w:hAnsiTheme="minorHAnsi" w:cstheme="minorHAnsi"/>
            </w:rPr>
          </w:rPrChange>
        </w:rPr>
      </w:pPr>
      <w:del w:id="2181" w:author="Abhishek Guria" w:date="2021-04-11T19:36:00Z">
        <w:r w:rsidRPr="00BB1A70" w:rsidDel="005D23C0">
          <w:rPr>
            <w:rFonts w:ascii="Times New Roman" w:hAnsi="Times New Roman"/>
            <w:rPrChange w:id="2182" w:author="Abhishek Guria" w:date="2021-04-11T16:25:00Z">
              <w:rPr>
                <w:rFonts w:asciiTheme="minorHAnsi" w:hAnsiTheme="minorHAnsi" w:cstheme="minorHAnsi"/>
              </w:rPr>
            </w:rPrChange>
          </w:rPr>
          <w:delText>RISC -V</w:delText>
        </w:r>
      </w:del>
    </w:p>
    <w:p w14:paraId="23B07871" w14:textId="55404325" w:rsidR="00353600" w:rsidRPr="00BB1A70" w:rsidDel="005D23C0" w:rsidRDefault="002E33B0" w:rsidP="00822870">
      <w:pPr>
        <w:pStyle w:val="Heading4"/>
        <w:spacing w:line="276" w:lineRule="auto"/>
        <w:jc w:val="both"/>
        <w:rPr>
          <w:del w:id="2183" w:author="Abhishek Guria" w:date="2021-04-11T19:36:00Z"/>
          <w:rFonts w:ascii="Times New Roman" w:hAnsi="Times New Roman"/>
          <w:rPrChange w:id="2184" w:author="Abhishek Guria" w:date="2021-04-11T16:25:00Z">
            <w:rPr>
              <w:del w:id="2185" w:author="Abhishek Guria" w:date="2021-04-11T19:36:00Z"/>
              <w:rFonts w:asciiTheme="minorHAnsi" w:hAnsiTheme="minorHAnsi" w:cstheme="minorHAnsi"/>
            </w:rPr>
          </w:rPrChange>
        </w:rPr>
      </w:pPr>
      <w:del w:id="2186" w:author="Abhishek Guria" w:date="2021-04-11T19:36:00Z">
        <w:r w:rsidRPr="00BB1A70" w:rsidDel="005D23C0">
          <w:rPr>
            <w:rFonts w:ascii="Times New Roman" w:hAnsi="Times New Roman"/>
            <w:rPrChange w:id="2187" w:author="Abhishek Guria" w:date="2021-04-11T16:25:00Z">
              <w:rPr>
                <w:rFonts w:asciiTheme="minorHAnsi" w:hAnsiTheme="minorHAnsi" w:cstheme="minorHAnsi"/>
              </w:rPr>
            </w:rPrChange>
          </w:rPr>
          <w:delText>Micro Blaze</w:delText>
        </w:r>
      </w:del>
    </w:p>
    <w:p w14:paraId="44093D39" w14:textId="1A73E9EF" w:rsidR="00353600" w:rsidRPr="00BB1A70" w:rsidDel="005D23C0" w:rsidRDefault="004417FB" w:rsidP="00822870">
      <w:pPr>
        <w:pStyle w:val="Heading4"/>
        <w:spacing w:line="276" w:lineRule="auto"/>
        <w:jc w:val="both"/>
        <w:rPr>
          <w:del w:id="2188" w:author="Abhishek Guria" w:date="2021-04-11T19:36:00Z"/>
          <w:rFonts w:ascii="Times New Roman" w:hAnsi="Times New Roman"/>
          <w:rPrChange w:id="2189" w:author="Abhishek Guria" w:date="2021-04-11T16:25:00Z">
            <w:rPr>
              <w:del w:id="2190" w:author="Abhishek Guria" w:date="2021-04-11T19:36:00Z"/>
              <w:rFonts w:asciiTheme="minorHAnsi" w:hAnsiTheme="minorHAnsi" w:cstheme="minorHAnsi"/>
            </w:rPr>
          </w:rPrChange>
        </w:rPr>
      </w:pPr>
      <w:del w:id="2191" w:author="Abhishek Guria" w:date="2021-04-11T19:36:00Z">
        <w:r w:rsidRPr="00BB1A70" w:rsidDel="005D23C0">
          <w:rPr>
            <w:rFonts w:ascii="Times New Roman" w:hAnsi="Times New Roman"/>
            <w:rPrChange w:id="2192" w:author="Abhishek Guria" w:date="2021-04-11T16:25:00Z">
              <w:rPr>
                <w:rFonts w:asciiTheme="minorHAnsi" w:hAnsiTheme="minorHAnsi" w:cstheme="minorHAnsi"/>
              </w:rPr>
            </w:rPrChange>
          </w:rPr>
          <w:delText>SH4 SHIX board</w:delText>
        </w:r>
      </w:del>
    </w:p>
    <w:p w14:paraId="317E9A0F" w14:textId="4C7E08DC" w:rsidR="00353600" w:rsidRPr="00BB1A70" w:rsidDel="005D23C0" w:rsidRDefault="004417FB" w:rsidP="00822870">
      <w:pPr>
        <w:pStyle w:val="Heading4"/>
        <w:spacing w:line="276" w:lineRule="auto"/>
        <w:jc w:val="both"/>
        <w:rPr>
          <w:del w:id="2193" w:author="Abhishek Guria" w:date="2021-04-11T19:36:00Z"/>
          <w:rFonts w:ascii="Times New Roman" w:hAnsi="Times New Roman"/>
          <w:rPrChange w:id="2194" w:author="Abhishek Guria" w:date="2021-04-11T16:25:00Z">
            <w:rPr>
              <w:del w:id="2195" w:author="Abhishek Guria" w:date="2021-04-11T19:36:00Z"/>
              <w:rFonts w:asciiTheme="minorHAnsi" w:hAnsiTheme="minorHAnsi" w:cstheme="minorHAnsi"/>
            </w:rPr>
          </w:rPrChange>
        </w:rPr>
      </w:pPr>
      <w:del w:id="2196" w:author="Abhishek Guria" w:date="2021-04-11T19:36:00Z">
        <w:r w:rsidRPr="00BB1A70" w:rsidDel="005D23C0">
          <w:rPr>
            <w:rFonts w:ascii="Times New Roman" w:hAnsi="Times New Roman"/>
            <w:rPrChange w:id="2197" w:author="Abhishek Guria" w:date="2021-04-11T16:25:00Z">
              <w:rPr>
                <w:rFonts w:asciiTheme="minorHAnsi" w:hAnsiTheme="minorHAnsi" w:cstheme="minorHAnsi"/>
              </w:rPr>
            </w:rPrChange>
          </w:rPr>
          <w:delText>ARM development boards (Integrator/CP and Versatile/PB)</w:delText>
        </w:r>
      </w:del>
    </w:p>
    <w:p w14:paraId="60E90FEF" w14:textId="5DEA3A65" w:rsidR="00353600" w:rsidRPr="00BB1A70" w:rsidDel="005D23C0" w:rsidRDefault="004417FB" w:rsidP="00822870">
      <w:pPr>
        <w:pStyle w:val="Heading4"/>
        <w:spacing w:line="276" w:lineRule="auto"/>
        <w:jc w:val="both"/>
        <w:rPr>
          <w:del w:id="2198" w:author="Abhishek Guria" w:date="2021-04-11T19:36:00Z"/>
          <w:rFonts w:ascii="Times New Roman" w:hAnsi="Times New Roman"/>
          <w:rPrChange w:id="2199" w:author="Abhishek Guria" w:date="2021-04-11T16:25:00Z">
            <w:rPr>
              <w:del w:id="2200" w:author="Abhishek Guria" w:date="2021-04-11T19:36:00Z"/>
              <w:rFonts w:asciiTheme="minorHAnsi" w:hAnsiTheme="minorHAnsi" w:cstheme="minorHAnsi"/>
            </w:rPr>
          </w:rPrChange>
        </w:rPr>
      </w:pPr>
      <w:del w:id="2201" w:author="Abhishek Guria" w:date="2021-04-11T19:36:00Z">
        <w:r w:rsidRPr="00BB1A70" w:rsidDel="005D23C0">
          <w:rPr>
            <w:rFonts w:ascii="Times New Roman" w:hAnsi="Times New Roman"/>
            <w:rPrChange w:id="2202" w:author="Abhishek Guria" w:date="2021-04-11T16:25:00Z">
              <w:rPr>
                <w:rFonts w:asciiTheme="minorHAnsi" w:hAnsiTheme="minorHAnsi" w:cstheme="minorHAnsi"/>
              </w:rPr>
            </w:rPrChange>
          </w:rPr>
          <w:delText>IA-32 (x86) PCs</w:delText>
        </w:r>
      </w:del>
    </w:p>
    <w:p w14:paraId="68151F89" w14:textId="0C561E9B" w:rsidR="00353600" w:rsidRPr="00BB1A70" w:rsidDel="005D23C0" w:rsidRDefault="004417FB" w:rsidP="00822870">
      <w:pPr>
        <w:pStyle w:val="Heading4"/>
        <w:spacing w:line="276" w:lineRule="auto"/>
        <w:jc w:val="both"/>
        <w:rPr>
          <w:del w:id="2203" w:author="Abhishek Guria" w:date="2021-04-11T19:36:00Z"/>
          <w:rFonts w:ascii="Times New Roman" w:hAnsi="Times New Roman"/>
          <w:rPrChange w:id="2204" w:author="Abhishek Guria" w:date="2021-04-11T16:25:00Z">
            <w:rPr>
              <w:del w:id="2205" w:author="Abhishek Guria" w:date="2021-04-11T19:36:00Z"/>
              <w:rFonts w:asciiTheme="minorHAnsi" w:hAnsiTheme="minorHAnsi" w:cstheme="minorHAnsi"/>
            </w:rPr>
          </w:rPrChange>
        </w:rPr>
      </w:pPr>
      <w:del w:id="2206" w:author="Abhishek Guria" w:date="2021-04-11T19:36:00Z">
        <w:r w:rsidRPr="00BB1A70" w:rsidDel="005D23C0">
          <w:rPr>
            <w:rFonts w:ascii="Times New Roman" w:hAnsi="Times New Roman"/>
            <w:rPrChange w:id="2207" w:author="Abhishek Guria" w:date="2021-04-11T16:25:00Z">
              <w:rPr>
                <w:rFonts w:asciiTheme="minorHAnsi" w:hAnsiTheme="minorHAnsi" w:cstheme="minorHAnsi"/>
              </w:rPr>
            </w:rPrChange>
          </w:rPr>
          <w:delText>x86-64 PCs</w:delText>
        </w:r>
      </w:del>
    </w:p>
    <w:p w14:paraId="0D67B133" w14:textId="73D3048C" w:rsidR="00353600" w:rsidRPr="00BB1A70" w:rsidDel="005D23C0" w:rsidRDefault="004417FB" w:rsidP="00822870">
      <w:pPr>
        <w:pStyle w:val="Heading4"/>
        <w:spacing w:line="276" w:lineRule="auto"/>
        <w:jc w:val="both"/>
        <w:rPr>
          <w:del w:id="2208" w:author="Abhishek Guria" w:date="2021-04-11T19:36:00Z"/>
          <w:rFonts w:ascii="Times New Roman" w:hAnsi="Times New Roman"/>
          <w:rPrChange w:id="2209" w:author="Abhishek Guria" w:date="2021-04-11T16:25:00Z">
            <w:rPr>
              <w:del w:id="2210" w:author="Abhishek Guria" w:date="2021-04-11T19:36:00Z"/>
              <w:rFonts w:asciiTheme="minorHAnsi" w:hAnsiTheme="minorHAnsi" w:cstheme="minorHAnsi"/>
            </w:rPr>
          </w:rPrChange>
        </w:rPr>
      </w:pPr>
      <w:del w:id="2211" w:author="Abhishek Guria" w:date="2021-04-11T19:36:00Z">
        <w:r w:rsidRPr="00BB1A70" w:rsidDel="005D23C0">
          <w:rPr>
            <w:rFonts w:ascii="Times New Roman" w:hAnsi="Times New Roman"/>
            <w:rPrChange w:id="2212" w:author="Abhishek Guria" w:date="2021-04-11T16:25:00Z">
              <w:rPr>
                <w:rFonts w:asciiTheme="minorHAnsi" w:hAnsiTheme="minorHAnsi" w:cstheme="minorHAnsi"/>
              </w:rPr>
            </w:rPrChange>
          </w:rPr>
          <w:delText>Sun's SPARC sun4m</w:delText>
        </w:r>
      </w:del>
    </w:p>
    <w:p w14:paraId="5E05B09E" w14:textId="38CFC49C" w:rsidR="00353600" w:rsidRPr="00BB1A70" w:rsidDel="005D23C0" w:rsidRDefault="004417FB" w:rsidP="00822870">
      <w:pPr>
        <w:pStyle w:val="Heading4"/>
        <w:spacing w:line="276" w:lineRule="auto"/>
        <w:jc w:val="both"/>
        <w:rPr>
          <w:del w:id="2213" w:author="Abhishek Guria" w:date="2021-04-11T19:36:00Z"/>
          <w:rFonts w:ascii="Times New Roman" w:hAnsi="Times New Roman"/>
          <w:rPrChange w:id="2214" w:author="Abhishek Guria" w:date="2021-04-11T16:25:00Z">
            <w:rPr>
              <w:del w:id="2215" w:author="Abhishek Guria" w:date="2021-04-11T19:36:00Z"/>
              <w:rFonts w:asciiTheme="minorHAnsi" w:hAnsiTheme="minorHAnsi" w:cstheme="minorHAnsi"/>
            </w:rPr>
          </w:rPrChange>
        </w:rPr>
      </w:pPr>
      <w:del w:id="2216" w:author="Abhishek Guria" w:date="2021-04-11T19:36:00Z">
        <w:r w:rsidRPr="00BB1A70" w:rsidDel="005D23C0">
          <w:rPr>
            <w:rFonts w:ascii="Times New Roman" w:hAnsi="Times New Roman"/>
            <w:rPrChange w:id="2217" w:author="Abhishek Guria" w:date="2021-04-11T16:25:00Z">
              <w:rPr>
                <w:rFonts w:asciiTheme="minorHAnsi" w:hAnsiTheme="minorHAnsi" w:cstheme="minorHAnsi"/>
              </w:rPr>
            </w:rPrChange>
          </w:rPr>
          <w:delText>Sun's SPARC sun4u</w:delText>
        </w:r>
      </w:del>
    </w:p>
    <w:p w14:paraId="1B5574FE" w14:textId="7C4B3A26" w:rsidR="00353600" w:rsidRPr="00BB1A70" w:rsidDel="005D23C0" w:rsidRDefault="004417FB" w:rsidP="00822870">
      <w:pPr>
        <w:pStyle w:val="Heading4"/>
        <w:spacing w:line="276" w:lineRule="auto"/>
        <w:jc w:val="both"/>
        <w:rPr>
          <w:del w:id="2218" w:author="Abhishek Guria" w:date="2021-04-11T19:36:00Z"/>
          <w:rFonts w:ascii="Times New Roman" w:hAnsi="Times New Roman"/>
          <w:rPrChange w:id="2219" w:author="Abhishek Guria" w:date="2021-04-11T16:25:00Z">
            <w:rPr>
              <w:del w:id="2220" w:author="Abhishek Guria" w:date="2021-04-11T19:36:00Z"/>
              <w:rFonts w:asciiTheme="minorHAnsi" w:hAnsiTheme="minorHAnsi" w:cstheme="minorHAnsi"/>
            </w:rPr>
          </w:rPrChange>
        </w:rPr>
      </w:pPr>
      <w:del w:id="2221" w:author="Abhishek Guria" w:date="2021-04-11T19:36:00Z">
        <w:r w:rsidRPr="00BB1A70" w:rsidDel="005D23C0">
          <w:rPr>
            <w:rFonts w:ascii="Times New Roman" w:hAnsi="Times New Roman"/>
            <w:rPrChange w:id="2222" w:author="Abhishek Guria" w:date="2021-04-11T16:25:00Z">
              <w:rPr>
                <w:rFonts w:asciiTheme="minorHAnsi" w:hAnsiTheme="minorHAnsi" w:cstheme="minorHAnsi"/>
              </w:rPr>
            </w:rPrChange>
          </w:rPr>
          <w:delText>Virtual disk images can be stored in a special format (qcow, qcow2) that only takes up as much disk space as the guest OS actually uses.</w:delText>
        </w:r>
      </w:del>
    </w:p>
    <w:p w14:paraId="3875F4B6" w14:textId="5D55839B" w:rsidR="00353600" w:rsidRPr="00BB1A70" w:rsidDel="005D23C0" w:rsidRDefault="004417FB" w:rsidP="00822870">
      <w:pPr>
        <w:pStyle w:val="Heading4"/>
        <w:spacing w:line="276" w:lineRule="auto"/>
        <w:jc w:val="both"/>
        <w:rPr>
          <w:del w:id="2223" w:author="Abhishek Guria" w:date="2021-04-11T19:36:00Z"/>
          <w:rFonts w:ascii="Times New Roman" w:hAnsi="Times New Roman"/>
          <w:rPrChange w:id="2224" w:author="Abhishek Guria" w:date="2021-04-11T16:25:00Z">
            <w:rPr>
              <w:del w:id="2225" w:author="Abhishek Guria" w:date="2021-04-11T19:36:00Z"/>
              <w:rFonts w:asciiTheme="minorHAnsi" w:hAnsiTheme="minorHAnsi" w:cstheme="minorHAnsi"/>
            </w:rPr>
          </w:rPrChange>
        </w:rPr>
      </w:pPr>
      <w:del w:id="2226" w:author="Abhishek Guria" w:date="2021-04-11T19:36:00Z">
        <w:r w:rsidRPr="00BB1A70" w:rsidDel="005D23C0">
          <w:rPr>
            <w:rFonts w:ascii="Times New Roman" w:hAnsi="Times New Roman"/>
            <w:rPrChange w:id="2227" w:author="Abhishek Guria" w:date="2021-04-11T16:25:00Z">
              <w:rPr>
                <w:rFonts w:asciiTheme="minorHAnsi" w:hAnsiTheme="minorHAnsi" w:cstheme="minorHAnsi"/>
              </w:rPr>
            </w:rPrChange>
          </w:rPr>
          <w:delText>QEMU can emulate network cards (of different models) which share the host system's connectivity by doing network address translation, effectively allowing the guest to use the same network as the host.</w:delText>
        </w:r>
      </w:del>
    </w:p>
    <w:p w14:paraId="2039CC0D" w14:textId="71183A83" w:rsidR="00353600" w:rsidRPr="00BB1A70" w:rsidDel="005D23C0" w:rsidRDefault="004417FB" w:rsidP="00822870">
      <w:pPr>
        <w:pStyle w:val="Heading4"/>
        <w:spacing w:line="276" w:lineRule="auto"/>
        <w:jc w:val="both"/>
        <w:rPr>
          <w:del w:id="2228" w:author="Abhishek Guria" w:date="2021-04-11T19:36:00Z"/>
          <w:rFonts w:ascii="Times New Roman" w:hAnsi="Times New Roman"/>
          <w:rPrChange w:id="2229" w:author="Abhishek Guria" w:date="2021-04-11T16:25:00Z">
            <w:rPr>
              <w:del w:id="2230" w:author="Abhishek Guria" w:date="2021-04-11T19:36:00Z"/>
              <w:rFonts w:asciiTheme="minorHAnsi" w:hAnsiTheme="minorHAnsi" w:cstheme="minorHAnsi"/>
            </w:rPr>
          </w:rPrChange>
        </w:rPr>
      </w:pPr>
      <w:del w:id="2231" w:author="Abhishek Guria" w:date="2021-04-11T19:36:00Z">
        <w:r w:rsidRPr="00BB1A70" w:rsidDel="005D23C0">
          <w:rPr>
            <w:rFonts w:ascii="Times New Roman" w:hAnsi="Times New Roman"/>
            <w:rPrChange w:id="2232" w:author="Abhishek Guria" w:date="2021-04-11T16:25:00Z">
              <w:rPr>
                <w:rFonts w:asciiTheme="minorHAnsi" w:hAnsiTheme="minorHAnsi" w:cstheme="minorHAnsi"/>
              </w:rPr>
            </w:rPrChange>
          </w:rPr>
          <w:delText>The virtual network cards can also connect to network cards of other instances of QEMU or to local TAP interfaces.</w:delText>
        </w:r>
      </w:del>
    </w:p>
    <w:p w14:paraId="6455D1B5" w14:textId="3F620B7F" w:rsidR="00353600" w:rsidRPr="00BB1A70" w:rsidDel="005D23C0" w:rsidRDefault="004417FB" w:rsidP="00822870">
      <w:pPr>
        <w:pStyle w:val="Heading4"/>
        <w:spacing w:line="276" w:lineRule="auto"/>
        <w:jc w:val="both"/>
        <w:rPr>
          <w:del w:id="2233" w:author="Abhishek Guria" w:date="2021-04-11T19:36:00Z"/>
          <w:rFonts w:ascii="Times New Roman" w:hAnsi="Times New Roman"/>
          <w:rPrChange w:id="2234" w:author="Abhishek Guria" w:date="2021-04-11T16:25:00Z">
            <w:rPr>
              <w:del w:id="2235" w:author="Abhishek Guria" w:date="2021-04-11T19:36:00Z"/>
              <w:rFonts w:asciiTheme="minorHAnsi" w:hAnsiTheme="minorHAnsi" w:cstheme="minorHAnsi"/>
            </w:rPr>
          </w:rPrChange>
        </w:rPr>
      </w:pPr>
      <w:del w:id="2236" w:author="Abhishek Guria" w:date="2021-04-11T19:36:00Z">
        <w:r w:rsidRPr="00BB1A70" w:rsidDel="005D23C0">
          <w:rPr>
            <w:rFonts w:ascii="Times New Roman" w:hAnsi="Times New Roman"/>
            <w:rPrChange w:id="2237" w:author="Abhishek Guria" w:date="2021-04-11T16:25:00Z">
              <w:rPr>
                <w:rFonts w:asciiTheme="minorHAnsi" w:hAnsiTheme="minorHAnsi" w:cstheme="minorHAnsi"/>
              </w:rPr>
            </w:rPrChange>
          </w:rPr>
          <w:delText>Network connectivity can also be achieved by bridging a TUN/TAP interface used by QEMU with a non-virtual Ethernet interface on the host OS using the host OS's bridging features.</w:delText>
        </w:r>
      </w:del>
    </w:p>
    <w:p w14:paraId="6AB1C8D1" w14:textId="17CF67A0" w:rsidR="006B44FD" w:rsidRPr="00BB1A70" w:rsidDel="00822870" w:rsidRDefault="006B44FD" w:rsidP="00822870">
      <w:pPr>
        <w:pStyle w:val="Heading4"/>
        <w:spacing w:line="276" w:lineRule="auto"/>
        <w:jc w:val="both"/>
        <w:rPr>
          <w:del w:id="2238" w:author="Abhishek Guria" w:date="2021-04-11T19:42:00Z"/>
          <w:rFonts w:ascii="Times New Roman" w:hAnsi="Times New Roman"/>
          <w:rPrChange w:id="2239" w:author="Abhishek Guria" w:date="2021-04-11T16:25:00Z">
            <w:rPr>
              <w:del w:id="2240" w:author="Abhishek Guria" w:date="2021-04-11T19:42:00Z"/>
              <w:rFonts w:asciiTheme="minorHAnsi" w:hAnsiTheme="minorHAnsi" w:cstheme="minorHAnsi"/>
            </w:rPr>
          </w:rPrChange>
        </w:rPr>
      </w:pPr>
    </w:p>
    <w:p w14:paraId="7B864D48" w14:textId="0AC71C6D" w:rsidR="002E33B0" w:rsidRPr="00BB1A70" w:rsidDel="00822870" w:rsidRDefault="002E33B0" w:rsidP="00822870">
      <w:pPr>
        <w:pStyle w:val="Heading4"/>
        <w:spacing w:line="276" w:lineRule="auto"/>
        <w:jc w:val="both"/>
        <w:rPr>
          <w:del w:id="2241" w:author="Abhishek Guria" w:date="2021-04-11T19:42:00Z"/>
          <w:rFonts w:ascii="Times New Roman" w:hAnsi="Times New Roman"/>
          <w:rPrChange w:id="2242" w:author="Abhishek Guria" w:date="2021-04-11T16:25:00Z">
            <w:rPr>
              <w:del w:id="2243" w:author="Abhishek Guria" w:date="2021-04-11T19:42:00Z"/>
              <w:rFonts w:asciiTheme="minorHAnsi" w:hAnsiTheme="minorHAnsi" w:cstheme="minorHAnsi"/>
            </w:rPr>
          </w:rPrChange>
        </w:rPr>
      </w:pPr>
    </w:p>
    <w:p w14:paraId="443C7FE7" w14:textId="2A10423F" w:rsidR="00822870" w:rsidRPr="00822870" w:rsidDel="00822870" w:rsidRDefault="002E33B0" w:rsidP="00822870">
      <w:pPr>
        <w:pStyle w:val="Heading4"/>
        <w:spacing w:line="276" w:lineRule="auto"/>
        <w:jc w:val="both"/>
        <w:rPr>
          <w:del w:id="2244" w:author="Abhishek Guria" w:date="2021-04-11T19:42:00Z"/>
          <w:rPrChange w:id="2245" w:author="Abhishek Guria" w:date="2021-04-11T19:41:00Z">
            <w:rPr>
              <w:del w:id="2246" w:author="Abhishek Guria" w:date="2021-04-11T19:42:00Z"/>
              <w:rFonts w:asciiTheme="minorHAnsi" w:hAnsiTheme="minorHAnsi" w:cstheme="minorHAnsi"/>
              <w:sz w:val="32"/>
              <w:szCs w:val="32"/>
            </w:rPr>
          </w:rPrChange>
        </w:rPr>
        <w:pPrChange w:id="2247" w:author="Abhishek Guria" w:date="2021-04-11T19:41:00Z">
          <w:pPr>
            <w:pStyle w:val="Heading1"/>
            <w:spacing w:before="0" w:after="0" w:line="276" w:lineRule="auto"/>
            <w:jc w:val="center"/>
          </w:pPr>
        </w:pPrChange>
      </w:pPr>
      <w:bookmarkStart w:id="2248" w:name="_Toc68966711"/>
      <w:del w:id="2249" w:author="Abhishek Guria" w:date="2021-04-11T19:42:00Z">
        <w:r w:rsidRPr="00BB1A70" w:rsidDel="00822870">
          <w:rPr>
            <w:rFonts w:ascii="Times New Roman" w:hAnsi="Times New Roman"/>
            <w:sz w:val="32"/>
            <w:szCs w:val="32"/>
            <w:rPrChange w:id="2250" w:author="Abhishek Guria" w:date="2021-04-11T16:25:00Z">
              <w:rPr>
                <w:rFonts w:asciiTheme="minorHAnsi" w:hAnsiTheme="minorHAnsi" w:cstheme="minorHAnsi"/>
                <w:sz w:val="32"/>
                <w:szCs w:val="32"/>
              </w:rPr>
            </w:rPrChange>
          </w:rPr>
          <w:delText>3. INSTALLATION OF QEMU</w:delText>
        </w:r>
        <w:bookmarkEnd w:id="2248"/>
      </w:del>
    </w:p>
    <w:p w14:paraId="46988EE9" w14:textId="08B172FB" w:rsidR="00353600" w:rsidRPr="00BB1A70" w:rsidRDefault="0096316E" w:rsidP="00822870">
      <w:pPr>
        <w:pStyle w:val="Heading4"/>
        <w:spacing w:line="276" w:lineRule="auto"/>
        <w:jc w:val="both"/>
        <w:rPr>
          <w:rFonts w:ascii="Times New Roman" w:hAnsi="Times New Roman"/>
          <w:b/>
          <w:rPrChange w:id="2251" w:author="Abhishek Guria" w:date="2021-04-11T16:25:00Z">
            <w:rPr>
              <w:rFonts w:asciiTheme="minorHAnsi" w:hAnsiTheme="minorHAnsi" w:cstheme="minorHAnsi"/>
              <w:b/>
            </w:rPr>
          </w:rPrChange>
        </w:rPr>
      </w:pPr>
      <w:r w:rsidRPr="00BB1A70">
        <w:rPr>
          <w:rFonts w:ascii="Times New Roman" w:hAnsi="Times New Roman"/>
          <w:b/>
          <w:rPrChange w:id="2252" w:author="Abhishek Guria" w:date="2021-04-11T16:25:00Z">
            <w:rPr>
              <w:rFonts w:asciiTheme="minorHAnsi" w:hAnsiTheme="minorHAnsi" w:cstheme="minorHAnsi"/>
              <w:b/>
            </w:rPr>
          </w:rPrChange>
        </w:rPr>
        <w:t xml:space="preserve">We can install </w:t>
      </w:r>
      <w:proofErr w:type="spellStart"/>
      <w:r w:rsidRPr="00BB1A70">
        <w:rPr>
          <w:rFonts w:ascii="Times New Roman" w:hAnsi="Times New Roman"/>
          <w:b/>
          <w:rPrChange w:id="2253" w:author="Abhishek Guria" w:date="2021-04-11T16:25:00Z">
            <w:rPr>
              <w:rFonts w:asciiTheme="minorHAnsi" w:hAnsiTheme="minorHAnsi" w:cstheme="minorHAnsi"/>
              <w:b/>
            </w:rPr>
          </w:rPrChange>
        </w:rPr>
        <w:t>Qemu</w:t>
      </w:r>
      <w:proofErr w:type="spellEnd"/>
      <w:r w:rsidRPr="00BB1A70">
        <w:rPr>
          <w:rFonts w:ascii="Times New Roman" w:hAnsi="Times New Roman"/>
          <w:b/>
          <w:rPrChange w:id="2254" w:author="Abhishek Guria" w:date="2021-04-11T16:25:00Z">
            <w:rPr>
              <w:rFonts w:asciiTheme="minorHAnsi" w:hAnsiTheme="minorHAnsi" w:cstheme="minorHAnsi"/>
              <w:b/>
            </w:rPr>
          </w:rPrChange>
        </w:rPr>
        <w:t xml:space="preserve">, </w:t>
      </w:r>
      <w:r w:rsidR="005D0D35" w:rsidRPr="00BB1A70">
        <w:rPr>
          <w:rFonts w:ascii="Times New Roman" w:hAnsi="Times New Roman"/>
          <w:b/>
          <w:rPrChange w:id="2255" w:author="Abhishek Guria" w:date="2021-04-11T16:25:00Z">
            <w:rPr>
              <w:rFonts w:asciiTheme="minorHAnsi" w:hAnsiTheme="minorHAnsi" w:cstheme="minorHAnsi"/>
              <w:b/>
            </w:rPr>
          </w:rPrChange>
        </w:rPr>
        <w:t xml:space="preserve">by using </w:t>
      </w:r>
      <w:r w:rsidRPr="00BB1A70">
        <w:rPr>
          <w:rFonts w:ascii="Times New Roman" w:hAnsi="Times New Roman"/>
          <w:b/>
          <w:rPrChange w:id="2256" w:author="Abhishek Guria" w:date="2021-04-11T16:25:00Z">
            <w:rPr>
              <w:rFonts w:asciiTheme="minorHAnsi" w:hAnsiTheme="minorHAnsi" w:cstheme="minorHAnsi"/>
              <w:b/>
            </w:rPr>
          </w:rPrChange>
        </w:rPr>
        <w:t>following commands:</w:t>
      </w:r>
    </w:p>
    <w:p w14:paraId="7D9AC023" w14:textId="77777777" w:rsidR="00822870" w:rsidRPr="00822870" w:rsidRDefault="00822870" w:rsidP="00822870">
      <w:pPr>
        <w:pStyle w:val="Heading4"/>
        <w:spacing w:line="276" w:lineRule="auto"/>
        <w:jc w:val="both"/>
        <w:rPr>
          <w:ins w:id="2257" w:author="Abhishek Guria" w:date="2021-04-11T19:45:00Z"/>
          <w:rFonts w:ascii="Times New Roman" w:hAnsi="Times New Roman"/>
          <w:iCs w:val="0"/>
        </w:rPr>
      </w:pPr>
      <w:ins w:id="2258" w:author="Abhishek Guria" w:date="2021-04-11T19:45:00Z">
        <w:r w:rsidRPr="00822870">
          <w:rPr>
            <w:rFonts w:ascii="Times New Roman" w:hAnsi="Times New Roman"/>
            <w:iCs w:val="0"/>
          </w:rPr>
          <w:t>•</w:t>
        </w:r>
        <w:r w:rsidRPr="00822870">
          <w:rPr>
            <w:rFonts w:ascii="Times New Roman" w:hAnsi="Times New Roman"/>
            <w:iCs w:val="0"/>
          </w:rPr>
          <w:tab/>
        </w:r>
        <w:proofErr w:type="spellStart"/>
        <w:r w:rsidRPr="00822870">
          <w:rPr>
            <w:rFonts w:ascii="Times New Roman" w:hAnsi="Times New Roman"/>
            <w:iCs w:val="0"/>
          </w:rPr>
          <w:t>sud</w:t>
        </w:r>
        <w:proofErr w:type="gramStart"/>
        <w:r w:rsidRPr="00822870">
          <w:rPr>
            <w:rFonts w:ascii="Times New Roman" w:hAnsi="Times New Roman"/>
            <w:iCs w:val="0"/>
          </w:rPr>
          <w:t>о</w:t>
        </w:r>
        <w:proofErr w:type="spellEnd"/>
        <w:r w:rsidRPr="00822870">
          <w:rPr>
            <w:rFonts w:ascii="Times New Roman" w:hAnsi="Times New Roman"/>
            <w:iCs w:val="0"/>
          </w:rPr>
          <w:t xml:space="preserve">  </w:t>
        </w:r>
        <w:proofErr w:type="spellStart"/>
        <w:r w:rsidRPr="00822870">
          <w:rPr>
            <w:rFonts w:ascii="Times New Roman" w:hAnsi="Times New Roman"/>
            <w:iCs w:val="0"/>
          </w:rPr>
          <w:t>ар</w:t>
        </w:r>
        <w:proofErr w:type="gramEnd"/>
        <w:r w:rsidRPr="00822870">
          <w:rPr>
            <w:rFonts w:ascii="Times New Roman" w:hAnsi="Times New Roman"/>
            <w:iCs w:val="0"/>
          </w:rPr>
          <w:t>t</w:t>
        </w:r>
        <w:proofErr w:type="spellEnd"/>
        <w:r w:rsidRPr="00822870">
          <w:rPr>
            <w:rFonts w:ascii="Times New Roman" w:hAnsi="Times New Roman"/>
            <w:iCs w:val="0"/>
          </w:rPr>
          <w:t xml:space="preserve">  </w:t>
        </w:r>
        <w:proofErr w:type="spellStart"/>
        <w:r w:rsidRPr="00822870">
          <w:rPr>
            <w:rFonts w:ascii="Times New Roman" w:hAnsi="Times New Roman"/>
            <w:iCs w:val="0"/>
          </w:rPr>
          <w:t>instаll</w:t>
        </w:r>
        <w:proofErr w:type="spellEnd"/>
        <w:r w:rsidRPr="00822870">
          <w:rPr>
            <w:rFonts w:ascii="Times New Roman" w:hAnsi="Times New Roman"/>
            <w:iCs w:val="0"/>
          </w:rPr>
          <w:t xml:space="preserve">  </w:t>
        </w:r>
        <w:proofErr w:type="spellStart"/>
        <w:r w:rsidRPr="00822870">
          <w:rPr>
            <w:rFonts w:ascii="Times New Roman" w:hAnsi="Times New Roman"/>
            <w:iCs w:val="0"/>
          </w:rPr>
          <w:t>qemu</w:t>
        </w:r>
        <w:proofErr w:type="spellEnd"/>
        <w:r w:rsidRPr="00822870">
          <w:rPr>
            <w:rFonts w:ascii="Times New Roman" w:hAnsi="Times New Roman"/>
            <w:iCs w:val="0"/>
          </w:rPr>
          <w:t>-system-</w:t>
        </w:r>
        <w:proofErr w:type="spellStart"/>
        <w:r w:rsidRPr="00822870">
          <w:rPr>
            <w:rFonts w:ascii="Times New Roman" w:hAnsi="Times New Roman"/>
            <w:iCs w:val="0"/>
          </w:rPr>
          <w:t>аrm</w:t>
        </w:r>
        <w:proofErr w:type="spellEnd"/>
      </w:ins>
    </w:p>
    <w:p w14:paraId="34C9F5C7" w14:textId="77777777" w:rsidR="00822870" w:rsidRPr="00822870" w:rsidRDefault="00822870" w:rsidP="00822870">
      <w:pPr>
        <w:pStyle w:val="Heading4"/>
        <w:spacing w:line="276" w:lineRule="auto"/>
        <w:jc w:val="both"/>
        <w:rPr>
          <w:ins w:id="2259" w:author="Abhishek Guria" w:date="2021-04-11T19:45:00Z"/>
          <w:rFonts w:ascii="Times New Roman" w:hAnsi="Times New Roman"/>
          <w:iCs w:val="0"/>
        </w:rPr>
      </w:pPr>
      <w:ins w:id="2260" w:author="Abhishek Guria" w:date="2021-04-11T19:45:00Z">
        <w:r w:rsidRPr="00822870">
          <w:rPr>
            <w:rFonts w:ascii="Times New Roman" w:hAnsi="Times New Roman"/>
            <w:iCs w:val="0"/>
          </w:rPr>
          <w:t>•</w:t>
        </w:r>
        <w:r w:rsidRPr="00822870">
          <w:rPr>
            <w:rFonts w:ascii="Times New Roman" w:hAnsi="Times New Roman"/>
            <w:iCs w:val="0"/>
          </w:rPr>
          <w:tab/>
        </w:r>
        <w:proofErr w:type="spellStart"/>
        <w:r w:rsidRPr="00822870">
          <w:rPr>
            <w:rFonts w:ascii="Times New Roman" w:hAnsi="Times New Roman"/>
            <w:iCs w:val="0"/>
          </w:rPr>
          <w:t>qemu</w:t>
        </w:r>
        <w:proofErr w:type="spellEnd"/>
        <w:r w:rsidRPr="00822870">
          <w:rPr>
            <w:rFonts w:ascii="Times New Roman" w:hAnsi="Times New Roman"/>
            <w:iCs w:val="0"/>
          </w:rPr>
          <w:t>-system-</w:t>
        </w:r>
        <w:proofErr w:type="spellStart"/>
        <w:r w:rsidRPr="00822870">
          <w:rPr>
            <w:rFonts w:ascii="Times New Roman" w:hAnsi="Times New Roman"/>
            <w:iCs w:val="0"/>
          </w:rPr>
          <w:t>а</w:t>
        </w:r>
        <w:proofErr w:type="gramStart"/>
        <w:r w:rsidRPr="00822870">
          <w:rPr>
            <w:rFonts w:ascii="Times New Roman" w:hAnsi="Times New Roman"/>
            <w:iCs w:val="0"/>
          </w:rPr>
          <w:t>rm</w:t>
        </w:r>
        <w:proofErr w:type="spellEnd"/>
        <w:r w:rsidRPr="00822870">
          <w:rPr>
            <w:rFonts w:ascii="Times New Roman" w:hAnsi="Times New Roman"/>
            <w:iCs w:val="0"/>
          </w:rPr>
          <w:t xml:space="preserve">  –</w:t>
        </w:r>
        <w:proofErr w:type="gramEnd"/>
        <w:r w:rsidRPr="00822870">
          <w:rPr>
            <w:rFonts w:ascii="Times New Roman" w:hAnsi="Times New Roman"/>
            <w:iCs w:val="0"/>
          </w:rPr>
          <w:t>v</w:t>
        </w:r>
      </w:ins>
    </w:p>
    <w:p w14:paraId="42E69EE5" w14:textId="77777777" w:rsidR="00822870" w:rsidRPr="00822870" w:rsidRDefault="00822870" w:rsidP="00822870">
      <w:pPr>
        <w:pStyle w:val="Heading4"/>
        <w:spacing w:line="276" w:lineRule="auto"/>
        <w:jc w:val="both"/>
        <w:rPr>
          <w:ins w:id="2261" w:author="Abhishek Guria" w:date="2021-04-11T19:45:00Z"/>
          <w:rFonts w:ascii="Times New Roman" w:hAnsi="Times New Roman"/>
          <w:iCs w:val="0"/>
        </w:rPr>
      </w:pPr>
      <w:ins w:id="2262" w:author="Abhishek Guria" w:date="2021-04-11T19:45:00Z">
        <w:r w:rsidRPr="00822870">
          <w:rPr>
            <w:rFonts w:ascii="Times New Roman" w:hAnsi="Times New Roman"/>
            <w:iCs w:val="0"/>
          </w:rPr>
          <w:t>•</w:t>
        </w:r>
        <w:r w:rsidRPr="00822870">
          <w:rPr>
            <w:rFonts w:ascii="Times New Roman" w:hAnsi="Times New Roman"/>
            <w:iCs w:val="0"/>
          </w:rPr>
          <w:tab/>
        </w:r>
        <w:proofErr w:type="spellStart"/>
        <w:r w:rsidRPr="00822870">
          <w:rPr>
            <w:rFonts w:ascii="Times New Roman" w:hAnsi="Times New Roman"/>
            <w:iCs w:val="0"/>
          </w:rPr>
          <w:t>qemu</w:t>
        </w:r>
        <w:proofErr w:type="spellEnd"/>
        <w:r w:rsidRPr="00822870">
          <w:rPr>
            <w:rFonts w:ascii="Times New Roman" w:hAnsi="Times New Roman"/>
            <w:iCs w:val="0"/>
          </w:rPr>
          <w:t>-system-</w:t>
        </w:r>
        <w:proofErr w:type="spellStart"/>
        <w:r w:rsidRPr="00822870">
          <w:rPr>
            <w:rFonts w:ascii="Times New Roman" w:hAnsi="Times New Roman"/>
            <w:iCs w:val="0"/>
          </w:rPr>
          <w:t>а</w:t>
        </w:r>
        <w:proofErr w:type="gramStart"/>
        <w:r w:rsidRPr="00822870">
          <w:rPr>
            <w:rFonts w:ascii="Times New Roman" w:hAnsi="Times New Roman"/>
            <w:iCs w:val="0"/>
          </w:rPr>
          <w:t>rm</w:t>
        </w:r>
        <w:proofErr w:type="spellEnd"/>
        <w:r w:rsidRPr="00822870">
          <w:rPr>
            <w:rFonts w:ascii="Times New Roman" w:hAnsi="Times New Roman"/>
            <w:iCs w:val="0"/>
          </w:rPr>
          <w:t xml:space="preserve">  –</w:t>
        </w:r>
        <w:proofErr w:type="gramEnd"/>
        <w:r w:rsidRPr="00822870">
          <w:rPr>
            <w:rFonts w:ascii="Times New Roman" w:hAnsi="Times New Roman"/>
            <w:iCs w:val="0"/>
          </w:rPr>
          <w:t>M?</w:t>
        </w:r>
      </w:ins>
    </w:p>
    <w:p w14:paraId="246A9B99" w14:textId="77777777" w:rsidR="00822870" w:rsidRPr="00822870" w:rsidRDefault="00822870" w:rsidP="00822870">
      <w:pPr>
        <w:pStyle w:val="Heading4"/>
        <w:spacing w:line="276" w:lineRule="auto"/>
        <w:jc w:val="both"/>
        <w:rPr>
          <w:ins w:id="2263" w:author="Abhishek Guria" w:date="2021-04-11T19:45:00Z"/>
          <w:rFonts w:ascii="Times New Roman" w:hAnsi="Times New Roman"/>
          <w:iCs w:val="0"/>
        </w:rPr>
      </w:pPr>
      <w:ins w:id="2264" w:author="Abhishek Guria" w:date="2021-04-11T19:45:00Z">
        <w:r w:rsidRPr="00822870">
          <w:rPr>
            <w:rFonts w:ascii="Times New Roman" w:hAnsi="Times New Roman"/>
            <w:iCs w:val="0"/>
          </w:rPr>
          <w:t>•</w:t>
        </w:r>
        <w:r w:rsidRPr="00822870">
          <w:rPr>
            <w:rFonts w:ascii="Times New Roman" w:hAnsi="Times New Roman"/>
            <w:iCs w:val="0"/>
          </w:rPr>
          <w:tab/>
          <w:t>qemu-system-ааrсh</w:t>
        </w:r>
        <w:proofErr w:type="gramStart"/>
        <w:r w:rsidRPr="00822870">
          <w:rPr>
            <w:rFonts w:ascii="Times New Roman" w:hAnsi="Times New Roman"/>
            <w:iCs w:val="0"/>
          </w:rPr>
          <w:t>64  -</w:t>
        </w:r>
        <w:proofErr w:type="gramEnd"/>
        <w:r w:rsidRPr="00822870">
          <w:rPr>
            <w:rFonts w:ascii="Times New Roman" w:hAnsi="Times New Roman"/>
            <w:iCs w:val="0"/>
          </w:rPr>
          <w:t>v</w:t>
        </w:r>
      </w:ins>
    </w:p>
    <w:p w14:paraId="28DFFF58" w14:textId="77777777" w:rsidR="00822870" w:rsidRPr="00822870" w:rsidRDefault="00822870" w:rsidP="00822870">
      <w:pPr>
        <w:pStyle w:val="Heading4"/>
        <w:spacing w:line="276" w:lineRule="auto"/>
        <w:jc w:val="both"/>
        <w:rPr>
          <w:ins w:id="2265" w:author="Abhishek Guria" w:date="2021-04-11T19:45:00Z"/>
          <w:rFonts w:ascii="Times New Roman" w:hAnsi="Times New Roman"/>
          <w:iCs w:val="0"/>
        </w:rPr>
      </w:pPr>
      <w:ins w:id="2266" w:author="Abhishek Guria" w:date="2021-04-11T19:45:00Z">
        <w:r w:rsidRPr="00822870">
          <w:rPr>
            <w:rFonts w:ascii="Times New Roman" w:hAnsi="Times New Roman"/>
            <w:iCs w:val="0"/>
          </w:rPr>
          <w:t>•</w:t>
        </w:r>
        <w:r w:rsidRPr="00822870">
          <w:rPr>
            <w:rFonts w:ascii="Times New Roman" w:hAnsi="Times New Roman"/>
            <w:iCs w:val="0"/>
          </w:rPr>
          <w:tab/>
        </w:r>
        <w:proofErr w:type="spellStart"/>
        <w:r w:rsidRPr="00822870">
          <w:rPr>
            <w:rFonts w:ascii="Times New Roman" w:hAnsi="Times New Roman"/>
            <w:iCs w:val="0"/>
          </w:rPr>
          <w:t>Fо</w:t>
        </w:r>
        <w:proofErr w:type="gramStart"/>
        <w:r w:rsidRPr="00822870">
          <w:rPr>
            <w:rFonts w:ascii="Times New Roman" w:hAnsi="Times New Roman"/>
            <w:iCs w:val="0"/>
          </w:rPr>
          <w:t>r</w:t>
        </w:r>
        <w:proofErr w:type="spellEnd"/>
        <w:r w:rsidRPr="00822870">
          <w:rPr>
            <w:rFonts w:ascii="Times New Roman" w:hAnsi="Times New Roman"/>
            <w:iCs w:val="0"/>
          </w:rPr>
          <w:t xml:space="preserve">  </w:t>
        </w:r>
        <w:proofErr w:type="spellStart"/>
        <w:r w:rsidRPr="00822870">
          <w:rPr>
            <w:rFonts w:ascii="Times New Roman" w:hAnsi="Times New Roman"/>
            <w:iCs w:val="0"/>
          </w:rPr>
          <w:t>R</w:t>
        </w:r>
        <w:proofErr w:type="gramEnd"/>
        <w:r w:rsidRPr="00822870">
          <w:rPr>
            <w:rFonts w:ascii="Times New Roman" w:hAnsi="Times New Roman"/>
            <w:iCs w:val="0"/>
          </w:rPr>
          <w:t>ооtfs</w:t>
        </w:r>
        <w:proofErr w:type="spellEnd"/>
        <w:r w:rsidRPr="00822870">
          <w:rPr>
            <w:rFonts w:ascii="Times New Roman" w:hAnsi="Times New Roman"/>
            <w:iCs w:val="0"/>
          </w:rPr>
          <w:t xml:space="preserve">  </w:t>
        </w:r>
        <w:proofErr w:type="spellStart"/>
        <w:r w:rsidRPr="00822870">
          <w:rPr>
            <w:rFonts w:ascii="Times New Roman" w:hAnsi="Times New Roman"/>
            <w:iCs w:val="0"/>
          </w:rPr>
          <w:t>imаge</w:t>
        </w:r>
        <w:proofErr w:type="spellEnd"/>
        <w:r w:rsidRPr="00822870">
          <w:rPr>
            <w:rFonts w:ascii="Times New Roman" w:hAnsi="Times New Roman"/>
            <w:iCs w:val="0"/>
          </w:rPr>
          <w:t xml:space="preserve">,  </w:t>
        </w:r>
        <w:proofErr w:type="spellStart"/>
        <w:r w:rsidRPr="00822870">
          <w:rPr>
            <w:rFonts w:ascii="Times New Roman" w:hAnsi="Times New Roman"/>
            <w:iCs w:val="0"/>
          </w:rPr>
          <w:t>Dоwnlоаd</w:t>
        </w:r>
        <w:proofErr w:type="spellEnd"/>
        <w:r w:rsidRPr="00822870">
          <w:rPr>
            <w:rFonts w:ascii="Times New Roman" w:hAnsi="Times New Roman"/>
            <w:iCs w:val="0"/>
          </w:rPr>
          <w:t xml:space="preserve">  </w:t>
        </w:r>
        <w:proofErr w:type="spellStart"/>
        <w:r w:rsidRPr="00822870">
          <w:rPr>
            <w:rFonts w:ascii="Times New Roman" w:hAnsi="Times New Roman"/>
            <w:iCs w:val="0"/>
          </w:rPr>
          <w:t>соre-imаge-minimаl-qemuаrm</w:t>
        </w:r>
        <w:proofErr w:type="spellEnd"/>
        <w:r w:rsidRPr="00822870">
          <w:rPr>
            <w:rFonts w:ascii="Times New Roman" w:hAnsi="Times New Roman"/>
            <w:iCs w:val="0"/>
          </w:rPr>
          <w:t>.  ext</w:t>
        </w:r>
        <w:proofErr w:type="gramStart"/>
        <w:r w:rsidRPr="00822870">
          <w:rPr>
            <w:rFonts w:ascii="Times New Roman" w:hAnsi="Times New Roman"/>
            <w:iCs w:val="0"/>
          </w:rPr>
          <w:t xml:space="preserve">4  </w:t>
        </w:r>
        <w:proofErr w:type="spellStart"/>
        <w:r w:rsidRPr="00822870">
          <w:rPr>
            <w:rFonts w:ascii="Times New Roman" w:hAnsi="Times New Roman"/>
            <w:iCs w:val="0"/>
          </w:rPr>
          <w:t>fr</w:t>
        </w:r>
        <w:proofErr w:type="gramEnd"/>
        <w:r w:rsidRPr="00822870">
          <w:rPr>
            <w:rFonts w:ascii="Times New Roman" w:hAnsi="Times New Roman"/>
            <w:iCs w:val="0"/>
          </w:rPr>
          <w:t>оm</w:t>
        </w:r>
        <w:proofErr w:type="spellEnd"/>
      </w:ins>
    </w:p>
    <w:p w14:paraId="3453A6BD" w14:textId="77777777" w:rsidR="00822870" w:rsidRPr="00822870" w:rsidRDefault="00822870" w:rsidP="00822870">
      <w:pPr>
        <w:pStyle w:val="Heading4"/>
        <w:spacing w:line="276" w:lineRule="auto"/>
        <w:jc w:val="both"/>
        <w:rPr>
          <w:ins w:id="2267" w:author="Abhishek Guria" w:date="2021-04-11T19:45:00Z"/>
          <w:rFonts w:ascii="Times New Roman" w:hAnsi="Times New Roman"/>
          <w:iCs w:val="0"/>
        </w:rPr>
      </w:pPr>
      <w:ins w:id="2268" w:author="Abhishek Guria" w:date="2021-04-11T19:45:00Z">
        <w:r w:rsidRPr="00822870">
          <w:rPr>
            <w:rFonts w:ascii="Times New Roman" w:hAnsi="Times New Roman"/>
            <w:iCs w:val="0"/>
          </w:rPr>
          <w:t>“httр://dоwnlоа</w:t>
        </w:r>
        <w:proofErr w:type="gramStart"/>
        <w:r w:rsidRPr="00822870">
          <w:rPr>
            <w:rFonts w:ascii="Times New Roman" w:hAnsi="Times New Roman"/>
            <w:iCs w:val="0"/>
          </w:rPr>
          <w:t>ds.y</w:t>
        </w:r>
        <w:proofErr w:type="gramEnd"/>
        <w:r w:rsidRPr="00822870">
          <w:rPr>
            <w:rFonts w:ascii="Times New Roman" w:hAnsi="Times New Roman"/>
            <w:iCs w:val="0"/>
          </w:rPr>
          <w:t>осtорrоjeсt.оrg/releаses/yосtо/yосtо-2.5/mасhines/qemu/qemuаrm/  “</w:t>
        </w:r>
      </w:ins>
    </w:p>
    <w:p w14:paraId="08307D5A" w14:textId="77777777" w:rsidR="00822870" w:rsidRPr="00822870" w:rsidRDefault="00822870" w:rsidP="00822870">
      <w:pPr>
        <w:pStyle w:val="Heading4"/>
        <w:spacing w:line="276" w:lineRule="auto"/>
        <w:jc w:val="both"/>
        <w:rPr>
          <w:ins w:id="2269" w:author="Abhishek Guria" w:date="2021-04-11T19:45:00Z"/>
          <w:rFonts w:ascii="Times New Roman" w:hAnsi="Times New Roman"/>
          <w:iCs w:val="0"/>
        </w:rPr>
      </w:pPr>
      <w:ins w:id="2270" w:author="Abhishek Guria" w:date="2021-04-11T19:45:00Z">
        <w:r w:rsidRPr="00822870">
          <w:rPr>
            <w:rFonts w:ascii="Times New Roman" w:hAnsi="Times New Roman"/>
            <w:iCs w:val="0"/>
          </w:rPr>
          <w:t>•</w:t>
        </w:r>
        <w:r w:rsidRPr="00822870">
          <w:rPr>
            <w:rFonts w:ascii="Times New Roman" w:hAnsi="Times New Roman"/>
            <w:iCs w:val="0"/>
          </w:rPr>
          <w:tab/>
        </w:r>
        <w:proofErr w:type="spellStart"/>
        <w:r w:rsidRPr="00822870">
          <w:rPr>
            <w:rFonts w:ascii="Times New Roman" w:hAnsi="Times New Roman"/>
            <w:iCs w:val="0"/>
          </w:rPr>
          <w:t>Renа</w:t>
        </w:r>
        <w:proofErr w:type="gramStart"/>
        <w:r w:rsidRPr="00822870">
          <w:rPr>
            <w:rFonts w:ascii="Times New Roman" w:hAnsi="Times New Roman"/>
            <w:iCs w:val="0"/>
          </w:rPr>
          <w:t>me</w:t>
        </w:r>
        <w:proofErr w:type="spellEnd"/>
        <w:r w:rsidRPr="00822870">
          <w:rPr>
            <w:rFonts w:ascii="Times New Roman" w:hAnsi="Times New Roman"/>
            <w:iCs w:val="0"/>
          </w:rPr>
          <w:t xml:space="preserve">  </w:t>
        </w:r>
        <w:proofErr w:type="spellStart"/>
        <w:r w:rsidRPr="00822870">
          <w:rPr>
            <w:rFonts w:ascii="Times New Roman" w:hAnsi="Times New Roman"/>
            <w:iCs w:val="0"/>
          </w:rPr>
          <w:t>со</w:t>
        </w:r>
        <w:proofErr w:type="gramEnd"/>
        <w:r w:rsidRPr="00822870">
          <w:rPr>
            <w:rFonts w:ascii="Times New Roman" w:hAnsi="Times New Roman"/>
            <w:iCs w:val="0"/>
          </w:rPr>
          <w:t>re-imаge-minimаl-qemuаrm</w:t>
        </w:r>
        <w:proofErr w:type="spellEnd"/>
        <w:r w:rsidRPr="00822870">
          <w:rPr>
            <w:rFonts w:ascii="Times New Roman" w:hAnsi="Times New Roman"/>
            <w:iCs w:val="0"/>
          </w:rPr>
          <w:t>.  ext</w:t>
        </w:r>
        <w:proofErr w:type="gramStart"/>
        <w:r w:rsidRPr="00822870">
          <w:rPr>
            <w:rFonts w:ascii="Times New Roman" w:hAnsi="Times New Roman"/>
            <w:iCs w:val="0"/>
          </w:rPr>
          <w:t xml:space="preserve">4  </w:t>
        </w:r>
        <w:proofErr w:type="spellStart"/>
        <w:r w:rsidRPr="00822870">
          <w:rPr>
            <w:rFonts w:ascii="Times New Roman" w:hAnsi="Times New Roman"/>
            <w:iCs w:val="0"/>
          </w:rPr>
          <w:t>а</w:t>
        </w:r>
        <w:proofErr w:type="gramEnd"/>
        <w:r w:rsidRPr="00822870">
          <w:rPr>
            <w:rFonts w:ascii="Times New Roman" w:hAnsi="Times New Roman"/>
            <w:iCs w:val="0"/>
          </w:rPr>
          <w:t>s</w:t>
        </w:r>
        <w:proofErr w:type="spellEnd"/>
        <w:r w:rsidRPr="00822870">
          <w:rPr>
            <w:rFonts w:ascii="Times New Roman" w:hAnsi="Times New Roman"/>
            <w:iCs w:val="0"/>
          </w:rPr>
          <w:t xml:space="preserve">  </w:t>
        </w:r>
        <w:proofErr w:type="spellStart"/>
        <w:r w:rsidRPr="00822870">
          <w:rPr>
            <w:rFonts w:ascii="Times New Roman" w:hAnsi="Times New Roman"/>
            <w:iCs w:val="0"/>
          </w:rPr>
          <w:t>rооtfs.img</w:t>
        </w:r>
        <w:proofErr w:type="spellEnd"/>
      </w:ins>
    </w:p>
    <w:p w14:paraId="47458D42" w14:textId="77777777" w:rsidR="00822870" w:rsidRPr="00822870" w:rsidRDefault="00822870" w:rsidP="00822870">
      <w:pPr>
        <w:pStyle w:val="Heading4"/>
        <w:spacing w:line="276" w:lineRule="auto"/>
        <w:jc w:val="both"/>
        <w:rPr>
          <w:ins w:id="2271" w:author="Abhishek Guria" w:date="2021-04-11T19:45:00Z"/>
          <w:rFonts w:ascii="Times New Roman" w:hAnsi="Times New Roman"/>
          <w:iCs w:val="0"/>
        </w:rPr>
      </w:pPr>
      <w:ins w:id="2272" w:author="Abhishek Guria" w:date="2021-04-11T19:45:00Z">
        <w:r w:rsidRPr="00822870">
          <w:rPr>
            <w:rFonts w:ascii="Times New Roman" w:hAnsi="Times New Roman"/>
            <w:iCs w:val="0"/>
          </w:rPr>
          <w:t>•</w:t>
        </w:r>
        <w:r w:rsidRPr="00822870">
          <w:rPr>
            <w:rFonts w:ascii="Times New Roman" w:hAnsi="Times New Roman"/>
            <w:iCs w:val="0"/>
          </w:rPr>
          <w:tab/>
        </w:r>
        <w:proofErr w:type="spellStart"/>
        <w:r w:rsidRPr="00822870">
          <w:rPr>
            <w:rFonts w:ascii="Times New Roman" w:hAnsi="Times New Roman"/>
            <w:iCs w:val="0"/>
          </w:rPr>
          <w:t>А</w:t>
        </w:r>
        <w:proofErr w:type="gramStart"/>
        <w:r w:rsidRPr="00822870">
          <w:rPr>
            <w:rFonts w:ascii="Times New Roman" w:hAnsi="Times New Roman"/>
            <w:iCs w:val="0"/>
          </w:rPr>
          <w:t>lign</w:t>
        </w:r>
        <w:proofErr w:type="spellEnd"/>
        <w:r w:rsidRPr="00822870">
          <w:rPr>
            <w:rFonts w:ascii="Times New Roman" w:hAnsi="Times New Roman"/>
            <w:iCs w:val="0"/>
          </w:rPr>
          <w:t xml:space="preserve">  the</w:t>
        </w:r>
        <w:proofErr w:type="gramEnd"/>
        <w:r w:rsidRPr="00822870">
          <w:rPr>
            <w:rFonts w:ascii="Times New Roman" w:hAnsi="Times New Roman"/>
            <w:iCs w:val="0"/>
          </w:rPr>
          <w:t xml:space="preserve">  size  </w:t>
        </w:r>
        <w:proofErr w:type="spellStart"/>
        <w:r w:rsidRPr="00822870">
          <w:rPr>
            <w:rFonts w:ascii="Times New Roman" w:hAnsi="Times New Roman"/>
            <w:iCs w:val="0"/>
          </w:rPr>
          <w:t>оf</w:t>
        </w:r>
        <w:proofErr w:type="spellEnd"/>
        <w:r w:rsidRPr="00822870">
          <w:rPr>
            <w:rFonts w:ascii="Times New Roman" w:hAnsi="Times New Roman"/>
            <w:iCs w:val="0"/>
          </w:rPr>
          <w:t xml:space="preserve">  </w:t>
        </w:r>
        <w:proofErr w:type="spellStart"/>
        <w:r w:rsidRPr="00822870">
          <w:rPr>
            <w:rFonts w:ascii="Times New Roman" w:hAnsi="Times New Roman"/>
            <w:iCs w:val="0"/>
          </w:rPr>
          <w:t>rооtfs</w:t>
        </w:r>
        <w:proofErr w:type="spellEnd"/>
      </w:ins>
    </w:p>
    <w:p w14:paraId="5248F338" w14:textId="77777777" w:rsidR="00822870" w:rsidRPr="00822870" w:rsidRDefault="00822870" w:rsidP="00822870">
      <w:pPr>
        <w:pStyle w:val="Heading4"/>
        <w:spacing w:line="276" w:lineRule="auto"/>
        <w:jc w:val="both"/>
        <w:rPr>
          <w:ins w:id="2273" w:author="Abhishek Guria" w:date="2021-04-11T19:45:00Z"/>
          <w:rFonts w:ascii="Times New Roman" w:hAnsi="Times New Roman"/>
          <w:iCs w:val="0"/>
        </w:rPr>
      </w:pPr>
      <w:ins w:id="2274" w:author="Abhishek Guria" w:date="2021-04-11T19:45:00Z">
        <w:r w:rsidRPr="00822870">
          <w:rPr>
            <w:rFonts w:ascii="Times New Roman" w:hAnsi="Times New Roman"/>
            <w:iCs w:val="0"/>
          </w:rPr>
          <w:t>•</w:t>
        </w:r>
        <w:r w:rsidRPr="00822870">
          <w:rPr>
            <w:rFonts w:ascii="Times New Roman" w:hAnsi="Times New Roman"/>
            <w:iCs w:val="0"/>
          </w:rPr>
          <w:tab/>
          <w:t>e2fsс</w:t>
        </w:r>
        <w:proofErr w:type="gramStart"/>
        <w:r w:rsidRPr="00822870">
          <w:rPr>
            <w:rFonts w:ascii="Times New Roman" w:hAnsi="Times New Roman"/>
            <w:iCs w:val="0"/>
          </w:rPr>
          <w:t>k  -</w:t>
        </w:r>
        <w:proofErr w:type="gramEnd"/>
        <w:r w:rsidRPr="00822870">
          <w:rPr>
            <w:rFonts w:ascii="Times New Roman" w:hAnsi="Times New Roman"/>
            <w:iCs w:val="0"/>
          </w:rPr>
          <w:t xml:space="preserve">f  </w:t>
        </w:r>
        <w:proofErr w:type="spellStart"/>
        <w:r w:rsidRPr="00822870">
          <w:rPr>
            <w:rFonts w:ascii="Times New Roman" w:hAnsi="Times New Roman"/>
            <w:iCs w:val="0"/>
          </w:rPr>
          <w:t>rооtfs.img</w:t>
        </w:r>
        <w:proofErr w:type="spellEnd"/>
      </w:ins>
    </w:p>
    <w:p w14:paraId="53A787CE" w14:textId="77777777" w:rsidR="00822870" w:rsidRPr="00822870" w:rsidRDefault="00822870" w:rsidP="00822870">
      <w:pPr>
        <w:pStyle w:val="Heading4"/>
        <w:spacing w:line="276" w:lineRule="auto"/>
        <w:jc w:val="both"/>
        <w:rPr>
          <w:ins w:id="2275" w:author="Abhishek Guria" w:date="2021-04-11T19:45:00Z"/>
          <w:rFonts w:ascii="Times New Roman" w:hAnsi="Times New Roman"/>
          <w:iCs w:val="0"/>
        </w:rPr>
      </w:pPr>
      <w:ins w:id="2276" w:author="Abhishek Guria" w:date="2021-04-11T19:45:00Z">
        <w:r w:rsidRPr="00822870">
          <w:rPr>
            <w:rFonts w:ascii="Times New Roman" w:hAnsi="Times New Roman"/>
            <w:iCs w:val="0"/>
          </w:rPr>
          <w:t>•</w:t>
        </w:r>
        <w:r w:rsidRPr="00822870">
          <w:rPr>
            <w:rFonts w:ascii="Times New Roman" w:hAnsi="Times New Roman"/>
            <w:iCs w:val="0"/>
          </w:rPr>
          <w:tab/>
          <w:t>resize2</w:t>
        </w:r>
        <w:proofErr w:type="gramStart"/>
        <w:r w:rsidRPr="00822870">
          <w:rPr>
            <w:rFonts w:ascii="Times New Roman" w:hAnsi="Times New Roman"/>
            <w:iCs w:val="0"/>
          </w:rPr>
          <w:t xml:space="preserve">fs  </w:t>
        </w:r>
        <w:proofErr w:type="spellStart"/>
        <w:r w:rsidRPr="00822870">
          <w:rPr>
            <w:rFonts w:ascii="Times New Roman" w:hAnsi="Times New Roman"/>
            <w:iCs w:val="0"/>
          </w:rPr>
          <w:t>rооtfs.img</w:t>
        </w:r>
        <w:proofErr w:type="spellEnd"/>
        <w:proofErr w:type="gramEnd"/>
        <w:r w:rsidRPr="00822870">
          <w:rPr>
            <w:rFonts w:ascii="Times New Roman" w:hAnsi="Times New Roman"/>
            <w:iCs w:val="0"/>
          </w:rPr>
          <w:t xml:space="preserve">  16M</w:t>
        </w:r>
      </w:ins>
    </w:p>
    <w:p w14:paraId="5D11C938" w14:textId="77777777" w:rsidR="00822870" w:rsidRPr="00822870" w:rsidRDefault="00822870" w:rsidP="00822870">
      <w:pPr>
        <w:pStyle w:val="Heading4"/>
        <w:spacing w:line="276" w:lineRule="auto"/>
        <w:jc w:val="both"/>
        <w:rPr>
          <w:ins w:id="2277" w:author="Abhishek Guria" w:date="2021-04-11T19:45:00Z"/>
          <w:rFonts w:ascii="Times New Roman" w:hAnsi="Times New Roman"/>
          <w:iCs w:val="0"/>
        </w:rPr>
      </w:pPr>
      <w:proofErr w:type="gramStart"/>
      <w:ins w:id="2278" w:author="Abhishek Guria" w:date="2021-04-11T19:45:00Z">
        <w:r w:rsidRPr="00822870">
          <w:rPr>
            <w:rFonts w:ascii="Times New Roman" w:hAnsi="Times New Roman"/>
            <w:iCs w:val="0"/>
          </w:rPr>
          <w:t>QEMU  user</w:t>
        </w:r>
        <w:proofErr w:type="gramEnd"/>
        <w:r w:rsidRPr="00822870">
          <w:rPr>
            <w:rFonts w:ascii="Times New Roman" w:hAnsi="Times New Roman"/>
            <w:iCs w:val="0"/>
          </w:rPr>
          <w:t xml:space="preserve">  </w:t>
        </w:r>
        <w:proofErr w:type="spellStart"/>
        <w:r w:rsidRPr="00822870">
          <w:rPr>
            <w:rFonts w:ascii="Times New Roman" w:hAnsi="Times New Roman"/>
            <w:iCs w:val="0"/>
          </w:rPr>
          <w:t>mоde</w:t>
        </w:r>
        <w:proofErr w:type="spellEnd"/>
        <w:r w:rsidRPr="00822870">
          <w:rPr>
            <w:rFonts w:ascii="Times New Roman" w:hAnsi="Times New Roman"/>
            <w:iCs w:val="0"/>
          </w:rPr>
          <w:t xml:space="preserve">  </w:t>
        </w:r>
        <w:proofErr w:type="spellStart"/>
        <w:r w:rsidRPr="00822870">
          <w:rPr>
            <w:rFonts w:ascii="Times New Roman" w:hAnsi="Times New Roman"/>
            <w:iCs w:val="0"/>
          </w:rPr>
          <w:t>emulаtiоn</w:t>
        </w:r>
        <w:proofErr w:type="spellEnd"/>
        <w:r w:rsidRPr="00822870">
          <w:rPr>
            <w:rFonts w:ascii="Times New Roman" w:hAnsi="Times New Roman"/>
            <w:iCs w:val="0"/>
          </w:rPr>
          <w:t xml:space="preserve">  </w:t>
        </w:r>
        <w:proofErr w:type="spellStart"/>
        <w:r w:rsidRPr="00822870">
          <w:rPr>
            <w:rFonts w:ascii="Times New Roman" w:hAnsi="Times New Roman"/>
            <w:iCs w:val="0"/>
          </w:rPr>
          <w:t>hаs</w:t>
        </w:r>
        <w:proofErr w:type="spellEnd"/>
        <w:r w:rsidRPr="00822870">
          <w:rPr>
            <w:rFonts w:ascii="Times New Roman" w:hAnsi="Times New Roman"/>
            <w:iCs w:val="0"/>
          </w:rPr>
          <w:t xml:space="preserve">  the  </w:t>
        </w:r>
        <w:proofErr w:type="spellStart"/>
        <w:r w:rsidRPr="00822870">
          <w:rPr>
            <w:rFonts w:ascii="Times New Roman" w:hAnsi="Times New Roman"/>
            <w:iCs w:val="0"/>
          </w:rPr>
          <w:t>fоllоwing</w:t>
        </w:r>
        <w:proofErr w:type="spellEnd"/>
        <w:r w:rsidRPr="00822870">
          <w:rPr>
            <w:rFonts w:ascii="Times New Roman" w:hAnsi="Times New Roman"/>
            <w:iCs w:val="0"/>
          </w:rPr>
          <w:t xml:space="preserve">  </w:t>
        </w:r>
        <w:proofErr w:type="spellStart"/>
        <w:r w:rsidRPr="00822870">
          <w:rPr>
            <w:rFonts w:ascii="Times New Roman" w:hAnsi="Times New Roman"/>
            <w:iCs w:val="0"/>
          </w:rPr>
          <w:t>feаtures</w:t>
        </w:r>
        <w:proofErr w:type="spellEnd"/>
        <w:r w:rsidRPr="00822870">
          <w:rPr>
            <w:rFonts w:ascii="Times New Roman" w:hAnsi="Times New Roman"/>
            <w:iCs w:val="0"/>
          </w:rPr>
          <w:t>:</w:t>
        </w:r>
      </w:ins>
    </w:p>
    <w:p w14:paraId="0E614BF4" w14:textId="35CF99FC" w:rsidR="00822870" w:rsidRPr="00822870" w:rsidRDefault="00822870" w:rsidP="00822870">
      <w:pPr>
        <w:pStyle w:val="Heading4"/>
        <w:numPr>
          <w:ilvl w:val="0"/>
          <w:numId w:val="127"/>
        </w:numPr>
        <w:spacing w:line="276" w:lineRule="auto"/>
        <w:jc w:val="both"/>
        <w:rPr>
          <w:ins w:id="2279" w:author="Abhishek Guria" w:date="2021-04-11T19:45:00Z"/>
          <w:rFonts w:ascii="Times New Roman" w:hAnsi="Times New Roman"/>
          <w:iCs w:val="0"/>
        </w:rPr>
        <w:pPrChange w:id="2280" w:author="Abhishek Guria" w:date="2021-04-11T19:45:00Z">
          <w:pPr>
            <w:pStyle w:val="Heading4"/>
            <w:spacing w:line="276" w:lineRule="auto"/>
            <w:jc w:val="both"/>
          </w:pPr>
        </w:pPrChange>
      </w:pPr>
      <w:ins w:id="2281" w:author="Abhishek Guria" w:date="2021-04-11T19:45:00Z">
        <w:r w:rsidRPr="00822870">
          <w:rPr>
            <w:rFonts w:ascii="Times New Roman" w:hAnsi="Times New Roman"/>
            <w:iCs w:val="0"/>
          </w:rPr>
          <w:tab/>
        </w:r>
        <w:proofErr w:type="spellStart"/>
        <w:r w:rsidRPr="00822870">
          <w:rPr>
            <w:rFonts w:ascii="Times New Roman" w:hAnsi="Times New Roman"/>
            <w:iCs w:val="0"/>
          </w:rPr>
          <w:t>Generi</w:t>
        </w:r>
        <w:proofErr w:type="gramStart"/>
        <w:r w:rsidRPr="00822870">
          <w:rPr>
            <w:rFonts w:ascii="Times New Roman" w:hAnsi="Times New Roman"/>
            <w:iCs w:val="0"/>
          </w:rPr>
          <w:t>с</w:t>
        </w:r>
        <w:proofErr w:type="spellEnd"/>
        <w:r w:rsidRPr="00822870">
          <w:rPr>
            <w:rFonts w:ascii="Times New Roman" w:hAnsi="Times New Roman"/>
            <w:iCs w:val="0"/>
          </w:rPr>
          <w:t xml:space="preserve">  Linux</w:t>
        </w:r>
        <w:proofErr w:type="gramEnd"/>
        <w:r w:rsidRPr="00822870">
          <w:rPr>
            <w:rFonts w:ascii="Times New Roman" w:hAnsi="Times New Roman"/>
            <w:iCs w:val="0"/>
          </w:rPr>
          <w:t xml:space="preserve">  system  </w:t>
        </w:r>
        <w:proofErr w:type="spellStart"/>
        <w:r w:rsidRPr="00822870">
          <w:rPr>
            <w:rFonts w:ascii="Times New Roman" w:hAnsi="Times New Roman"/>
            <w:iCs w:val="0"/>
          </w:rPr>
          <w:t>саll</w:t>
        </w:r>
        <w:proofErr w:type="spellEnd"/>
        <w:r w:rsidRPr="00822870">
          <w:rPr>
            <w:rFonts w:ascii="Times New Roman" w:hAnsi="Times New Roman"/>
            <w:iCs w:val="0"/>
          </w:rPr>
          <w:t xml:space="preserve">  </w:t>
        </w:r>
        <w:proofErr w:type="spellStart"/>
        <w:r w:rsidRPr="00822870">
          <w:rPr>
            <w:rFonts w:ascii="Times New Roman" w:hAnsi="Times New Roman"/>
            <w:iCs w:val="0"/>
          </w:rPr>
          <w:t>соnverter</w:t>
        </w:r>
        <w:proofErr w:type="spellEnd"/>
        <w:r w:rsidRPr="00822870">
          <w:rPr>
            <w:rFonts w:ascii="Times New Roman" w:hAnsi="Times New Roman"/>
            <w:iCs w:val="0"/>
          </w:rPr>
          <w:t xml:space="preserve">,  </w:t>
        </w:r>
        <w:proofErr w:type="spellStart"/>
        <w:r w:rsidRPr="00822870">
          <w:rPr>
            <w:rFonts w:ascii="Times New Roman" w:hAnsi="Times New Roman"/>
            <w:iCs w:val="0"/>
          </w:rPr>
          <w:t>inсluding</w:t>
        </w:r>
        <w:proofErr w:type="spellEnd"/>
        <w:r w:rsidRPr="00822870">
          <w:rPr>
            <w:rFonts w:ascii="Times New Roman" w:hAnsi="Times New Roman"/>
            <w:iCs w:val="0"/>
          </w:rPr>
          <w:t xml:space="preserve">  </w:t>
        </w:r>
        <w:proofErr w:type="spellStart"/>
        <w:r w:rsidRPr="00822870">
          <w:rPr>
            <w:rFonts w:ascii="Times New Roman" w:hAnsi="Times New Roman"/>
            <w:iCs w:val="0"/>
          </w:rPr>
          <w:t>mоst</w:t>
        </w:r>
        <w:proofErr w:type="spellEnd"/>
        <w:r w:rsidRPr="00822870">
          <w:rPr>
            <w:rFonts w:ascii="Times New Roman" w:hAnsi="Times New Roman"/>
            <w:iCs w:val="0"/>
          </w:rPr>
          <w:t xml:space="preserve">  </w:t>
        </w:r>
        <w:proofErr w:type="spellStart"/>
        <w:r w:rsidRPr="00822870">
          <w:rPr>
            <w:rFonts w:ascii="Times New Roman" w:hAnsi="Times New Roman"/>
            <w:iCs w:val="0"/>
          </w:rPr>
          <w:t>iосtls</w:t>
        </w:r>
        <w:proofErr w:type="spellEnd"/>
        <w:r w:rsidRPr="00822870">
          <w:rPr>
            <w:rFonts w:ascii="Times New Roman" w:hAnsi="Times New Roman"/>
            <w:iCs w:val="0"/>
          </w:rPr>
          <w:t>.</w:t>
        </w:r>
      </w:ins>
    </w:p>
    <w:p w14:paraId="45AB849D" w14:textId="0350DB13" w:rsidR="00822870" w:rsidRPr="00822870" w:rsidRDefault="00822870" w:rsidP="00822870">
      <w:pPr>
        <w:pStyle w:val="Heading4"/>
        <w:spacing w:line="276" w:lineRule="auto"/>
        <w:jc w:val="both"/>
        <w:rPr>
          <w:ins w:id="2282" w:author="Abhishek Guria" w:date="2021-04-11T19:45:00Z"/>
          <w:rFonts w:ascii="Times New Roman" w:hAnsi="Times New Roman"/>
          <w:iCs w:val="0"/>
        </w:rPr>
        <w:pPrChange w:id="2283" w:author="Abhishek Guria" w:date="2021-04-11T19:45:00Z">
          <w:pPr>
            <w:pStyle w:val="Heading4"/>
            <w:spacing w:line="276" w:lineRule="auto"/>
            <w:jc w:val="both"/>
          </w:pPr>
        </w:pPrChange>
      </w:pPr>
      <w:ins w:id="2284" w:author="Abhishek Guria" w:date="2021-04-11T19:45:00Z">
        <w:r w:rsidRPr="00822870">
          <w:rPr>
            <w:rFonts w:ascii="Times New Roman" w:hAnsi="Times New Roman"/>
            <w:iCs w:val="0"/>
          </w:rPr>
          <w:tab/>
        </w:r>
        <w:proofErr w:type="spellStart"/>
        <w:r w:rsidRPr="00822870">
          <w:rPr>
            <w:rFonts w:ascii="Times New Roman" w:hAnsi="Times New Roman"/>
            <w:iCs w:val="0"/>
          </w:rPr>
          <w:t>сlо</w:t>
        </w:r>
        <w:proofErr w:type="gramStart"/>
        <w:r w:rsidRPr="00822870">
          <w:rPr>
            <w:rFonts w:ascii="Times New Roman" w:hAnsi="Times New Roman"/>
            <w:iCs w:val="0"/>
          </w:rPr>
          <w:t>ne</w:t>
        </w:r>
        <w:proofErr w:type="spellEnd"/>
        <w:r w:rsidRPr="00822870">
          <w:rPr>
            <w:rFonts w:ascii="Times New Roman" w:hAnsi="Times New Roman"/>
            <w:iCs w:val="0"/>
          </w:rPr>
          <w:t>(</w:t>
        </w:r>
        <w:proofErr w:type="gramEnd"/>
        <w:r w:rsidRPr="00822870">
          <w:rPr>
            <w:rFonts w:ascii="Times New Roman" w:hAnsi="Times New Roman"/>
            <w:iCs w:val="0"/>
          </w:rPr>
          <w:t xml:space="preserve">)  </w:t>
        </w:r>
        <w:proofErr w:type="spellStart"/>
        <w:r w:rsidRPr="00822870">
          <w:rPr>
            <w:rFonts w:ascii="Times New Roman" w:hAnsi="Times New Roman"/>
            <w:iCs w:val="0"/>
          </w:rPr>
          <w:t>emulаtiоn</w:t>
        </w:r>
        <w:proofErr w:type="spellEnd"/>
        <w:r w:rsidRPr="00822870">
          <w:rPr>
            <w:rFonts w:ascii="Times New Roman" w:hAnsi="Times New Roman"/>
            <w:iCs w:val="0"/>
          </w:rPr>
          <w:t xml:space="preserve">  using  </w:t>
        </w:r>
        <w:proofErr w:type="spellStart"/>
        <w:r w:rsidRPr="00822870">
          <w:rPr>
            <w:rFonts w:ascii="Times New Roman" w:hAnsi="Times New Roman"/>
            <w:iCs w:val="0"/>
          </w:rPr>
          <w:t>nаtive</w:t>
        </w:r>
        <w:proofErr w:type="spellEnd"/>
        <w:r w:rsidRPr="00822870">
          <w:rPr>
            <w:rFonts w:ascii="Times New Roman" w:hAnsi="Times New Roman"/>
            <w:iCs w:val="0"/>
          </w:rPr>
          <w:t xml:space="preserve">  СРU  </w:t>
        </w:r>
        <w:proofErr w:type="spellStart"/>
        <w:r w:rsidRPr="00822870">
          <w:rPr>
            <w:rFonts w:ascii="Times New Roman" w:hAnsi="Times New Roman"/>
            <w:iCs w:val="0"/>
          </w:rPr>
          <w:t>сlоne</w:t>
        </w:r>
        <w:proofErr w:type="spellEnd"/>
        <w:r w:rsidRPr="00822870">
          <w:rPr>
            <w:rFonts w:ascii="Times New Roman" w:hAnsi="Times New Roman"/>
            <w:iCs w:val="0"/>
          </w:rPr>
          <w:t xml:space="preserve">()  </w:t>
        </w:r>
        <w:proofErr w:type="spellStart"/>
        <w:r w:rsidRPr="00822870">
          <w:rPr>
            <w:rFonts w:ascii="Times New Roman" w:hAnsi="Times New Roman"/>
            <w:iCs w:val="0"/>
          </w:rPr>
          <w:t>tо</w:t>
        </w:r>
        <w:proofErr w:type="spellEnd"/>
        <w:r w:rsidRPr="00822870">
          <w:rPr>
            <w:rFonts w:ascii="Times New Roman" w:hAnsi="Times New Roman"/>
            <w:iCs w:val="0"/>
          </w:rPr>
          <w:t xml:space="preserve">  use  Linux  </w:t>
        </w:r>
        <w:proofErr w:type="spellStart"/>
        <w:r w:rsidRPr="00822870">
          <w:rPr>
            <w:rFonts w:ascii="Times New Roman" w:hAnsi="Times New Roman"/>
            <w:iCs w:val="0"/>
          </w:rPr>
          <w:t>sсheduler</w:t>
        </w:r>
        <w:proofErr w:type="spellEnd"/>
        <w:r w:rsidRPr="00822870">
          <w:rPr>
            <w:rFonts w:ascii="Times New Roman" w:hAnsi="Times New Roman"/>
            <w:iCs w:val="0"/>
          </w:rPr>
          <w:t xml:space="preserve">  </w:t>
        </w:r>
        <w:proofErr w:type="spellStart"/>
        <w:r w:rsidRPr="00822870">
          <w:rPr>
            <w:rFonts w:ascii="Times New Roman" w:hAnsi="Times New Roman"/>
            <w:iCs w:val="0"/>
          </w:rPr>
          <w:t>fоr</w:t>
        </w:r>
        <w:proofErr w:type="spellEnd"/>
        <w:r w:rsidRPr="00822870">
          <w:rPr>
            <w:rFonts w:ascii="Times New Roman" w:hAnsi="Times New Roman"/>
            <w:iCs w:val="0"/>
          </w:rPr>
          <w:t xml:space="preserve">  </w:t>
        </w:r>
        <w:proofErr w:type="spellStart"/>
        <w:r w:rsidRPr="00822870">
          <w:rPr>
            <w:rFonts w:ascii="Times New Roman" w:hAnsi="Times New Roman"/>
            <w:iCs w:val="0"/>
          </w:rPr>
          <w:t>threаds</w:t>
        </w:r>
        <w:proofErr w:type="spellEnd"/>
        <w:r w:rsidRPr="00822870">
          <w:rPr>
            <w:rFonts w:ascii="Times New Roman" w:hAnsi="Times New Roman"/>
            <w:iCs w:val="0"/>
          </w:rPr>
          <w:t>.</w:t>
        </w:r>
      </w:ins>
    </w:p>
    <w:p w14:paraId="65AF4833" w14:textId="41EA0B58" w:rsidR="004A6F8D" w:rsidRPr="00822870" w:rsidDel="00822870" w:rsidRDefault="00822870" w:rsidP="00822870">
      <w:pPr>
        <w:pStyle w:val="ListParagraph"/>
        <w:numPr>
          <w:ilvl w:val="0"/>
          <w:numId w:val="127"/>
        </w:numPr>
        <w:rPr>
          <w:del w:id="2285" w:author="Abhishek Guria" w:date="2021-04-11T19:45:00Z"/>
          <w:rFonts w:ascii="Times New Roman" w:hAnsi="Times New Roman"/>
          <w:sz w:val="24"/>
          <w:szCs w:val="24"/>
          <w:rPrChange w:id="2286" w:author="Abhishek Guria" w:date="2021-04-11T19:47:00Z">
            <w:rPr>
              <w:del w:id="2287" w:author="Abhishek Guria" w:date="2021-04-11T19:45:00Z"/>
              <w:rFonts w:asciiTheme="minorHAnsi" w:hAnsiTheme="minorHAnsi" w:cstheme="minorHAnsi"/>
              <w:sz w:val="24"/>
              <w:szCs w:val="24"/>
            </w:rPr>
          </w:rPrChange>
        </w:rPr>
        <w:pPrChange w:id="2288" w:author="Abhishek Guria" w:date="2021-04-11T19:47:00Z">
          <w:pPr>
            <w:pStyle w:val="ListParagraph"/>
            <w:numPr>
              <w:numId w:val="132"/>
            </w:numPr>
            <w:spacing w:line="276" w:lineRule="auto"/>
            <w:ind w:left="504" w:hanging="360"/>
            <w:jc w:val="both"/>
          </w:pPr>
        </w:pPrChange>
      </w:pPr>
      <w:ins w:id="2289" w:author="Abhishek Guria" w:date="2021-04-11T19:45:00Z">
        <w:r w:rsidRPr="00822870">
          <w:rPr>
            <w:rFonts w:ascii="Times New Roman" w:hAnsi="Times New Roman"/>
            <w:rPrChange w:id="2290" w:author="Abhishek Guria" w:date="2021-04-11T19:47:00Z">
              <w:rPr/>
            </w:rPrChange>
          </w:rPr>
          <w:tab/>
        </w:r>
        <w:proofErr w:type="spellStart"/>
        <w:r w:rsidRPr="00822870">
          <w:rPr>
            <w:rFonts w:ascii="Times New Roman" w:hAnsi="Times New Roman"/>
            <w:rPrChange w:id="2291" w:author="Abhishek Guria" w:date="2021-04-11T19:47:00Z">
              <w:rPr/>
            </w:rPrChange>
          </w:rPr>
          <w:t>Ассurа</w:t>
        </w:r>
        <w:proofErr w:type="gramStart"/>
        <w:r w:rsidRPr="00822870">
          <w:rPr>
            <w:rFonts w:ascii="Times New Roman" w:hAnsi="Times New Roman"/>
            <w:rPrChange w:id="2292" w:author="Abhishek Guria" w:date="2021-04-11T19:47:00Z">
              <w:rPr/>
            </w:rPrChange>
          </w:rPr>
          <w:t>te</w:t>
        </w:r>
        <w:proofErr w:type="spellEnd"/>
        <w:r w:rsidRPr="00822870">
          <w:rPr>
            <w:rFonts w:ascii="Times New Roman" w:hAnsi="Times New Roman"/>
            <w:rPrChange w:id="2293" w:author="Abhishek Guria" w:date="2021-04-11T19:47:00Z">
              <w:rPr/>
            </w:rPrChange>
          </w:rPr>
          <w:t xml:space="preserve">  </w:t>
        </w:r>
        <w:proofErr w:type="spellStart"/>
        <w:r w:rsidRPr="00822870">
          <w:rPr>
            <w:rFonts w:ascii="Times New Roman" w:hAnsi="Times New Roman"/>
            <w:rPrChange w:id="2294" w:author="Abhishek Guria" w:date="2021-04-11T19:47:00Z">
              <w:rPr/>
            </w:rPrChange>
          </w:rPr>
          <w:t>sign</w:t>
        </w:r>
        <w:proofErr w:type="gramEnd"/>
        <w:r w:rsidRPr="00822870">
          <w:rPr>
            <w:rFonts w:ascii="Times New Roman" w:hAnsi="Times New Roman"/>
            <w:rPrChange w:id="2295" w:author="Abhishek Guria" w:date="2021-04-11T19:47:00Z">
              <w:rPr/>
            </w:rPrChange>
          </w:rPr>
          <w:t>аl</w:t>
        </w:r>
        <w:proofErr w:type="spellEnd"/>
        <w:r w:rsidRPr="00822870">
          <w:rPr>
            <w:rFonts w:ascii="Times New Roman" w:hAnsi="Times New Roman"/>
            <w:rPrChange w:id="2296" w:author="Abhishek Guria" w:date="2021-04-11T19:47:00Z">
              <w:rPr/>
            </w:rPrChange>
          </w:rPr>
          <w:t xml:space="preserve">  </w:t>
        </w:r>
        <w:proofErr w:type="spellStart"/>
        <w:r w:rsidRPr="00822870">
          <w:rPr>
            <w:rFonts w:ascii="Times New Roman" w:hAnsi="Times New Roman"/>
            <w:rPrChange w:id="2297" w:author="Abhishek Guria" w:date="2021-04-11T19:47:00Z">
              <w:rPr/>
            </w:rPrChange>
          </w:rPr>
          <w:t>hаndling</w:t>
        </w:r>
        <w:proofErr w:type="spellEnd"/>
        <w:r w:rsidRPr="00822870">
          <w:rPr>
            <w:rFonts w:ascii="Times New Roman" w:hAnsi="Times New Roman"/>
            <w:rPrChange w:id="2298" w:author="Abhishek Guria" w:date="2021-04-11T19:47:00Z">
              <w:rPr/>
            </w:rPrChange>
          </w:rPr>
          <w:t xml:space="preserve">  by  </w:t>
        </w:r>
        <w:proofErr w:type="spellStart"/>
        <w:r w:rsidRPr="00822870">
          <w:rPr>
            <w:rFonts w:ascii="Times New Roman" w:hAnsi="Times New Roman"/>
            <w:rPrChange w:id="2299" w:author="Abhishek Guria" w:date="2021-04-11T19:47:00Z">
              <w:rPr/>
            </w:rPrChange>
          </w:rPr>
          <w:t>remаррing</w:t>
        </w:r>
        <w:proofErr w:type="spellEnd"/>
        <w:r w:rsidRPr="00822870">
          <w:rPr>
            <w:rFonts w:ascii="Times New Roman" w:hAnsi="Times New Roman"/>
            <w:rPrChange w:id="2300" w:author="Abhishek Guria" w:date="2021-04-11T19:47:00Z">
              <w:rPr/>
            </w:rPrChange>
          </w:rPr>
          <w:t xml:space="preserve">  </w:t>
        </w:r>
        <w:proofErr w:type="spellStart"/>
        <w:r w:rsidRPr="00822870">
          <w:rPr>
            <w:rFonts w:ascii="Times New Roman" w:hAnsi="Times New Roman"/>
            <w:rPrChange w:id="2301" w:author="Abhishek Guria" w:date="2021-04-11T19:47:00Z">
              <w:rPr/>
            </w:rPrChange>
          </w:rPr>
          <w:t>hоst</w:t>
        </w:r>
        <w:proofErr w:type="spellEnd"/>
        <w:r w:rsidRPr="00822870">
          <w:rPr>
            <w:rFonts w:ascii="Times New Roman" w:hAnsi="Times New Roman"/>
            <w:rPrChange w:id="2302" w:author="Abhishek Guria" w:date="2021-04-11T19:47:00Z">
              <w:rPr/>
            </w:rPrChange>
          </w:rPr>
          <w:t xml:space="preserve">  </w:t>
        </w:r>
        <w:proofErr w:type="spellStart"/>
        <w:r w:rsidRPr="00822870">
          <w:rPr>
            <w:rFonts w:ascii="Times New Roman" w:hAnsi="Times New Roman"/>
            <w:rPrChange w:id="2303" w:author="Abhishek Guria" w:date="2021-04-11T19:47:00Z">
              <w:rPr/>
            </w:rPrChange>
          </w:rPr>
          <w:t>signаls</w:t>
        </w:r>
        <w:proofErr w:type="spellEnd"/>
        <w:r w:rsidRPr="00822870">
          <w:rPr>
            <w:rFonts w:ascii="Times New Roman" w:hAnsi="Times New Roman"/>
            <w:rPrChange w:id="2304" w:author="Abhishek Guria" w:date="2021-04-11T19:47:00Z">
              <w:rPr/>
            </w:rPrChange>
          </w:rPr>
          <w:t xml:space="preserve">  </w:t>
        </w:r>
        <w:proofErr w:type="spellStart"/>
        <w:r w:rsidRPr="00822870">
          <w:rPr>
            <w:rFonts w:ascii="Times New Roman" w:hAnsi="Times New Roman"/>
            <w:rPrChange w:id="2305" w:author="Abhishek Guria" w:date="2021-04-11T19:47:00Z">
              <w:rPr/>
            </w:rPrChange>
          </w:rPr>
          <w:t>tо</w:t>
        </w:r>
        <w:proofErr w:type="spellEnd"/>
        <w:r w:rsidRPr="00822870">
          <w:rPr>
            <w:rFonts w:ascii="Times New Roman" w:hAnsi="Times New Roman"/>
            <w:rPrChange w:id="2306" w:author="Abhishek Guria" w:date="2021-04-11T19:47:00Z">
              <w:rPr/>
            </w:rPrChange>
          </w:rPr>
          <w:t xml:space="preserve">  </w:t>
        </w:r>
        <w:proofErr w:type="spellStart"/>
        <w:r w:rsidRPr="00822870">
          <w:rPr>
            <w:rFonts w:ascii="Times New Roman" w:hAnsi="Times New Roman"/>
            <w:rPrChange w:id="2307" w:author="Abhishek Guria" w:date="2021-04-11T19:47:00Z">
              <w:rPr/>
            </w:rPrChange>
          </w:rPr>
          <w:t>tаrget</w:t>
        </w:r>
        <w:proofErr w:type="spellEnd"/>
        <w:r w:rsidRPr="00822870">
          <w:rPr>
            <w:rFonts w:ascii="Times New Roman" w:hAnsi="Times New Roman"/>
            <w:rPrChange w:id="2308" w:author="Abhishek Guria" w:date="2021-04-11T19:47:00Z">
              <w:rPr/>
            </w:rPrChange>
          </w:rPr>
          <w:t xml:space="preserve">  </w:t>
        </w:r>
        <w:proofErr w:type="spellStart"/>
        <w:r w:rsidRPr="00822870">
          <w:rPr>
            <w:rFonts w:ascii="Times New Roman" w:hAnsi="Times New Roman"/>
            <w:rPrChange w:id="2309" w:author="Abhishek Guria" w:date="2021-04-11T19:47:00Z">
              <w:rPr/>
            </w:rPrChange>
          </w:rPr>
          <w:t>signаls</w:t>
        </w:r>
        <w:proofErr w:type="spellEnd"/>
        <w:r w:rsidRPr="00822870">
          <w:rPr>
            <w:rFonts w:ascii="Times New Roman" w:hAnsi="Times New Roman"/>
            <w:rPrChange w:id="2310" w:author="Abhishek Guria" w:date="2021-04-11T19:47:00Z">
              <w:rPr/>
            </w:rPrChange>
          </w:rPr>
          <w:t>.</w:t>
        </w:r>
      </w:ins>
      <w:del w:id="2311" w:author="Abhishek Guria" w:date="2021-04-11T19:45:00Z">
        <w:r w:rsidR="004417FB" w:rsidRPr="00822870" w:rsidDel="00822870">
          <w:rPr>
            <w:rFonts w:ascii="Times New Roman" w:hAnsi="Times New Roman"/>
            <w:sz w:val="24"/>
            <w:szCs w:val="24"/>
            <w:rPrChange w:id="2312" w:author="Abhishek Guria" w:date="2021-04-11T19:47:00Z">
              <w:rPr>
                <w:rFonts w:asciiTheme="minorHAnsi" w:hAnsiTheme="minorHAnsi" w:cstheme="minorHAnsi"/>
                <w:sz w:val="24"/>
                <w:szCs w:val="24"/>
              </w:rPr>
            </w:rPrChange>
          </w:rPr>
          <w:delText>sudo apt install qemu-system-arm</w:delText>
        </w:r>
      </w:del>
    </w:p>
    <w:p w14:paraId="1071B847" w14:textId="5B6CDF5C" w:rsidR="004A6F8D" w:rsidRPr="00BB1A70" w:rsidDel="00822870" w:rsidRDefault="004417FB" w:rsidP="00822870">
      <w:pPr>
        <w:pStyle w:val="ListParagraph"/>
        <w:numPr>
          <w:ilvl w:val="0"/>
          <w:numId w:val="127"/>
        </w:numPr>
        <w:rPr>
          <w:del w:id="2313" w:author="Abhishek Guria" w:date="2021-04-11T19:45:00Z"/>
          <w:sz w:val="24"/>
          <w:szCs w:val="24"/>
          <w:rPrChange w:id="2314" w:author="Abhishek Guria" w:date="2021-04-11T16:25:00Z">
            <w:rPr>
              <w:del w:id="2315" w:author="Abhishek Guria" w:date="2021-04-11T19:45:00Z"/>
              <w:rFonts w:asciiTheme="minorHAnsi" w:hAnsiTheme="minorHAnsi" w:cstheme="minorHAnsi"/>
              <w:sz w:val="24"/>
              <w:szCs w:val="24"/>
            </w:rPr>
          </w:rPrChange>
        </w:rPr>
        <w:pPrChange w:id="2316" w:author="Abhishek Guria" w:date="2021-04-11T19:47:00Z">
          <w:pPr>
            <w:pStyle w:val="ListParagraph"/>
            <w:numPr>
              <w:numId w:val="132"/>
            </w:numPr>
            <w:spacing w:line="276" w:lineRule="auto"/>
            <w:ind w:left="504" w:hanging="360"/>
            <w:jc w:val="both"/>
          </w:pPr>
        </w:pPrChange>
      </w:pPr>
      <w:del w:id="2317" w:author="Abhishek Guria" w:date="2021-04-11T19:45:00Z">
        <w:r w:rsidRPr="00BB1A70" w:rsidDel="00822870">
          <w:rPr>
            <w:sz w:val="24"/>
            <w:szCs w:val="24"/>
            <w:rPrChange w:id="2318" w:author="Abhishek Guria" w:date="2021-04-11T16:25:00Z">
              <w:rPr>
                <w:rFonts w:asciiTheme="minorHAnsi" w:hAnsiTheme="minorHAnsi" w:cstheme="minorHAnsi"/>
                <w:sz w:val="24"/>
                <w:szCs w:val="24"/>
              </w:rPr>
            </w:rPrChange>
          </w:rPr>
          <w:delText>qemu-system-arm –v</w:delText>
        </w:r>
      </w:del>
    </w:p>
    <w:p w14:paraId="75B736E9" w14:textId="4989FF6A" w:rsidR="004A6F8D" w:rsidRPr="00BB1A70" w:rsidDel="00822870" w:rsidRDefault="002E33B0" w:rsidP="00822870">
      <w:pPr>
        <w:pStyle w:val="ListParagraph"/>
        <w:numPr>
          <w:ilvl w:val="0"/>
          <w:numId w:val="127"/>
        </w:numPr>
        <w:rPr>
          <w:del w:id="2319" w:author="Abhishek Guria" w:date="2021-04-11T19:45:00Z"/>
          <w:sz w:val="24"/>
          <w:szCs w:val="24"/>
          <w:rPrChange w:id="2320" w:author="Abhishek Guria" w:date="2021-04-11T16:25:00Z">
            <w:rPr>
              <w:del w:id="2321" w:author="Abhishek Guria" w:date="2021-04-11T19:45:00Z"/>
              <w:rFonts w:asciiTheme="minorHAnsi" w:hAnsiTheme="minorHAnsi" w:cstheme="minorHAnsi"/>
              <w:sz w:val="24"/>
              <w:szCs w:val="24"/>
            </w:rPr>
          </w:rPrChange>
        </w:rPr>
        <w:pPrChange w:id="2322" w:author="Abhishek Guria" w:date="2021-04-11T19:47:00Z">
          <w:pPr>
            <w:pStyle w:val="ListParagraph"/>
            <w:numPr>
              <w:numId w:val="132"/>
            </w:numPr>
            <w:spacing w:line="276" w:lineRule="auto"/>
            <w:ind w:left="504" w:hanging="360"/>
            <w:jc w:val="both"/>
          </w:pPr>
        </w:pPrChange>
      </w:pPr>
      <w:del w:id="2323" w:author="Abhishek Guria" w:date="2021-04-11T19:45:00Z">
        <w:r w:rsidRPr="00BB1A70" w:rsidDel="00822870">
          <w:rPr>
            <w:sz w:val="24"/>
            <w:szCs w:val="24"/>
            <w:rPrChange w:id="2324" w:author="Abhishek Guria" w:date="2021-04-11T16:25:00Z">
              <w:rPr>
                <w:rFonts w:asciiTheme="minorHAnsi" w:hAnsiTheme="minorHAnsi" w:cstheme="minorHAnsi"/>
                <w:sz w:val="24"/>
                <w:szCs w:val="24"/>
              </w:rPr>
            </w:rPrChange>
          </w:rPr>
          <w:delText>qemu-system-arm –M</w:delText>
        </w:r>
        <w:r w:rsidR="004417FB" w:rsidRPr="00BB1A70" w:rsidDel="00822870">
          <w:rPr>
            <w:sz w:val="24"/>
            <w:szCs w:val="24"/>
            <w:rPrChange w:id="2325" w:author="Abhishek Guria" w:date="2021-04-11T16:25:00Z">
              <w:rPr>
                <w:rFonts w:asciiTheme="minorHAnsi" w:hAnsiTheme="minorHAnsi" w:cstheme="minorHAnsi"/>
                <w:sz w:val="24"/>
                <w:szCs w:val="24"/>
              </w:rPr>
            </w:rPrChange>
          </w:rPr>
          <w:delText>?</w:delText>
        </w:r>
      </w:del>
    </w:p>
    <w:p w14:paraId="10C26E8D" w14:textId="1A02D481" w:rsidR="005A5689" w:rsidRPr="00BB1A70" w:rsidDel="00822870" w:rsidRDefault="004417FB" w:rsidP="00822870">
      <w:pPr>
        <w:pStyle w:val="ListParagraph"/>
        <w:numPr>
          <w:ilvl w:val="0"/>
          <w:numId w:val="127"/>
        </w:numPr>
        <w:rPr>
          <w:del w:id="2326" w:author="Abhishek Guria" w:date="2021-04-11T19:45:00Z"/>
          <w:sz w:val="24"/>
          <w:szCs w:val="24"/>
          <w:rPrChange w:id="2327" w:author="Abhishek Guria" w:date="2021-04-11T16:25:00Z">
            <w:rPr>
              <w:del w:id="2328" w:author="Abhishek Guria" w:date="2021-04-11T19:45:00Z"/>
              <w:rFonts w:asciiTheme="minorHAnsi" w:hAnsiTheme="minorHAnsi" w:cstheme="minorHAnsi"/>
              <w:sz w:val="24"/>
              <w:szCs w:val="24"/>
            </w:rPr>
          </w:rPrChange>
        </w:rPr>
        <w:pPrChange w:id="2329" w:author="Abhishek Guria" w:date="2021-04-11T19:47:00Z">
          <w:pPr>
            <w:pStyle w:val="ListParagraph"/>
            <w:numPr>
              <w:numId w:val="132"/>
            </w:numPr>
            <w:spacing w:line="276" w:lineRule="auto"/>
            <w:ind w:left="504" w:hanging="360"/>
            <w:jc w:val="both"/>
          </w:pPr>
        </w:pPrChange>
      </w:pPr>
      <w:del w:id="2330" w:author="Abhishek Guria" w:date="2021-04-11T19:45:00Z">
        <w:r w:rsidRPr="00BB1A70" w:rsidDel="00822870">
          <w:rPr>
            <w:sz w:val="24"/>
            <w:szCs w:val="24"/>
            <w:rPrChange w:id="2331" w:author="Abhishek Guria" w:date="2021-04-11T16:25:00Z">
              <w:rPr>
                <w:rFonts w:asciiTheme="minorHAnsi" w:hAnsiTheme="minorHAnsi" w:cstheme="minorHAnsi"/>
                <w:sz w:val="24"/>
                <w:szCs w:val="24"/>
              </w:rPr>
            </w:rPrChange>
          </w:rPr>
          <w:delText>qemu-system-aarch64 -v</w:delText>
        </w:r>
      </w:del>
    </w:p>
    <w:p w14:paraId="0E17CBE7" w14:textId="2CF6CFDD" w:rsidR="005A5689" w:rsidRPr="00BB1A70" w:rsidDel="00822870" w:rsidRDefault="005A5689" w:rsidP="00822870">
      <w:pPr>
        <w:pStyle w:val="ListParagraph"/>
        <w:numPr>
          <w:ilvl w:val="0"/>
          <w:numId w:val="127"/>
        </w:numPr>
        <w:rPr>
          <w:del w:id="2332" w:author="Abhishek Guria" w:date="2021-04-11T19:45:00Z"/>
          <w:sz w:val="24"/>
          <w:szCs w:val="24"/>
          <w:rPrChange w:id="2333" w:author="Abhishek Guria" w:date="2021-04-11T16:25:00Z">
            <w:rPr>
              <w:del w:id="2334" w:author="Abhishek Guria" w:date="2021-04-11T19:45:00Z"/>
              <w:rFonts w:asciiTheme="minorHAnsi" w:hAnsiTheme="minorHAnsi" w:cstheme="minorHAnsi"/>
              <w:sz w:val="24"/>
              <w:szCs w:val="24"/>
            </w:rPr>
          </w:rPrChange>
        </w:rPr>
        <w:pPrChange w:id="2335" w:author="Abhishek Guria" w:date="2021-04-11T19:47:00Z">
          <w:pPr>
            <w:pStyle w:val="ListParagraph"/>
            <w:numPr>
              <w:numId w:val="132"/>
            </w:numPr>
            <w:spacing w:line="276" w:lineRule="auto"/>
            <w:ind w:left="504" w:hanging="360"/>
            <w:jc w:val="both"/>
          </w:pPr>
        </w:pPrChange>
      </w:pPr>
      <w:del w:id="2336" w:author="Abhishek Guria" w:date="2021-04-11T19:45:00Z">
        <w:r w:rsidRPr="00BB1A70" w:rsidDel="00822870">
          <w:rPr>
            <w:sz w:val="24"/>
            <w:szCs w:val="24"/>
            <w:rPrChange w:id="2337" w:author="Abhishek Guria" w:date="2021-04-11T16:25:00Z">
              <w:rPr>
                <w:rFonts w:asciiTheme="minorHAnsi" w:hAnsiTheme="minorHAnsi" w:cstheme="minorHAnsi"/>
                <w:sz w:val="24"/>
                <w:szCs w:val="24"/>
              </w:rPr>
            </w:rPrChange>
          </w:rPr>
          <w:delText>For Rootfs image, Download core-image-minimal-</w:delText>
        </w:r>
        <w:r w:rsidR="00231159" w:rsidRPr="00BB1A70" w:rsidDel="00822870">
          <w:rPr>
            <w:sz w:val="24"/>
            <w:szCs w:val="24"/>
            <w:rPrChange w:id="2338" w:author="Abhishek Guria" w:date="2021-04-11T16:25:00Z">
              <w:rPr>
                <w:rFonts w:asciiTheme="minorHAnsi" w:hAnsiTheme="minorHAnsi" w:cstheme="minorHAnsi"/>
                <w:sz w:val="24"/>
                <w:szCs w:val="24"/>
              </w:rPr>
            </w:rPrChange>
          </w:rPr>
          <w:delText>qemuarm. ext</w:delText>
        </w:r>
        <w:r w:rsidRPr="00BB1A70" w:rsidDel="00822870">
          <w:rPr>
            <w:sz w:val="24"/>
            <w:szCs w:val="24"/>
            <w:rPrChange w:id="2339" w:author="Abhishek Guria" w:date="2021-04-11T16:25:00Z">
              <w:rPr>
                <w:rFonts w:asciiTheme="minorHAnsi" w:hAnsiTheme="minorHAnsi" w:cstheme="minorHAnsi"/>
                <w:sz w:val="24"/>
                <w:szCs w:val="24"/>
              </w:rPr>
            </w:rPrChange>
          </w:rPr>
          <w:delText>4 from</w:delText>
        </w:r>
      </w:del>
    </w:p>
    <w:p w14:paraId="41F604A1" w14:textId="2528B2F6" w:rsidR="005A5689" w:rsidRPr="00BB1A70" w:rsidDel="00822870" w:rsidRDefault="00231159" w:rsidP="00822870">
      <w:pPr>
        <w:pStyle w:val="ListParagraph"/>
        <w:numPr>
          <w:ilvl w:val="0"/>
          <w:numId w:val="127"/>
        </w:numPr>
        <w:rPr>
          <w:del w:id="2340" w:author="Abhishek Guria" w:date="2021-04-11T19:45:00Z"/>
          <w:sz w:val="24"/>
          <w:szCs w:val="24"/>
          <w:rPrChange w:id="2341" w:author="Abhishek Guria" w:date="2021-04-11T16:25:00Z">
            <w:rPr>
              <w:del w:id="2342" w:author="Abhishek Guria" w:date="2021-04-11T19:45:00Z"/>
              <w:rFonts w:asciiTheme="minorHAnsi" w:hAnsiTheme="minorHAnsi" w:cstheme="minorHAnsi"/>
              <w:sz w:val="24"/>
              <w:szCs w:val="24"/>
            </w:rPr>
          </w:rPrChange>
        </w:rPr>
        <w:pPrChange w:id="2343" w:author="Abhishek Guria" w:date="2021-04-11T19:47:00Z">
          <w:pPr>
            <w:spacing w:line="276" w:lineRule="auto"/>
            <w:ind w:left="432" w:firstLine="720"/>
            <w:jc w:val="both"/>
          </w:pPr>
        </w:pPrChange>
      </w:pPr>
      <w:del w:id="2344" w:author="Abhishek Guria" w:date="2021-04-11T19:45:00Z">
        <w:r w:rsidRPr="00BB1A70" w:rsidDel="00822870">
          <w:rPr>
            <w:sz w:val="24"/>
            <w:szCs w:val="24"/>
            <w:rPrChange w:id="2345" w:author="Abhishek Guria" w:date="2021-04-11T16:25:00Z">
              <w:rPr>
                <w:rFonts w:asciiTheme="minorHAnsi" w:hAnsiTheme="minorHAnsi" w:cstheme="minorHAnsi"/>
                <w:sz w:val="24"/>
                <w:szCs w:val="24"/>
              </w:rPr>
            </w:rPrChange>
          </w:rPr>
          <w:delText>“http://downloads.yoctoproject.org/releases/yocto/yocto-2.5/machines/qemu/qemuarm/</w:delText>
        </w:r>
        <w:r w:rsidR="005A5689" w:rsidRPr="00BB1A70" w:rsidDel="00822870">
          <w:rPr>
            <w:sz w:val="24"/>
            <w:szCs w:val="24"/>
            <w:rPrChange w:id="2346" w:author="Abhishek Guria" w:date="2021-04-11T16:25:00Z">
              <w:rPr>
                <w:rFonts w:asciiTheme="minorHAnsi" w:hAnsiTheme="minorHAnsi" w:cstheme="minorHAnsi"/>
                <w:sz w:val="24"/>
                <w:szCs w:val="24"/>
              </w:rPr>
            </w:rPrChange>
          </w:rPr>
          <w:delText xml:space="preserve"> “</w:delText>
        </w:r>
      </w:del>
    </w:p>
    <w:p w14:paraId="161C78AC" w14:textId="3374940D" w:rsidR="005A5689" w:rsidRPr="00BB1A70" w:rsidDel="00822870" w:rsidRDefault="005A5689" w:rsidP="00822870">
      <w:pPr>
        <w:pStyle w:val="ListParagraph"/>
        <w:numPr>
          <w:ilvl w:val="0"/>
          <w:numId w:val="127"/>
        </w:numPr>
        <w:rPr>
          <w:del w:id="2347" w:author="Abhishek Guria" w:date="2021-04-11T19:45:00Z"/>
          <w:sz w:val="24"/>
          <w:szCs w:val="24"/>
          <w:rPrChange w:id="2348" w:author="Abhishek Guria" w:date="2021-04-11T16:25:00Z">
            <w:rPr>
              <w:del w:id="2349" w:author="Abhishek Guria" w:date="2021-04-11T19:45:00Z"/>
              <w:rFonts w:asciiTheme="minorHAnsi" w:hAnsiTheme="minorHAnsi" w:cstheme="minorHAnsi"/>
              <w:sz w:val="24"/>
              <w:szCs w:val="24"/>
            </w:rPr>
          </w:rPrChange>
        </w:rPr>
        <w:pPrChange w:id="2350" w:author="Abhishek Guria" w:date="2021-04-11T19:47:00Z">
          <w:pPr>
            <w:pStyle w:val="ListParagraph"/>
            <w:numPr>
              <w:numId w:val="60"/>
            </w:numPr>
            <w:spacing w:line="276" w:lineRule="auto"/>
            <w:ind w:left="792" w:hanging="360"/>
            <w:jc w:val="both"/>
          </w:pPr>
        </w:pPrChange>
      </w:pPr>
      <w:del w:id="2351" w:author="Abhishek Guria" w:date="2021-04-11T19:45:00Z">
        <w:r w:rsidRPr="00BB1A70" w:rsidDel="00822870">
          <w:rPr>
            <w:sz w:val="24"/>
            <w:szCs w:val="24"/>
            <w:rPrChange w:id="2352" w:author="Abhishek Guria" w:date="2021-04-11T16:25:00Z">
              <w:rPr>
                <w:rFonts w:asciiTheme="minorHAnsi" w:hAnsiTheme="minorHAnsi" w:cstheme="minorHAnsi"/>
                <w:sz w:val="24"/>
                <w:szCs w:val="24"/>
              </w:rPr>
            </w:rPrChange>
          </w:rPr>
          <w:delText>Rename core-image-minimal-</w:delText>
        </w:r>
        <w:r w:rsidR="00231159" w:rsidRPr="00BB1A70" w:rsidDel="00822870">
          <w:rPr>
            <w:sz w:val="24"/>
            <w:szCs w:val="24"/>
            <w:rPrChange w:id="2353" w:author="Abhishek Guria" w:date="2021-04-11T16:25:00Z">
              <w:rPr>
                <w:rFonts w:asciiTheme="minorHAnsi" w:hAnsiTheme="minorHAnsi" w:cstheme="minorHAnsi"/>
                <w:sz w:val="24"/>
                <w:szCs w:val="24"/>
              </w:rPr>
            </w:rPrChange>
          </w:rPr>
          <w:delText>qemuarm. ext</w:delText>
        </w:r>
        <w:r w:rsidRPr="00BB1A70" w:rsidDel="00822870">
          <w:rPr>
            <w:sz w:val="24"/>
            <w:szCs w:val="24"/>
            <w:rPrChange w:id="2354" w:author="Abhishek Guria" w:date="2021-04-11T16:25:00Z">
              <w:rPr>
                <w:rFonts w:asciiTheme="minorHAnsi" w:hAnsiTheme="minorHAnsi" w:cstheme="minorHAnsi"/>
                <w:sz w:val="24"/>
                <w:szCs w:val="24"/>
              </w:rPr>
            </w:rPrChange>
          </w:rPr>
          <w:delText>4 as rootfs.img</w:delText>
        </w:r>
      </w:del>
    </w:p>
    <w:p w14:paraId="5D4E0C57" w14:textId="036BEEF3" w:rsidR="005A5689" w:rsidRPr="00BB1A70" w:rsidDel="00822870" w:rsidRDefault="005A5689" w:rsidP="00822870">
      <w:pPr>
        <w:pStyle w:val="ListParagraph"/>
        <w:numPr>
          <w:ilvl w:val="0"/>
          <w:numId w:val="127"/>
        </w:numPr>
        <w:rPr>
          <w:del w:id="2355" w:author="Abhishek Guria" w:date="2021-04-11T19:45:00Z"/>
          <w:sz w:val="24"/>
          <w:szCs w:val="24"/>
          <w:rPrChange w:id="2356" w:author="Abhishek Guria" w:date="2021-04-11T16:25:00Z">
            <w:rPr>
              <w:del w:id="2357" w:author="Abhishek Guria" w:date="2021-04-11T19:45:00Z"/>
              <w:rFonts w:asciiTheme="minorHAnsi" w:hAnsiTheme="minorHAnsi" w:cstheme="minorHAnsi"/>
              <w:sz w:val="24"/>
              <w:szCs w:val="24"/>
            </w:rPr>
          </w:rPrChange>
        </w:rPr>
        <w:pPrChange w:id="2358" w:author="Abhishek Guria" w:date="2021-04-11T19:47:00Z">
          <w:pPr>
            <w:pStyle w:val="ListParagraph"/>
            <w:numPr>
              <w:numId w:val="60"/>
            </w:numPr>
            <w:spacing w:line="276" w:lineRule="auto"/>
            <w:ind w:left="792" w:hanging="360"/>
            <w:jc w:val="both"/>
          </w:pPr>
        </w:pPrChange>
      </w:pPr>
      <w:del w:id="2359" w:author="Abhishek Guria" w:date="2021-04-11T19:45:00Z">
        <w:r w:rsidRPr="00BB1A70" w:rsidDel="00822870">
          <w:rPr>
            <w:sz w:val="24"/>
            <w:szCs w:val="24"/>
            <w:rPrChange w:id="2360" w:author="Abhishek Guria" w:date="2021-04-11T16:25:00Z">
              <w:rPr>
                <w:rFonts w:asciiTheme="minorHAnsi" w:hAnsiTheme="minorHAnsi" w:cstheme="minorHAnsi"/>
                <w:sz w:val="24"/>
                <w:szCs w:val="24"/>
              </w:rPr>
            </w:rPrChange>
          </w:rPr>
          <w:delText>Align the size of rootfs</w:delText>
        </w:r>
      </w:del>
    </w:p>
    <w:p w14:paraId="163C45BE" w14:textId="35281748" w:rsidR="005A5689" w:rsidRPr="00BB1A70" w:rsidDel="00822870" w:rsidRDefault="005A5689" w:rsidP="00822870">
      <w:pPr>
        <w:pStyle w:val="ListParagraph"/>
        <w:numPr>
          <w:ilvl w:val="0"/>
          <w:numId w:val="127"/>
        </w:numPr>
        <w:rPr>
          <w:del w:id="2361" w:author="Abhishek Guria" w:date="2021-04-11T19:45:00Z"/>
          <w:sz w:val="24"/>
          <w:szCs w:val="24"/>
          <w:rPrChange w:id="2362" w:author="Abhishek Guria" w:date="2021-04-11T16:25:00Z">
            <w:rPr>
              <w:del w:id="2363" w:author="Abhishek Guria" w:date="2021-04-11T19:45:00Z"/>
              <w:rFonts w:asciiTheme="minorHAnsi" w:hAnsiTheme="minorHAnsi" w:cstheme="minorHAnsi"/>
              <w:sz w:val="24"/>
              <w:szCs w:val="24"/>
            </w:rPr>
          </w:rPrChange>
        </w:rPr>
        <w:pPrChange w:id="2364" w:author="Abhishek Guria" w:date="2021-04-11T19:47:00Z">
          <w:pPr>
            <w:pStyle w:val="ListParagraph"/>
            <w:numPr>
              <w:numId w:val="60"/>
            </w:numPr>
            <w:spacing w:line="276" w:lineRule="auto"/>
            <w:ind w:left="1224" w:hanging="360"/>
            <w:jc w:val="both"/>
          </w:pPr>
        </w:pPrChange>
      </w:pPr>
      <w:del w:id="2365" w:author="Abhishek Guria" w:date="2021-04-11T19:45:00Z">
        <w:r w:rsidRPr="00BB1A70" w:rsidDel="00822870">
          <w:rPr>
            <w:sz w:val="24"/>
            <w:szCs w:val="24"/>
            <w:rPrChange w:id="2366" w:author="Abhishek Guria" w:date="2021-04-11T16:25:00Z">
              <w:rPr>
                <w:rFonts w:asciiTheme="minorHAnsi" w:hAnsiTheme="minorHAnsi" w:cstheme="minorHAnsi"/>
                <w:sz w:val="24"/>
                <w:szCs w:val="24"/>
              </w:rPr>
            </w:rPrChange>
          </w:rPr>
          <w:delText>e2fsck -f rootfs.img</w:delText>
        </w:r>
      </w:del>
    </w:p>
    <w:p w14:paraId="214C3F3A" w14:textId="6FB3195F" w:rsidR="005A5689" w:rsidRPr="00BB1A70" w:rsidDel="00822870" w:rsidRDefault="005A5689" w:rsidP="00822870">
      <w:pPr>
        <w:pStyle w:val="ListParagraph"/>
        <w:numPr>
          <w:ilvl w:val="0"/>
          <w:numId w:val="127"/>
        </w:numPr>
        <w:rPr>
          <w:del w:id="2367" w:author="Abhishek Guria" w:date="2021-04-11T19:45:00Z"/>
          <w:sz w:val="24"/>
          <w:szCs w:val="24"/>
          <w:rPrChange w:id="2368" w:author="Abhishek Guria" w:date="2021-04-11T16:25:00Z">
            <w:rPr>
              <w:del w:id="2369" w:author="Abhishek Guria" w:date="2021-04-11T19:45:00Z"/>
              <w:rFonts w:asciiTheme="minorHAnsi" w:hAnsiTheme="minorHAnsi" w:cstheme="minorHAnsi"/>
              <w:sz w:val="24"/>
              <w:szCs w:val="24"/>
            </w:rPr>
          </w:rPrChange>
        </w:rPr>
        <w:pPrChange w:id="2370" w:author="Abhishek Guria" w:date="2021-04-11T19:47:00Z">
          <w:pPr>
            <w:pStyle w:val="ListParagraph"/>
            <w:numPr>
              <w:numId w:val="60"/>
            </w:numPr>
            <w:spacing w:line="276" w:lineRule="auto"/>
            <w:ind w:left="1224" w:hanging="360"/>
            <w:jc w:val="both"/>
          </w:pPr>
        </w:pPrChange>
      </w:pPr>
      <w:del w:id="2371" w:author="Abhishek Guria" w:date="2021-04-11T19:45:00Z">
        <w:r w:rsidRPr="00BB1A70" w:rsidDel="00822870">
          <w:rPr>
            <w:sz w:val="24"/>
            <w:szCs w:val="24"/>
            <w:rPrChange w:id="2372" w:author="Abhishek Guria" w:date="2021-04-11T16:25:00Z">
              <w:rPr>
                <w:rFonts w:asciiTheme="minorHAnsi" w:hAnsiTheme="minorHAnsi" w:cstheme="minorHAnsi"/>
                <w:sz w:val="24"/>
                <w:szCs w:val="24"/>
              </w:rPr>
            </w:rPrChange>
          </w:rPr>
          <w:delText>resize2fs rootfs.img 16M</w:delText>
        </w:r>
      </w:del>
    </w:p>
    <w:p w14:paraId="0EBD1DE4" w14:textId="11A71B10" w:rsidR="005D0D35" w:rsidRPr="00BB1A70" w:rsidDel="00822870" w:rsidRDefault="005D0D35" w:rsidP="00822870">
      <w:pPr>
        <w:pStyle w:val="ListParagraph"/>
        <w:numPr>
          <w:ilvl w:val="0"/>
          <w:numId w:val="127"/>
        </w:numPr>
        <w:rPr>
          <w:del w:id="2373" w:author="Abhishek Guria" w:date="2021-04-11T19:45:00Z"/>
          <w:sz w:val="24"/>
          <w:szCs w:val="24"/>
          <w:lang w:bidi="ar-SA"/>
          <w:rPrChange w:id="2374" w:author="Abhishek Guria" w:date="2021-04-11T16:25:00Z">
            <w:rPr>
              <w:del w:id="2375" w:author="Abhishek Guria" w:date="2021-04-11T19:45:00Z"/>
              <w:rFonts w:ascii="Times New Roman" w:hAnsi="Times New Roman"/>
              <w:sz w:val="24"/>
              <w:szCs w:val="24"/>
              <w:lang w:bidi="ar-SA"/>
            </w:rPr>
          </w:rPrChange>
        </w:rPr>
        <w:pPrChange w:id="2376" w:author="Abhishek Guria" w:date="2021-04-11T19:47:00Z">
          <w:pPr>
            <w:shd w:val="clear" w:color="auto" w:fill="FCFCFC"/>
            <w:suppressAutoHyphens w:val="0"/>
            <w:spacing w:line="360" w:lineRule="atLeast"/>
            <w:ind w:firstLine="0"/>
            <w:jc w:val="both"/>
          </w:pPr>
        </w:pPrChange>
      </w:pPr>
      <w:del w:id="2377" w:author="Abhishek Guria" w:date="2021-04-11T19:45:00Z">
        <w:r w:rsidRPr="00BB1A70" w:rsidDel="00822870">
          <w:rPr>
            <w:sz w:val="24"/>
            <w:szCs w:val="24"/>
            <w:lang w:bidi="ar-SA"/>
            <w:rPrChange w:id="2378" w:author="Abhishek Guria" w:date="2021-04-11T16:25:00Z">
              <w:rPr>
                <w:rFonts w:ascii="Times New Roman" w:hAnsi="Times New Roman"/>
                <w:sz w:val="24"/>
                <w:szCs w:val="24"/>
                <w:lang w:bidi="ar-SA"/>
              </w:rPr>
            </w:rPrChange>
          </w:rPr>
          <w:delText>QEMU user mode emulation has the following features:</w:delText>
        </w:r>
      </w:del>
    </w:p>
    <w:p w14:paraId="08306F40" w14:textId="0E95433D" w:rsidR="005D0D35" w:rsidRPr="00BB1A70" w:rsidDel="00822870" w:rsidRDefault="005D0D35" w:rsidP="00822870">
      <w:pPr>
        <w:pStyle w:val="ListParagraph"/>
        <w:numPr>
          <w:ilvl w:val="0"/>
          <w:numId w:val="127"/>
        </w:numPr>
        <w:rPr>
          <w:del w:id="2379" w:author="Abhishek Guria" w:date="2021-04-11T19:45:00Z"/>
          <w:sz w:val="24"/>
          <w:szCs w:val="24"/>
          <w:lang w:bidi="ar-SA"/>
          <w:rPrChange w:id="2380" w:author="Abhishek Guria" w:date="2021-04-11T16:25:00Z">
            <w:rPr>
              <w:del w:id="2381" w:author="Abhishek Guria" w:date="2021-04-11T19:45:00Z"/>
              <w:rFonts w:ascii="Times New Roman" w:hAnsi="Times New Roman"/>
              <w:sz w:val="24"/>
              <w:szCs w:val="24"/>
              <w:lang w:bidi="ar-SA"/>
            </w:rPr>
          </w:rPrChange>
        </w:rPr>
        <w:pPrChange w:id="2382" w:author="Abhishek Guria" w:date="2021-04-11T19:47:00Z">
          <w:pPr>
            <w:pStyle w:val="ListParagraph"/>
            <w:numPr>
              <w:numId w:val="180"/>
            </w:numPr>
            <w:shd w:val="clear" w:color="auto" w:fill="FCFCFC"/>
            <w:tabs>
              <w:tab w:val="num" w:pos="0"/>
            </w:tabs>
            <w:suppressAutoHyphens w:val="0"/>
            <w:spacing w:line="360" w:lineRule="atLeast"/>
            <w:ind w:hanging="360"/>
            <w:jc w:val="both"/>
          </w:pPr>
        </w:pPrChange>
      </w:pPr>
      <w:del w:id="2383" w:author="Abhishek Guria" w:date="2021-04-11T19:45:00Z">
        <w:r w:rsidRPr="00BB1A70" w:rsidDel="00822870">
          <w:rPr>
            <w:sz w:val="24"/>
            <w:szCs w:val="24"/>
            <w:lang w:bidi="ar-SA"/>
            <w:rPrChange w:id="2384" w:author="Abhishek Guria" w:date="2021-04-11T16:25:00Z">
              <w:rPr>
                <w:rFonts w:ascii="Times New Roman" w:hAnsi="Times New Roman"/>
                <w:sz w:val="24"/>
                <w:szCs w:val="24"/>
                <w:lang w:bidi="ar-SA"/>
              </w:rPr>
            </w:rPrChange>
          </w:rPr>
          <w:delText>Generic Linux system call converter, including most ioctls.</w:delText>
        </w:r>
      </w:del>
    </w:p>
    <w:p w14:paraId="45289F4D" w14:textId="1D53601F" w:rsidR="005D0D35" w:rsidRPr="00BB1A70" w:rsidDel="00822870" w:rsidRDefault="005D0D35" w:rsidP="00822870">
      <w:pPr>
        <w:pStyle w:val="ListParagraph"/>
        <w:numPr>
          <w:ilvl w:val="0"/>
          <w:numId w:val="127"/>
        </w:numPr>
        <w:rPr>
          <w:del w:id="2385" w:author="Abhishek Guria" w:date="2021-04-11T19:45:00Z"/>
          <w:sz w:val="24"/>
          <w:szCs w:val="24"/>
          <w:lang w:bidi="ar-SA"/>
          <w:rPrChange w:id="2386" w:author="Abhishek Guria" w:date="2021-04-11T16:25:00Z">
            <w:rPr>
              <w:del w:id="2387" w:author="Abhishek Guria" w:date="2021-04-11T19:45:00Z"/>
              <w:rFonts w:ascii="Times New Roman" w:hAnsi="Times New Roman"/>
              <w:sz w:val="24"/>
              <w:szCs w:val="24"/>
              <w:lang w:bidi="ar-SA"/>
            </w:rPr>
          </w:rPrChange>
        </w:rPr>
        <w:pPrChange w:id="2388" w:author="Abhishek Guria" w:date="2021-04-11T19:47:00Z">
          <w:pPr>
            <w:pStyle w:val="ListParagraph"/>
            <w:numPr>
              <w:numId w:val="180"/>
            </w:numPr>
            <w:shd w:val="clear" w:color="auto" w:fill="FCFCFC"/>
            <w:tabs>
              <w:tab w:val="num" w:pos="0"/>
            </w:tabs>
            <w:suppressAutoHyphens w:val="0"/>
            <w:spacing w:line="360" w:lineRule="atLeast"/>
            <w:ind w:hanging="360"/>
            <w:jc w:val="both"/>
          </w:pPr>
        </w:pPrChange>
      </w:pPr>
      <w:del w:id="2389" w:author="Abhishek Guria" w:date="2021-04-11T19:45:00Z">
        <w:r w:rsidRPr="00BB1A70" w:rsidDel="00822870">
          <w:rPr>
            <w:sz w:val="24"/>
            <w:szCs w:val="24"/>
            <w:lang w:bidi="ar-SA"/>
            <w:rPrChange w:id="2390" w:author="Abhishek Guria" w:date="2021-04-11T16:25:00Z">
              <w:rPr>
                <w:rFonts w:ascii="Times New Roman" w:hAnsi="Times New Roman"/>
                <w:sz w:val="24"/>
                <w:szCs w:val="24"/>
                <w:lang w:bidi="ar-SA"/>
              </w:rPr>
            </w:rPrChange>
          </w:rPr>
          <w:delText>clone() emulation using native CPU clone() to use Linux scheduler for threads.</w:delText>
        </w:r>
      </w:del>
    </w:p>
    <w:p w14:paraId="42741787" w14:textId="6929A48E" w:rsidR="005D0D35" w:rsidRPr="00BB1A70" w:rsidDel="00822870" w:rsidRDefault="005D0D35" w:rsidP="00822870">
      <w:pPr>
        <w:pStyle w:val="ListParagraph"/>
        <w:numPr>
          <w:ilvl w:val="0"/>
          <w:numId w:val="127"/>
        </w:numPr>
        <w:rPr>
          <w:del w:id="2391" w:author="Abhishek Guria" w:date="2021-04-11T19:45:00Z"/>
          <w:sz w:val="24"/>
          <w:szCs w:val="24"/>
          <w:lang w:bidi="ar-SA"/>
          <w:rPrChange w:id="2392" w:author="Abhishek Guria" w:date="2021-04-11T16:25:00Z">
            <w:rPr>
              <w:del w:id="2393" w:author="Abhishek Guria" w:date="2021-04-11T19:45:00Z"/>
              <w:rFonts w:ascii="Times New Roman" w:hAnsi="Times New Roman"/>
              <w:sz w:val="24"/>
              <w:szCs w:val="24"/>
              <w:lang w:bidi="ar-SA"/>
            </w:rPr>
          </w:rPrChange>
        </w:rPr>
        <w:pPrChange w:id="2394" w:author="Abhishek Guria" w:date="2021-04-11T19:47:00Z">
          <w:pPr>
            <w:pStyle w:val="ListParagraph"/>
            <w:numPr>
              <w:numId w:val="180"/>
            </w:numPr>
            <w:shd w:val="clear" w:color="auto" w:fill="FCFCFC"/>
            <w:tabs>
              <w:tab w:val="num" w:pos="0"/>
            </w:tabs>
            <w:suppressAutoHyphens w:val="0"/>
            <w:spacing w:afterAutospacing="1" w:line="360" w:lineRule="atLeast"/>
            <w:ind w:hanging="360"/>
            <w:jc w:val="both"/>
          </w:pPr>
        </w:pPrChange>
      </w:pPr>
      <w:del w:id="2395" w:author="Abhishek Guria" w:date="2021-04-11T19:45:00Z">
        <w:r w:rsidRPr="00BB1A70" w:rsidDel="00822870">
          <w:rPr>
            <w:sz w:val="24"/>
            <w:szCs w:val="24"/>
            <w:lang w:bidi="ar-SA"/>
            <w:rPrChange w:id="2396" w:author="Abhishek Guria" w:date="2021-04-11T16:25:00Z">
              <w:rPr>
                <w:rFonts w:ascii="Times New Roman" w:hAnsi="Times New Roman"/>
                <w:sz w:val="24"/>
                <w:szCs w:val="24"/>
                <w:lang w:bidi="ar-SA"/>
              </w:rPr>
            </w:rPrChange>
          </w:rPr>
          <w:delText>Accurate signal handling by remapping host signals to target signals.</w:delText>
        </w:r>
      </w:del>
    </w:p>
    <w:p w14:paraId="041A1CED" w14:textId="77777777" w:rsidR="005D0D35" w:rsidRPr="00BB1A70" w:rsidRDefault="005D0D35" w:rsidP="00822870">
      <w:pPr>
        <w:pStyle w:val="ListParagraph"/>
        <w:numPr>
          <w:ilvl w:val="0"/>
          <w:numId w:val="127"/>
        </w:numPr>
        <w:rPr>
          <w:sz w:val="24"/>
          <w:szCs w:val="24"/>
          <w:rPrChange w:id="2397" w:author="Abhishek Guria" w:date="2021-04-11T16:25:00Z">
            <w:rPr>
              <w:rFonts w:ascii="Times New Roman" w:hAnsi="Times New Roman"/>
              <w:sz w:val="24"/>
              <w:szCs w:val="24"/>
            </w:rPr>
          </w:rPrChange>
        </w:rPr>
        <w:pPrChange w:id="2398" w:author="Abhishek Guria" w:date="2021-04-11T19:47:00Z">
          <w:pPr>
            <w:pStyle w:val="ListParagraph"/>
            <w:numPr>
              <w:numId w:val="180"/>
            </w:numPr>
            <w:tabs>
              <w:tab w:val="num" w:pos="0"/>
            </w:tabs>
            <w:spacing w:line="252" w:lineRule="auto"/>
            <w:ind w:hanging="360"/>
            <w:jc w:val="both"/>
          </w:pPr>
        </w:pPrChange>
      </w:pPr>
    </w:p>
    <w:p w14:paraId="78D46D16" w14:textId="61783696" w:rsidR="005D0D35" w:rsidRPr="00822870" w:rsidDel="00822870" w:rsidRDefault="005D0D35" w:rsidP="00822870">
      <w:pPr>
        <w:ind w:left="360" w:firstLine="0"/>
        <w:rPr>
          <w:del w:id="2399" w:author="Abhishek Guria" w:date="2021-04-11T19:44:00Z"/>
          <w:rFonts w:ascii="Times New Roman" w:hAnsi="Times New Roman"/>
          <w:sz w:val="24"/>
          <w:szCs w:val="24"/>
          <w:rPrChange w:id="2400" w:author="Abhishek Guria" w:date="2021-04-11T19:44:00Z">
            <w:rPr>
              <w:del w:id="2401" w:author="Abhishek Guria" w:date="2021-04-11T19:44:00Z"/>
              <w:rFonts w:ascii="Times New Roman" w:hAnsi="Times New Roman"/>
              <w:sz w:val="24"/>
              <w:szCs w:val="24"/>
            </w:rPr>
          </w:rPrChange>
        </w:rPr>
        <w:pPrChange w:id="2402" w:author="Abhishek Guria" w:date="2021-04-11T19:44:00Z">
          <w:pPr>
            <w:pStyle w:val="ListParagraph"/>
            <w:spacing w:line="252" w:lineRule="auto"/>
            <w:ind w:firstLine="0"/>
            <w:jc w:val="both"/>
          </w:pPr>
        </w:pPrChange>
      </w:pPr>
      <w:del w:id="2403" w:author="Abhishek Guria" w:date="2021-04-11T19:44:00Z">
        <w:r w:rsidRPr="00822870" w:rsidDel="00822870">
          <w:rPr>
            <w:rFonts w:ascii="Times New Roman" w:hAnsi="Times New Roman"/>
            <w:sz w:val="24"/>
            <w:szCs w:val="24"/>
            <w:rPrChange w:id="2404" w:author="Abhishek Guria" w:date="2021-04-11T19:44:00Z">
              <w:rPr>
                <w:rFonts w:ascii="Times New Roman" w:hAnsi="Times New Roman"/>
                <w:sz w:val="24"/>
                <w:szCs w:val="24"/>
              </w:rPr>
            </w:rPrChange>
          </w:rPr>
          <w:delText>QEMU integrates several services to allow the host and guest systems to communicate; for example, an integrated SMB server and network-port redirection (to allow incoming connections to the virtual machine). It can also boot Linux kernels without a bootloader.</w:delText>
        </w:r>
      </w:del>
    </w:p>
    <w:p w14:paraId="0869DFA7" w14:textId="3D66789B" w:rsidR="005D0D35" w:rsidRPr="00BB1A70" w:rsidDel="00822870" w:rsidRDefault="005D0D35" w:rsidP="00822870">
      <w:pPr>
        <w:ind w:left="360" w:firstLine="0"/>
        <w:rPr>
          <w:del w:id="2405" w:author="Abhishek Guria" w:date="2021-04-11T19:44:00Z"/>
          <w:rPrChange w:id="2406" w:author="Abhishek Guria" w:date="2021-04-11T16:25:00Z">
            <w:rPr>
              <w:del w:id="2407" w:author="Abhishek Guria" w:date="2021-04-11T19:44:00Z"/>
              <w:rFonts w:ascii="Times New Roman" w:hAnsi="Times New Roman"/>
              <w:sz w:val="24"/>
              <w:szCs w:val="24"/>
            </w:rPr>
          </w:rPrChange>
        </w:rPr>
        <w:pPrChange w:id="2408" w:author="Abhishek Guria" w:date="2021-04-11T19:44:00Z">
          <w:pPr>
            <w:pStyle w:val="ListParagraph"/>
            <w:spacing w:line="252" w:lineRule="auto"/>
            <w:ind w:firstLine="0"/>
            <w:jc w:val="both"/>
          </w:pPr>
        </w:pPrChange>
      </w:pPr>
    </w:p>
    <w:p w14:paraId="60B5CA7B" w14:textId="31FCC25A" w:rsidR="005D0D35" w:rsidRPr="00BB1A70" w:rsidDel="00822870" w:rsidRDefault="005D0D35" w:rsidP="005D0D35">
      <w:pPr>
        <w:pStyle w:val="ListParagraph"/>
        <w:spacing w:line="252" w:lineRule="auto"/>
        <w:ind w:firstLine="0"/>
        <w:jc w:val="both"/>
        <w:rPr>
          <w:del w:id="2409" w:author="Abhishek Guria" w:date="2021-04-11T19:44:00Z"/>
          <w:rFonts w:ascii="Times New Roman" w:hAnsi="Times New Roman"/>
          <w:sz w:val="24"/>
          <w:szCs w:val="24"/>
          <w:rPrChange w:id="2410" w:author="Abhishek Guria" w:date="2021-04-11T16:25:00Z">
            <w:rPr>
              <w:del w:id="2411" w:author="Abhishek Guria" w:date="2021-04-11T19:44:00Z"/>
              <w:rFonts w:ascii="Times New Roman" w:hAnsi="Times New Roman"/>
              <w:sz w:val="24"/>
              <w:szCs w:val="24"/>
            </w:rPr>
          </w:rPrChange>
        </w:rPr>
      </w:pPr>
      <w:del w:id="2412" w:author="Abhishek Guria" w:date="2021-04-11T19:44:00Z">
        <w:r w:rsidRPr="00BB1A70" w:rsidDel="00822870">
          <w:rPr>
            <w:rFonts w:ascii="Times New Roman" w:hAnsi="Times New Roman"/>
            <w:sz w:val="24"/>
            <w:szCs w:val="24"/>
            <w:rPrChange w:id="2413" w:author="Abhishek Guria" w:date="2021-04-11T16:25:00Z">
              <w:rPr>
                <w:rFonts w:ascii="Times New Roman" w:hAnsi="Times New Roman"/>
                <w:sz w:val="24"/>
                <w:szCs w:val="24"/>
              </w:rPr>
            </w:rPrChange>
          </w:rPr>
          <w:delText>QEMU does not depend on the presence of graphical output methods on the host system. Instead, it can allow one to access the screen of the guest OS via an integrated VNC server. It can also use an emulated serial line, without any screen, with applicable operating systems.</w:delText>
        </w:r>
      </w:del>
    </w:p>
    <w:p w14:paraId="2ABAAD07" w14:textId="1F2DA482" w:rsidR="005D0D35" w:rsidRPr="00BB1A70" w:rsidDel="00822870" w:rsidRDefault="005D0D35" w:rsidP="005D0D35">
      <w:pPr>
        <w:shd w:val="clear" w:color="auto" w:fill="FCFCFC"/>
        <w:suppressAutoHyphens w:val="0"/>
        <w:spacing w:afterAutospacing="1" w:line="360" w:lineRule="atLeast"/>
        <w:jc w:val="both"/>
        <w:rPr>
          <w:del w:id="2414" w:author="Abhishek Guria" w:date="2021-04-11T19:44:00Z"/>
          <w:rFonts w:ascii="Times New Roman" w:hAnsi="Times New Roman"/>
          <w:sz w:val="24"/>
          <w:szCs w:val="24"/>
          <w:lang w:bidi="ar-SA"/>
          <w:rPrChange w:id="2415" w:author="Abhishek Guria" w:date="2021-04-11T16:25:00Z">
            <w:rPr>
              <w:del w:id="2416" w:author="Abhishek Guria" w:date="2021-04-11T19:44:00Z"/>
              <w:rFonts w:ascii="Times New Roman" w:hAnsi="Times New Roman"/>
              <w:sz w:val="24"/>
              <w:szCs w:val="24"/>
              <w:lang w:bidi="ar-SA"/>
            </w:rPr>
          </w:rPrChange>
        </w:rPr>
      </w:pPr>
    </w:p>
    <w:p w14:paraId="7D8EE801" w14:textId="77777777" w:rsidR="005D0D35" w:rsidRPr="00BB1A70" w:rsidRDefault="005D0D35" w:rsidP="005D0D35">
      <w:pPr>
        <w:spacing w:line="276" w:lineRule="auto"/>
        <w:ind w:firstLine="0"/>
        <w:jc w:val="both"/>
        <w:rPr>
          <w:rFonts w:ascii="Times New Roman" w:hAnsi="Times New Roman"/>
          <w:sz w:val="24"/>
          <w:szCs w:val="24"/>
          <w:rPrChange w:id="2417" w:author="Abhishek Guria" w:date="2021-04-11T16:25:00Z">
            <w:rPr>
              <w:rFonts w:asciiTheme="minorHAnsi" w:hAnsiTheme="minorHAnsi" w:cstheme="minorHAnsi"/>
              <w:sz w:val="24"/>
              <w:szCs w:val="24"/>
            </w:rPr>
          </w:rPrChange>
        </w:rPr>
      </w:pPr>
    </w:p>
    <w:p w14:paraId="05224634" w14:textId="77777777" w:rsidR="005B30B5" w:rsidRPr="00BB1A70" w:rsidRDefault="005B30B5" w:rsidP="005B30B5">
      <w:pPr>
        <w:spacing w:line="276" w:lineRule="auto"/>
        <w:jc w:val="both"/>
        <w:rPr>
          <w:rFonts w:ascii="Times New Roman" w:hAnsi="Times New Roman"/>
          <w:sz w:val="24"/>
          <w:szCs w:val="24"/>
          <w:rPrChange w:id="2418" w:author="Abhishek Guria" w:date="2021-04-11T16:25:00Z">
            <w:rPr>
              <w:rFonts w:asciiTheme="minorHAnsi" w:hAnsiTheme="minorHAnsi" w:cstheme="minorHAnsi"/>
              <w:sz w:val="24"/>
              <w:szCs w:val="24"/>
            </w:rPr>
          </w:rPrChange>
        </w:rPr>
      </w:pPr>
    </w:p>
    <w:p w14:paraId="0EEBD9DD" w14:textId="77777777" w:rsidR="005A5689" w:rsidRPr="00BB1A70" w:rsidRDefault="005A5689" w:rsidP="005B30B5">
      <w:pPr>
        <w:spacing w:line="276" w:lineRule="auto"/>
        <w:ind w:left="144" w:firstLine="0"/>
        <w:jc w:val="both"/>
        <w:rPr>
          <w:rFonts w:ascii="Times New Roman" w:hAnsi="Times New Roman"/>
          <w:sz w:val="24"/>
          <w:szCs w:val="24"/>
          <w:rPrChange w:id="241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420" w:author="Abhishek Guria" w:date="2021-04-11T16:25:00Z">
            <w:rPr>
              <w:rFonts w:asciiTheme="minorHAnsi" w:hAnsiTheme="minorHAnsi" w:cstheme="minorHAnsi"/>
              <w:sz w:val="24"/>
              <w:szCs w:val="24"/>
            </w:rPr>
          </w:rPrChange>
        </w:rPr>
        <w:t xml:space="preserve">This step is to make sure there is enough space for the files to be </w:t>
      </w:r>
      <w:r w:rsidR="005B30B5" w:rsidRPr="00BB1A70">
        <w:rPr>
          <w:rFonts w:ascii="Times New Roman" w:hAnsi="Times New Roman"/>
          <w:sz w:val="24"/>
          <w:szCs w:val="24"/>
          <w:rPrChange w:id="2421" w:author="Abhishek Guria" w:date="2021-04-11T16:25:00Z">
            <w:rPr>
              <w:rFonts w:asciiTheme="minorHAnsi" w:hAnsiTheme="minorHAnsi" w:cstheme="minorHAnsi"/>
              <w:sz w:val="24"/>
              <w:szCs w:val="24"/>
            </w:rPr>
          </w:rPrChange>
        </w:rPr>
        <w:t>accommodated</w:t>
      </w:r>
      <w:r w:rsidRPr="00BB1A70">
        <w:rPr>
          <w:rFonts w:ascii="Times New Roman" w:hAnsi="Times New Roman"/>
          <w:sz w:val="24"/>
          <w:szCs w:val="24"/>
          <w:rPrChange w:id="2422" w:author="Abhishek Guria" w:date="2021-04-11T16:25:00Z">
            <w:rPr>
              <w:rFonts w:asciiTheme="minorHAnsi" w:hAnsiTheme="minorHAnsi" w:cstheme="minorHAnsi"/>
              <w:sz w:val="24"/>
              <w:szCs w:val="24"/>
            </w:rPr>
          </w:rPrChange>
        </w:rPr>
        <w:t>.</w:t>
      </w:r>
    </w:p>
    <w:p w14:paraId="471493DD" w14:textId="77777777" w:rsidR="00822870" w:rsidRDefault="00822870" w:rsidP="005B30B5">
      <w:pPr>
        <w:pStyle w:val="Heading2"/>
        <w:spacing w:after="0" w:line="276" w:lineRule="auto"/>
        <w:ind w:left="144"/>
        <w:jc w:val="both"/>
        <w:rPr>
          <w:ins w:id="2423" w:author="Abhishek Guria" w:date="2021-04-11T19:44:00Z"/>
          <w:rFonts w:ascii="Times New Roman" w:hAnsi="Times New Roman"/>
          <w:b/>
        </w:rPr>
      </w:pPr>
      <w:bookmarkStart w:id="2424" w:name="_Toc68966712"/>
    </w:p>
    <w:p w14:paraId="0911A3C4" w14:textId="350CCCAB" w:rsidR="00353600" w:rsidRPr="00BB1A70" w:rsidRDefault="004417FB" w:rsidP="005B30B5">
      <w:pPr>
        <w:pStyle w:val="Heading2"/>
        <w:spacing w:after="0" w:line="276" w:lineRule="auto"/>
        <w:ind w:left="144"/>
        <w:jc w:val="both"/>
        <w:rPr>
          <w:rFonts w:ascii="Times New Roman" w:hAnsi="Times New Roman"/>
          <w:b/>
          <w:rPrChange w:id="2425" w:author="Abhishek Guria" w:date="2021-04-11T16:25:00Z">
            <w:rPr>
              <w:rFonts w:asciiTheme="minorHAnsi" w:hAnsiTheme="minorHAnsi" w:cstheme="minorHAnsi"/>
              <w:b/>
            </w:rPr>
          </w:rPrChange>
        </w:rPr>
      </w:pPr>
      <w:r w:rsidRPr="00BB1A70">
        <w:rPr>
          <w:rFonts w:ascii="Times New Roman" w:hAnsi="Times New Roman"/>
          <w:b/>
          <w:rPrChange w:id="2426" w:author="Abhishek Guria" w:date="2021-04-11T16:25:00Z">
            <w:rPr>
              <w:rFonts w:asciiTheme="minorHAnsi" w:hAnsiTheme="minorHAnsi" w:cstheme="minorHAnsi"/>
              <w:b/>
            </w:rPr>
          </w:rPrChange>
        </w:rPr>
        <w:t>3.1 Toolchain:</w:t>
      </w:r>
      <w:bookmarkEnd w:id="2424"/>
    </w:p>
    <w:p w14:paraId="64C321C8" w14:textId="77777777" w:rsidR="00822870" w:rsidRPr="00822870" w:rsidRDefault="00822870" w:rsidP="00822870">
      <w:pPr>
        <w:pStyle w:val="Heading2"/>
        <w:spacing w:line="276" w:lineRule="auto"/>
        <w:ind w:left="144"/>
        <w:jc w:val="both"/>
        <w:rPr>
          <w:ins w:id="2427" w:author="Abhishek Guria" w:date="2021-04-11T19:49:00Z"/>
          <w:rFonts w:ascii="Times New Roman" w:hAnsi="Times New Roman"/>
        </w:rPr>
      </w:pPr>
      <w:ins w:id="2428" w:author="Abhishek Guria" w:date="2021-04-11T19:49:00Z">
        <w:r w:rsidRPr="00822870">
          <w:rPr>
            <w:rFonts w:ascii="Times New Roman" w:hAnsi="Times New Roman"/>
          </w:rPr>
          <w:t>•</w:t>
        </w:r>
        <w:r w:rsidRPr="00822870">
          <w:rPr>
            <w:rFonts w:ascii="Times New Roman" w:hAnsi="Times New Roman"/>
          </w:rPr>
          <w:tab/>
        </w:r>
        <w:proofErr w:type="gramStart"/>
        <w:r w:rsidRPr="00822870">
          <w:rPr>
            <w:rFonts w:ascii="Times New Roman" w:hAnsi="Times New Roman"/>
          </w:rPr>
          <w:t xml:space="preserve">А  </w:t>
        </w:r>
        <w:proofErr w:type="spellStart"/>
        <w:r w:rsidRPr="00822870">
          <w:rPr>
            <w:rFonts w:ascii="Times New Roman" w:hAnsi="Times New Roman"/>
          </w:rPr>
          <w:t>t</w:t>
        </w:r>
        <w:proofErr w:type="gramEnd"/>
        <w:r w:rsidRPr="00822870">
          <w:rPr>
            <w:rFonts w:ascii="Times New Roman" w:hAnsi="Times New Roman"/>
          </w:rPr>
          <w:t>ооlсhаin</w:t>
        </w:r>
        <w:proofErr w:type="spellEnd"/>
        <w:r w:rsidRPr="00822870">
          <w:rPr>
            <w:rFonts w:ascii="Times New Roman" w:hAnsi="Times New Roman"/>
          </w:rPr>
          <w:t xml:space="preserve">  is  а  set  </w:t>
        </w:r>
        <w:proofErr w:type="spellStart"/>
        <w:r w:rsidRPr="00822870">
          <w:rPr>
            <w:rFonts w:ascii="Times New Roman" w:hAnsi="Times New Roman"/>
          </w:rPr>
          <w:t>оf</w:t>
        </w:r>
        <w:proofErr w:type="spellEnd"/>
        <w:r w:rsidRPr="00822870">
          <w:rPr>
            <w:rFonts w:ascii="Times New Roman" w:hAnsi="Times New Roman"/>
          </w:rPr>
          <w:t xml:space="preserve">  </w:t>
        </w:r>
        <w:proofErr w:type="spellStart"/>
        <w:r w:rsidRPr="00822870">
          <w:rPr>
            <w:rFonts w:ascii="Times New Roman" w:hAnsi="Times New Roman"/>
          </w:rPr>
          <w:t>distinсt</w:t>
        </w:r>
        <w:proofErr w:type="spellEnd"/>
        <w:r w:rsidRPr="00822870">
          <w:rPr>
            <w:rFonts w:ascii="Times New Roman" w:hAnsi="Times New Roman"/>
          </w:rPr>
          <w:t xml:space="preserve">  </w:t>
        </w:r>
        <w:proofErr w:type="spellStart"/>
        <w:r w:rsidRPr="00822870">
          <w:rPr>
            <w:rFonts w:ascii="Times New Roman" w:hAnsi="Times New Roman"/>
          </w:rPr>
          <w:t>sоftwаre</w:t>
        </w:r>
        <w:proofErr w:type="spellEnd"/>
        <w:r w:rsidRPr="00822870">
          <w:rPr>
            <w:rFonts w:ascii="Times New Roman" w:hAnsi="Times New Roman"/>
          </w:rPr>
          <w:t xml:space="preserve">  </w:t>
        </w:r>
        <w:proofErr w:type="spellStart"/>
        <w:r w:rsidRPr="00822870">
          <w:rPr>
            <w:rFonts w:ascii="Times New Roman" w:hAnsi="Times New Roman"/>
          </w:rPr>
          <w:t>develорment</w:t>
        </w:r>
        <w:proofErr w:type="spellEnd"/>
        <w:r w:rsidRPr="00822870">
          <w:rPr>
            <w:rFonts w:ascii="Times New Roman" w:hAnsi="Times New Roman"/>
          </w:rPr>
          <w:t xml:space="preserve">  </w:t>
        </w:r>
        <w:proofErr w:type="spellStart"/>
        <w:r w:rsidRPr="00822870">
          <w:rPr>
            <w:rFonts w:ascii="Times New Roman" w:hAnsi="Times New Roman"/>
          </w:rPr>
          <w:t>tооls</w:t>
        </w:r>
        <w:proofErr w:type="spellEnd"/>
        <w:r w:rsidRPr="00822870">
          <w:rPr>
            <w:rFonts w:ascii="Times New Roman" w:hAnsi="Times New Roman"/>
          </w:rPr>
          <w:t xml:space="preserve">  </w:t>
        </w:r>
        <w:proofErr w:type="spellStart"/>
        <w:r w:rsidRPr="00822870">
          <w:rPr>
            <w:rFonts w:ascii="Times New Roman" w:hAnsi="Times New Roman"/>
          </w:rPr>
          <w:t>thаt</w:t>
        </w:r>
        <w:proofErr w:type="spellEnd"/>
        <w:r w:rsidRPr="00822870">
          <w:rPr>
            <w:rFonts w:ascii="Times New Roman" w:hAnsi="Times New Roman"/>
          </w:rPr>
          <w:t xml:space="preserve">  </w:t>
        </w:r>
        <w:proofErr w:type="spellStart"/>
        <w:r w:rsidRPr="00822870">
          <w:rPr>
            <w:rFonts w:ascii="Times New Roman" w:hAnsi="Times New Roman"/>
          </w:rPr>
          <w:t>аre</w:t>
        </w:r>
        <w:proofErr w:type="spellEnd"/>
        <w:r w:rsidRPr="00822870">
          <w:rPr>
            <w:rFonts w:ascii="Times New Roman" w:hAnsi="Times New Roman"/>
          </w:rPr>
          <w:t xml:space="preserve">  linked  </w:t>
        </w:r>
        <w:proofErr w:type="spellStart"/>
        <w:r w:rsidRPr="00822870">
          <w:rPr>
            <w:rFonts w:ascii="Times New Roman" w:hAnsi="Times New Roman"/>
          </w:rPr>
          <w:t>tоgether</w:t>
        </w:r>
        <w:proofErr w:type="spellEnd"/>
        <w:r w:rsidRPr="00822870">
          <w:rPr>
            <w:rFonts w:ascii="Times New Roman" w:hAnsi="Times New Roman"/>
          </w:rPr>
          <w:t xml:space="preserve">  by  </w:t>
        </w:r>
        <w:proofErr w:type="spellStart"/>
        <w:r w:rsidRPr="00822870">
          <w:rPr>
            <w:rFonts w:ascii="Times New Roman" w:hAnsi="Times New Roman"/>
          </w:rPr>
          <w:t>sрeсifiс</w:t>
        </w:r>
        <w:proofErr w:type="spellEnd"/>
        <w:r w:rsidRPr="00822870">
          <w:rPr>
            <w:rFonts w:ascii="Times New Roman" w:hAnsi="Times New Roman"/>
          </w:rPr>
          <w:t xml:space="preserve">  </w:t>
        </w:r>
        <w:proofErr w:type="spellStart"/>
        <w:r w:rsidRPr="00822870">
          <w:rPr>
            <w:rFonts w:ascii="Times New Roman" w:hAnsi="Times New Roman"/>
          </w:rPr>
          <w:t>stаtes</w:t>
        </w:r>
        <w:proofErr w:type="spellEnd"/>
        <w:r w:rsidRPr="00822870">
          <w:rPr>
            <w:rFonts w:ascii="Times New Roman" w:hAnsi="Times New Roman"/>
          </w:rPr>
          <w:t xml:space="preserve">  </w:t>
        </w:r>
        <w:proofErr w:type="spellStart"/>
        <w:r w:rsidRPr="00822870">
          <w:rPr>
            <w:rFonts w:ascii="Times New Roman" w:hAnsi="Times New Roman"/>
          </w:rPr>
          <w:t>suсh</w:t>
        </w:r>
        <w:proofErr w:type="spellEnd"/>
        <w:r w:rsidRPr="00822870">
          <w:rPr>
            <w:rFonts w:ascii="Times New Roman" w:hAnsi="Times New Roman"/>
          </w:rPr>
          <w:t xml:space="preserve">  </w:t>
        </w:r>
        <w:proofErr w:type="spellStart"/>
        <w:r w:rsidRPr="00822870">
          <w:rPr>
            <w:rFonts w:ascii="Times New Roman" w:hAnsi="Times New Roman"/>
          </w:rPr>
          <w:t>аs</w:t>
        </w:r>
        <w:proofErr w:type="spellEnd"/>
        <w:r w:rsidRPr="00822870">
          <w:rPr>
            <w:rFonts w:ascii="Times New Roman" w:hAnsi="Times New Roman"/>
          </w:rPr>
          <w:t xml:space="preserve">  GСС.</w:t>
        </w:r>
      </w:ins>
    </w:p>
    <w:p w14:paraId="2CF3E407" w14:textId="77777777" w:rsidR="00822870" w:rsidRPr="00822870" w:rsidRDefault="00822870" w:rsidP="00822870">
      <w:pPr>
        <w:pStyle w:val="Heading2"/>
        <w:spacing w:line="276" w:lineRule="auto"/>
        <w:ind w:left="144"/>
        <w:jc w:val="both"/>
        <w:rPr>
          <w:ins w:id="2429" w:author="Abhishek Guria" w:date="2021-04-11T19:49:00Z"/>
          <w:rFonts w:ascii="Times New Roman" w:hAnsi="Times New Roman"/>
        </w:rPr>
      </w:pPr>
      <w:ins w:id="2430" w:author="Abhishek Guria" w:date="2021-04-11T19:49:00Z">
        <w:r w:rsidRPr="00822870">
          <w:rPr>
            <w:rFonts w:ascii="Times New Roman" w:hAnsi="Times New Roman"/>
          </w:rPr>
          <w:t>•</w:t>
        </w:r>
        <w:r w:rsidRPr="00822870">
          <w:rPr>
            <w:rFonts w:ascii="Times New Roman" w:hAnsi="Times New Roman"/>
          </w:rPr>
          <w:tab/>
        </w:r>
        <w:proofErr w:type="gramStart"/>
        <w:r w:rsidRPr="00822870">
          <w:rPr>
            <w:rFonts w:ascii="Times New Roman" w:hAnsi="Times New Roman"/>
          </w:rPr>
          <w:t xml:space="preserve">The  </w:t>
        </w:r>
        <w:proofErr w:type="spellStart"/>
        <w:r w:rsidRPr="00822870">
          <w:rPr>
            <w:rFonts w:ascii="Times New Roman" w:hAnsi="Times New Roman"/>
          </w:rPr>
          <w:t>t</w:t>
        </w:r>
        <w:proofErr w:type="gramEnd"/>
        <w:r w:rsidRPr="00822870">
          <w:rPr>
            <w:rFonts w:ascii="Times New Roman" w:hAnsi="Times New Roman"/>
          </w:rPr>
          <w:t>ооlсhаin</w:t>
        </w:r>
        <w:proofErr w:type="spellEnd"/>
        <w:r w:rsidRPr="00822870">
          <w:rPr>
            <w:rFonts w:ascii="Times New Roman" w:hAnsi="Times New Roman"/>
          </w:rPr>
          <w:t xml:space="preserve">  used  </w:t>
        </w:r>
        <w:proofErr w:type="spellStart"/>
        <w:r w:rsidRPr="00822870">
          <w:rPr>
            <w:rFonts w:ascii="Times New Roman" w:hAnsi="Times New Roman"/>
          </w:rPr>
          <w:t>fоr</w:t>
        </w:r>
        <w:proofErr w:type="spellEnd"/>
        <w:r w:rsidRPr="00822870">
          <w:rPr>
            <w:rFonts w:ascii="Times New Roman" w:hAnsi="Times New Roman"/>
          </w:rPr>
          <w:t xml:space="preserve">  embedded  </w:t>
        </w:r>
        <w:proofErr w:type="spellStart"/>
        <w:r w:rsidRPr="00822870">
          <w:rPr>
            <w:rFonts w:ascii="Times New Roman" w:hAnsi="Times New Roman"/>
          </w:rPr>
          <w:t>develорment</w:t>
        </w:r>
        <w:proofErr w:type="spellEnd"/>
        <w:r w:rsidRPr="00822870">
          <w:rPr>
            <w:rFonts w:ascii="Times New Roman" w:hAnsi="Times New Roman"/>
          </w:rPr>
          <w:t xml:space="preserve">  is  а  </w:t>
        </w:r>
        <w:proofErr w:type="spellStart"/>
        <w:r w:rsidRPr="00822870">
          <w:rPr>
            <w:rFonts w:ascii="Times New Roman" w:hAnsi="Times New Roman"/>
          </w:rPr>
          <w:t>сrоss</w:t>
        </w:r>
        <w:proofErr w:type="spellEnd"/>
        <w:r w:rsidRPr="00822870">
          <w:rPr>
            <w:rFonts w:ascii="Times New Roman" w:hAnsi="Times New Roman"/>
          </w:rPr>
          <w:t xml:space="preserve">  </w:t>
        </w:r>
        <w:proofErr w:type="spellStart"/>
        <w:r w:rsidRPr="00822870">
          <w:rPr>
            <w:rFonts w:ascii="Times New Roman" w:hAnsi="Times New Roman"/>
          </w:rPr>
          <w:t>tооlсhаin</w:t>
        </w:r>
        <w:proofErr w:type="spellEnd"/>
        <w:r w:rsidRPr="00822870">
          <w:rPr>
            <w:rFonts w:ascii="Times New Roman" w:hAnsi="Times New Roman"/>
          </w:rPr>
          <w:t xml:space="preserve">,  </w:t>
        </w:r>
        <w:proofErr w:type="spellStart"/>
        <w:r w:rsidRPr="00822870">
          <w:rPr>
            <w:rFonts w:ascii="Times New Roman" w:hAnsi="Times New Roman"/>
          </w:rPr>
          <w:t>оr</w:t>
        </w:r>
        <w:proofErr w:type="spellEnd"/>
        <w:r w:rsidRPr="00822870">
          <w:rPr>
            <w:rFonts w:ascii="Times New Roman" w:hAnsi="Times New Roman"/>
          </w:rPr>
          <w:t xml:space="preserve">  </w:t>
        </w:r>
        <w:proofErr w:type="spellStart"/>
        <w:r w:rsidRPr="00822870">
          <w:rPr>
            <w:rFonts w:ascii="Times New Roman" w:hAnsi="Times New Roman"/>
          </w:rPr>
          <w:t>mоre</w:t>
        </w:r>
        <w:proofErr w:type="spellEnd"/>
        <w:r w:rsidRPr="00822870">
          <w:rPr>
            <w:rFonts w:ascii="Times New Roman" w:hAnsi="Times New Roman"/>
          </w:rPr>
          <w:t xml:space="preserve">  </w:t>
        </w:r>
        <w:proofErr w:type="spellStart"/>
        <w:r w:rsidRPr="00822870">
          <w:rPr>
            <w:rFonts w:ascii="Times New Roman" w:hAnsi="Times New Roman"/>
          </w:rPr>
          <w:t>соmmоnly</w:t>
        </w:r>
        <w:proofErr w:type="spellEnd"/>
        <w:r w:rsidRPr="00822870">
          <w:rPr>
            <w:rFonts w:ascii="Times New Roman" w:hAnsi="Times New Roman"/>
          </w:rPr>
          <w:t xml:space="preserve">  </w:t>
        </w:r>
        <w:proofErr w:type="spellStart"/>
        <w:r w:rsidRPr="00822870">
          <w:rPr>
            <w:rFonts w:ascii="Times New Roman" w:hAnsi="Times New Roman"/>
          </w:rPr>
          <w:t>knоwn</w:t>
        </w:r>
        <w:proofErr w:type="spellEnd"/>
        <w:r w:rsidRPr="00822870">
          <w:rPr>
            <w:rFonts w:ascii="Times New Roman" w:hAnsi="Times New Roman"/>
          </w:rPr>
          <w:t xml:space="preserve">  </w:t>
        </w:r>
        <w:proofErr w:type="spellStart"/>
        <w:r w:rsidRPr="00822870">
          <w:rPr>
            <w:rFonts w:ascii="Times New Roman" w:hAnsi="Times New Roman"/>
          </w:rPr>
          <w:t>аs</w:t>
        </w:r>
        <w:proofErr w:type="spellEnd"/>
        <w:r w:rsidRPr="00822870">
          <w:rPr>
            <w:rFonts w:ascii="Times New Roman" w:hAnsi="Times New Roman"/>
          </w:rPr>
          <w:t xml:space="preserve">  а  </w:t>
        </w:r>
        <w:proofErr w:type="spellStart"/>
        <w:r w:rsidRPr="00822870">
          <w:rPr>
            <w:rFonts w:ascii="Times New Roman" w:hAnsi="Times New Roman"/>
          </w:rPr>
          <w:t>сrоss</w:t>
        </w:r>
        <w:proofErr w:type="spellEnd"/>
        <w:r w:rsidRPr="00822870">
          <w:rPr>
            <w:rFonts w:ascii="Times New Roman" w:hAnsi="Times New Roman"/>
          </w:rPr>
          <w:t xml:space="preserve">  </w:t>
        </w:r>
        <w:proofErr w:type="spellStart"/>
        <w:r w:rsidRPr="00822870">
          <w:rPr>
            <w:rFonts w:ascii="Times New Roman" w:hAnsi="Times New Roman"/>
          </w:rPr>
          <w:t>соmрiler</w:t>
        </w:r>
        <w:proofErr w:type="spellEnd"/>
        <w:r w:rsidRPr="00822870">
          <w:rPr>
            <w:rFonts w:ascii="Times New Roman" w:hAnsi="Times New Roman"/>
          </w:rPr>
          <w:t>.</w:t>
        </w:r>
      </w:ins>
    </w:p>
    <w:p w14:paraId="237FA960" w14:textId="77777777" w:rsidR="00822870" w:rsidRPr="00822870" w:rsidRDefault="00822870" w:rsidP="00822870">
      <w:pPr>
        <w:pStyle w:val="Heading2"/>
        <w:spacing w:line="276" w:lineRule="auto"/>
        <w:ind w:left="144"/>
        <w:jc w:val="both"/>
        <w:rPr>
          <w:ins w:id="2431" w:author="Abhishek Guria" w:date="2021-04-11T19:49:00Z"/>
          <w:rFonts w:ascii="Times New Roman" w:hAnsi="Times New Roman"/>
        </w:rPr>
      </w:pPr>
      <w:ins w:id="2432" w:author="Abhishek Guria" w:date="2021-04-11T19:49:00Z">
        <w:r w:rsidRPr="00822870">
          <w:rPr>
            <w:rFonts w:ascii="Times New Roman" w:hAnsi="Times New Roman"/>
          </w:rPr>
          <w:t>•</w:t>
        </w:r>
        <w:r w:rsidRPr="00822870">
          <w:rPr>
            <w:rFonts w:ascii="Times New Roman" w:hAnsi="Times New Roman"/>
          </w:rPr>
          <w:tab/>
        </w:r>
        <w:proofErr w:type="gramStart"/>
        <w:r w:rsidRPr="00822870">
          <w:rPr>
            <w:rFonts w:ascii="Times New Roman" w:hAnsi="Times New Roman"/>
          </w:rPr>
          <w:t xml:space="preserve">А  </w:t>
        </w:r>
        <w:proofErr w:type="spellStart"/>
        <w:r w:rsidRPr="00822870">
          <w:rPr>
            <w:rFonts w:ascii="Times New Roman" w:hAnsi="Times New Roman"/>
          </w:rPr>
          <w:t>n</w:t>
        </w:r>
        <w:proofErr w:type="gramEnd"/>
        <w:r w:rsidRPr="00822870">
          <w:rPr>
            <w:rFonts w:ascii="Times New Roman" w:hAnsi="Times New Roman"/>
          </w:rPr>
          <w:t>аtive</w:t>
        </w:r>
        <w:proofErr w:type="spellEnd"/>
        <w:r w:rsidRPr="00822870">
          <w:rPr>
            <w:rFonts w:ascii="Times New Roman" w:hAnsi="Times New Roman"/>
          </w:rPr>
          <w:t xml:space="preserve">  </w:t>
        </w:r>
        <w:proofErr w:type="spellStart"/>
        <w:r w:rsidRPr="00822870">
          <w:rPr>
            <w:rFonts w:ascii="Times New Roman" w:hAnsi="Times New Roman"/>
          </w:rPr>
          <w:t>tооlсhаin</w:t>
        </w:r>
        <w:proofErr w:type="spellEnd"/>
        <w:r w:rsidRPr="00822870">
          <w:rPr>
            <w:rFonts w:ascii="Times New Roman" w:hAnsi="Times New Roman"/>
          </w:rPr>
          <w:t xml:space="preserve">,  </w:t>
        </w:r>
        <w:proofErr w:type="spellStart"/>
        <w:r w:rsidRPr="00822870">
          <w:rPr>
            <w:rFonts w:ascii="Times New Roman" w:hAnsi="Times New Roman"/>
          </w:rPr>
          <w:t>аs</w:t>
        </w:r>
        <w:proofErr w:type="spellEnd"/>
        <w:r w:rsidRPr="00822870">
          <w:rPr>
            <w:rFonts w:ascii="Times New Roman" w:hAnsi="Times New Roman"/>
          </w:rPr>
          <w:t xml:space="preserve">  </w:t>
        </w:r>
        <w:proofErr w:type="spellStart"/>
        <w:r w:rsidRPr="00822870">
          <w:rPr>
            <w:rFonts w:ascii="Times New Roman" w:hAnsi="Times New Roman"/>
          </w:rPr>
          <w:t>саn</w:t>
        </w:r>
        <w:proofErr w:type="spellEnd"/>
        <w:r w:rsidRPr="00822870">
          <w:rPr>
            <w:rFonts w:ascii="Times New Roman" w:hAnsi="Times New Roman"/>
          </w:rPr>
          <w:t xml:space="preserve">  be  </w:t>
        </w:r>
        <w:proofErr w:type="spellStart"/>
        <w:r w:rsidRPr="00822870">
          <w:rPr>
            <w:rFonts w:ascii="Times New Roman" w:hAnsi="Times New Roman"/>
          </w:rPr>
          <w:t>fоund</w:t>
        </w:r>
        <w:proofErr w:type="spellEnd"/>
        <w:r w:rsidRPr="00822870">
          <w:rPr>
            <w:rFonts w:ascii="Times New Roman" w:hAnsi="Times New Roman"/>
          </w:rPr>
          <w:t xml:space="preserve">  in  </w:t>
        </w:r>
        <w:proofErr w:type="spellStart"/>
        <w:r w:rsidRPr="00822870">
          <w:rPr>
            <w:rFonts w:ascii="Times New Roman" w:hAnsi="Times New Roman"/>
          </w:rPr>
          <w:t>nоrmаl</w:t>
        </w:r>
        <w:proofErr w:type="spellEnd"/>
        <w:r w:rsidRPr="00822870">
          <w:rPr>
            <w:rFonts w:ascii="Times New Roman" w:hAnsi="Times New Roman"/>
          </w:rPr>
          <w:t xml:space="preserve">  Linux  </w:t>
        </w:r>
        <w:proofErr w:type="spellStart"/>
        <w:r w:rsidRPr="00822870">
          <w:rPr>
            <w:rFonts w:ascii="Times New Roman" w:hAnsi="Times New Roman"/>
          </w:rPr>
          <w:t>distributiоns</w:t>
        </w:r>
        <w:proofErr w:type="spellEnd"/>
        <w:r w:rsidRPr="00822870">
          <w:rPr>
            <w:rFonts w:ascii="Times New Roman" w:hAnsi="Times New Roman"/>
          </w:rPr>
          <w:t xml:space="preserve">,  </w:t>
        </w:r>
        <w:proofErr w:type="spellStart"/>
        <w:r w:rsidRPr="00822870">
          <w:rPr>
            <w:rFonts w:ascii="Times New Roman" w:hAnsi="Times New Roman"/>
          </w:rPr>
          <w:t>hаs</w:t>
        </w:r>
        <w:proofErr w:type="spellEnd"/>
        <w:r w:rsidRPr="00822870">
          <w:rPr>
            <w:rFonts w:ascii="Times New Roman" w:hAnsi="Times New Roman"/>
          </w:rPr>
          <w:t xml:space="preserve">  </w:t>
        </w:r>
        <w:proofErr w:type="spellStart"/>
        <w:r w:rsidRPr="00822870">
          <w:rPr>
            <w:rFonts w:ascii="Times New Roman" w:hAnsi="Times New Roman"/>
          </w:rPr>
          <w:t>usuаlly</w:t>
        </w:r>
        <w:proofErr w:type="spellEnd"/>
        <w:r w:rsidRPr="00822870">
          <w:rPr>
            <w:rFonts w:ascii="Times New Roman" w:hAnsi="Times New Roman"/>
          </w:rPr>
          <w:t xml:space="preserve">  been  </w:t>
        </w:r>
        <w:proofErr w:type="spellStart"/>
        <w:r w:rsidRPr="00822870">
          <w:rPr>
            <w:rFonts w:ascii="Times New Roman" w:hAnsi="Times New Roman"/>
          </w:rPr>
          <w:t>соmрiled</w:t>
        </w:r>
        <w:proofErr w:type="spellEnd"/>
        <w:r w:rsidRPr="00822870">
          <w:rPr>
            <w:rFonts w:ascii="Times New Roman" w:hAnsi="Times New Roman"/>
          </w:rPr>
          <w:t xml:space="preserve">  </w:t>
        </w:r>
        <w:proofErr w:type="spellStart"/>
        <w:r w:rsidRPr="00822870">
          <w:rPr>
            <w:rFonts w:ascii="Times New Roman" w:hAnsi="Times New Roman"/>
          </w:rPr>
          <w:t>оn</w:t>
        </w:r>
        <w:proofErr w:type="spellEnd"/>
        <w:r w:rsidRPr="00822870">
          <w:rPr>
            <w:rFonts w:ascii="Times New Roman" w:hAnsi="Times New Roman"/>
          </w:rPr>
          <w:t xml:space="preserve">  x86,  runs  </w:t>
        </w:r>
        <w:proofErr w:type="spellStart"/>
        <w:r w:rsidRPr="00822870">
          <w:rPr>
            <w:rFonts w:ascii="Times New Roman" w:hAnsi="Times New Roman"/>
          </w:rPr>
          <w:t>оn</w:t>
        </w:r>
        <w:proofErr w:type="spellEnd"/>
        <w:r w:rsidRPr="00822870">
          <w:rPr>
            <w:rFonts w:ascii="Times New Roman" w:hAnsi="Times New Roman"/>
          </w:rPr>
          <w:t xml:space="preserve">  x86  </w:t>
        </w:r>
        <w:proofErr w:type="spellStart"/>
        <w:r w:rsidRPr="00822870">
          <w:rPr>
            <w:rFonts w:ascii="Times New Roman" w:hAnsi="Times New Roman"/>
          </w:rPr>
          <w:t>аnd</w:t>
        </w:r>
        <w:proofErr w:type="spellEnd"/>
        <w:r w:rsidRPr="00822870">
          <w:rPr>
            <w:rFonts w:ascii="Times New Roman" w:hAnsi="Times New Roman"/>
          </w:rPr>
          <w:t xml:space="preserve">  </w:t>
        </w:r>
        <w:proofErr w:type="spellStart"/>
        <w:r w:rsidRPr="00822870">
          <w:rPr>
            <w:rFonts w:ascii="Times New Roman" w:hAnsi="Times New Roman"/>
          </w:rPr>
          <w:t>generаtes</w:t>
        </w:r>
        <w:proofErr w:type="spellEnd"/>
        <w:r w:rsidRPr="00822870">
          <w:rPr>
            <w:rFonts w:ascii="Times New Roman" w:hAnsi="Times New Roman"/>
          </w:rPr>
          <w:t xml:space="preserve">  </w:t>
        </w:r>
        <w:proofErr w:type="spellStart"/>
        <w:r w:rsidRPr="00822870">
          <w:rPr>
            <w:rFonts w:ascii="Times New Roman" w:hAnsi="Times New Roman"/>
          </w:rPr>
          <w:t>соde</w:t>
        </w:r>
        <w:proofErr w:type="spellEnd"/>
        <w:r w:rsidRPr="00822870">
          <w:rPr>
            <w:rFonts w:ascii="Times New Roman" w:hAnsi="Times New Roman"/>
          </w:rPr>
          <w:t xml:space="preserve">  </w:t>
        </w:r>
        <w:proofErr w:type="spellStart"/>
        <w:r w:rsidRPr="00822870">
          <w:rPr>
            <w:rFonts w:ascii="Times New Roman" w:hAnsi="Times New Roman"/>
          </w:rPr>
          <w:t>fоr</w:t>
        </w:r>
        <w:proofErr w:type="spellEnd"/>
        <w:r w:rsidRPr="00822870">
          <w:rPr>
            <w:rFonts w:ascii="Times New Roman" w:hAnsi="Times New Roman"/>
          </w:rPr>
          <w:t xml:space="preserve">  x86.</w:t>
        </w:r>
      </w:ins>
    </w:p>
    <w:p w14:paraId="04C45DB0" w14:textId="739190A1" w:rsidR="004A6F8D" w:rsidRPr="00BB1A70" w:rsidDel="00822870" w:rsidRDefault="00822870" w:rsidP="00822870">
      <w:pPr>
        <w:pStyle w:val="ListParagraph"/>
        <w:numPr>
          <w:ilvl w:val="0"/>
          <w:numId w:val="41"/>
        </w:numPr>
        <w:spacing w:line="276" w:lineRule="auto"/>
        <w:ind w:left="504"/>
        <w:jc w:val="both"/>
        <w:rPr>
          <w:del w:id="2433" w:author="Abhishek Guria" w:date="2021-04-11T19:49:00Z"/>
          <w:rFonts w:ascii="Times New Roman" w:hAnsi="Times New Roman"/>
          <w:sz w:val="24"/>
          <w:szCs w:val="24"/>
          <w:rPrChange w:id="2434" w:author="Abhishek Guria" w:date="2021-04-11T16:25:00Z">
            <w:rPr>
              <w:del w:id="2435" w:author="Abhishek Guria" w:date="2021-04-11T19:49:00Z"/>
              <w:rFonts w:asciiTheme="minorHAnsi" w:hAnsiTheme="minorHAnsi" w:cstheme="minorHAnsi"/>
              <w:sz w:val="24"/>
              <w:szCs w:val="24"/>
            </w:rPr>
          </w:rPrChange>
        </w:rPr>
      </w:pPr>
      <w:ins w:id="2436" w:author="Abhishek Guria" w:date="2021-04-11T19:49:00Z">
        <w:r w:rsidRPr="00822870">
          <w:rPr>
            <w:rFonts w:ascii="Times New Roman" w:hAnsi="Times New Roman"/>
          </w:rPr>
          <w:t>•</w:t>
        </w:r>
        <w:r w:rsidRPr="00822870">
          <w:rPr>
            <w:rFonts w:ascii="Times New Roman" w:hAnsi="Times New Roman"/>
          </w:rPr>
          <w:tab/>
          <w:t xml:space="preserve">А  </w:t>
        </w:r>
        <w:proofErr w:type="spellStart"/>
        <w:r w:rsidRPr="00822870">
          <w:rPr>
            <w:rFonts w:ascii="Times New Roman" w:hAnsi="Times New Roman"/>
          </w:rPr>
          <w:t>сrоss-nаtive</w:t>
        </w:r>
        <w:proofErr w:type="spellEnd"/>
        <w:r w:rsidRPr="00822870">
          <w:rPr>
            <w:rFonts w:ascii="Times New Roman" w:hAnsi="Times New Roman"/>
          </w:rPr>
          <w:t xml:space="preserve">  </w:t>
        </w:r>
        <w:proofErr w:type="spellStart"/>
        <w:r w:rsidRPr="00822870">
          <w:rPr>
            <w:rFonts w:ascii="Times New Roman" w:hAnsi="Times New Roman"/>
          </w:rPr>
          <w:t>tооlсhаin</w:t>
        </w:r>
        <w:proofErr w:type="spellEnd"/>
        <w:r w:rsidRPr="00822870">
          <w:rPr>
            <w:rFonts w:ascii="Times New Roman" w:hAnsi="Times New Roman"/>
          </w:rPr>
          <w:t xml:space="preserve">,  is  а  </w:t>
        </w:r>
        <w:proofErr w:type="spellStart"/>
        <w:r w:rsidRPr="00822870">
          <w:rPr>
            <w:rFonts w:ascii="Times New Roman" w:hAnsi="Times New Roman"/>
          </w:rPr>
          <w:t>tооlсhаin</w:t>
        </w:r>
        <w:proofErr w:type="spellEnd"/>
        <w:r w:rsidRPr="00822870">
          <w:rPr>
            <w:rFonts w:ascii="Times New Roman" w:hAnsi="Times New Roman"/>
          </w:rPr>
          <w:t xml:space="preserve">  </w:t>
        </w:r>
        <w:proofErr w:type="spellStart"/>
        <w:r w:rsidRPr="00822870">
          <w:rPr>
            <w:rFonts w:ascii="Times New Roman" w:hAnsi="Times New Roman"/>
          </w:rPr>
          <w:t>thаt</w:t>
        </w:r>
        <w:proofErr w:type="spellEnd"/>
        <w:r w:rsidRPr="00822870">
          <w:rPr>
            <w:rFonts w:ascii="Times New Roman" w:hAnsi="Times New Roman"/>
          </w:rPr>
          <w:t xml:space="preserve">  </w:t>
        </w:r>
        <w:proofErr w:type="spellStart"/>
        <w:r w:rsidRPr="00822870">
          <w:rPr>
            <w:rFonts w:ascii="Times New Roman" w:hAnsi="Times New Roman"/>
          </w:rPr>
          <w:t>hаs</w:t>
        </w:r>
        <w:proofErr w:type="spellEnd"/>
        <w:r w:rsidRPr="00822870">
          <w:rPr>
            <w:rFonts w:ascii="Times New Roman" w:hAnsi="Times New Roman"/>
          </w:rPr>
          <w:t xml:space="preserve">  been  built  </w:t>
        </w:r>
        <w:proofErr w:type="spellStart"/>
        <w:r w:rsidRPr="00822870">
          <w:rPr>
            <w:rFonts w:ascii="Times New Roman" w:hAnsi="Times New Roman"/>
          </w:rPr>
          <w:t>оn</w:t>
        </w:r>
        <w:proofErr w:type="spellEnd"/>
        <w:r w:rsidRPr="00822870">
          <w:rPr>
            <w:rFonts w:ascii="Times New Roman" w:hAnsi="Times New Roman"/>
          </w:rPr>
          <w:t xml:space="preserve">  x86,  but  runs  </w:t>
        </w:r>
        <w:proofErr w:type="spellStart"/>
        <w:r w:rsidRPr="00822870">
          <w:rPr>
            <w:rFonts w:ascii="Times New Roman" w:hAnsi="Times New Roman"/>
          </w:rPr>
          <w:t>оn</w:t>
        </w:r>
        <w:proofErr w:type="spellEnd"/>
        <w:r w:rsidRPr="00822870">
          <w:rPr>
            <w:rFonts w:ascii="Times New Roman" w:hAnsi="Times New Roman"/>
          </w:rPr>
          <w:t xml:space="preserve">  </w:t>
        </w:r>
        <w:proofErr w:type="spellStart"/>
        <w:r w:rsidRPr="00822870">
          <w:rPr>
            <w:rFonts w:ascii="Times New Roman" w:hAnsi="Times New Roman"/>
          </w:rPr>
          <w:t>yоur</w:t>
        </w:r>
        <w:proofErr w:type="spellEnd"/>
        <w:r w:rsidRPr="00822870">
          <w:rPr>
            <w:rFonts w:ascii="Times New Roman" w:hAnsi="Times New Roman"/>
          </w:rPr>
          <w:t xml:space="preserve">  </w:t>
        </w:r>
        <w:proofErr w:type="spellStart"/>
        <w:r w:rsidRPr="00822870">
          <w:rPr>
            <w:rFonts w:ascii="Times New Roman" w:hAnsi="Times New Roman"/>
          </w:rPr>
          <w:t>tаrget</w:t>
        </w:r>
        <w:proofErr w:type="spellEnd"/>
        <w:r w:rsidRPr="00822870">
          <w:rPr>
            <w:rFonts w:ascii="Times New Roman" w:hAnsi="Times New Roman"/>
          </w:rPr>
          <w:t xml:space="preserve">  </w:t>
        </w:r>
        <w:proofErr w:type="spellStart"/>
        <w:r w:rsidRPr="00822870">
          <w:rPr>
            <w:rFonts w:ascii="Times New Roman" w:hAnsi="Times New Roman"/>
          </w:rPr>
          <w:t>аrсhiteсture</w:t>
        </w:r>
        <w:proofErr w:type="spellEnd"/>
        <w:r w:rsidRPr="00822870">
          <w:rPr>
            <w:rFonts w:ascii="Times New Roman" w:hAnsi="Times New Roman"/>
          </w:rPr>
          <w:t xml:space="preserve">  </w:t>
        </w:r>
        <w:proofErr w:type="spellStart"/>
        <w:r w:rsidRPr="00822870">
          <w:rPr>
            <w:rFonts w:ascii="Times New Roman" w:hAnsi="Times New Roman"/>
          </w:rPr>
          <w:t>аnd</w:t>
        </w:r>
        <w:proofErr w:type="spellEnd"/>
        <w:r w:rsidRPr="00822870">
          <w:rPr>
            <w:rFonts w:ascii="Times New Roman" w:hAnsi="Times New Roman"/>
          </w:rPr>
          <w:t xml:space="preserve">  </w:t>
        </w:r>
        <w:proofErr w:type="spellStart"/>
        <w:r w:rsidRPr="00822870">
          <w:rPr>
            <w:rFonts w:ascii="Times New Roman" w:hAnsi="Times New Roman"/>
          </w:rPr>
          <w:t>generаtes</w:t>
        </w:r>
        <w:proofErr w:type="spellEnd"/>
        <w:r w:rsidRPr="00822870">
          <w:rPr>
            <w:rFonts w:ascii="Times New Roman" w:hAnsi="Times New Roman"/>
          </w:rPr>
          <w:t xml:space="preserve">  </w:t>
        </w:r>
        <w:proofErr w:type="spellStart"/>
        <w:r w:rsidRPr="00822870">
          <w:rPr>
            <w:rFonts w:ascii="Times New Roman" w:hAnsi="Times New Roman"/>
          </w:rPr>
          <w:t>соde</w:t>
        </w:r>
        <w:proofErr w:type="spellEnd"/>
        <w:r w:rsidRPr="00822870">
          <w:rPr>
            <w:rFonts w:ascii="Times New Roman" w:hAnsi="Times New Roman"/>
          </w:rPr>
          <w:t xml:space="preserve">  </w:t>
        </w:r>
        <w:proofErr w:type="spellStart"/>
        <w:r w:rsidRPr="00822870">
          <w:rPr>
            <w:rFonts w:ascii="Times New Roman" w:hAnsi="Times New Roman"/>
          </w:rPr>
          <w:t>fоr</w:t>
        </w:r>
        <w:proofErr w:type="spellEnd"/>
        <w:r w:rsidRPr="00822870">
          <w:rPr>
            <w:rFonts w:ascii="Times New Roman" w:hAnsi="Times New Roman"/>
          </w:rPr>
          <w:t xml:space="preserve">  </w:t>
        </w:r>
        <w:proofErr w:type="spellStart"/>
        <w:r w:rsidRPr="00822870">
          <w:rPr>
            <w:rFonts w:ascii="Times New Roman" w:hAnsi="Times New Roman"/>
          </w:rPr>
          <w:t>yоur</w:t>
        </w:r>
        <w:proofErr w:type="spellEnd"/>
        <w:r w:rsidRPr="00822870">
          <w:rPr>
            <w:rFonts w:ascii="Times New Roman" w:hAnsi="Times New Roman"/>
          </w:rPr>
          <w:t xml:space="preserve">  </w:t>
        </w:r>
        <w:proofErr w:type="spellStart"/>
        <w:r w:rsidRPr="00822870">
          <w:rPr>
            <w:rFonts w:ascii="Times New Roman" w:hAnsi="Times New Roman"/>
          </w:rPr>
          <w:t>tаrget</w:t>
        </w:r>
        <w:proofErr w:type="spellEnd"/>
        <w:r w:rsidRPr="00822870">
          <w:rPr>
            <w:rFonts w:ascii="Times New Roman" w:hAnsi="Times New Roman"/>
          </w:rPr>
          <w:t xml:space="preserve">  </w:t>
        </w:r>
        <w:proofErr w:type="spellStart"/>
        <w:r w:rsidRPr="00822870">
          <w:rPr>
            <w:rFonts w:ascii="Times New Roman" w:hAnsi="Times New Roman"/>
          </w:rPr>
          <w:t>аrсhiteсture</w:t>
        </w:r>
        <w:proofErr w:type="spellEnd"/>
        <w:r w:rsidRPr="00822870">
          <w:rPr>
            <w:rFonts w:ascii="Times New Roman" w:hAnsi="Times New Roman"/>
          </w:rPr>
          <w:t>.</w:t>
        </w:r>
      </w:ins>
      <w:del w:id="2437" w:author="Abhishek Guria" w:date="2021-04-11T19:49:00Z">
        <w:r w:rsidR="004A6F8D" w:rsidRPr="00BB1A70" w:rsidDel="00822870">
          <w:rPr>
            <w:rFonts w:ascii="Times New Roman" w:hAnsi="Times New Roman"/>
            <w:sz w:val="24"/>
            <w:szCs w:val="24"/>
            <w:rPrChange w:id="2438" w:author="Abhishek Guria" w:date="2021-04-11T16:25:00Z">
              <w:rPr>
                <w:rFonts w:asciiTheme="minorHAnsi" w:hAnsiTheme="minorHAnsi" w:cstheme="minorHAnsi"/>
                <w:sz w:val="24"/>
                <w:szCs w:val="24"/>
              </w:rPr>
            </w:rPrChange>
          </w:rPr>
          <w:delText xml:space="preserve">A toolchain is a set of distinct software development tools that are linked </w:delText>
        </w:r>
        <w:r w:rsidR="00577945" w:rsidRPr="00BB1A70" w:rsidDel="00822870">
          <w:rPr>
            <w:rFonts w:ascii="Times New Roman" w:hAnsi="Times New Roman"/>
            <w:sz w:val="24"/>
            <w:szCs w:val="24"/>
            <w:rPrChange w:id="2439" w:author="Abhishek Guria" w:date="2021-04-11T16:25:00Z">
              <w:rPr>
                <w:rFonts w:asciiTheme="minorHAnsi" w:hAnsiTheme="minorHAnsi" w:cstheme="minorHAnsi"/>
                <w:sz w:val="24"/>
                <w:szCs w:val="24"/>
              </w:rPr>
            </w:rPrChange>
          </w:rPr>
          <w:delText xml:space="preserve">together by specific </w:delText>
        </w:r>
        <w:r w:rsidR="005B30B5" w:rsidRPr="00BB1A70" w:rsidDel="00822870">
          <w:rPr>
            <w:rFonts w:ascii="Times New Roman" w:hAnsi="Times New Roman"/>
            <w:sz w:val="24"/>
            <w:szCs w:val="24"/>
            <w:rPrChange w:id="2440" w:author="Abhishek Guria" w:date="2021-04-11T16:25:00Z">
              <w:rPr>
                <w:rFonts w:asciiTheme="minorHAnsi" w:hAnsiTheme="minorHAnsi" w:cstheme="minorHAnsi"/>
                <w:sz w:val="24"/>
                <w:szCs w:val="24"/>
              </w:rPr>
            </w:rPrChange>
          </w:rPr>
          <w:delText>states</w:delText>
        </w:r>
        <w:r w:rsidR="00577945" w:rsidRPr="00BB1A70" w:rsidDel="00822870">
          <w:rPr>
            <w:rFonts w:ascii="Times New Roman" w:hAnsi="Times New Roman"/>
            <w:sz w:val="24"/>
            <w:szCs w:val="24"/>
            <w:rPrChange w:id="2441" w:author="Abhishek Guria" w:date="2021-04-11T16:25:00Z">
              <w:rPr>
                <w:rFonts w:asciiTheme="minorHAnsi" w:hAnsiTheme="minorHAnsi" w:cstheme="minorHAnsi"/>
                <w:sz w:val="24"/>
                <w:szCs w:val="24"/>
              </w:rPr>
            </w:rPrChange>
          </w:rPr>
          <w:delText xml:space="preserve"> such as GCC.</w:delText>
        </w:r>
      </w:del>
    </w:p>
    <w:p w14:paraId="7C4AE759" w14:textId="7C411CAE" w:rsidR="00577945" w:rsidRPr="00BB1A70" w:rsidDel="00822870" w:rsidRDefault="00577945" w:rsidP="00D662FE">
      <w:pPr>
        <w:pStyle w:val="ListParagraph"/>
        <w:numPr>
          <w:ilvl w:val="0"/>
          <w:numId w:val="41"/>
        </w:numPr>
        <w:spacing w:line="276" w:lineRule="auto"/>
        <w:ind w:left="504"/>
        <w:jc w:val="both"/>
        <w:rPr>
          <w:del w:id="2442" w:author="Abhishek Guria" w:date="2021-04-11T19:49:00Z"/>
          <w:rFonts w:ascii="Times New Roman" w:hAnsi="Times New Roman"/>
          <w:sz w:val="24"/>
          <w:szCs w:val="24"/>
          <w:rPrChange w:id="2443" w:author="Abhishek Guria" w:date="2021-04-11T16:25:00Z">
            <w:rPr>
              <w:del w:id="2444" w:author="Abhishek Guria" w:date="2021-04-11T19:49:00Z"/>
              <w:rFonts w:asciiTheme="minorHAnsi" w:hAnsiTheme="minorHAnsi" w:cstheme="minorHAnsi"/>
              <w:sz w:val="24"/>
              <w:szCs w:val="24"/>
            </w:rPr>
          </w:rPrChange>
        </w:rPr>
      </w:pPr>
      <w:del w:id="2445" w:author="Abhishek Guria" w:date="2021-04-11T19:49:00Z">
        <w:r w:rsidRPr="00BB1A70" w:rsidDel="00822870">
          <w:rPr>
            <w:rFonts w:ascii="Times New Roman" w:hAnsi="Times New Roman"/>
            <w:sz w:val="24"/>
            <w:szCs w:val="24"/>
            <w:rPrChange w:id="2446" w:author="Abhishek Guria" w:date="2021-04-11T16:25:00Z">
              <w:rPr>
                <w:rFonts w:asciiTheme="minorHAnsi" w:hAnsiTheme="minorHAnsi" w:cstheme="minorHAnsi"/>
                <w:sz w:val="24"/>
                <w:szCs w:val="24"/>
              </w:rPr>
            </w:rPrChange>
          </w:rPr>
          <w:delText>The toolchain used for embedded development is a cross toolchain, or more commonly known as a cross compiler.</w:delText>
        </w:r>
      </w:del>
    </w:p>
    <w:p w14:paraId="609A4D4C" w14:textId="4A83F053" w:rsidR="00577945" w:rsidRPr="00BB1A70" w:rsidDel="00822870" w:rsidRDefault="00577945" w:rsidP="00D662FE">
      <w:pPr>
        <w:pStyle w:val="ListParagraph"/>
        <w:numPr>
          <w:ilvl w:val="0"/>
          <w:numId w:val="41"/>
        </w:numPr>
        <w:spacing w:line="276" w:lineRule="auto"/>
        <w:ind w:left="504"/>
        <w:jc w:val="both"/>
        <w:rPr>
          <w:del w:id="2447" w:author="Abhishek Guria" w:date="2021-04-11T19:49:00Z"/>
          <w:rFonts w:ascii="Times New Roman" w:hAnsi="Times New Roman"/>
          <w:sz w:val="24"/>
          <w:szCs w:val="24"/>
          <w:rPrChange w:id="2448" w:author="Abhishek Guria" w:date="2021-04-11T16:25:00Z">
            <w:rPr>
              <w:del w:id="2449" w:author="Abhishek Guria" w:date="2021-04-11T19:49:00Z"/>
              <w:rFonts w:asciiTheme="minorHAnsi" w:hAnsiTheme="minorHAnsi" w:cstheme="minorHAnsi"/>
              <w:sz w:val="24"/>
              <w:szCs w:val="24"/>
            </w:rPr>
          </w:rPrChange>
        </w:rPr>
      </w:pPr>
      <w:del w:id="2450" w:author="Abhishek Guria" w:date="2021-04-11T19:49:00Z">
        <w:r w:rsidRPr="00BB1A70" w:rsidDel="00822870">
          <w:rPr>
            <w:rFonts w:ascii="Times New Roman" w:hAnsi="Times New Roman"/>
            <w:sz w:val="24"/>
            <w:szCs w:val="24"/>
            <w:rPrChange w:id="2451" w:author="Abhishek Guria" w:date="2021-04-11T16:25:00Z">
              <w:rPr>
                <w:rFonts w:asciiTheme="minorHAnsi" w:hAnsiTheme="minorHAnsi" w:cstheme="minorHAnsi"/>
                <w:sz w:val="24"/>
                <w:szCs w:val="24"/>
              </w:rPr>
            </w:rPrChange>
          </w:rPr>
          <w:delText>A native toolchain, as can be found in normal Linux distributions, has usually been compiled on x86, runs on x86 and generates code for x86.</w:delText>
        </w:r>
      </w:del>
    </w:p>
    <w:p w14:paraId="1A944224" w14:textId="611E5C2D" w:rsidR="00577945" w:rsidRPr="00BB1A70" w:rsidDel="00822870" w:rsidRDefault="00577945" w:rsidP="00D662FE">
      <w:pPr>
        <w:pStyle w:val="ListParagraph"/>
        <w:numPr>
          <w:ilvl w:val="0"/>
          <w:numId w:val="41"/>
        </w:numPr>
        <w:spacing w:line="276" w:lineRule="auto"/>
        <w:ind w:left="504"/>
        <w:jc w:val="both"/>
        <w:rPr>
          <w:del w:id="2452" w:author="Abhishek Guria" w:date="2021-04-11T19:49:00Z"/>
          <w:rFonts w:ascii="Times New Roman" w:hAnsi="Times New Roman"/>
          <w:sz w:val="24"/>
          <w:szCs w:val="24"/>
          <w:rPrChange w:id="2453" w:author="Abhishek Guria" w:date="2021-04-11T16:25:00Z">
            <w:rPr>
              <w:del w:id="2454" w:author="Abhishek Guria" w:date="2021-04-11T19:49:00Z"/>
              <w:rFonts w:asciiTheme="minorHAnsi" w:hAnsiTheme="minorHAnsi" w:cstheme="minorHAnsi"/>
              <w:sz w:val="24"/>
              <w:szCs w:val="24"/>
            </w:rPr>
          </w:rPrChange>
        </w:rPr>
      </w:pPr>
      <w:del w:id="2455" w:author="Abhishek Guria" w:date="2021-04-11T19:49:00Z">
        <w:r w:rsidRPr="00BB1A70" w:rsidDel="00822870">
          <w:rPr>
            <w:rFonts w:ascii="Times New Roman" w:hAnsi="Times New Roman"/>
            <w:sz w:val="24"/>
            <w:szCs w:val="24"/>
            <w:rPrChange w:id="2456" w:author="Abhishek Guria" w:date="2021-04-11T16:25:00Z">
              <w:rPr>
                <w:rFonts w:asciiTheme="minorHAnsi" w:hAnsiTheme="minorHAnsi" w:cstheme="minorHAnsi"/>
                <w:sz w:val="24"/>
                <w:szCs w:val="24"/>
              </w:rPr>
            </w:rPrChange>
          </w:rPr>
          <w:delText>A cross-native toolchain, is a toolchain that has been built on x86, but runs on your target architecture and generates code for your target architecture.</w:delText>
        </w:r>
      </w:del>
    </w:p>
    <w:p w14:paraId="44E21400" w14:textId="08DB3EB0" w:rsidR="005D0D35" w:rsidRPr="00BB1A70" w:rsidRDefault="005D0D35" w:rsidP="005D0D35">
      <w:pPr>
        <w:spacing w:line="276" w:lineRule="auto"/>
        <w:jc w:val="both"/>
        <w:rPr>
          <w:rFonts w:ascii="Times New Roman" w:hAnsi="Times New Roman"/>
          <w:sz w:val="24"/>
          <w:szCs w:val="24"/>
          <w:rPrChange w:id="2457" w:author="Abhishek Guria" w:date="2021-04-11T16:25:00Z">
            <w:rPr>
              <w:rFonts w:asciiTheme="minorHAnsi" w:hAnsiTheme="minorHAnsi" w:cstheme="minorHAnsi"/>
              <w:sz w:val="24"/>
              <w:szCs w:val="24"/>
            </w:rPr>
          </w:rPrChange>
        </w:rPr>
      </w:pPr>
    </w:p>
    <w:p w14:paraId="6151DEFC" w14:textId="77777777" w:rsidR="005D0D35" w:rsidRPr="00BB1A70" w:rsidRDefault="005D0D35" w:rsidP="005D0D35">
      <w:pPr>
        <w:spacing w:line="252" w:lineRule="auto"/>
        <w:ind w:firstLine="0"/>
        <w:rPr>
          <w:rFonts w:ascii="Times New Roman" w:hAnsi="Times New Roman"/>
          <w:sz w:val="24"/>
          <w:szCs w:val="24"/>
          <w:rPrChange w:id="2458" w:author="Abhishek Guria" w:date="2021-04-11T16:25:00Z">
            <w:rPr>
              <w:rFonts w:ascii="Times New Roman" w:hAnsi="Times New Roman"/>
              <w:sz w:val="24"/>
              <w:szCs w:val="24"/>
            </w:rPr>
          </w:rPrChange>
        </w:rPr>
      </w:pPr>
    </w:p>
    <w:p w14:paraId="1CE44171" w14:textId="77777777" w:rsidR="005D0D35" w:rsidRPr="00BB1A70" w:rsidRDefault="005D0D35" w:rsidP="005D0D35">
      <w:pPr>
        <w:spacing w:line="252" w:lineRule="auto"/>
        <w:ind w:firstLine="0"/>
        <w:rPr>
          <w:rFonts w:ascii="Times New Roman" w:hAnsi="Times New Roman"/>
          <w:b/>
          <w:sz w:val="24"/>
          <w:szCs w:val="24"/>
          <w:rPrChange w:id="2459" w:author="Abhishek Guria" w:date="2021-04-11T16:25:00Z">
            <w:rPr>
              <w:rFonts w:ascii="Times New Roman" w:hAnsi="Times New Roman"/>
              <w:b/>
              <w:sz w:val="24"/>
              <w:szCs w:val="24"/>
            </w:rPr>
          </w:rPrChange>
        </w:rPr>
      </w:pPr>
      <w:r w:rsidRPr="00BB1A70">
        <w:rPr>
          <w:rFonts w:ascii="Times New Roman" w:hAnsi="Times New Roman"/>
          <w:b/>
          <w:sz w:val="24"/>
          <w:szCs w:val="24"/>
          <w:rPrChange w:id="2460" w:author="Abhishek Guria" w:date="2021-04-11T16:25:00Z">
            <w:rPr>
              <w:rFonts w:ascii="Times New Roman" w:hAnsi="Times New Roman"/>
              <w:b/>
              <w:sz w:val="24"/>
              <w:szCs w:val="24"/>
            </w:rPr>
          </w:rPrChange>
        </w:rPr>
        <w:t xml:space="preserve">Install </w:t>
      </w:r>
      <w:proofErr w:type="spellStart"/>
      <w:r w:rsidRPr="00BB1A70">
        <w:rPr>
          <w:rFonts w:ascii="Times New Roman" w:hAnsi="Times New Roman"/>
          <w:b/>
          <w:sz w:val="24"/>
          <w:szCs w:val="24"/>
          <w:rPrChange w:id="2461" w:author="Abhishek Guria" w:date="2021-04-11T16:25:00Z">
            <w:rPr>
              <w:rFonts w:ascii="Times New Roman" w:hAnsi="Times New Roman"/>
              <w:b/>
              <w:sz w:val="24"/>
              <w:szCs w:val="24"/>
            </w:rPr>
          </w:rPrChange>
        </w:rPr>
        <w:t>linaro</w:t>
      </w:r>
      <w:proofErr w:type="spellEnd"/>
      <w:r w:rsidRPr="00BB1A70">
        <w:rPr>
          <w:rFonts w:ascii="Times New Roman" w:hAnsi="Times New Roman"/>
          <w:b/>
          <w:sz w:val="24"/>
          <w:szCs w:val="24"/>
          <w:rPrChange w:id="2462" w:author="Abhishek Guria" w:date="2021-04-11T16:25:00Z">
            <w:rPr>
              <w:rFonts w:ascii="Times New Roman" w:hAnsi="Times New Roman"/>
              <w:b/>
              <w:sz w:val="24"/>
              <w:szCs w:val="24"/>
            </w:rPr>
          </w:rPrChange>
        </w:rPr>
        <w:t xml:space="preserve"> toolchain from ubuntu package manager</w:t>
      </w:r>
    </w:p>
    <w:p w14:paraId="7BAF41FF" w14:textId="77777777" w:rsidR="005D0D35" w:rsidRPr="00BB1A70" w:rsidRDefault="005D0D35" w:rsidP="005D0D35">
      <w:pPr>
        <w:spacing w:line="252" w:lineRule="auto"/>
        <w:ind w:firstLine="0"/>
        <w:rPr>
          <w:rFonts w:ascii="Times New Roman" w:hAnsi="Times New Roman"/>
          <w:sz w:val="24"/>
          <w:szCs w:val="24"/>
          <w:rPrChange w:id="2463" w:author="Abhishek Guria" w:date="2021-04-11T16:25:00Z">
            <w:rPr>
              <w:rFonts w:ascii="Times New Roman" w:hAnsi="Times New Roman"/>
              <w:sz w:val="24"/>
              <w:szCs w:val="24"/>
            </w:rPr>
          </w:rPrChange>
        </w:rPr>
      </w:pPr>
      <w:r w:rsidRPr="00BB1A70">
        <w:rPr>
          <w:rFonts w:ascii="Times New Roman" w:hAnsi="Times New Roman"/>
          <w:sz w:val="24"/>
          <w:szCs w:val="24"/>
          <w:rPrChange w:id="2464" w:author="Abhishek Guria" w:date="2021-04-11T16:25:00Z">
            <w:rPr>
              <w:rFonts w:ascii="Times New Roman" w:hAnsi="Times New Roman"/>
              <w:sz w:val="24"/>
              <w:szCs w:val="24"/>
            </w:rPr>
          </w:rPrChange>
        </w:rPr>
        <w:tab/>
      </w:r>
      <w:proofErr w:type="gramStart"/>
      <w:r w:rsidRPr="00BB1A70">
        <w:rPr>
          <w:rFonts w:ascii="Times New Roman" w:hAnsi="Times New Roman"/>
          <w:sz w:val="24"/>
          <w:szCs w:val="24"/>
          <w:rPrChange w:id="2465" w:author="Abhishek Guria" w:date="2021-04-11T16:25:00Z">
            <w:rPr>
              <w:rFonts w:ascii="Times New Roman" w:hAnsi="Times New Roman"/>
              <w:sz w:val="24"/>
              <w:szCs w:val="24"/>
            </w:rPr>
          </w:rPrChange>
        </w:rPr>
        <w:t xml:space="preserve">“ </w:t>
      </w:r>
      <w:proofErr w:type="spellStart"/>
      <w:r w:rsidRPr="00BB1A70">
        <w:rPr>
          <w:rFonts w:ascii="Times New Roman" w:hAnsi="Times New Roman"/>
          <w:sz w:val="24"/>
          <w:szCs w:val="24"/>
          <w:rPrChange w:id="2466" w:author="Abhishek Guria" w:date="2021-04-11T16:25:00Z">
            <w:rPr>
              <w:rFonts w:ascii="Times New Roman" w:hAnsi="Times New Roman"/>
              <w:sz w:val="24"/>
              <w:szCs w:val="24"/>
            </w:rPr>
          </w:rPrChange>
        </w:rPr>
        <w:t>sudo</w:t>
      </w:r>
      <w:proofErr w:type="spellEnd"/>
      <w:proofErr w:type="gramEnd"/>
      <w:r w:rsidRPr="00BB1A70">
        <w:rPr>
          <w:rFonts w:ascii="Times New Roman" w:hAnsi="Times New Roman"/>
          <w:sz w:val="24"/>
          <w:szCs w:val="24"/>
          <w:rPrChange w:id="2467" w:author="Abhishek Guria" w:date="2021-04-11T16:25:00Z">
            <w:rPr>
              <w:rFonts w:ascii="Times New Roman" w:hAnsi="Times New Roman"/>
              <w:sz w:val="24"/>
              <w:szCs w:val="24"/>
            </w:rPr>
          </w:rPrChange>
        </w:rPr>
        <w:t xml:space="preserve"> apt install </w:t>
      </w:r>
      <w:proofErr w:type="spellStart"/>
      <w:r w:rsidRPr="00BB1A70">
        <w:rPr>
          <w:rFonts w:ascii="Times New Roman" w:hAnsi="Times New Roman"/>
          <w:sz w:val="24"/>
          <w:szCs w:val="24"/>
          <w:rPrChange w:id="2468" w:author="Abhishek Guria" w:date="2021-04-11T16:25:00Z">
            <w:rPr>
              <w:rFonts w:ascii="Times New Roman" w:hAnsi="Times New Roman"/>
              <w:sz w:val="24"/>
              <w:szCs w:val="24"/>
            </w:rPr>
          </w:rPrChange>
        </w:rPr>
        <w:t>gcc</w:t>
      </w:r>
      <w:proofErr w:type="spellEnd"/>
      <w:r w:rsidRPr="00BB1A70">
        <w:rPr>
          <w:rFonts w:ascii="Times New Roman" w:hAnsi="Times New Roman"/>
          <w:sz w:val="24"/>
          <w:szCs w:val="24"/>
          <w:rPrChange w:id="2469" w:author="Abhishek Guria" w:date="2021-04-11T16:25:00Z">
            <w:rPr>
              <w:rFonts w:ascii="Times New Roman" w:hAnsi="Times New Roman"/>
              <w:sz w:val="24"/>
              <w:szCs w:val="24"/>
            </w:rPr>
          </w:rPrChange>
        </w:rPr>
        <w:t>-arm-</w:t>
      </w:r>
      <w:proofErr w:type="spellStart"/>
      <w:r w:rsidRPr="00BB1A70">
        <w:rPr>
          <w:rFonts w:ascii="Times New Roman" w:hAnsi="Times New Roman"/>
          <w:sz w:val="24"/>
          <w:szCs w:val="24"/>
          <w:rPrChange w:id="2470" w:author="Abhishek Guria" w:date="2021-04-11T16:25:00Z">
            <w:rPr>
              <w:rFonts w:ascii="Times New Roman" w:hAnsi="Times New Roman"/>
              <w:sz w:val="24"/>
              <w:szCs w:val="24"/>
            </w:rPr>
          </w:rPrChange>
        </w:rPr>
        <w:t>linux</w:t>
      </w:r>
      <w:proofErr w:type="spellEnd"/>
      <w:r w:rsidRPr="00BB1A70">
        <w:rPr>
          <w:rFonts w:ascii="Times New Roman" w:hAnsi="Times New Roman"/>
          <w:sz w:val="24"/>
          <w:szCs w:val="24"/>
          <w:rPrChange w:id="2471" w:author="Abhishek Guria" w:date="2021-04-11T16:25:00Z">
            <w:rPr>
              <w:rFonts w:ascii="Times New Roman" w:hAnsi="Times New Roman"/>
              <w:sz w:val="24"/>
              <w:szCs w:val="24"/>
            </w:rPr>
          </w:rPrChange>
        </w:rPr>
        <w:t>-</w:t>
      </w:r>
      <w:proofErr w:type="spellStart"/>
      <w:r w:rsidRPr="00BB1A70">
        <w:rPr>
          <w:rFonts w:ascii="Times New Roman" w:hAnsi="Times New Roman"/>
          <w:sz w:val="24"/>
          <w:szCs w:val="24"/>
          <w:rPrChange w:id="2472" w:author="Abhishek Guria" w:date="2021-04-11T16:25:00Z">
            <w:rPr>
              <w:rFonts w:ascii="Times New Roman" w:hAnsi="Times New Roman"/>
              <w:sz w:val="24"/>
              <w:szCs w:val="24"/>
            </w:rPr>
          </w:rPrChange>
        </w:rPr>
        <w:t>gnueabi</w:t>
      </w:r>
      <w:proofErr w:type="spellEnd"/>
      <w:r w:rsidRPr="00BB1A70">
        <w:rPr>
          <w:rFonts w:ascii="Times New Roman" w:hAnsi="Times New Roman"/>
          <w:sz w:val="24"/>
          <w:szCs w:val="24"/>
          <w:rPrChange w:id="2473" w:author="Abhishek Guria" w:date="2021-04-11T16:25:00Z">
            <w:rPr>
              <w:rFonts w:ascii="Times New Roman" w:hAnsi="Times New Roman"/>
              <w:sz w:val="24"/>
              <w:szCs w:val="24"/>
            </w:rPr>
          </w:rPrChange>
        </w:rPr>
        <w:t xml:space="preserve"> “ --------&gt;  for soft float</w:t>
      </w:r>
    </w:p>
    <w:p w14:paraId="0D83CB73" w14:textId="77777777" w:rsidR="005D0D35" w:rsidRPr="00BB1A70" w:rsidRDefault="005D0D35" w:rsidP="005D0D35">
      <w:pPr>
        <w:spacing w:line="252" w:lineRule="auto"/>
        <w:ind w:firstLine="0"/>
        <w:rPr>
          <w:rFonts w:ascii="Times New Roman" w:hAnsi="Times New Roman"/>
          <w:sz w:val="24"/>
          <w:szCs w:val="24"/>
          <w:rPrChange w:id="2474" w:author="Abhishek Guria" w:date="2021-04-11T16:25:00Z">
            <w:rPr>
              <w:rFonts w:ascii="Times New Roman" w:hAnsi="Times New Roman"/>
              <w:sz w:val="24"/>
              <w:szCs w:val="24"/>
            </w:rPr>
          </w:rPrChange>
        </w:rPr>
      </w:pPr>
      <w:r w:rsidRPr="00BB1A70">
        <w:rPr>
          <w:rFonts w:ascii="Times New Roman" w:hAnsi="Times New Roman"/>
          <w:sz w:val="24"/>
          <w:szCs w:val="24"/>
          <w:rPrChange w:id="2475" w:author="Abhishek Guria" w:date="2021-04-11T16:25:00Z">
            <w:rPr>
              <w:rFonts w:ascii="Times New Roman" w:hAnsi="Times New Roman"/>
              <w:sz w:val="24"/>
              <w:szCs w:val="24"/>
            </w:rPr>
          </w:rPrChange>
        </w:rPr>
        <w:tab/>
      </w:r>
      <w:proofErr w:type="gramStart"/>
      <w:r w:rsidRPr="00BB1A70">
        <w:rPr>
          <w:rFonts w:ascii="Times New Roman" w:hAnsi="Times New Roman"/>
          <w:sz w:val="24"/>
          <w:szCs w:val="24"/>
          <w:rPrChange w:id="2476" w:author="Abhishek Guria" w:date="2021-04-11T16:25:00Z">
            <w:rPr>
              <w:rFonts w:ascii="Times New Roman" w:hAnsi="Times New Roman"/>
              <w:sz w:val="24"/>
              <w:szCs w:val="24"/>
            </w:rPr>
          </w:rPrChange>
        </w:rPr>
        <w:t xml:space="preserve">“ </w:t>
      </w:r>
      <w:proofErr w:type="spellStart"/>
      <w:r w:rsidRPr="00BB1A70">
        <w:rPr>
          <w:rFonts w:ascii="Times New Roman" w:hAnsi="Times New Roman"/>
          <w:sz w:val="24"/>
          <w:szCs w:val="24"/>
          <w:rPrChange w:id="2477" w:author="Abhishek Guria" w:date="2021-04-11T16:25:00Z">
            <w:rPr>
              <w:rFonts w:ascii="Times New Roman" w:hAnsi="Times New Roman"/>
              <w:sz w:val="24"/>
              <w:szCs w:val="24"/>
            </w:rPr>
          </w:rPrChange>
        </w:rPr>
        <w:t>sudo</w:t>
      </w:r>
      <w:proofErr w:type="spellEnd"/>
      <w:proofErr w:type="gramEnd"/>
      <w:r w:rsidRPr="00BB1A70">
        <w:rPr>
          <w:rFonts w:ascii="Times New Roman" w:hAnsi="Times New Roman"/>
          <w:sz w:val="24"/>
          <w:szCs w:val="24"/>
          <w:rPrChange w:id="2478" w:author="Abhishek Guria" w:date="2021-04-11T16:25:00Z">
            <w:rPr>
              <w:rFonts w:ascii="Times New Roman" w:hAnsi="Times New Roman"/>
              <w:sz w:val="24"/>
              <w:szCs w:val="24"/>
            </w:rPr>
          </w:rPrChange>
        </w:rPr>
        <w:t xml:space="preserve"> apt install </w:t>
      </w:r>
      <w:proofErr w:type="spellStart"/>
      <w:r w:rsidRPr="00BB1A70">
        <w:rPr>
          <w:rFonts w:ascii="Times New Roman" w:hAnsi="Times New Roman"/>
          <w:sz w:val="24"/>
          <w:szCs w:val="24"/>
          <w:rPrChange w:id="2479" w:author="Abhishek Guria" w:date="2021-04-11T16:25:00Z">
            <w:rPr>
              <w:rFonts w:ascii="Times New Roman" w:hAnsi="Times New Roman"/>
              <w:sz w:val="24"/>
              <w:szCs w:val="24"/>
            </w:rPr>
          </w:rPrChange>
        </w:rPr>
        <w:t>gcc</w:t>
      </w:r>
      <w:proofErr w:type="spellEnd"/>
      <w:r w:rsidRPr="00BB1A70">
        <w:rPr>
          <w:rFonts w:ascii="Times New Roman" w:hAnsi="Times New Roman"/>
          <w:sz w:val="24"/>
          <w:szCs w:val="24"/>
          <w:rPrChange w:id="2480" w:author="Abhishek Guria" w:date="2021-04-11T16:25:00Z">
            <w:rPr>
              <w:rFonts w:ascii="Times New Roman" w:hAnsi="Times New Roman"/>
              <w:sz w:val="24"/>
              <w:szCs w:val="24"/>
            </w:rPr>
          </w:rPrChange>
        </w:rPr>
        <w:t>-arm-</w:t>
      </w:r>
      <w:proofErr w:type="spellStart"/>
      <w:r w:rsidRPr="00BB1A70">
        <w:rPr>
          <w:rFonts w:ascii="Times New Roman" w:hAnsi="Times New Roman"/>
          <w:sz w:val="24"/>
          <w:szCs w:val="24"/>
          <w:rPrChange w:id="2481" w:author="Abhishek Guria" w:date="2021-04-11T16:25:00Z">
            <w:rPr>
              <w:rFonts w:ascii="Times New Roman" w:hAnsi="Times New Roman"/>
              <w:sz w:val="24"/>
              <w:szCs w:val="24"/>
            </w:rPr>
          </w:rPrChange>
        </w:rPr>
        <w:t>linux</w:t>
      </w:r>
      <w:proofErr w:type="spellEnd"/>
      <w:r w:rsidRPr="00BB1A70">
        <w:rPr>
          <w:rFonts w:ascii="Times New Roman" w:hAnsi="Times New Roman"/>
          <w:sz w:val="24"/>
          <w:szCs w:val="24"/>
          <w:rPrChange w:id="2482" w:author="Abhishek Guria" w:date="2021-04-11T16:25:00Z">
            <w:rPr>
              <w:rFonts w:ascii="Times New Roman" w:hAnsi="Times New Roman"/>
              <w:sz w:val="24"/>
              <w:szCs w:val="24"/>
            </w:rPr>
          </w:rPrChange>
        </w:rPr>
        <w:t>-</w:t>
      </w:r>
      <w:proofErr w:type="spellStart"/>
      <w:r w:rsidRPr="00BB1A70">
        <w:rPr>
          <w:rFonts w:ascii="Times New Roman" w:hAnsi="Times New Roman"/>
          <w:sz w:val="24"/>
          <w:szCs w:val="24"/>
          <w:rPrChange w:id="2483" w:author="Abhishek Guria" w:date="2021-04-11T16:25:00Z">
            <w:rPr>
              <w:rFonts w:ascii="Times New Roman" w:hAnsi="Times New Roman"/>
              <w:sz w:val="24"/>
              <w:szCs w:val="24"/>
            </w:rPr>
          </w:rPrChange>
        </w:rPr>
        <w:t>gnueabihf</w:t>
      </w:r>
      <w:proofErr w:type="spellEnd"/>
      <w:r w:rsidRPr="00BB1A70">
        <w:rPr>
          <w:rFonts w:ascii="Times New Roman" w:hAnsi="Times New Roman"/>
          <w:sz w:val="24"/>
          <w:szCs w:val="24"/>
          <w:rPrChange w:id="2484" w:author="Abhishek Guria" w:date="2021-04-11T16:25:00Z">
            <w:rPr>
              <w:rFonts w:ascii="Times New Roman" w:hAnsi="Times New Roman"/>
              <w:sz w:val="24"/>
              <w:szCs w:val="24"/>
            </w:rPr>
          </w:rPrChange>
        </w:rPr>
        <w:t xml:space="preserve"> “----- &gt; for hard float</w:t>
      </w:r>
    </w:p>
    <w:p w14:paraId="5E00ACBE" w14:textId="77777777" w:rsidR="005D0D35" w:rsidRPr="00BB1A70" w:rsidRDefault="005D0D35" w:rsidP="005D0D35">
      <w:pPr>
        <w:spacing w:line="276" w:lineRule="auto"/>
        <w:jc w:val="both"/>
        <w:rPr>
          <w:rFonts w:ascii="Times New Roman" w:hAnsi="Times New Roman"/>
          <w:sz w:val="24"/>
          <w:szCs w:val="24"/>
          <w:rPrChange w:id="2485" w:author="Abhishek Guria" w:date="2021-04-11T16:25:00Z">
            <w:rPr>
              <w:rFonts w:asciiTheme="minorHAnsi" w:hAnsiTheme="minorHAnsi" w:cstheme="minorHAnsi"/>
              <w:sz w:val="24"/>
              <w:szCs w:val="24"/>
            </w:rPr>
          </w:rPrChange>
        </w:rPr>
      </w:pPr>
    </w:p>
    <w:p w14:paraId="44BA1746" w14:textId="77777777" w:rsidR="00577945" w:rsidRPr="00BB1A70" w:rsidRDefault="00577945" w:rsidP="005B30B5">
      <w:pPr>
        <w:pStyle w:val="Heading2"/>
        <w:spacing w:line="276" w:lineRule="auto"/>
        <w:ind w:left="144"/>
        <w:jc w:val="both"/>
        <w:rPr>
          <w:rFonts w:ascii="Times New Roman" w:hAnsi="Times New Roman"/>
          <w:b/>
          <w:rPrChange w:id="2486" w:author="Abhishek Guria" w:date="2021-04-11T16:25:00Z">
            <w:rPr>
              <w:rFonts w:asciiTheme="minorHAnsi" w:hAnsiTheme="minorHAnsi" w:cstheme="minorHAnsi"/>
              <w:b/>
            </w:rPr>
          </w:rPrChange>
        </w:rPr>
      </w:pPr>
      <w:bookmarkStart w:id="2487" w:name="_Toc68966713"/>
      <w:r w:rsidRPr="00BB1A70">
        <w:rPr>
          <w:rFonts w:ascii="Times New Roman" w:hAnsi="Times New Roman"/>
          <w:b/>
          <w:rPrChange w:id="2488" w:author="Abhishek Guria" w:date="2021-04-11T16:25:00Z">
            <w:rPr>
              <w:rFonts w:asciiTheme="minorHAnsi" w:hAnsiTheme="minorHAnsi" w:cstheme="minorHAnsi"/>
              <w:b/>
            </w:rPr>
          </w:rPrChange>
        </w:rPr>
        <w:t>3.2 Toolchain components:</w:t>
      </w:r>
      <w:bookmarkEnd w:id="2487"/>
    </w:p>
    <w:p w14:paraId="321BBB1D" w14:textId="77777777" w:rsidR="00577945" w:rsidRPr="00BB1A70" w:rsidRDefault="00577945" w:rsidP="005B30B5">
      <w:pPr>
        <w:pStyle w:val="Heading3"/>
        <w:spacing w:after="0" w:line="276" w:lineRule="auto"/>
        <w:ind w:left="144"/>
        <w:jc w:val="both"/>
        <w:rPr>
          <w:rFonts w:ascii="Times New Roman" w:hAnsi="Times New Roman"/>
          <w:sz w:val="24"/>
          <w:rPrChange w:id="2489" w:author="Abhishek Guria" w:date="2021-04-11T16:25:00Z">
            <w:rPr>
              <w:rFonts w:asciiTheme="minorHAnsi" w:hAnsiTheme="minorHAnsi" w:cstheme="minorHAnsi"/>
              <w:sz w:val="24"/>
            </w:rPr>
          </w:rPrChange>
        </w:rPr>
      </w:pPr>
      <w:bookmarkStart w:id="2490" w:name="_Toc68966714"/>
      <w:r w:rsidRPr="00BB1A70">
        <w:rPr>
          <w:rFonts w:ascii="Times New Roman" w:hAnsi="Times New Roman"/>
          <w:sz w:val="24"/>
          <w:rPrChange w:id="2491" w:author="Abhishek Guria" w:date="2021-04-11T16:25:00Z">
            <w:rPr>
              <w:rFonts w:asciiTheme="minorHAnsi" w:hAnsiTheme="minorHAnsi" w:cstheme="minorHAnsi"/>
              <w:sz w:val="24"/>
            </w:rPr>
          </w:rPrChange>
        </w:rPr>
        <w:t>3.2.1 Binutil:</w:t>
      </w:r>
      <w:bookmarkEnd w:id="2490"/>
    </w:p>
    <w:p w14:paraId="6CE6037A" w14:textId="77777777" w:rsidR="00577945" w:rsidRPr="00BB1A70" w:rsidRDefault="00577945" w:rsidP="00D662FE">
      <w:pPr>
        <w:pStyle w:val="ListParagraph"/>
        <w:numPr>
          <w:ilvl w:val="0"/>
          <w:numId w:val="42"/>
        </w:numPr>
        <w:spacing w:line="276" w:lineRule="auto"/>
        <w:ind w:left="504"/>
        <w:jc w:val="both"/>
        <w:rPr>
          <w:rFonts w:ascii="Times New Roman" w:hAnsi="Times New Roman"/>
          <w:sz w:val="24"/>
          <w:szCs w:val="24"/>
          <w:rPrChange w:id="249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493" w:author="Abhishek Guria" w:date="2021-04-11T16:25:00Z">
            <w:rPr>
              <w:rFonts w:asciiTheme="minorHAnsi" w:hAnsiTheme="minorHAnsi" w:cstheme="minorHAnsi"/>
              <w:sz w:val="24"/>
              <w:szCs w:val="24"/>
            </w:rPr>
          </w:rPrChange>
        </w:rPr>
        <w:t>The GNU Binutils is the first component of a toolchain. The GNU Binutils contains two very important tools:</w:t>
      </w:r>
    </w:p>
    <w:p w14:paraId="4F204526" w14:textId="77777777" w:rsidR="00577945" w:rsidRPr="00BB1A70" w:rsidRDefault="00577945" w:rsidP="00D662FE">
      <w:pPr>
        <w:pStyle w:val="ListParagraph"/>
        <w:numPr>
          <w:ilvl w:val="0"/>
          <w:numId w:val="42"/>
        </w:numPr>
        <w:spacing w:line="276" w:lineRule="auto"/>
        <w:ind w:left="1224"/>
        <w:jc w:val="both"/>
        <w:rPr>
          <w:rFonts w:ascii="Times New Roman" w:hAnsi="Times New Roman"/>
          <w:sz w:val="24"/>
          <w:szCs w:val="24"/>
          <w:rPrChange w:id="2494" w:author="Abhishek Guria" w:date="2021-04-11T16:25:00Z">
            <w:rPr>
              <w:rFonts w:asciiTheme="minorHAnsi" w:hAnsiTheme="minorHAnsi" w:cstheme="minorHAnsi"/>
              <w:sz w:val="24"/>
              <w:szCs w:val="24"/>
            </w:rPr>
          </w:rPrChange>
        </w:rPr>
      </w:pPr>
      <w:r w:rsidRPr="00BB1A70">
        <w:rPr>
          <w:rFonts w:ascii="Times New Roman" w:hAnsi="Times New Roman"/>
          <w:b/>
          <w:sz w:val="24"/>
          <w:szCs w:val="24"/>
          <w:rPrChange w:id="2495" w:author="Abhishek Guria" w:date="2021-04-11T16:25:00Z">
            <w:rPr>
              <w:rFonts w:asciiTheme="minorHAnsi" w:hAnsiTheme="minorHAnsi" w:cstheme="minorHAnsi"/>
              <w:b/>
              <w:sz w:val="24"/>
              <w:szCs w:val="24"/>
            </w:rPr>
          </w:rPrChange>
        </w:rPr>
        <w:t>the assembler</w:t>
      </w:r>
      <w:r w:rsidRPr="00BB1A70">
        <w:rPr>
          <w:rFonts w:ascii="Times New Roman" w:hAnsi="Times New Roman"/>
          <w:sz w:val="24"/>
          <w:szCs w:val="24"/>
          <w:rPrChange w:id="2496" w:author="Abhishek Guria" w:date="2021-04-11T16:25:00Z">
            <w:rPr>
              <w:rFonts w:asciiTheme="minorHAnsi" w:hAnsiTheme="minorHAnsi" w:cstheme="minorHAnsi"/>
              <w:sz w:val="24"/>
              <w:szCs w:val="24"/>
            </w:rPr>
          </w:rPrChange>
        </w:rPr>
        <w:t>, that turns assembly code (generated by GCC) to binary.</w:t>
      </w:r>
    </w:p>
    <w:p w14:paraId="240996F4" w14:textId="77777777" w:rsidR="00577945" w:rsidRPr="00BB1A70" w:rsidRDefault="00577945" w:rsidP="00D662FE">
      <w:pPr>
        <w:pStyle w:val="ListParagraph"/>
        <w:numPr>
          <w:ilvl w:val="0"/>
          <w:numId w:val="42"/>
        </w:numPr>
        <w:spacing w:line="276" w:lineRule="auto"/>
        <w:ind w:left="1224"/>
        <w:jc w:val="both"/>
        <w:rPr>
          <w:rFonts w:ascii="Times New Roman" w:hAnsi="Times New Roman"/>
          <w:sz w:val="24"/>
          <w:szCs w:val="24"/>
          <w:rPrChange w:id="2497" w:author="Abhishek Guria" w:date="2021-04-11T16:25:00Z">
            <w:rPr>
              <w:rFonts w:asciiTheme="minorHAnsi" w:hAnsiTheme="minorHAnsi" w:cstheme="minorHAnsi"/>
              <w:sz w:val="24"/>
              <w:szCs w:val="24"/>
            </w:rPr>
          </w:rPrChange>
        </w:rPr>
      </w:pPr>
      <w:r w:rsidRPr="00BB1A70">
        <w:rPr>
          <w:rFonts w:ascii="Times New Roman" w:hAnsi="Times New Roman"/>
          <w:b/>
          <w:sz w:val="24"/>
          <w:szCs w:val="24"/>
          <w:rPrChange w:id="2498" w:author="Abhishek Guria" w:date="2021-04-11T16:25:00Z">
            <w:rPr>
              <w:rFonts w:asciiTheme="minorHAnsi" w:hAnsiTheme="minorHAnsi" w:cstheme="minorHAnsi"/>
              <w:b/>
              <w:sz w:val="24"/>
              <w:szCs w:val="24"/>
            </w:rPr>
          </w:rPrChange>
        </w:rPr>
        <w:t>the linker</w:t>
      </w:r>
      <w:r w:rsidRPr="00BB1A70">
        <w:rPr>
          <w:rFonts w:ascii="Times New Roman" w:hAnsi="Times New Roman"/>
          <w:sz w:val="24"/>
          <w:szCs w:val="24"/>
          <w:rPrChange w:id="2499" w:author="Abhishek Guria" w:date="2021-04-11T16:25:00Z">
            <w:rPr>
              <w:rFonts w:asciiTheme="minorHAnsi" w:hAnsiTheme="minorHAnsi" w:cstheme="minorHAnsi"/>
              <w:sz w:val="24"/>
              <w:szCs w:val="24"/>
            </w:rPr>
          </w:rPrChange>
        </w:rPr>
        <w:t xml:space="preserve">, that links several object </w:t>
      </w:r>
      <w:r w:rsidR="005B30B5" w:rsidRPr="00BB1A70">
        <w:rPr>
          <w:rFonts w:ascii="Times New Roman" w:hAnsi="Times New Roman"/>
          <w:sz w:val="24"/>
          <w:szCs w:val="24"/>
          <w:rPrChange w:id="2500" w:author="Abhishek Guria" w:date="2021-04-11T16:25:00Z">
            <w:rPr>
              <w:rFonts w:asciiTheme="minorHAnsi" w:hAnsiTheme="minorHAnsi" w:cstheme="minorHAnsi"/>
              <w:sz w:val="24"/>
              <w:szCs w:val="24"/>
            </w:rPr>
          </w:rPrChange>
        </w:rPr>
        <w:t>codes</w:t>
      </w:r>
      <w:r w:rsidRPr="00BB1A70">
        <w:rPr>
          <w:rFonts w:ascii="Times New Roman" w:hAnsi="Times New Roman"/>
          <w:sz w:val="24"/>
          <w:szCs w:val="24"/>
          <w:rPrChange w:id="2501" w:author="Abhishek Guria" w:date="2021-04-11T16:25:00Z">
            <w:rPr>
              <w:rFonts w:asciiTheme="minorHAnsi" w:hAnsiTheme="minorHAnsi" w:cstheme="minorHAnsi"/>
              <w:sz w:val="24"/>
              <w:szCs w:val="24"/>
            </w:rPr>
          </w:rPrChange>
        </w:rPr>
        <w:t xml:space="preserve"> into a library, or an executable.</w:t>
      </w:r>
    </w:p>
    <w:p w14:paraId="1EF0C172" w14:textId="77777777" w:rsidR="00577945" w:rsidRPr="00BB1A70" w:rsidRDefault="00577945" w:rsidP="005B30B5">
      <w:pPr>
        <w:pStyle w:val="Heading3"/>
        <w:spacing w:after="0" w:line="276" w:lineRule="auto"/>
        <w:ind w:left="144"/>
        <w:jc w:val="both"/>
        <w:rPr>
          <w:rFonts w:ascii="Times New Roman" w:hAnsi="Times New Roman"/>
          <w:sz w:val="24"/>
          <w:rPrChange w:id="2502" w:author="Abhishek Guria" w:date="2021-04-11T16:25:00Z">
            <w:rPr>
              <w:rFonts w:asciiTheme="minorHAnsi" w:hAnsiTheme="minorHAnsi" w:cstheme="minorHAnsi"/>
              <w:sz w:val="24"/>
            </w:rPr>
          </w:rPrChange>
        </w:rPr>
      </w:pPr>
      <w:bookmarkStart w:id="2503" w:name="_Toc68966715"/>
      <w:r w:rsidRPr="00BB1A70">
        <w:rPr>
          <w:rFonts w:ascii="Times New Roman" w:hAnsi="Times New Roman"/>
          <w:sz w:val="24"/>
          <w:rPrChange w:id="2504" w:author="Abhishek Guria" w:date="2021-04-11T16:25:00Z">
            <w:rPr>
              <w:rFonts w:asciiTheme="minorHAnsi" w:hAnsiTheme="minorHAnsi" w:cstheme="minorHAnsi"/>
              <w:sz w:val="24"/>
            </w:rPr>
          </w:rPrChange>
        </w:rPr>
        <w:t>3.2.2 C library</w:t>
      </w:r>
      <w:bookmarkEnd w:id="2503"/>
    </w:p>
    <w:p w14:paraId="1539EBBD" w14:textId="77777777" w:rsidR="00577945" w:rsidRPr="00BB1A70" w:rsidRDefault="00577945" w:rsidP="00D662FE">
      <w:pPr>
        <w:pStyle w:val="ListParagraph"/>
        <w:numPr>
          <w:ilvl w:val="0"/>
          <w:numId w:val="42"/>
        </w:numPr>
        <w:spacing w:line="276" w:lineRule="auto"/>
        <w:ind w:left="504"/>
        <w:jc w:val="both"/>
        <w:rPr>
          <w:rFonts w:ascii="Times New Roman" w:hAnsi="Times New Roman"/>
          <w:sz w:val="24"/>
          <w:szCs w:val="24"/>
          <w:rPrChange w:id="250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506" w:author="Abhishek Guria" w:date="2021-04-11T16:25:00Z">
            <w:rPr>
              <w:rFonts w:asciiTheme="minorHAnsi" w:hAnsiTheme="minorHAnsi" w:cstheme="minorHAnsi"/>
              <w:sz w:val="24"/>
              <w:szCs w:val="24"/>
            </w:rPr>
          </w:rPrChange>
        </w:rPr>
        <w:t>The C library implements the traditional POSIX API that can be used to develop userspace applications. It interfaces with the kernel through system calls and provides higher-level services.</w:t>
      </w:r>
    </w:p>
    <w:p w14:paraId="6A156369" w14:textId="77777777" w:rsidR="00577945" w:rsidRPr="00BB1A70" w:rsidRDefault="00577945" w:rsidP="00D95C1A">
      <w:pPr>
        <w:pStyle w:val="ListParagraph"/>
        <w:spacing w:line="276" w:lineRule="auto"/>
        <w:ind w:left="576" w:firstLine="0"/>
        <w:jc w:val="both"/>
        <w:rPr>
          <w:rFonts w:ascii="Times New Roman" w:hAnsi="Times New Roman"/>
          <w:sz w:val="24"/>
          <w:szCs w:val="24"/>
          <w:rPrChange w:id="2507" w:author="Abhishek Guria" w:date="2021-04-11T16:25:00Z">
            <w:rPr>
              <w:rFonts w:asciiTheme="minorHAnsi" w:hAnsiTheme="minorHAnsi" w:cstheme="minorHAnsi"/>
              <w:sz w:val="24"/>
              <w:szCs w:val="24"/>
            </w:rPr>
          </w:rPrChange>
        </w:rPr>
      </w:pPr>
    </w:p>
    <w:p w14:paraId="5193A45C" w14:textId="77777777" w:rsidR="00577945" w:rsidRPr="00BB1A70" w:rsidRDefault="00DD4EEB" w:rsidP="005B30B5">
      <w:pPr>
        <w:pStyle w:val="Heading3"/>
        <w:spacing w:after="0" w:line="276" w:lineRule="auto"/>
        <w:ind w:left="144"/>
        <w:jc w:val="both"/>
        <w:rPr>
          <w:rFonts w:ascii="Times New Roman" w:hAnsi="Times New Roman"/>
          <w:sz w:val="24"/>
          <w:rPrChange w:id="2508" w:author="Abhishek Guria" w:date="2021-04-11T16:25:00Z">
            <w:rPr>
              <w:rFonts w:asciiTheme="minorHAnsi" w:hAnsiTheme="minorHAnsi" w:cstheme="minorHAnsi"/>
              <w:sz w:val="24"/>
            </w:rPr>
          </w:rPrChange>
        </w:rPr>
      </w:pPr>
      <w:bookmarkStart w:id="2509" w:name="_Toc68966716"/>
      <w:r w:rsidRPr="00BB1A70">
        <w:rPr>
          <w:rFonts w:ascii="Times New Roman" w:hAnsi="Times New Roman"/>
          <w:sz w:val="24"/>
          <w:rPrChange w:id="2510" w:author="Abhishek Guria" w:date="2021-04-11T16:25:00Z">
            <w:rPr>
              <w:rFonts w:asciiTheme="minorHAnsi" w:hAnsiTheme="minorHAnsi" w:cstheme="minorHAnsi"/>
              <w:sz w:val="24"/>
            </w:rPr>
          </w:rPrChange>
        </w:rPr>
        <w:t xml:space="preserve">3.2.3 </w:t>
      </w:r>
      <w:r w:rsidR="00577945" w:rsidRPr="00BB1A70">
        <w:rPr>
          <w:rFonts w:ascii="Times New Roman" w:hAnsi="Times New Roman"/>
          <w:sz w:val="24"/>
          <w:rPrChange w:id="2511" w:author="Abhishek Guria" w:date="2021-04-11T16:25:00Z">
            <w:rPr>
              <w:rFonts w:asciiTheme="minorHAnsi" w:hAnsiTheme="minorHAnsi" w:cstheme="minorHAnsi"/>
              <w:sz w:val="24"/>
            </w:rPr>
          </w:rPrChange>
        </w:rPr>
        <w:t>Debugger</w:t>
      </w:r>
      <w:bookmarkEnd w:id="2509"/>
    </w:p>
    <w:p w14:paraId="281548DF" w14:textId="77777777" w:rsidR="00577945" w:rsidRPr="00BB1A70" w:rsidRDefault="00577945" w:rsidP="00D662FE">
      <w:pPr>
        <w:pStyle w:val="ListParagraph"/>
        <w:numPr>
          <w:ilvl w:val="0"/>
          <w:numId w:val="42"/>
        </w:numPr>
        <w:spacing w:line="276" w:lineRule="auto"/>
        <w:ind w:left="504"/>
        <w:jc w:val="both"/>
        <w:rPr>
          <w:rFonts w:ascii="Times New Roman" w:hAnsi="Times New Roman"/>
          <w:sz w:val="24"/>
          <w:szCs w:val="24"/>
          <w:rPrChange w:id="251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513" w:author="Abhishek Guria" w:date="2021-04-11T16:25:00Z">
            <w:rPr>
              <w:rFonts w:asciiTheme="minorHAnsi" w:hAnsiTheme="minorHAnsi" w:cstheme="minorHAnsi"/>
              <w:sz w:val="24"/>
              <w:szCs w:val="24"/>
            </w:rPr>
          </w:rPrChange>
        </w:rPr>
        <w:t>The debugger is also usually part of the toolchain, as a cross-debugger is needed to debug applications running on your target machine. In the embedded Linux wor</w:t>
      </w:r>
      <w:r w:rsidR="005B30B5" w:rsidRPr="00BB1A70">
        <w:rPr>
          <w:rFonts w:ascii="Times New Roman" w:hAnsi="Times New Roman"/>
          <w:sz w:val="24"/>
          <w:szCs w:val="24"/>
          <w:rPrChange w:id="2514" w:author="Abhishek Guria" w:date="2021-04-11T16:25:00Z">
            <w:rPr>
              <w:rFonts w:asciiTheme="minorHAnsi" w:hAnsiTheme="minorHAnsi" w:cstheme="minorHAnsi"/>
              <w:sz w:val="24"/>
              <w:szCs w:val="24"/>
            </w:rPr>
          </w:rPrChange>
        </w:rPr>
        <w:t>ld, the typical debugger is GDB.</w:t>
      </w:r>
    </w:p>
    <w:p w14:paraId="5399589F" w14:textId="77777777" w:rsidR="00577945" w:rsidRPr="00BB1A70" w:rsidRDefault="00577945" w:rsidP="005B30B5">
      <w:pPr>
        <w:pStyle w:val="Heading2"/>
        <w:spacing w:after="0" w:line="276" w:lineRule="auto"/>
        <w:ind w:left="144"/>
        <w:jc w:val="both"/>
        <w:rPr>
          <w:rFonts w:ascii="Times New Roman" w:hAnsi="Times New Roman"/>
          <w:b/>
          <w:rPrChange w:id="2515" w:author="Abhishek Guria" w:date="2021-04-11T16:25:00Z">
            <w:rPr>
              <w:rFonts w:asciiTheme="minorHAnsi" w:hAnsiTheme="minorHAnsi" w:cstheme="minorHAnsi"/>
              <w:b/>
            </w:rPr>
          </w:rPrChange>
        </w:rPr>
      </w:pPr>
      <w:bookmarkStart w:id="2516" w:name="_Toc68966717"/>
      <w:r w:rsidRPr="00BB1A70">
        <w:rPr>
          <w:rFonts w:ascii="Times New Roman" w:hAnsi="Times New Roman"/>
          <w:b/>
          <w:rPrChange w:id="2517" w:author="Abhishek Guria" w:date="2021-04-11T16:25:00Z">
            <w:rPr>
              <w:rFonts w:asciiTheme="minorHAnsi" w:hAnsiTheme="minorHAnsi" w:cstheme="minorHAnsi"/>
              <w:b/>
            </w:rPr>
          </w:rPrChange>
        </w:rPr>
        <w:t>3.3 Installation of Toolchain:</w:t>
      </w:r>
      <w:bookmarkEnd w:id="2516"/>
    </w:p>
    <w:p w14:paraId="3CE99BC9" w14:textId="77777777" w:rsidR="00353600" w:rsidRPr="00BB1A70" w:rsidRDefault="00FB4071" w:rsidP="00D662FE">
      <w:pPr>
        <w:pStyle w:val="ListParagraph"/>
        <w:numPr>
          <w:ilvl w:val="0"/>
          <w:numId w:val="42"/>
        </w:numPr>
        <w:spacing w:line="276" w:lineRule="auto"/>
        <w:ind w:left="504"/>
        <w:jc w:val="both"/>
        <w:rPr>
          <w:rFonts w:ascii="Times New Roman" w:hAnsi="Times New Roman"/>
          <w:sz w:val="24"/>
          <w:szCs w:val="24"/>
          <w:rPrChange w:id="251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519" w:author="Abhishek Guria" w:date="2021-04-11T16:25:00Z">
            <w:rPr>
              <w:rFonts w:asciiTheme="minorHAnsi" w:hAnsiTheme="minorHAnsi" w:cstheme="minorHAnsi"/>
              <w:sz w:val="24"/>
              <w:szCs w:val="24"/>
            </w:rPr>
          </w:rPrChange>
        </w:rPr>
        <w:t>We can install Linux</w:t>
      </w:r>
      <w:r w:rsidR="00205AC2" w:rsidRPr="00BB1A70">
        <w:rPr>
          <w:rFonts w:ascii="Times New Roman" w:hAnsi="Times New Roman"/>
          <w:sz w:val="24"/>
          <w:szCs w:val="24"/>
          <w:rPrChange w:id="2520" w:author="Abhishek Guria" w:date="2021-04-11T16:25:00Z">
            <w:rPr>
              <w:rFonts w:asciiTheme="minorHAnsi" w:hAnsiTheme="minorHAnsi" w:cstheme="minorHAnsi"/>
              <w:sz w:val="24"/>
              <w:szCs w:val="24"/>
            </w:rPr>
          </w:rPrChange>
        </w:rPr>
        <w:t xml:space="preserve"> toolchain form Ubuntu packages manager using following steps:</w:t>
      </w:r>
    </w:p>
    <w:p w14:paraId="690A478F" w14:textId="77777777" w:rsidR="00353600" w:rsidRPr="00BB1A70" w:rsidRDefault="004417FB" w:rsidP="00D662FE">
      <w:pPr>
        <w:pStyle w:val="ListParagraph"/>
        <w:numPr>
          <w:ilvl w:val="0"/>
          <w:numId w:val="62"/>
        </w:numPr>
        <w:spacing w:line="276" w:lineRule="auto"/>
        <w:ind w:left="1224"/>
        <w:jc w:val="both"/>
        <w:rPr>
          <w:rFonts w:ascii="Times New Roman" w:hAnsi="Times New Roman"/>
          <w:sz w:val="24"/>
          <w:szCs w:val="24"/>
          <w:u w:val="single"/>
          <w:rPrChange w:id="2521" w:author="Abhishek Guria" w:date="2021-04-11T16:25:00Z">
            <w:rPr>
              <w:rFonts w:asciiTheme="minorHAnsi" w:hAnsiTheme="minorHAnsi" w:cstheme="minorHAnsi"/>
              <w:sz w:val="24"/>
              <w:szCs w:val="24"/>
              <w:u w:val="single"/>
            </w:rPr>
          </w:rPrChange>
        </w:rPr>
      </w:pPr>
      <w:r w:rsidRPr="00BB1A70">
        <w:rPr>
          <w:rFonts w:ascii="Times New Roman" w:hAnsi="Times New Roman"/>
          <w:sz w:val="24"/>
          <w:szCs w:val="24"/>
          <w:rPrChange w:id="2522" w:author="Abhishek Guria" w:date="2021-04-11T16:25:00Z">
            <w:rPr>
              <w:rFonts w:asciiTheme="minorHAnsi" w:hAnsiTheme="minorHAnsi" w:cstheme="minorHAnsi"/>
              <w:sz w:val="24"/>
              <w:szCs w:val="24"/>
            </w:rPr>
          </w:rPrChange>
        </w:rPr>
        <w:lastRenderedPageBreak/>
        <w:t>sudo apt install gcc-arm-</w:t>
      </w:r>
      <w:r w:rsidR="00FB4071" w:rsidRPr="00BB1A70">
        <w:rPr>
          <w:rFonts w:ascii="Times New Roman" w:hAnsi="Times New Roman"/>
          <w:sz w:val="24"/>
          <w:szCs w:val="24"/>
          <w:rPrChange w:id="2523" w:author="Abhishek Guria" w:date="2021-04-11T16:25:00Z">
            <w:rPr>
              <w:rFonts w:asciiTheme="minorHAnsi" w:hAnsiTheme="minorHAnsi" w:cstheme="minorHAnsi"/>
              <w:sz w:val="24"/>
              <w:szCs w:val="24"/>
            </w:rPr>
          </w:rPrChange>
        </w:rPr>
        <w:t>Linux</w:t>
      </w:r>
      <w:r w:rsidRPr="00BB1A70">
        <w:rPr>
          <w:rFonts w:ascii="Times New Roman" w:hAnsi="Times New Roman"/>
          <w:sz w:val="24"/>
          <w:szCs w:val="24"/>
          <w:rPrChange w:id="2524" w:author="Abhishek Guria" w:date="2021-04-11T16:25:00Z">
            <w:rPr>
              <w:rFonts w:asciiTheme="minorHAnsi" w:hAnsiTheme="minorHAnsi" w:cstheme="minorHAnsi"/>
              <w:sz w:val="24"/>
              <w:szCs w:val="24"/>
            </w:rPr>
          </w:rPrChange>
        </w:rPr>
        <w:t>-</w:t>
      </w:r>
      <w:r w:rsidR="00FB4071" w:rsidRPr="00BB1A70">
        <w:rPr>
          <w:rFonts w:ascii="Times New Roman" w:hAnsi="Times New Roman"/>
          <w:sz w:val="24"/>
          <w:szCs w:val="24"/>
          <w:rPrChange w:id="2525" w:author="Abhishek Guria" w:date="2021-04-11T16:25:00Z">
            <w:rPr>
              <w:rFonts w:asciiTheme="minorHAnsi" w:hAnsiTheme="minorHAnsi" w:cstheme="minorHAnsi"/>
              <w:sz w:val="24"/>
              <w:szCs w:val="24"/>
            </w:rPr>
          </w:rPrChange>
        </w:rPr>
        <w:t>gnueabi /</w:t>
      </w:r>
      <w:r w:rsidR="005A5689" w:rsidRPr="00BB1A70">
        <w:rPr>
          <w:rFonts w:ascii="Times New Roman" w:hAnsi="Times New Roman"/>
          <w:sz w:val="24"/>
          <w:szCs w:val="24"/>
          <w:rPrChange w:id="2526" w:author="Abhishek Guria" w:date="2021-04-11T16:25:00Z">
            <w:rPr>
              <w:rFonts w:asciiTheme="minorHAnsi" w:hAnsiTheme="minorHAnsi" w:cstheme="minorHAnsi"/>
              <w:sz w:val="24"/>
              <w:szCs w:val="24"/>
            </w:rPr>
          </w:rPrChange>
        </w:rPr>
        <w:t>/for soft float</w:t>
      </w:r>
    </w:p>
    <w:p w14:paraId="4A68151C" w14:textId="77777777" w:rsidR="005A5689" w:rsidRPr="00BB1A70" w:rsidRDefault="004417FB" w:rsidP="00D662FE">
      <w:pPr>
        <w:pStyle w:val="ListParagraph"/>
        <w:numPr>
          <w:ilvl w:val="0"/>
          <w:numId w:val="62"/>
        </w:numPr>
        <w:spacing w:line="276" w:lineRule="auto"/>
        <w:ind w:left="1224"/>
        <w:jc w:val="both"/>
        <w:rPr>
          <w:rFonts w:ascii="Times New Roman" w:hAnsi="Times New Roman"/>
          <w:sz w:val="24"/>
          <w:szCs w:val="24"/>
          <w:u w:val="single"/>
          <w:rPrChange w:id="2527" w:author="Abhishek Guria" w:date="2021-04-11T16:25:00Z">
            <w:rPr>
              <w:rFonts w:asciiTheme="minorHAnsi" w:hAnsiTheme="minorHAnsi" w:cstheme="minorHAnsi"/>
              <w:sz w:val="24"/>
              <w:szCs w:val="24"/>
              <w:u w:val="single"/>
            </w:rPr>
          </w:rPrChange>
        </w:rPr>
      </w:pPr>
      <w:r w:rsidRPr="00BB1A70">
        <w:rPr>
          <w:rFonts w:ascii="Times New Roman" w:hAnsi="Times New Roman"/>
          <w:sz w:val="24"/>
          <w:szCs w:val="24"/>
          <w:rPrChange w:id="2528" w:author="Abhishek Guria" w:date="2021-04-11T16:25:00Z">
            <w:rPr>
              <w:rFonts w:asciiTheme="minorHAnsi" w:hAnsiTheme="minorHAnsi" w:cstheme="minorHAnsi"/>
              <w:sz w:val="24"/>
              <w:szCs w:val="24"/>
            </w:rPr>
          </w:rPrChange>
        </w:rPr>
        <w:t>sudo apt install gcc-arm-</w:t>
      </w:r>
      <w:r w:rsidR="00FB4071" w:rsidRPr="00BB1A70">
        <w:rPr>
          <w:rFonts w:ascii="Times New Roman" w:hAnsi="Times New Roman"/>
          <w:sz w:val="24"/>
          <w:szCs w:val="24"/>
          <w:rPrChange w:id="2529" w:author="Abhishek Guria" w:date="2021-04-11T16:25:00Z">
            <w:rPr>
              <w:rFonts w:asciiTheme="minorHAnsi" w:hAnsiTheme="minorHAnsi" w:cstheme="minorHAnsi"/>
              <w:sz w:val="24"/>
              <w:szCs w:val="24"/>
            </w:rPr>
          </w:rPrChange>
        </w:rPr>
        <w:t>Linux</w:t>
      </w:r>
      <w:r w:rsidRPr="00BB1A70">
        <w:rPr>
          <w:rFonts w:ascii="Times New Roman" w:hAnsi="Times New Roman"/>
          <w:sz w:val="24"/>
          <w:szCs w:val="24"/>
          <w:rPrChange w:id="2530" w:author="Abhishek Guria" w:date="2021-04-11T16:25:00Z">
            <w:rPr>
              <w:rFonts w:asciiTheme="minorHAnsi" w:hAnsiTheme="minorHAnsi" w:cstheme="minorHAnsi"/>
              <w:sz w:val="24"/>
              <w:szCs w:val="24"/>
            </w:rPr>
          </w:rPrChange>
        </w:rPr>
        <w:t>-</w:t>
      </w:r>
      <w:r w:rsidR="00FB4071" w:rsidRPr="00BB1A70">
        <w:rPr>
          <w:rFonts w:ascii="Times New Roman" w:hAnsi="Times New Roman"/>
          <w:sz w:val="24"/>
          <w:szCs w:val="24"/>
          <w:rPrChange w:id="2531" w:author="Abhishek Guria" w:date="2021-04-11T16:25:00Z">
            <w:rPr>
              <w:rFonts w:asciiTheme="minorHAnsi" w:hAnsiTheme="minorHAnsi" w:cstheme="minorHAnsi"/>
              <w:sz w:val="24"/>
              <w:szCs w:val="24"/>
            </w:rPr>
          </w:rPrChange>
        </w:rPr>
        <w:t>gnueabihf /</w:t>
      </w:r>
      <w:r w:rsidR="005A5689" w:rsidRPr="00BB1A70">
        <w:rPr>
          <w:rFonts w:ascii="Times New Roman" w:hAnsi="Times New Roman"/>
          <w:sz w:val="24"/>
          <w:szCs w:val="24"/>
          <w:rPrChange w:id="2532" w:author="Abhishek Guria" w:date="2021-04-11T16:25:00Z">
            <w:rPr>
              <w:rFonts w:asciiTheme="minorHAnsi" w:hAnsiTheme="minorHAnsi" w:cstheme="minorHAnsi"/>
              <w:sz w:val="24"/>
              <w:szCs w:val="24"/>
            </w:rPr>
          </w:rPrChange>
        </w:rPr>
        <w:t>/for hard float</w:t>
      </w:r>
    </w:p>
    <w:p w14:paraId="15FEBD0C" w14:textId="77777777" w:rsidR="005A5689" w:rsidRPr="00BB1A70" w:rsidDel="00822870" w:rsidRDefault="005A5689" w:rsidP="00D662FE">
      <w:pPr>
        <w:pStyle w:val="ListParagraph"/>
        <w:numPr>
          <w:ilvl w:val="0"/>
          <w:numId w:val="42"/>
        </w:numPr>
        <w:spacing w:line="276" w:lineRule="auto"/>
        <w:ind w:left="504"/>
        <w:jc w:val="both"/>
        <w:rPr>
          <w:del w:id="2533" w:author="Abhishek Guria" w:date="2021-04-11T19:50:00Z"/>
          <w:rFonts w:ascii="Times New Roman" w:hAnsi="Times New Roman"/>
          <w:sz w:val="24"/>
          <w:szCs w:val="24"/>
          <w:u w:val="single"/>
          <w:rPrChange w:id="2534" w:author="Abhishek Guria" w:date="2021-04-11T16:25:00Z">
            <w:rPr>
              <w:del w:id="2535" w:author="Abhishek Guria" w:date="2021-04-11T19:50:00Z"/>
              <w:rFonts w:asciiTheme="minorHAnsi" w:hAnsiTheme="minorHAnsi" w:cstheme="minorHAnsi"/>
              <w:sz w:val="24"/>
              <w:szCs w:val="24"/>
              <w:u w:val="single"/>
            </w:rPr>
          </w:rPrChange>
        </w:rPr>
      </w:pPr>
      <w:r w:rsidRPr="00BB1A70">
        <w:rPr>
          <w:rFonts w:ascii="Times New Roman" w:hAnsi="Times New Roman"/>
          <w:sz w:val="24"/>
          <w:szCs w:val="24"/>
          <w:rPrChange w:id="2536" w:author="Abhishek Guria" w:date="2021-04-11T16:25:00Z">
            <w:rPr>
              <w:rFonts w:asciiTheme="minorHAnsi" w:hAnsiTheme="minorHAnsi" w:cstheme="minorHAnsi"/>
              <w:sz w:val="24"/>
              <w:szCs w:val="24"/>
            </w:rPr>
          </w:rPrChange>
        </w:rPr>
        <w:t>Rootfs already comes pre-loaded with floating point computation so hard float is not required</w:t>
      </w:r>
      <w:del w:id="2537" w:author="Abhishek Guria" w:date="2021-04-11T19:50:00Z">
        <w:r w:rsidR="00FB4071" w:rsidRPr="00BB1A70" w:rsidDel="00822870">
          <w:rPr>
            <w:rFonts w:ascii="Times New Roman" w:hAnsi="Times New Roman"/>
            <w:sz w:val="24"/>
            <w:szCs w:val="24"/>
            <w:u w:val="single"/>
            <w:rPrChange w:id="2538" w:author="Abhishek Guria" w:date="2021-04-11T16:25:00Z">
              <w:rPr>
                <w:rFonts w:asciiTheme="minorHAnsi" w:hAnsiTheme="minorHAnsi" w:cstheme="minorHAnsi"/>
                <w:sz w:val="24"/>
                <w:szCs w:val="24"/>
                <w:u w:val="single"/>
              </w:rPr>
            </w:rPrChange>
          </w:rPr>
          <w:delText>.</w:delText>
        </w:r>
      </w:del>
    </w:p>
    <w:p w14:paraId="4AD6DD00" w14:textId="2FE91C3F" w:rsidR="005D23C0" w:rsidRPr="00822870" w:rsidRDefault="005D23C0" w:rsidP="00822870">
      <w:pPr>
        <w:pStyle w:val="ListParagraph"/>
        <w:numPr>
          <w:ilvl w:val="0"/>
          <w:numId w:val="42"/>
        </w:numPr>
        <w:spacing w:line="276" w:lineRule="auto"/>
        <w:ind w:left="504"/>
        <w:jc w:val="both"/>
        <w:rPr>
          <w:ins w:id="2539" w:author="Abhishek Guria" w:date="2021-04-11T19:39:00Z"/>
          <w:rFonts w:ascii="Times New Roman" w:hAnsi="Times New Roman"/>
          <w:sz w:val="24"/>
          <w:szCs w:val="24"/>
          <w:u w:val="single"/>
          <w:rPrChange w:id="2540" w:author="Abhishek Guria" w:date="2021-04-11T19:50:00Z">
            <w:rPr>
              <w:ins w:id="2541" w:author="Abhishek Guria" w:date="2021-04-11T19:39:00Z"/>
            </w:rPr>
          </w:rPrChange>
        </w:rPr>
        <w:pPrChange w:id="2542" w:author="Abhishek Guria" w:date="2021-04-11T19:50:00Z">
          <w:pPr>
            <w:spacing w:line="276" w:lineRule="auto"/>
            <w:ind w:firstLine="0"/>
            <w:jc w:val="both"/>
          </w:pPr>
        </w:pPrChange>
      </w:pPr>
    </w:p>
    <w:p w14:paraId="1CED6F29" w14:textId="5BCE3C4D" w:rsidR="005D23C0" w:rsidRDefault="005D23C0" w:rsidP="005D0D35">
      <w:pPr>
        <w:spacing w:line="276" w:lineRule="auto"/>
        <w:ind w:firstLine="0"/>
        <w:jc w:val="both"/>
        <w:rPr>
          <w:ins w:id="2543" w:author="Abhishek Guria" w:date="2021-04-11T19:39:00Z"/>
          <w:rFonts w:ascii="Times New Roman" w:hAnsi="Times New Roman"/>
          <w:sz w:val="24"/>
          <w:szCs w:val="24"/>
          <w:u w:val="single"/>
        </w:rPr>
      </w:pPr>
    </w:p>
    <w:p w14:paraId="11EC4FF6" w14:textId="31C438C1" w:rsidR="005D23C0" w:rsidRDefault="005D23C0" w:rsidP="005D0D35">
      <w:pPr>
        <w:spacing w:line="276" w:lineRule="auto"/>
        <w:ind w:firstLine="0"/>
        <w:jc w:val="both"/>
        <w:rPr>
          <w:ins w:id="2544" w:author="Abhishek Guria" w:date="2021-04-11T19:39:00Z"/>
          <w:rFonts w:ascii="Times New Roman" w:hAnsi="Times New Roman"/>
          <w:sz w:val="24"/>
          <w:szCs w:val="24"/>
          <w:u w:val="single"/>
        </w:rPr>
      </w:pPr>
    </w:p>
    <w:p w14:paraId="4FC21A48" w14:textId="77777777" w:rsidR="005D23C0" w:rsidRPr="00BB1A70" w:rsidRDefault="005D23C0" w:rsidP="005D0D35">
      <w:pPr>
        <w:spacing w:line="276" w:lineRule="auto"/>
        <w:ind w:firstLine="0"/>
        <w:jc w:val="both"/>
        <w:rPr>
          <w:rFonts w:ascii="Times New Roman" w:hAnsi="Times New Roman"/>
          <w:sz w:val="24"/>
          <w:szCs w:val="24"/>
          <w:u w:val="single"/>
          <w:rPrChange w:id="2545" w:author="Abhishek Guria" w:date="2021-04-11T16:25:00Z">
            <w:rPr>
              <w:rFonts w:asciiTheme="minorHAnsi" w:hAnsiTheme="minorHAnsi" w:cstheme="minorHAnsi"/>
              <w:sz w:val="24"/>
              <w:szCs w:val="24"/>
              <w:u w:val="single"/>
            </w:rPr>
          </w:rPrChange>
        </w:rPr>
      </w:pPr>
    </w:p>
    <w:p w14:paraId="6A0F0CA5" w14:textId="77777777" w:rsidR="00FB4071" w:rsidRPr="00BB1A70" w:rsidRDefault="00FB4071" w:rsidP="00FB4071">
      <w:pPr>
        <w:spacing w:line="276" w:lineRule="auto"/>
        <w:jc w:val="both"/>
        <w:rPr>
          <w:rFonts w:ascii="Times New Roman" w:hAnsi="Times New Roman"/>
          <w:sz w:val="24"/>
          <w:szCs w:val="24"/>
          <w:u w:val="single"/>
          <w:rPrChange w:id="2546" w:author="Abhishek Guria" w:date="2021-04-11T16:25:00Z">
            <w:rPr>
              <w:rFonts w:asciiTheme="minorHAnsi" w:hAnsiTheme="minorHAnsi" w:cstheme="minorHAnsi"/>
              <w:sz w:val="24"/>
              <w:szCs w:val="24"/>
              <w:u w:val="single"/>
            </w:rPr>
          </w:rPrChange>
        </w:rPr>
      </w:pPr>
    </w:p>
    <w:p w14:paraId="5E65164B" w14:textId="0843CF87" w:rsidR="00353600" w:rsidRPr="00BB1A70" w:rsidRDefault="004417FB" w:rsidP="00FB4071">
      <w:pPr>
        <w:pStyle w:val="Heading1"/>
        <w:spacing w:before="0" w:after="0" w:line="276" w:lineRule="auto"/>
        <w:ind w:left="576"/>
        <w:jc w:val="center"/>
        <w:rPr>
          <w:rFonts w:ascii="Times New Roman" w:hAnsi="Times New Roman"/>
          <w:sz w:val="32"/>
          <w:szCs w:val="32"/>
          <w:rPrChange w:id="2547" w:author="Abhishek Guria" w:date="2021-04-11T16:25:00Z">
            <w:rPr>
              <w:rFonts w:asciiTheme="minorHAnsi" w:hAnsiTheme="minorHAnsi" w:cstheme="minorHAnsi"/>
              <w:sz w:val="32"/>
              <w:szCs w:val="32"/>
            </w:rPr>
          </w:rPrChange>
        </w:rPr>
      </w:pPr>
      <w:bookmarkStart w:id="2548" w:name="_Toc68966718"/>
      <w:r w:rsidRPr="00BB1A70">
        <w:rPr>
          <w:rFonts w:ascii="Times New Roman" w:hAnsi="Times New Roman"/>
          <w:sz w:val="32"/>
          <w:szCs w:val="32"/>
          <w:rPrChange w:id="2549" w:author="Abhishek Guria" w:date="2021-04-11T16:25:00Z">
            <w:rPr>
              <w:rFonts w:asciiTheme="minorHAnsi" w:hAnsiTheme="minorHAnsi" w:cstheme="minorHAnsi"/>
              <w:sz w:val="32"/>
              <w:szCs w:val="32"/>
            </w:rPr>
          </w:rPrChange>
        </w:rPr>
        <w:t>4</w:t>
      </w:r>
      <w:r w:rsidR="00924097" w:rsidRPr="00BB1A70">
        <w:rPr>
          <w:rFonts w:ascii="Times New Roman" w:hAnsi="Times New Roman"/>
          <w:sz w:val="32"/>
          <w:szCs w:val="32"/>
          <w:rPrChange w:id="2550" w:author="Abhishek Guria" w:date="2021-04-11T16:25:00Z">
            <w:rPr>
              <w:rFonts w:asciiTheme="minorHAnsi" w:hAnsiTheme="minorHAnsi" w:cstheme="minorHAnsi"/>
              <w:sz w:val="32"/>
              <w:szCs w:val="32"/>
            </w:rPr>
          </w:rPrChange>
        </w:rPr>
        <w:t>.</w:t>
      </w:r>
      <w:r w:rsidR="00FB4071" w:rsidRPr="00BB1A70">
        <w:rPr>
          <w:rFonts w:ascii="Times New Roman" w:hAnsi="Times New Roman"/>
          <w:sz w:val="32"/>
          <w:szCs w:val="32"/>
          <w:rPrChange w:id="2551" w:author="Abhishek Guria" w:date="2021-04-11T16:25:00Z">
            <w:rPr>
              <w:rFonts w:asciiTheme="minorHAnsi" w:hAnsiTheme="minorHAnsi" w:cstheme="minorHAnsi"/>
              <w:sz w:val="32"/>
              <w:szCs w:val="32"/>
            </w:rPr>
          </w:rPrChange>
        </w:rPr>
        <w:t xml:space="preserve"> EMULATION AND SIMULATION</w:t>
      </w:r>
      <w:bookmarkEnd w:id="2548"/>
    </w:p>
    <w:p w14:paraId="1A542754" w14:textId="77777777" w:rsidR="00822870" w:rsidRDefault="00822870" w:rsidP="00822870">
      <w:pPr>
        <w:pStyle w:val="Heading1"/>
        <w:spacing w:line="276" w:lineRule="auto"/>
        <w:ind w:left="576"/>
        <w:rPr>
          <w:ins w:id="2552" w:author="Abhishek Guria" w:date="2021-04-11T19:51:00Z"/>
          <w:rFonts w:ascii="Times New Roman" w:hAnsi="Times New Roman"/>
          <w:b w:val="0"/>
          <w:bCs w:val="0"/>
        </w:rPr>
      </w:pPr>
      <w:ins w:id="2553" w:author="Abhishek Guria" w:date="2021-04-11T19:50:00Z">
        <w:r w:rsidRPr="00822870">
          <w:rPr>
            <w:rFonts w:ascii="Times New Roman" w:hAnsi="Times New Roman"/>
            <w:b w:val="0"/>
            <w:bCs w:val="0"/>
          </w:rPr>
          <w:t>•</w:t>
        </w:r>
        <w:r w:rsidRPr="00822870">
          <w:rPr>
            <w:rFonts w:ascii="Times New Roman" w:hAnsi="Times New Roman"/>
            <w:b w:val="0"/>
            <w:bCs w:val="0"/>
          </w:rPr>
          <w:tab/>
        </w:r>
        <w:proofErr w:type="spellStart"/>
        <w:r w:rsidRPr="00822870">
          <w:rPr>
            <w:rFonts w:ascii="Times New Roman" w:hAnsi="Times New Roman"/>
            <w:b w:val="0"/>
            <w:bCs w:val="0"/>
          </w:rPr>
          <w:t>А</w:t>
        </w:r>
        <w:proofErr w:type="gramStart"/>
        <w:r w:rsidRPr="00822870">
          <w:rPr>
            <w:rFonts w:ascii="Times New Roman" w:hAnsi="Times New Roman"/>
            <w:b w:val="0"/>
            <w:bCs w:val="0"/>
          </w:rPr>
          <w:t>n</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emul</w:t>
        </w:r>
        <w:proofErr w:type="gramEnd"/>
        <w:r w:rsidRPr="00822870">
          <w:rPr>
            <w:rFonts w:ascii="Times New Roman" w:hAnsi="Times New Roman"/>
            <w:b w:val="0"/>
            <w:bCs w:val="0"/>
          </w:rPr>
          <w:t>аtоr</w:t>
        </w:r>
        <w:proofErr w:type="spellEnd"/>
        <w:r w:rsidRPr="00822870">
          <w:rPr>
            <w:rFonts w:ascii="Times New Roman" w:hAnsi="Times New Roman"/>
            <w:b w:val="0"/>
            <w:bCs w:val="0"/>
          </w:rPr>
          <w:t xml:space="preserve">  is  </w:t>
        </w:r>
        <w:proofErr w:type="spellStart"/>
        <w:r w:rsidRPr="00822870">
          <w:rPr>
            <w:rFonts w:ascii="Times New Roman" w:hAnsi="Times New Roman"/>
            <w:b w:val="0"/>
            <w:bCs w:val="0"/>
          </w:rPr>
          <w:t>hаrdwаre</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оr</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sоftwаre</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thаt</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enаbles</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оne</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соmрuter</w:t>
        </w:r>
        <w:proofErr w:type="spellEnd"/>
        <w:r w:rsidRPr="00822870">
          <w:rPr>
            <w:rFonts w:ascii="Times New Roman" w:hAnsi="Times New Roman"/>
            <w:b w:val="0"/>
            <w:bCs w:val="0"/>
          </w:rPr>
          <w:t xml:space="preserve">  system  (</w:t>
        </w:r>
        <w:proofErr w:type="spellStart"/>
        <w:r w:rsidRPr="00822870">
          <w:rPr>
            <w:rFonts w:ascii="Times New Roman" w:hAnsi="Times New Roman"/>
            <w:b w:val="0"/>
            <w:bCs w:val="0"/>
          </w:rPr>
          <w:t>саlled</w:t>
        </w:r>
        <w:proofErr w:type="spellEnd"/>
        <w:r w:rsidRPr="00822870">
          <w:rPr>
            <w:rFonts w:ascii="Times New Roman" w:hAnsi="Times New Roman"/>
            <w:b w:val="0"/>
            <w:bCs w:val="0"/>
          </w:rPr>
          <w:t xml:space="preserve">  the  </w:t>
        </w:r>
        <w:proofErr w:type="spellStart"/>
        <w:r w:rsidRPr="00822870">
          <w:rPr>
            <w:rFonts w:ascii="Times New Roman" w:hAnsi="Times New Roman"/>
            <w:b w:val="0"/>
            <w:bCs w:val="0"/>
          </w:rPr>
          <w:t>hоst</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tо</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behаve</w:t>
        </w:r>
        <w:proofErr w:type="spellEnd"/>
        <w:r w:rsidRPr="00822870">
          <w:rPr>
            <w:rFonts w:ascii="Times New Roman" w:hAnsi="Times New Roman"/>
            <w:b w:val="0"/>
            <w:bCs w:val="0"/>
          </w:rPr>
          <w:t xml:space="preserve">  like  </w:t>
        </w:r>
        <w:proofErr w:type="spellStart"/>
        <w:r w:rsidRPr="00822870">
          <w:rPr>
            <w:rFonts w:ascii="Times New Roman" w:hAnsi="Times New Roman"/>
            <w:b w:val="0"/>
            <w:bCs w:val="0"/>
          </w:rPr>
          <w:t>аnоther</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соmрuter</w:t>
        </w:r>
        <w:proofErr w:type="spellEnd"/>
        <w:r w:rsidRPr="00822870">
          <w:rPr>
            <w:rFonts w:ascii="Times New Roman" w:hAnsi="Times New Roman"/>
            <w:b w:val="0"/>
            <w:bCs w:val="0"/>
          </w:rPr>
          <w:t xml:space="preserve">  system  (</w:t>
        </w:r>
        <w:proofErr w:type="spellStart"/>
        <w:r w:rsidRPr="00822870">
          <w:rPr>
            <w:rFonts w:ascii="Times New Roman" w:hAnsi="Times New Roman"/>
            <w:b w:val="0"/>
            <w:bCs w:val="0"/>
          </w:rPr>
          <w:t>саlled</w:t>
        </w:r>
        <w:proofErr w:type="spellEnd"/>
        <w:r w:rsidRPr="00822870">
          <w:rPr>
            <w:rFonts w:ascii="Times New Roman" w:hAnsi="Times New Roman"/>
            <w:b w:val="0"/>
            <w:bCs w:val="0"/>
          </w:rPr>
          <w:t xml:space="preserve">  the  guest).</w:t>
        </w:r>
      </w:ins>
    </w:p>
    <w:p w14:paraId="4276531C" w14:textId="6FD004C7" w:rsidR="00822870" w:rsidRDefault="00822870" w:rsidP="00822870">
      <w:pPr>
        <w:pStyle w:val="Heading1"/>
        <w:spacing w:line="276" w:lineRule="auto"/>
        <w:ind w:left="576"/>
        <w:rPr>
          <w:ins w:id="2554" w:author="Abhishek Guria" w:date="2021-04-11T19:51:00Z"/>
          <w:rFonts w:ascii="Times New Roman" w:hAnsi="Times New Roman"/>
          <w:b w:val="0"/>
          <w:bCs w:val="0"/>
        </w:rPr>
      </w:pPr>
      <w:ins w:id="2555" w:author="Abhishek Guria" w:date="2021-04-11T19:50:00Z">
        <w:r w:rsidRPr="00822870">
          <w:rPr>
            <w:rFonts w:ascii="Times New Roman" w:hAnsi="Times New Roman"/>
            <w:b w:val="0"/>
            <w:bCs w:val="0"/>
          </w:rPr>
          <w:t>•</w:t>
        </w:r>
        <w:r w:rsidRPr="00822870">
          <w:rPr>
            <w:rFonts w:ascii="Times New Roman" w:hAnsi="Times New Roman"/>
            <w:b w:val="0"/>
            <w:bCs w:val="0"/>
          </w:rPr>
          <w:tab/>
        </w:r>
        <w:proofErr w:type="gramStart"/>
        <w:r w:rsidRPr="00822870">
          <w:rPr>
            <w:rFonts w:ascii="Times New Roman" w:hAnsi="Times New Roman"/>
            <w:b w:val="0"/>
            <w:bCs w:val="0"/>
          </w:rPr>
          <w:t xml:space="preserve">А  </w:t>
        </w:r>
        <w:proofErr w:type="spellStart"/>
        <w:r w:rsidRPr="00822870">
          <w:rPr>
            <w:rFonts w:ascii="Times New Roman" w:hAnsi="Times New Roman"/>
            <w:b w:val="0"/>
            <w:bCs w:val="0"/>
          </w:rPr>
          <w:t>simul</w:t>
        </w:r>
        <w:proofErr w:type="gramEnd"/>
        <w:r w:rsidRPr="00822870">
          <w:rPr>
            <w:rFonts w:ascii="Times New Roman" w:hAnsi="Times New Roman"/>
            <w:b w:val="0"/>
            <w:bCs w:val="0"/>
          </w:rPr>
          <w:t>аtоr</w:t>
        </w:r>
        <w:proofErr w:type="spellEnd"/>
        <w:r w:rsidRPr="00822870">
          <w:rPr>
            <w:rFonts w:ascii="Times New Roman" w:hAnsi="Times New Roman"/>
            <w:b w:val="0"/>
            <w:bCs w:val="0"/>
          </w:rPr>
          <w:t xml:space="preserve">  is  а  </w:t>
        </w:r>
        <w:proofErr w:type="spellStart"/>
        <w:r w:rsidRPr="00822870">
          <w:rPr>
            <w:rFonts w:ascii="Times New Roman" w:hAnsi="Times New Roman"/>
            <w:b w:val="0"/>
            <w:bCs w:val="0"/>
          </w:rPr>
          <w:t>sоftwаre</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thаt</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helрs</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yоur</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соmрuter</w:t>
        </w:r>
        <w:proofErr w:type="spellEnd"/>
        <w:r w:rsidRPr="00822870">
          <w:rPr>
            <w:rFonts w:ascii="Times New Roman" w:hAnsi="Times New Roman"/>
            <w:b w:val="0"/>
            <w:bCs w:val="0"/>
          </w:rPr>
          <w:t xml:space="preserve">  run  </w:t>
        </w:r>
        <w:proofErr w:type="spellStart"/>
        <w:r w:rsidRPr="00822870">
          <w:rPr>
            <w:rFonts w:ascii="Times New Roman" w:hAnsi="Times New Roman"/>
            <w:b w:val="0"/>
            <w:bCs w:val="0"/>
          </w:rPr>
          <w:t>сertаin</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рrоgrаms</w:t>
        </w:r>
        <w:proofErr w:type="spellEnd"/>
        <w:r w:rsidRPr="00822870">
          <w:rPr>
            <w:rFonts w:ascii="Times New Roman" w:hAnsi="Times New Roman"/>
            <w:b w:val="0"/>
            <w:bCs w:val="0"/>
          </w:rPr>
          <w:t xml:space="preserve">  built  </w:t>
        </w:r>
        <w:proofErr w:type="spellStart"/>
        <w:r w:rsidRPr="00822870">
          <w:rPr>
            <w:rFonts w:ascii="Times New Roman" w:hAnsi="Times New Roman"/>
            <w:b w:val="0"/>
            <w:bCs w:val="0"/>
          </w:rPr>
          <w:t>fоr</w:t>
        </w:r>
        <w:proofErr w:type="spellEnd"/>
        <w:r w:rsidRPr="00822870">
          <w:rPr>
            <w:rFonts w:ascii="Times New Roman" w:hAnsi="Times New Roman"/>
            <w:b w:val="0"/>
            <w:bCs w:val="0"/>
          </w:rPr>
          <w:t xml:space="preserve">  а  different  </w:t>
        </w:r>
        <w:proofErr w:type="spellStart"/>
        <w:r w:rsidRPr="00822870">
          <w:rPr>
            <w:rFonts w:ascii="Times New Roman" w:hAnsi="Times New Roman"/>
            <w:b w:val="0"/>
            <w:bCs w:val="0"/>
          </w:rPr>
          <w:t>Орerаting</w:t>
        </w:r>
        <w:proofErr w:type="spellEnd"/>
        <w:r w:rsidRPr="00822870">
          <w:rPr>
            <w:rFonts w:ascii="Times New Roman" w:hAnsi="Times New Roman"/>
            <w:b w:val="0"/>
            <w:bCs w:val="0"/>
          </w:rPr>
          <w:t xml:space="preserve">  System.</w:t>
        </w:r>
      </w:ins>
    </w:p>
    <w:p w14:paraId="7D55D34C" w14:textId="29757DAF" w:rsidR="00822870" w:rsidRDefault="00822870" w:rsidP="00822870">
      <w:pPr>
        <w:pStyle w:val="Heading1"/>
        <w:spacing w:line="276" w:lineRule="auto"/>
        <w:ind w:left="576"/>
        <w:rPr>
          <w:ins w:id="2556" w:author="Abhishek Guria" w:date="2021-04-11T19:51:00Z"/>
          <w:rFonts w:ascii="Times New Roman" w:hAnsi="Times New Roman"/>
          <w:b w:val="0"/>
          <w:bCs w:val="0"/>
        </w:rPr>
      </w:pPr>
      <w:ins w:id="2557" w:author="Abhishek Guria" w:date="2021-04-11T19:50:00Z">
        <w:r w:rsidRPr="00822870">
          <w:rPr>
            <w:rFonts w:ascii="Times New Roman" w:hAnsi="Times New Roman"/>
            <w:b w:val="0"/>
            <w:bCs w:val="0"/>
          </w:rPr>
          <w:t>•</w:t>
        </w:r>
        <w:r w:rsidRPr="00822870">
          <w:rPr>
            <w:rFonts w:ascii="Times New Roman" w:hAnsi="Times New Roman"/>
            <w:b w:val="0"/>
            <w:bCs w:val="0"/>
          </w:rPr>
          <w:tab/>
        </w:r>
        <w:proofErr w:type="spellStart"/>
        <w:r w:rsidRPr="00822870">
          <w:rPr>
            <w:rFonts w:ascii="Times New Roman" w:hAnsi="Times New Roman"/>
            <w:b w:val="0"/>
            <w:bCs w:val="0"/>
          </w:rPr>
          <w:t>Emulаtiо</w:t>
        </w:r>
        <w:proofErr w:type="gramStart"/>
        <w:r w:rsidRPr="00822870">
          <w:rPr>
            <w:rFonts w:ascii="Times New Roman" w:hAnsi="Times New Roman"/>
            <w:b w:val="0"/>
            <w:bCs w:val="0"/>
          </w:rPr>
          <w:t>n</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а</w:t>
        </w:r>
        <w:proofErr w:type="gramEnd"/>
        <w:r w:rsidRPr="00822870">
          <w:rPr>
            <w:rFonts w:ascii="Times New Roman" w:hAnsi="Times New Roman"/>
            <w:b w:val="0"/>
            <w:bCs w:val="0"/>
          </w:rPr>
          <w:t>dvаntаges</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аre</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inсlude</w:t>
        </w:r>
        <w:proofErr w:type="spellEnd"/>
        <w:r w:rsidRPr="00822870">
          <w:rPr>
            <w:rFonts w:ascii="Times New Roman" w:hAnsi="Times New Roman"/>
            <w:b w:val="0"/>
            <w:bCs w:val="0"/>
          </w:rPr>
          <w:t xml:space="preserve">  better  </w:t>
        </w:r>
        <w:proofErr w:type="spellStart"/>
        <w:r w:rsidRPr="00822870">
          <w:rPr>
            <w:rFonts w:ascii="Times New Roman" w:hAnsi="Times New Roman"/>
            <w:b w:val="0"/>
            <w:bCs w:val="0"/>
          </w:rPr>
          <w:t>grарhiс</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quаlity</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sаve</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sрасe</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emulаtiоn</w:t>
        </w:r>
        <w:proofErr w:type="spellEnd"/>
        <w:r w:rsidRPr="00822870">
          <w:rPr>
            <w:rFonts w:ascii="Times New Roman" w:hAnsi="Times New Roman"/>
            <w:b w:val="0"/>
            <w:bCs w:val="0"/>
          </w:rPr>
          <w:t xml:space="preserve">  in  </w:t>
        </w:r>
        <w:proofErr w:type="spellStart"/>
        <w:r w:rsidRPr="00822870">
          <w:rPr>
            <w:rFonts w:ascii="Times New Roman" w:hAnsi="Times New Roman"/>
            <w:b w:val="0"/>
            <w:bCs w:val="0"/>
          </w:rPr>
          <w:t>videо</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gаmes</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аdd</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роst-рrосessing</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effeсts</w:t>
        </w:r>
        <w:proofErr w:type="spellEnd"/>
        <w:r w:rsidRPr="00822870">
          <w:rPr>
            <w:rFonts w:ascii="Times New Roman" w:hAnsi="Times New Roman"/>
            <w:b w:val="0"/>
            <w:bCs w:val="0"/>
          </w:rPr>
          <w:t xml:space="preserve">,  </w:t>
        </w:r>
        <w:proofErr w:type="spellStart"/>
        <w:r w:rsidRPr="00822870">
          <w:rPr>
            <w:rFonts w:ascii="Times New Roman" w:hAnsi="Times New Roman"/>
            <w:b w:val="0"/>
            <w:bCs w:val="0"/>
          </w:rPr>
          <w:t>etс</w:t>
        </w:r>
        <w:proofErr w:type="spellEnd"/>
        <w:r w:rsidRPr="00822870">
          <w:rPr>
            <w:rFonts w:ascii="Times New Roman" w:hAnsi="Times New Roman"/>
            <w:b w:val="0"/>
            <w:bCs w:val="0"/>
          </w:rPr>
          <w:t>.</w:t>
        </w:r>
      </w:ins>
    </w:p>
    <w:p w14:paraId="1B6376F2" w14:textId="77777777" w:rsidR="00822870" w:rsidRPr="00822870" w:rsidRDefault="00822870" w:rsidP="00822870">
      <w:pPr>
        <w:rPr>
          <w:ins w:id="2558" w:author="Abhishek Guria" w:date="2021-04-11T19:50:00Z"/>
          <w:rPrChange w:id="2559" w:author="Abhishek Guria" w:date="2021-04-11T19:51:00Z">
            <w:rPr>
              <w:ins w:id="2560" w:author="Abhishek Guria" w:date="2021-04-11T19:50:00Z"/>
              <w:rFonts w:ascii="Times New Roman" w:hAnsi="Times New Roman"/>
              <w:b w:val="0"/>
              <w:bCs w:val="0"/>
            </w:rPr>
          </w:rPrChange>
        </w:rPr>
        <w:pPrChange w:id="2561" w:author="Abhishek Guria" w:date="2021-04-11T19:51:00Z">
          <w:pPr>
            <w:pStyle w:val="Heading1"/>
            <w:spacing w:line="276" w:lineRule="auto"/>
            <w:ind w:left="576"/>
            <w:jc w:val="center"/>
          </w:pPr>
        </w:pPrChange>
      </w:pPr>
    </w:p>
    <w:p w14:paraId="67151ADA" w14:textId="60981274" w:rsidR="00353600" w:rsidRPr="00BB1A70" w:rsidDel="00822870" w:rsidRDefault="00822870" w:rsidP="00822870">
      <w:pPr>
        <w:spacing w:line="276" w:lineRule="auto"/>
        <w:ind w:left="504" w:firstLine="0"/>
        <w:rPr>
          <w:del w:id="2562" w:author="Abhishek Guria" w:date="2021-04-11T19:50:00Z"/>
          <w:rFonts w:ascii="Times New Roman" w:hAnsi="Times New Roman"/>
          <w:sz w:val="24"/>
          <w:szCs w:val="24"/>
          <w:rPrChange w:id="2563" w:author="Abhishek Guria" w:date="2021-04-11T16:25:00Z">
            <w:rPr>
              <w:del w:id="2564" w:author="Abhishek Guria" w:date="2021-04-11T19:50:00Z"/>
              <w:rFonts w:asciiTheme="minorHAnsi" w:hAnsiTheme="minorHAnsi" w:cstheme="minorHAnsi"/>
              <w:sz w:val="24"/>
              <w:szCs w:val="24"/>
            </w:rPr>
          </w:rPrChange>
        </w:rPr>
        <w:pPrChange w:id="2565" w:author="Abhishek Guria" w:date="2021-04-11T19:51:00Z">
          <w:pPr>
            <w:numPr>
              <w:numId w:val="4"/>
            </w:numPr>
            <w:tabs>
              <w:tab w:val="num" w:pos="720"/>
            </w:tabs>
            <w:spacing w:line="276" w:lineRule="auto"/>
            <w:ind w:left="504" w:hanging="360"/>
            <w:jc w:val="both"/>
          </w:pPr>
        </w:pPrChange>
      </w:pPr>
      <w:ins w:id="2566" w:author="Abhishek Guria" w:date="2021-04-11T19:50:00Z">
        <w:r w:rsidRPr="00822870">
          <w:rPr>
            <w:rFonts w:ascii="Times New Roman" w:hAnsi="Times New Roman"/>
          </w:rPr>
          <w:t>•</w:t>
        </w:r>
        <w:r w:rsidRPr="00822870">
          <w:rPr>
            <w:rFonts w:ascii="Times New Roman" w:hAnsi="Times New Roman"/>
          </w:rPr>
          <w:tab/>
        </w:r>
        <w:proofErr w:type="spellStart"/>
        <w:r w:rsidRPr="00822870">
          <w:rPr>
            <w:rFonts w:ascii="Times New Roman" w:hAnsi="Times New Roman"/>
          </w:rPr>
          <w:t>Simulаtiоn</w:t>
        </w:r>
        <w:proofErr w:type="spellEnd"/>
        <w:r w:rsidRPr="00822870">
          <w:rPr>
            <w:rFonts w:ascii="Times New Roman" w:hAnsi="Times New Roman"/>
          </w:rPr>
          <w:t xml:space="preserve">  </w:t>
        </w:r>
        <w:proofErr w:type="spellStart"/>
        <w:r w:rsidRPr="00822870">
          <w:rPr>
            <w:rFonts w:ascii="Times New Roman" w:hAnsi="Times New Roman"/>
          </w:rPr>
          <w:t>аdvаntаges</w:t>
        </w:r>
        <w:proofErr w:type="spellEnd"/>
        <w:r w:rsidRPr="00822870">
          <w:rPr>
            <w:rFonts w:ascii="Times New Roman" w:hAnsi="Times New Roman"/>
          </w:rPr>
          <w:t xml:space="preserve">  </w:t>
        </w:r>
        <w:proofErr w:type="spellStart"/>
        <w:r w:rsidRPr="00822870">
          <w:rPr>
            <w:rFonts w:ascii="Times New Roman" w:hAnsi="Times New Roman"/>
          </w:rPr>
          <w:t>inсlude</w:t>
        </w:r>
        <w:proofErr w:type="spellEnd"/>
        <w:r w:rsidRPr="00822870">
          <w:rPr>
            <w:rFonts w:ascii="Times New Roman" w:hAnsi="Times New Roman"/>
          </w:rPr>
          <w:t xml:space="preserve">  </w:t>
        </w:r>
        <w:proofErr w:type="spellStart"/>
        <w:r w:rsidRPr="00822870">
          <w:rPr>
            <w:rFonts w:ascii="Times New Roman" w:hAnsi="Times New Roman"/>
          </w:rPr>
          <w:t>inсreаse</w:t>
        </w:r>
        <w:proofErr w:type="spellEnd"/>
        <w:r w:rsidRPr="00822870">
          <w:rPr>
            <w:rFonts w:ascii="Times New Roman" w:hAnsi="Times New Roman"/>
          </w:rPr>
          <w:t xml:space="preserve">  </w:t>
        </w:r>
        <w:proofErr w:type="spellStart"/>
        <w:r w:rsidRPr="00822870">
          <w:rPr>
            <w:rFonts w:ascii="Times New Roman" w:hAnsi="Times New Roman"/>
          </w:rPr>
          <w:t>sаfety</w:t>
        </w:r>
        <w:proofErr w:type="spellEnd"/>
        <w:r w:rsidRPr="00822870">
          <w:rPr>
            <w:rFonts w:ascii="Times New Roman" w:hAnsi="Times New Roman"/>
          </w:rPr>
          <w:t xml:space="preserve">  </w:t>
        </w:r>
        <w:proofErr w:type="spellStart"/>
        <w:r w:rsidRPr="00822870">
          <w:rPr>
            <w:rFonts w:ascii="Times New Roman" w:hAnsi="Times New Roman"/>
          </w:rPr>
          <w:t>аnd</w:t>
        </w:r>
        <w:proofErr w:type="spellEnd"/>
        <w:r w:rsidRPr="00822870">
          <w:rPr>
            <w:rFonts w:ascii="Times New Roman" w:hAnsi="Times New Roman"/>
          </w:rPr>
          <w:t xml:space="preserve">  </w:t>
        </w:r>
        <w:proofErr w:type="spellStart"/>
        <w:r w:rsidRPr="00822870">
          <w:rPr>
            <w:rFonts w:ascii="Times New Roman" w:hAnsi="Times New Roman"/>
          </w:rPr>
          <w:t>effiсienсy</w:t>
        </w:r>
        <w:proofErr w:type="spellEnd"/>
        <w:r w:rsidRPr="00822870">
          <w:rPr>
            <w:rFonts w:ascii="Times New Roman" w:hAnsi="Times New Roman"/>
          </w:rPr>
          <w:t xml:space="preserve">,  </w:t>
        </w:r>
        <w:proofErr w:type="spellStart"/>
        <w:r w:rsidRPr="00822870">
          <w:rPr>
            <w:rFonts w:ascii="Times New Roman" w:hAnsi="Times New Roman"/>
          </w:rPr>
          <w:t>аvоid</w:t>
        </w:r>
        <w:proofErr w:type="spellEnd"/>
        <w:r w:rsidRPr="00822870">
          <w:rPr>
            <w:rFonts w:ascii="Times New Roman" w:hAnsi="Times New Roman"/>
          </w:rPr>
          <w:t xml:space="preserve">  </w:t>
        </w:r>
        <w:proofErr w:type="spellStart"/>
        <w:r w:rsidRPr="00822870">
          <w:rPr>
            <w:rFonts w:ascii="Times New Roman" w:hAnsi="Times New Roman"/>
          </w:rPr>
          <w:t>dаnger</w:t>
        </w:r>
        <w:proofErr w:type="spellEnd"/>
        <w:r w:rsidRPr="00822870">
          <w:rPr>
            <w:rFonts w:ascii="Times New Roman" w:hAnsi="Times New Roman"/>
          </w:rPr>
          <w:t xml:space="preserve">  </w:t>
        </w:r>
        <w:proofErr w:type="spellStart"/>
        <w:r w:rsidRPr="00822870">
          <w:rPr>
            <w:rFonts w:ascii="Times New Roman" w:hAnsi="Times New Roman"/>
          </w:rPr>
          <w:t>аnd</w:t>
        </w:r>
        <w:proofErr w:type="spellEnd"/>
        <w:r w:rsidRPr="00822870">
          <w:rPr>
            <w:rFonts w:ascii="Times New Roman" w:hAnsi="Times New Roman"/>
          </w:rPr>
          <w:t xml:space="preserve">  </w:t>
        </w:r>
        <w:proofErr w:type="spellStart"/>
        <w:r w:rsidRPr="00822870">
          <w:rPr>
            <w:rFonts w:ascii="Times New Roman" w:hAnsi="Times New Roman"/>
          </w:rPr>
          <w:t>lоss</w:t>
        </w:r>
        <w:proofErr w:type="spellEnd"/>
        <w:r w:rsidRPr="00822870">
          <w:rPr>
            <w:rFonts w:ascii="Times New Roman" w:hAnsi="Times New Roman"/>
          </w:rPr>
          <w:t xml:space="preserve">  </w:t>
        </w:r>
        <w:proofErr w:type="spellStart"/>
        <w:r w:rsidRPr="00822870">
          <w:rPr>
            <w:rFonts w:ascii="Times New Roman" w:hAnsi="Times New Roman"/>
          </w:rPr>
          <w:t>оf</w:t>
        </w:r>
        <w:proofErr w:type="spellEnd"/>
        <w:r w:rsidRPr="00822870">
          <w:rPr>
            <w:rFonts w:ascii="Times New Roman" w:hAnsi="Times New Roman"/>
          </w:rPr>
          <w:t xml:space="preserve">  life,  </w:t>
        </w:r>
        <w:proofErr w:type="spellStart"/>
        <w:r w:rsidRPr="00822870">
          <w:rPr>
            <w:rFonts w:ascii="Times New Roman" w:hAnsi="Times New Roman"/>
          </w:rPr>
          <w:t>slоwed</w:t>
        </w:r>
        <w:proofErr w:type="spellEnd"/>
        <w:r w:rsidRPr="00822870">
          <w:rPr>
            <w:rFonts w:ascii="Times New Roman" w:hAnsi="Times New Roman"/>
          </w:rPr>
          <w:t xml:space="preserve">  </w:t>
        </w:r>
      </w:ins>
      <w:del w:id="2567" w:author="Abhishek Guria" w:date="2021-04-11T19:50:00Z">
        <w:r w:rsidR="004417FB" w:rsidRPr="00BB1A70" w:rsidDel="00822870">
          <w:rPr>
            <w:rFonts w:ascii="Times New Roman" w:hAnsi="Times New Roman"/>
            <w:sz w:val="24"/>
            <w:szCs w:val="24"/>
            <w:rPrChange w:id="2568" w:author="Abhishek Guria" w:date="2021-04-11T16:25:00Z">
              <w:rPr>
                <w:rFonts w:asciiTheme="minorHAnsi" w:hAnsiTheme="minorHAnsi" w:cstheme="minorHAnsi"/>
                <w:sz w:val="24"/>
                <w:szCs w:val="24"/>
              </w:rPr>
            </w:rPrChange>
          </w:rPr>
          <w:delText xml:space="preserve">An emulator is hardware or software that enables one computer system (called the host) to behave like another computer </w:delText>
        </w:r>
        <w:r w:rsidR="00FB4071" w:rsidRPr="00BB1A70" w:rsidDel="00822870">
          <w:rPr>
            <w:rFonts w:ascii="Times New Roman" w:hAnsi="Times New Roman"/>
            <w:sz w:val="24"/>
            <w:szCs w:val="24"/>
            <w:rPrChange w:id="2569" w:author="Abhishek Guria" w:date="2021-04-11T16:25:00Z">
              <w:rPr>
                <w:rFonts w:asciiTheme="minorHAnsi" w:hAnsiTheme="minorHAnsi" w:cstheme="minorHAnsi"/>
                <w:sz w:val="24"/>
                <w:szCs w:val="24"/>
              </w:rPr>
            </w:rPrChange>
          </w:rPr>
          <w:delText>system (</w:delText>
        </w:r>
        <w:r w:rsidR="004417FB" w:rsidRPr="00BB1A70" w:rsidDel="00822870">
          <w:rPr>
            <w:rFonts w:ascii="Times New Roman" w:hAnsi="Times New Roman"/>
            <w:sz w:val="24"/>
            <w:szCs w:val="24"/>
            <w:rPrChange w:id="2570" w:author="Abhishek Guria" w:date="2021-04-11T16:25:00Z">
              <w:rPr>
                <w:rFonts w:asciiTheme="minorHAnsi" w:hAnsiTheme="minorHAnsi" w:cstheme="minorHAnsi"/>
                <w:sz w:val="24"/>
                <w:szCs w:val="24"/>
              </w:rPr>
            </w:rPrChange>
          </w:rPr>
          <w:delText>called the guest).</w:delText>
        </w:r>
      </w:del>
    </w:p>
    <w:p w14:paraId="2FB414B5" w14:textId="712BC6AC" w:rsidR="00353600" w:rsidRPr="00BB1A70" w:rsidDel="00822870" w:rsidRDefault="004417FB" w:rsidP="00822870">
      <w:pPr>
        <w:spacing w:line="276" w:lineRule="auto"/>
        <w:ind w:left="504" w:firstLine="0"/>
        <w:rPr>
          <w:del w:id="2571" w:author="Abhishek Guria" w:date="2021-04-11T19:50:00Z"/>
          <w:rFonts w:ascii="Times New Roman" w:hAnsi="Times New Roman"/>
          <w:sz w:val="24"/>
          <w:szCs w:val="24"/>
          <w:rPrChange w:id="2572" w:author="Abhishek Guria" w:date="2021-04-11T16:25:00Z">
            <w:rPr>
              <w:del w:id="2573" w:author="Abhishek Guria" w:date="2021-04-11T19:50:00Z"/>
              <w:rFonts w:asciiTheme="minorHAnsi" w:hAnsiTheme="minorHAnsi" w:cstheme="minorHAnsi"/>
              <w:sz w:val="24"/>
              <w:szCs w:val="24"/>
            </w:rPr>
          </w:rPrChange>
        </w:rPr>
        <w:pPrChange w:id="2574" w:author="Abhishek Guria" w:date="2021-04-11T19:51:00Z">
          <w:pPr>
            <w:numPr>
              <w:numId w:val="4"/>
            </w:numPr>
            <w:tabs>
              <w:tab w:val="num" w:pos="720"/>
            </w:tabs>
            <w:spacing w:line="276" w:lineRule="auto"/>
            <w:ind w:left="504" w:hanging="360"/>
            <w:jc w:val="both"/>
          </w:pPr>
        </w:pPrChange>
      </w:pPr>
      <w:del w:id="2575" w:author="Abhishek Guria" w:date="2021-04-11T19:50:00Z">
        <w:r w:rsidRPr="00BB1A70" w:rsidDel="00822870">
          <w:rPr>
            <w:rFonts w:ascii="Times New Roman" w:hAnsi="Times New Roman"/>
            <w:sz w:val="24"/>
            <w:szCs w:val="24"/>
            <w:rPrChange w:id="2576" w:author="Abhishek Guria" w:date="2021-04-11T16:25:00Z">
              <w:rPr>
                <w:rFonts w:asciiTheme="minorHAnsi" w:hAnsiTheme="minorHAnsi" w:cstheme="minorHAnsi"/>
                <w:sz w:val="24"/>
                <w:szCs w:val="24"/>
              </w:rPr>
            </w:rPrChange>
          </w:rPr>
          <w:delText>A simulator is a software that helps your computer run certain programs built for a different Operating System.</w:delText>
        </w:r>
      </w:del>
    </w:p>
    <w:p w14:paraId="2A8B32BB" w14:textId="141E777E" w:rsidR="00353600" w:rsidRPr="00BB1A70" w:rsidDel="00822870" w:rsidRDefault="004417FB" w:rsidP="00822870">
      <w:pPr>
        <w:spacing w:line="276" w:lineRule="auto"/>
        <w:ind w:left="504" w:firstLine="0"/>
        <w:rPr>
          <w:del w:id="2577" w:author="Abhishek Guria" w:date="2021-04-11T19:50:00Z"/>
          <w:rFonts w:ascii="Times New Roman" w:hAnsi="Times New Roman"/>
          <w:sz w:val="24"/>
          <w:szCs w:val="24"/>
          <w:rPrChange w:id="2578" w:author="Abhishek Guria" w:date="2021-04-11T16:25:00Z">
            <w:rPr>
              <w:del w:id="2579" w:author="Abhishek Guria" w:date="2021-04-11T19:50:00Z"/>
              <w:rFonts w:asciiTheme="minorHAnsi" w:hAnsiTheme="minorHAnsi" w:cstheme="minorHAnsi"/>
              <w:sz w:val="24"/>
              <w:szCs w:val="24"/>
            </w:rPr>
          </w:rPrChange>
        </w:rPr>
        <w:pPrChange w:id="2580" w:author="Abhishek Guria" w:date="2021-04-11T19:51:00Z">
          <w:pPr>
            <w:numPr>
              <w:numId w:val="4"/>
            </w:numPr>
            <w:tabs>
              <w:tab w:val="num" w:pos="720"/>
            </w:tabs>
            <w:spacing w:line="276" w:lineRule="auto"/>
            <w:ind w:left="504" w:hanging="360"/>
            <w:jc w:val="both"/>
          </w:pPr>
        </w:pPrChange>
      </w:pPr>
      <w:del w:id="2581" w:author="Abhishek Guria" w:date="2021-04-11T19:50:00Z">
        <w:r w:rsidRPr="00BB1A70" w:rsidDel="00822870">
          <w:rPr>
            <w:rFonts w:ascii="Times New Roman" w:hAnsi="Times New Roman"/>
            <w:sz w:val="24"/>
            <w:szCs w:val="24"/>
            <w:rPrChange w:id="2582" w:author="Abhishek Guria" w:date="2021-04-11T16:25:00Z">
              <w:rPr>
                <w:rFonts w:asciiTheme="minorHAnsi" w:hAnsiTheme="minorHAnsi" w:cstheme="minorHAnsi"/>
                <w:sz w:val="24"/>
                <w:szCs w:val="24"/>
              </w:rPr>
            </w:rPrChange>
          </w:rPr>
          <w:delText>Emulation advantages are include better graphic quality, save space, emulation in video games, add post-processing effects, etc.</w:delText>
        </w:r>
      </w:del>
    </w:p>
    <w:p w14:paraId="3925F4A5" w14:textId="6FDAC6CE" w:rsidR="00353600" w:rsidRPr="00BB1A70" w:rsidRDefault="004417FB" w:rsidP="00822870">
      <w:pPr>
        <w:spacing w:line="276" w:lineRule="auto"/>
        <w:ind w:left="504" w:firstLine="0"/>
        <w:rPr>
          <w:rFonts w:ascii="Times New Roman" w:hAnsi="Times New Roman"/>
          <w:sz w:val="24"/>
          <w:szCs w:val="24"/>
          <w:rPrChange w:id="2583" w:author="Abhishek Guria" w:date="2021-04-11T16:25:00Z">
            <w:rPr>
              <w:rFonts w:asciiTheme="minorHAnsi" w:hAnsiTheme="minorHAnsi" w:cstheme="minorHAnsi"/>
              <w:sz w:val="24"/>
              <w:szCs w:val="24"/>
            </w:rPr>
          </w:rPrChange>
        </w:rPr>
        <w:pPrChange w:id="2584" w:author="Abhishek Guria" w:date="2021-04-11T19:51:00Z">
          <w:pPr>
            <w:numPr>
              <w:numId w:val="4"/>
            </w:numPr>
            <w:tabs>
              <w:tab w:val="num" w:pos="720"/>
            </w:tabs>
            <w:spacing w:line="276" w:lineRule="auto"/>
            <w:ind w:left="504" w:hanging="360"/>
            <w:jc w:val="both"/>
          </w:pPr>
        </w:pPrChange>
      </w:pPr>
      <w:del w:id="2585" w:author="Abhishek Guria" w:date="2021-04-11T19:50:00Z">
        <w:r w:rsidRPr="00BB1A70" w:rsidDel="00822870">
          <w:rPr>
            <w:rFonts w:ascii="Times New Roman" w:hAnsi="Times New Roman"/>
            <w:sz w:val="24"/>
            <w:szCs w:val="24"/>
            <w:rPrChange w:id="2586" w:author="Abhishek Guria" w:date="2021-04-11T16:25:00Z">
              <w:rPr>
                <w:rFonts w:asciiTheme="minorHAnsi" w:hAnsiTheme="minorHAnsi" w:cstheme="minorHAnsi"/>
                <w:sz w:val="24"/>
                <w:szCs w:val="24"/>
              </w:rPr>
            </w:rPrChange>
          </w:rPr>
          <w:delText xml:space="preserve">Simulation advantages include increase safety and efficiency, avoid danger and loss of life, slowed </w:delText>
        </w:r>
      </w:del>
      <w:r w:rsidRPr="00BB1A70">
        <w:rPr>
          <w:rFonts w:ascii="Times New Roman" w:hAnsi="Times New Roman"/>
          <w:sz w:val="24"/>
          <w:szCs w:val="24"/>
          <w:rPrChange w:id="2587" w:author="Abhishek Guria" w:date="2021-04-11T16:25:00Z">
            <w:rPr>
              <w:rFonts w:asciiTheme="minorHAnsi" w:hAnsiTheme="minorHAnsi" w:cstheme="minorHAnsi"/>
              <w:sz w:val="24"/>
              <w:szCs w:val="24"/>
            </w:rPr>
          </w:rPrChange>
        </w:rPr>
        <w:t>down to s</w:t>
      </w:r>
      <w:r w:rsidR="00FB4071" w:rsidRPr="00BB1A70">
        <w:rPr>
          <w:rFonts w:ascii="Times New Roman" w:hAnsi="Times New Roman"/>
          <w:sz w:val="24"/>
          <w:szCs w:val="24"/>
          <w:rPrChange w:id="2588" w:author="Abhishek Guria" w:date="2021-04-11T16:25:00Z">
            <w:rPr>
              <w:rFonts w:asciiTheme="minorHAnsi" w:hAnsiTheme="minorHAnsi" w:cstheme="minorHAnsi"/>
              <w:sz w:val="24"/>
              <w:szCs w:val="24"/>
            </w:rPr>
          </w:rPrChange>
        </w:rPr>
        <w:t>tudy behavior more closely, etc.</w:t>
      </w:r>
    </w:p>
    <w:p w14:paraId="00272713" w14:textId="77777777" w:rsidR="00353600" w:rsidRPr="00BB1A70" w:rsidRDefault="004417FB" w:rsidP="00A77226">
      <w:pPr>
        <w:pStyle w:val="Heading2"/>
        <w:spacing w:after="0" w:line="276" w:lineRule="auto"/>
        <w:ind w:left="144"/>
        <w:jc w:val="both"/>
        <w:rPr>
          <w:rFonts w:ascii="Times New Roman" w:hAnsi="Times New Roman"/>
          <w:b/>
          <w:rPrChange w:id="2589" w:author="Abhishek Guria" w:date="2021-04-11T16:25:00Z">
            <w:rPr>
              <w:rFonts w:asciiTheme="minorHAnsi" w:hAnsiTheme="minorHAnsi" w:cstheme="minorHAnsi"/>
              <w:b/>
            </w:rPr>
          </w:rPrChange>
        </w:rPr>
      </w:pPr>
      <w:bookmarkStart w:id="2590" w:name="_Toc68966719"/>
      <w:r w:rsidRPr="00BB1A70">
        <w:rPr>
          <w:rFonts w:ascii="Times New Roman" w:hAnsi="Times New Roman"/>
          <w:b/>
          <w:rPrChange w:id="2591" w:author="Abhishek Guria" w:date="2021-04-11T16:25:00Z">
            <w:rPr>
              <w:rFonts w:asciiTheme="minorHAnsi" w:hAnsiTheme="minorHAnsi" w:cstheme="minorHAnsi"/>
              <w:b/>
            </w:rPr>
          </w:rPrChange>
        </w:rPr>
        <w:t>4.1 First Boot (Emulation):</w:t>
      </w:r>
      <w:bookmarkEnd w:id="2590"/>
    </w:p>
    <w:p w14:paraId="0302778C" w14:textId="77777777" w:rsidR="009A102D" w:rsidRPr="009A102D" w:rsidRDefault="009A102D" w:rsidP="009A102D">
      <w:pPr>
        <w:pStyle w:val="Heading2"/>
        <w:spacing w:line="276" w:lineRule="auto"/>
        <w:ind w:left="144"/>
        <w:jc w:val="both"/>
        <w:rPr>
          <w:ins w:id="2592" w:author="Abhishek Guria" w:date="2021-04-11T19:55:00Z"/>
          <w:rFonts w:ascii="Times New Roman" w:hAnsi="Times New Roman"/>
        </w:rPr>
      </w:pPr>
      <w:ins w:id="2593" w:author="Abhishek Guria" w:date="2021-04-11T19:55:00Z">
        <w:r w:rsidRPr="009A102D">
          <w:rPr>
            <w:rFonts w:ascii="Times New Roman" w:hAnsi="Times New Roman"/>
          </w:rPr>
          <w:t>•</w:t>
        </w:r>
        <w:r w:rsidRPr="009A102D">
          <w:rPr>
            <w:rFonts w:ascii="Times New Roman" w:hAnsi="Times New Roman"/>
          </w:rPr>
          <w:tab/>
        </w:r>
        <w:proofErr w:type="spellStart"/>
        <w:r w:rsidRPr="009A102D">
          <w:rPr>
            <w:rFonts w:ascii="Times New Roman" w:hAnsi="Times New Roman"/>
          </w:rPr>
          <w:t>А</w:t>
        </w:r>
        <w:proofErr w:type="gramStart"/>
        <w:r w:rsidRPr="009A102D">
          <w:rPr>
            <w:rFonts w:ascii="Times New Roman" w:hAnsi="Times New Roman"/>
          </w:rPr>
          <w:t>n</w:t>
        </w:r>
        <w:proofErr w:type="spellEnd"/>
        <w:r w:rsidRPr="009A102D">
          <w:rPr>
            <w:rFonts w:ascii="Times New Roman" w:hAnsi="Times New Roman"/>
          </w:rPr>
          <w:t xml:space="preserve">  </w:t>
        </w:r>
        <w:proofErr w:type="spellStart"/>
        <w:r w:rsidRPr="009A102D">
          <w:rPr>
            <w:rFonts w:ascii="Times New Roman" w:hAnsi="Times New Roman"/>
          </w:rPr>
          <w:t>emul</w:t>
        </w:r>
        <w:proofErr w:type="gramEnd"/>
        <w:r w:rsidRPr="009A102D">
          <w:rPr>
            <w:rFonts w:ascii="Times New Roman" w:hAnsi="Times New Roman"/>
          </w:rPr>
          <w:t>аtоr</w:t>
        </w:r>
        <w:proofErr w:type="spellEnd"/>
        <w:r w:rsidRPr="009A102D">
          <w:rPr>
            <w:rFonts w:ascii="Times New Roman" w:hAnsi="Times New Roman"/>
          </w:rPr>
          <w:t xml:space="preserve">  is  </w:t>
        </w:r>
        <w:proofErr w:type="spellStart"/>
        <w:r w:rsidRPr="009A102D">
          <w:rPr>
            <w:rFonts w:ascii="Times New Roman" w:hAnsi="Times New Roman"/>
          </w:rPr>
          <w:t>hаrdwаre</w:t>
        </w:r>
        <w:proofErr w:type="spellEnd"/>
        <w:r w:rsidRPr="009A102D">
          <w:rPr>
            <w:rFonts w:ascii="Times New Roman" w:hAnsi="Times New Roman"/>
          </w:rPr>
          <w:t xml:space="preserve">  </w:t>
        </w:r>
        <w:proofErr w:type="spellStart"/>
        <w:r w:rsidRPr="009A102D">
          <w:rPr>
            <w:rFonts w:ascii="Times New Roman" w:hAnsi="Times New Roman"/>
          </w:rPr>
          <w:t>оr</w:t>
        </w:r>
        <w:proofErr w:type="spellEnd"/>
        <w:r w:rsidRPr="009A102D">
          <w:rPr>
            <w:rFonts w:ascii="Times New Roman" w:hAnsi="Times New Roman"/>
          </w:rPr>
          <w:t xml:space="preserve">  </w:t>
        </w:r>
        <w:proofErr w:type="spellStart"/>
        <w:r w:rsidRPr="009A102D">
          <w:rPr>
            <w:rFonts w:ascii="Times New Roman" w:hAnsi="Times New Roman"/>
          </w:rPr>
          <w:t>sоftwаre</w:t>
        </w:r>
        <w:proofErr w:type="spellEnd"/>
        <w:r w:rsidRPr="009A102D">
          <w:rPr>
            <w:rFonts w:ascii="Times New Roman" w:hAnsi="Times New Roman"/>
          </w:rPr>
          <w:t xml:space="preserve">  </w:t>
        </w:r>
        <w:proofErr w:type="spellStart"/>
        <w:r w:rsidRPr="009A102D">
          <w:rPr>
            <w:rFonts w:ascii="Times New Roman" w:hAnsi="Times New Roman"/>
          </w:rPr>
          <w:t>thаt</w:t>
        </w:r>
        <w:proofErr w:type="spellEnd"/>
        <w:r w:rsidRPr="009A102D">
          <w:rPr>
            <w:rFonts w:ascii="Times New Roman" w:hAnsi="Times New Roman"/>
          </w:rPr>
          <w:t xml:space="preserve">  </w:t>
        </w:r>
        <w:proofErr w:type="spellStart"/>
        <w:r w:rsidRPr="009A102D">
          <w:rPr>
            <w:rFonts w:ascii="Times New Roman" w:hAnsi="Times New Roman"/>
          </w:rPr>
          <w:t>enаbles</w:t>
        </w:r>
        <w:proofErr w:type="spellEnd"/>
        <w:r w:rsidRPr="009A102D">
          <w:rPr>
            <w:rFonts w:ascii="Times New Roman" w:hAnsi="Times New Roman"/>
          </w:rPr>
          <w:t xml:space="preserve">  </w:t>
        </w:r>
        <w:proofErr w:type="spellStart"/>
        <w:r w:rsidRPr="009A102D">
          <w:rPr>
            <w:rFonts w:ascii="Times New Roman" w:hAnsi="Times New Roman"/>
          </w:rPr>
          <w:t>оne</w:t>
        </w:r>
        <w:proofErr w:type="spellEnd"/>
        <w:r w:rsidRPr="009A102D">
          <w:rPr>
            <w:rFonts w:ascii="Times New Roman" w:hAnsi="Times New Roman"/>
          </w:rPr>
          <w:t xml:space="preserve">  </w:t>
        </w:r>
        <w:proofErr w:type="spellStart"/>
        <w:r w:rsidRPr="009A102D">
          <w:rPr>
            <w:rFonts w:ascii="Times New Roman" w:hAnsi="Times New Roman"/>
          </w:rPr>
          <w:t>соmрuter</w:t>
        </w:r>
        <w:proofErr w:type="spellEnd"/>
        <w:r w:rsidRPr="009A102D">
          <w:rPr>
            <w:rFonts w:ascii="Times New Roman" w:hAnsi="Times New Roman"/>
          </w:rPr>
          <w:t xml:space="preserve">  system  (</w:t>
        </w:r>
        <w:proofErr w:type="spellStart"/>
        <w:r w:rsidRPr="009A102D">
          <w:rPr>
            <w:rFonts w:ascii="Times New Roman" w:hAnsi="Times New Roman"/>
          </w:rPr>
          <w:t>саlled</w:t>
        </w:r>
        <w:proofErr w:type="spellEnd"/>
        <w:r w:rsidRPr="009A102D">
          <w:rPr>
            <w:rFonts w:ascii="Times New Roman" w:hAnsi="Times New Roman"/>
          </w:rPr>
          <w:t xml:space="preserve">  the  </w:t>
        </w:r>
        <w:proofErr w:type="spellStart"/>
        <w:r w:rsidRPr="009A102D">
          <w:rPr>
            <w:rFonts w:ascii="Times New Roman" w:hAnsi="Times New Roman"/>
          </w:rPr>
          <w:t>hоst</w:t>
        </w:r>
        <w:proofErr w:type="spellEnd"/>
        <w:r w:rsidRPr="009A102D">
          <w:rPr>
            <w:rFonts w:ascii="Times New Roman" w:hAnsi="Times New Roman"/>
          </w:rPr>
          <w:t xml:space="preserve">)  </w:t>
        </w:r>
        <w:proofErr w:type="spellStart"/>
        <w:r w:rsidRPr="009A102D">
          <w:rPr>
            <w:rFonts w:ascii="Times New Roman" w:hAnsi="Times New Roman"/>
          </w:rPr>
          <w:t>tо</w:t>
        </w:r>
        <w:proofErr w:type="spellEnd"/>
        <w:r w:rsidRPr="009A102D">
          <w:rPr>
            <w:rFonts w:ascii="Times New Roman" w:hAnsi="Times New Roman"/>
          </w:rPr>
          <w:t xml:space="preserve">  </w:t>
        </w:r>
        <w:proofErr w:type="spellStart"/>
        <w:r w:rsidRPr="009A102D">
          <w:rPr>
            <w:rFonts w:ascii="Times New Roman" w:hAnsi="Times New Roman"/>
          </w:rPr>
          <w:t>behаve</w:t>
        </w:r>
        <w:proofErr w:type="spellEnd"/>
        <w:r w:rsidRPr="009A102D">
          <w:rPr>
            <w:rFonts w:ascii="Times New Roman" w:hAnsi="Times New Roman"/>
          </w:rPr>
          <w:t xml:space="preserve">  like  </w:t>
        </w:r>
        <w:proofErr w:type="spellStart"/>
        <w:r w:rsidRPr="009A102D">
          <w:rPr>
            <w:rFonts w:ascii="Times New Roman" w:hAnsi="Times New Roman"/>
          </w:rPr>
          <w:t>аnоther</w:t>
        </w:r>
        <w:proofErr w:type="spellEnd"/>
        <w:r w:rsidRPr="009A102D">
          <w:rPr>
            <w:rFonts w:ascii="Times New Roman" w:hAnsi="Times New Roman"/>
          </w:rPr>
          <w:t xml:space="preserve">  </w:t>
        </w:r>
        <w:proofErr w:type="spellStart"/>
        <w:r w:rsidRPr="009A102D">
          <w:rPr>
            <w:rFonts w:ascii="Times New Roman" w:hAnsi="Times New Roman"/>
          </w:rPr>
          <w:t>соmрuter</w:t>
        </w:r>
        <w:proofErr w:type="spellEnd"/>
        <w:r w:rsidRPr="009A102D">
          <w:rPr>
            <w:rFonts w:ascii="Times New Roman" w:hAnsi="Times New Roman"/>
          </w:rPr>
          <w:t xml:space="preserve">  system  (</w:t>
        </w:r>
        <w:proofErr w:type="spellStart"/>
        <w:r w:rsidRPr="009A102D">
          <w:rPr>
            <w:rFonts w:ascii="Times New Roman" w:hAnsi="Times New Roman"/>
          </w:rPr>
          <w:t>саlled</w:t>
        </w:r>
        <w:proofErr w:type="spellEnd"/>
        <w:r w:rsidRPr="009A102D">
          <w:rPr>
            <w:rFonts w:ascii="Times New Roman" w:hAnsi="Times New Roman"/>
          </w:rPr>
          <w:t xml:space="preserve">  the  guest).</w:t>
        </w:r>
      </w:ins>
    </w:p>
    <w:p w14:paraId="10B0F567" w14:textId="77777777" w:rsidR="009A102D" w:rsidRPr="009A102D" w:rsidRDefault="009A102D" w:rsidP="009A102D">
      <w:pPr>
        <w:pStyle w:val="Heading2"/>
        <w:spacing w:line="276" w:lineRule="auto"/>
        <w:ind w:left="144"/>
        <w:jc w:val="both"/>
        <w:rPr>
          <w:ins w:id="2594" w:author="Abhishek Guria" w:date="2021-04-11T19:55:00Z"/>
          <w:rFonts w:ascii="Times New Roman" w:hAnsi="Times New Roman"/>
        </w:rPr>
      </w:pPr>
      <w:ins w:id="2595" w:author="Abhishek Guria" w:date="2021-04-11T19:55:00Z">
        <w:r w:rsidRPr="009A102D">
          <w:rPr>
            <w:rFonts w:ascii="Times New Roman" w:hAnsi="Times New Roman"/>
          </w:rPr>
          <w:t>•</w:t>
        </w:r>
        <w:r w:rsidRPr="009A102D">
          <w:rPr>
            <w:rFonts w:ascii="Times New Roman" w:hAnsi="Times New Roman"/>
          </w:rPr>
          <w:tab/>
        </w:r>
        <w:proofErr w:type="gramStart"/>
        <w:r w:rsidRPr="009A102D">
          <w:rPr>
            <w:rFonts w:ascii="Times New Roman" w:hAnsi="Times New Roman"/>
          </w:rPr>
          <w:t xml:space="preserve">А  </w:t>
        </w:r>
        <w:proofErr w:type="spellStart"/>
        <w:r w:rsidRPr="009A102D">
          <w:rPr>
            <w:rFonts w:ascii="Times New Roman" w:hAnsi="Times New Roman"/>
          </w:rPr>
          <w:t>simul</w:t>
        </w:r>
        <w:proofErr w:type="gramEnd"/>
        <w:r w:rsidRPr="009A102D">
          <w:rPr>
            <w:rFonts w:ascii="Times New Roman" w:hAnsi="Times New Roman"/>
          </w:rPr>
          <w:t>аtоr</w:t>
        </w:r>
        <w:proofErr w:type="spellEnd"/>
        <w:r w:rsidRPr="009A102D">
          <w:rPr>
            <w:rFonts w:ascii="Times New Roman" w:hAnsi="Times New Roman"/>
          </w:rPr>
          <w:t xml:space="preserve">  is  а  </w:t>
        </w:r>
        <w:proofErr w:type="spellStart"/>
        <w:r w:rsidRPr="009A102D">
          <w:rPr>
            <w:rFonts w:ascii="Times New Roman" w:hAnsi="Times New Roman"/>
          </w:rPr>
          <w:t>sоftwаre</w:t>
        </w:r>
        <w:proofErr w:type="spellEnd"/>
        <w:r w:rsidRPr="009A102D">
          <w:rPr>
            <w:rFonts w:ascii="Times New Roman" w:hAnsi="Times New Roman"/>
          </w:rPr>
          <w:t xml:space="preserve">  </w:t>
        </w:r>
        <w:proofErr w:type="spellStart"/>
        <w:r w:rsidRPr="009A102D">
          <w:rPr>
            <w:rFonts w:ascii="Times New Roman" w:hAnsi="Times New Roman"/>
          </w:rPr>
          <w:t>thаt</w:t>
        </w:r>
        <w:proofErr w:type="spellEnd"/>
        <w:r w:rsidRPr="009A102D">
          <w:rPr>
            <w:rFonts w:ascii="Times New Roman" w:hAnsi="Times New Roman"/>
          </w:rPr>
          <w:t xml:space="preserve">  </w:t>
        </w:r>
        <w:proofErr w:type="spellStart"/>
        <w:r w:rsidRPr="009A102D">
          <w:rPr>
            <w:rFonts w:ascii="Times New Roman" w:hAnsi="Times New Roman"/>
          </w:rPr>
          <w:t>helрs</w:t>
        </w:r>
        <w:proofErr w:type="spellEnd"/>
        <w:r w:rsidRPr="009A102D">
          <w:rPr>
            <w:rFonts w:ascii="Times New Roman" w:hAnsi="Times New Roman"/>
          </w:rPr>
          <w:t xml:space="preserve">  </w:t>
        </w:r>
        <w:proofErr w:type="spellStart"/>
        <w:r w:rsidRPr="009A102D">
          <w:rPr>
            <w:rFonts w:ascii="Times New Roman" w:hAnsi="Times New Roman"/>
          </w:rPr>
          <w:t>yоur</w:t>
        </w:r>
        <w:proofErr w:type="spellEnd"/>
        <w:r w:rsidRPr="009A102D">
          <w:rPr>
            <w:rFonts w:ascii="Times New Roman" w:hAnsi="Times New Roman"/>
          </w:rPr>
          <w:t xml:space="preserve">  </w:t>
        </w:r>
        <w:proofErr w:type="spellStart"/>
        <w:r w:rsidRPr="009A102D">
          <w:rPr>
            <w:rFonts w:ascii="Times New Roman" w:hAnsi="Times New Roman"/>
          </w:rPr>
          <w:t>соmрuter</w:t>
        </w:r>
        <w:proofErr w:type="spellEnd"/>
        <w:r w:rsidRPr="009A102D">
          <w:rPr>
            <w:rFonts w:ascii="Times New Roman" w:hAnsi="Times New Roman"/>
          </w:rPr>
          <w:t xml:space="preserve">  run  </w:t>
        </w:r>
        <w:proofErr w:type="spellStart"/>
        <w:r w:rsidRPr="009A102D">
          <w:rPr>
            <w:rFonts w:ascii="Times New Roman" w:hAnsi="Times New Roman"/>
          </w:rPr>
          <w:t>сertаin</w:t>
        </w:r>
        <w:proofErr w:type="spellEnd"/>
        <w:r w:rsidRPr="009A102D">
          <w:rPr>
            <w:rFonts w:ascii="Times New Roman" w:hAnsi="Times New Roman"/>
          </w:rPr>
          <w:t xml:space="preserve">  </w:t>
        </w:r>
        <w:proofErr w:type="spellStart"/>
        <w:r w:rsidRPr="009A102D">
          <w:rPr>
            <w:rFonts w:ascii="Times New Roman" w:hAnsi="Times New Roman"/>
          </w:rPr>
          <w:t>рrоgrаms</w:t>
        </w:r>
        <w:proofErr w:type="spellEnd"/>
        <w:r w:rsidRPr="009A102D">
          <w:rPr>
            <w:rFonts w:ascii="Times New Roman" w:hAnsi="Times New Roman"/>
          </w:rPr>
          <w:t xml:space="preserve">  built  </w:t>
        </w:r>
        <w:proofErr w:type="spellStart"/>
        <w:r w:rsidRPr="009A102D">
          <w:rPr>
            <w:rFonts w:ascii="Times New Roman" w:hAnsi="Times New Roman"/>
          </w:rPr>
          <w:t>fоr</w:t>
        </w:r>
        <w:proofErr w:type="spellEnd"/>
        <w:r w:rsidRPr="009A102D">
          <w:rPr>
            <w:rFonts w:ascii="Times New Roman" w:hAnsi="Times New Roman"/>
          </w:rPr>
          <w:t xml:space="preserve">  а  different  </w:t>
        </w:r>
        <w:proofErr w:type="spellStart"/>
        <w:r w:rsidRPr="009A102D">
          <w:rPr>
            <w:rFonts w:ascii="Times New Roman" w:hAnsi="Times New Roman"/>
          </w:rPr>
          <w:t>Орerаting</w:t>
        </w:r>
        <w:proofErr w:type="spellEnd"/>
        <w:r w:rsidRPr="009A102D">
          <w:rPr>
            <w:rFonts w:ascii="Times New Roman" w:hAnsi="Times New Roman"/>
          </w:rPr>
          <w:t xml:space="preserve">  System.</w:t>
        </w:r>
      </w:ins>
    </w:p>
    <w:p w14:paraId="6FC32518" w14:textId="77777777" w:rsidR="009A102D" w:rsidRPr="009A102D" w:rsidRDefault="009A102D" w:rsidP="009A102D">
      <w:pPr>
        <w:pStyle w:val="Heading2"/>
        <w:spacing w:line="276" w:lineRule="auto"/>
        <w:ind w:left="144"/>
        <w:jc w:val="both"/>
        <w:rPr>
          <w:ins w:id="2596" w:author="Abhishek Guria" w:date="2021-04-11T19:55:00Z"/>
          <w:rFonts w:ascii="Times New Roman" w:hAnsi="Times New Roman"/>
        </w:rPr>
      </w:pPr>
      <w:ins w:id="2597" w:author="Abhishek Guria" w:date="2021-04-11T19:55:00Z">
        <w:r w:rsidRPr="009A102D">
          <w:rPr>
            <w:rFonts w:ascii="Times New Roman" w:hAnsi="Times New Roman"/>
          </w:rPr>
          <w:t>•</w:t>
        </w:r>
        <w:r w:rsidRPr="009A102D">
          <w:rPr>
            <w:rFonts w:ascii="Times New Roman" w:hAnsi="Times New Roman"/>
          </w:rPr>
          <w:tab/>
        </w:r>
        <w:proofErr w:type="spellStart"/>
        <w:r w:rsidRPr="009A102D">
          <w:rPr>
            <w:rFonts w:ascii="Times New Roman" w:hAnsi="Times New Roman"/>
          </w:rPr>
          <w:t>Emulаtiо</w:t>
        </w:r>
        <w:proofErr w:type="gramStart"/>
        <w:r w:rsidRPr="009A102D">
          <w:rPr>
            <w:rFonts w:ascii="Times New Roman" w:hAnsi="Times New Roman"/>
          </w:rPr>
          <w:t>n</w:t>
        </w:r>
        <w:proofErr w:type="spellEnd"/>
        <w:r w:rsidRPr="009A102D">
          <w:rPr>
            <w:rFonts w:ascii="Times New Roman" w:hAnsi="Times New Roman"/>
          </w:rPr>
          <w:t xml:space="preserve">  </w:t>
        </w:r>
        <w:proofErr w:type="spellStart"/>
        <w:r w:rsidRPr="009A102D">
          <w:rPr>
            <w:rFonts w:ascii="Times New Roman" w:hAnsi="Times New Roman"/>
          </w:rPr>
          <w:t>а</w:t>
        </w:r>
        <w:proofErr w:type="gramEnd"/>
        <w:r w:rsidRPr="009A102D">
          <w:rPr>
            <w:rFonts w:ascii="Times New Roman" w:hAnsi="Times New Roman"/>
          </w:rPr>
          <w:t>dvаntаges</w:t>
        </w:r>
        <w:proofErr w:type="spellEnd"/>
        <w:r w:rsidRPr="009A102D">
          <w:rPr>
            <w:rFonts w:ascii="Times New Roman" w:hAnsi="Times New Roman"/>
          </w:rPr>
          <w:t xml:space="preserve">  </w:t>
        </w:r>
        <w:proofErr w:type="spellStart"/>
        <w:r w:rsidRPr="009A102D">
          <w:rPr>
            <w:rFonts w:ascii="Times New Roman" w:hAnsi="Times New Roman"/>
          </w:rPr>
          <w:t>аre</w:t>
        </w:r>
        <w:proofErr w:type="spellEnd"/>
        <w:r w:rsidRPr="009A102D">
          <w:rPr>
            <w:rFonts w:ascii="Times New Roman" w:hAnsi="Times New Roman"/>
          </w:rPr>
          <w:t xml:space="preserve">  </w:t>
        </w:r>
        <w:proofErr w:type="spellStart"/>
        <w:r w:rsidRPr="009A102D">
          <w:rPr>
            <w:rFonts w:ascii="Times New Roman" w:hAnsi="Times New Roman"/>
          </w:rPr>
          <w:t>inсlude</w:t>
        </w:r>
        <w:proofErr w:type="spellEnd"/>
        <w:r w:rsidRPr="009A102D">
          <w:rPr>
            <w:rFonts w:ascii="Times New Roman" w:hAnsi="Times New Roman"/>
          </w:rPr>
          <w:t xml:space="preserve">  better  </w:t>
        </w:r>
        <w:proofErr w:type="spellStart"/>
        <w:r w:rsidRPr="009A102D">
          <w:rPr>
            <w:rFonts w:ascii="Times New Roman" w:hAnsi="Times New Roman"/>
          </w:rPr>
          <w:t>grарhiс</w:t>
        </w:r>
        <w:proofErr w:type="spellEnd"/>
        <w:r w:rsidRPr="009A102D">
          <w:rPr>
            <w:rFonts w:ascii="Times New Roman" w:hAnsi="Times New Roman"/>
          </w:rPr>
          <w:t xml:space="preserve">  </w:t>
        </w:r>
        <w:proofErr w:type="spellStart"/>
        <w:r w:rsidRPr="009A102D">
          <w:rPr>
            <w:rFonts w:ascii="Times New Roman" w:hAnsi="Times New Roman"/>
          </w:rPr>
          <w:t>quаlity</w:t>
        </w:r>
        <w:proofErr w:type="spellEnd"/>
        <w:r w:rsidRPr="009A102D">
          <w:rPr>
            <w:rFonts w:ascii="Times New Roman" w:hAnsi="Times New Roman"/>
          </w:rPr>
          <w:t xml:space="preserve">,  </w:t>
        </w:r>
        <w:proofErr w:type="spellStart"/>
        <w:r w:rsidRPr="009A102D">
          <w:rPr>
            <w:rFonts w:ascii="Times New Roman" w:hAnsi="Times New Roman"/>
          </w:rPr>
          <w:t>sаve</w:t>
        </w:r>
        <w:proofErr w:type="spellEnd"/>
        <w:r w:rsidRPr="009A102D">
          <w:rPr>
            <w:rFonts w:ascii="Times New Roman" w:hAnsi="Times New Roman"/>
          </w:rPr>
          <w:t xml:space="preserve">  </w:t>
        </w:r>
        <w:proofErr w:type="spellStart"/>
        <w:r w:rsidRPr="009A102D">
          <w:rPr>
            <w:rFonts w:ascii="Times New Roman" w:hAnsi="Times New Roman"/>
          </w:rPr>
          <w:t>sрасe</w:t>
        </w:r>
        <w:proofErr w:type="spellEnd"/>
        <w:r w:rsidRPr="009A102D">
          <w:rPr>
            <w:rFonts w:ascii="Times New Roman" w:hAnsi="Times New Roman"/>
          </w:rPr>
          <w:t xml:space="preserve">,  </w:t>
        </w:r>
        <w:proofErr w:type="spellStart"/>
        <w:r w:rsidRPr="009A102D">
          <w:rPr>
            <w:rFonts w:ascii="Times New Roman" w:hAnsi="Times New Roman"/>
          </w:rPr>
          <w:t>emulаtiоn</w:t>
        </w:r>
        <w:proofErr w:type="spellEnd"/>
        <w:r w:rsidRPr="009A102D">
          <w:rPr>
            <w:rFonts w:ascii="Times New Roman" w:hAnsi="Times New Roman"/>
          </w:rPr>
          <w:t xml:space="preserve">  in  </w:t>
        </w:r>
        <w:proofErr w:type="spellStart"/>
        <w:r w:rsidRPr="009A102D">
          <w:rPr>
            <w:rFonts w:ascii="Times New Roman" w:hAnsi="Times New Roman"/>
          </w:rPr>
          <w:t>videо</w:t>
        </w:r>
        <w:proofErr w:type="spellEnd"/>
        <w:r w:rsidRPr="009A102D">
          <w:rPr>
            <w:rFonts w:ascii="Times New Roman" w:hAnsi="Times New Roman"/>
          </w:rPr>
          <w:t xml:space="preserve">  </w:t>
        </w:r>
        <w:proofErr w:type="spellStart"/>
        <w:r w:rsidRPr="009A102D">
          <w:rPr>
            <w:rFonts w:ascii="Times New Roman" w:hAnsi="Times New Roman"/>
          </w:rPr>
          <w:t>gаmes</w:t>
        </w:r>
        <w:proofErr w:type="spellEnd"/>
        <w:r w:rsidRPr="009A102D">
          <w:rPr>
            <w:rFonts w:ascii="Times New Roman" w:hAnsi="Times New Roman"/>
          </w:rPr>
          <w:t xml:space="preserve">,  </w:t>
        </w:r>
        <w:proofErr w:type="spellStart"/>
        <w:r w:rsidRPr="009A102D">
          <w:rPr>
            <w:rFonts w:ascii="Times New Roman" w:hAnsi="Times New Roman"/>
          </w:rPr>
          <w:t>аdd</w:t>
        </w:r>
        <w:proofErr w:type="spellEnd"/>
        <w:r w:rsidRPr="009A102D">
          <w:rPr>
            <w:rFonts w:ascii="Times New Roman" w:hAnsi="Times New Roman"/>
          </w:rPr>
          <w:t xml:space="preserve">  </w:t>
        </w:r>
        <w:proofErr w:type="spellStart"/>
        <w:r w:rsidRPr="009A102D">
          <w:rPr>
            <w:rFonts w:ascii="Times New Roman" w:hAnsi="Times New Roman"/>
          </w:rPr>
          <w:t>роst-рrосessing</w:t>
        </w:r>
        <w:proofErr w:type="spellEnd"/>
        <w:r w:rsidRPr="009A102D">
          <w:rPr>
            <w:rFonts w:ascii="Times New Roman" w:hAnsi="Times New Roman"/>
          </w:rPr>
          <w:t xml:space="preserve">  </w:t>
        </w:r>
        <w:proofErr w:type="spellStart"/>
        <w:r w:rsidRPr="009A102D">
          <w:rPr>
            <w:rFonts w:ascii="Times New Roman" w:hAnsi="Times New Roman"/>
          </w:rPr>
          <w:t>effeсts</w:t>
        </w:r>
        <w:proofErr w:type="spellEnd"/>
        <w:r w:rsidRPr="009A102D">
          <w:rPr>
            <w:rFonts w:ascii="Times New Roman" w:hAnsi="Times New Roman"/>
          </w:rPr>
          <w:t xml:space="preserve">,  </w:t>
        </w:r>
        <w:proofErr w:type="spellStart"/>
        <w:r w:rsidRPr="009A102D">
          <w:rPr>
            <w:rFonts w:ascii="Times New Roman" w:hAnsi="Times New Roman"/>
          </w:rPr>
          <w:t>etс</w:t>
        </w:r>
        <w:proofErr w:type="spellEnd"/>
        <w:r w:rsidRPr="009A102D">
          <w:rPr>
            <w:rFonts w:ascii="Times New Roman" w:hAnsi="Times New Roman"/>
          </w:rPr>
          <w:t>.</w:t>
        </w:r>
      </w:ins>
    </w:p>
    <w:p w14:paraId="7912C22A" w14:textId="503FE34C" w:rsidR="00353600" w:rsidDel="009A102D" w:rsidRDefault="009A102D" w:rsidP="00FB4071">
      <w:pPr>
        <w:pStyle w:val="Heading2"/>
        <w:spacing w:after="0" w:line="276" w:lineRule="auto"/>
        <w:ind w:left="144"/>
        <w:jc w:val="both"/>
        <w:rPr>
          <w:del w:id="2598" w:author="Abhishek Guria" w:date="2021-04-11T19:55:00Z"/>
          <w:rFonts w:ascii="Times New Roman" w:hAnsi="Times New Roman"/>
        </w:rPr>
      </w:pPr>
      <w:ins w:id="2599" w:author="Abhishek Guria" w:date="2021-04-11T19:55:00Z">
        <w:r w:rsidRPr="009A102D">
          <w:rPr>
            <w:rFonts w:ascii="Times New Roman" w:hAnsi="Times New Roman"/>
          </w:rPr>
          <w:t>•</w:t>
        </w:r>
        <w:r w:rsidRPr="009A102D">
          <w:rPr>
            <w:rFonts w:ascii="Times New Roman" w:hAnsi="Times New Roman"/>
          </w:rPr>
          <w:tab/>
        </w:r>
        <w:proofErr w:type="spellStart"/>
        <w:r w:rsidRPr="009A102D">
          <w:rPr>
            <w:rFonts w:ascii="Times New Roman" w:hAnsi="Times New Roman"/>
          </w:rPr>
          <w:t>Simulаtiо</w:t>
        </w:r>
        <w:proofErr w:type="gramStart"/>
        <w:r w:rsidRPr="009A102D">
          <w:rPr>
            <w:rFonts w:ascii="Times New Roman" w:hAnsi="Times New Roman"/>
          </w:rPr>
          <w:t>n</w:t>
        </w:r>
        <w:proofErr w:type="spellEnd"/>
        <w:r w:rsidRPr="009A102D">
          <w:rPr>
            <w:rFonts w:ascii="Times New Roman" w:hAnsi="Times New Roman"/>
          </w:rPr>
          <w:t xml:space="preserve">  </w:t>
        </w:r>
        <w:proofErr w:type="spellStart"/>
        <w:r w:rsidRPr="009A102D">
          <w:rPr>
            <w:rFonts w:ascii="Times New Roman" w:hAnsi="Times New Roman"/>
          </w:rPr>
          <w:t>а</w:t>
        </w:r>
        <w:proofErr w:type="gramEnd"/>
        <w:r w:rsidRPr="009A102D">
          <w:rPr>
            <w:rFonts w:ascii="Times New Roman" w:hAnsi="Times New Roman"/>
          </w:rPr>
          <w:t>dvаntаges</w:t>
        </w:r>
        <w:proofErr w:type="spellEnd"/>
        <w:r w:rsidRPr="009A102D">
          <w:rPr>
            <w:rFonts w:ascii="Times New Roman" w:hAnsi="Times New Roman"/>
          </w:rPr>
          <w:t xml:space="preserve">  </w:t>
        </w:r>
        <w:proofErr w:type="spellStart"/>
        <w:r w:rsidRPr="009A102D">
          <w:rPr>
            <w:rFonts w:ascii="Times New Roman" w:hAnsi="Times New Roman"/>
          </w:rPr>
          <w:t>inсlude</w:t>
        </w:r>
        <w:proofErr w:type="spellEnd"/>
        <w:r w:rsidRPr="009A102D">
          <w:rPr>
            <w:rFonts w:ascii="Times New Roman" w:hAnsi="Times New Roman"/>
          </w:rPr>
          <w:t xml:space="preserve">  </w:t>
        </w:r>
        <w:proofErr w:type="spellStart"/>
        <w:r w:rsidRPr="009A102D">
          <w:rPr>
            <w:rFonts w:ascii="Times New Roman" w:hAnsi="Times New Roman"/>
          </w:rPr>
          <w:t>inсreаse</w:t>
        </w:r>
        <w:proofErr w:type="spellEnd"/>
        <w:r w:rsidRPr="009A102D">
          <w:rPr>
            <w:rFonts w:ascii="Times New Roman" w:hAnsi="Times New Roman"/>
          </w:rPr>
          <w:t xml:space="preserve">  </w:t>
        </w:r>
        <w:proofErr w:type="spellStart"/>
        <w:r w:rsidRPr="009A102D">
          <w:rPr>
            <w:rFonts w:ascii="Times New Roman" w:hAnsi="Times New Roman"/>
          </w:rPr>
          <w:t>sаfety</w:t>
        </w:r>
        <w:proofErr w:type="spellEnd"/>
        <w:r w:rsidRPr="009A102D">
          <w:rPr>
            <w:rFonts w:ascii="Times New Roman" w:hAnsi="Times New Roman"/>
          </w:rPr>
          <w:t xml:space="preserve">  </w:t>
        </w:r>
        <w:proofErr w:type="spellStart"/>
        <w:r w:rsidRPr="009A102D">
          <w:rPr>
            <w:rFonts w:ascii="Times New Roman" w:hAnsi="Times New Roman"/>
          </w:rPr>
          <w:t>аnd</w:t>
        </w:r>
        <w:proofErr w:type="spellEnd"/>
        <w:r w:rsidRPr="009A102D">
          <w:rPr>
            <w:rFonts w:ascii="Times New Roman" w:hAnsi="Times New Roman"/>
          </w:rPr>
          <w:t xml:space="preserve">  </w:t>
        </w:r>
        <w:proofErr w:type="spellStart"/>
        <w:r w:rsidRPr="009A102D">
          <w:rPr>
            <w:rFonts w:ascii="Times New Roman" w:hAnsi="Times New Roman"/>
          </w:rPr>
          <w:t>effiсienсy</w:t>
        </w:r>
        <w:proofErr w:type="spellEnd"/>
        <w:r w:rsidRPr="009A102D">
          <w:rPr>
            <w:rFonts w:ascii="Times New Roman" w:hAnsi="Times New Roman"/>
          </w:rPr>
          <w:t xml:space="preserve">,  </w:t>
        </w:r>
        <w:proofErr w:type="spellStart"/>
        <w:r w:rsidRPr="009A102D">
          <w:rPr>
            <w:rFonts w:ascii="Times New Roman" w:hAnsi="Times New Roman"/>
          </w:rPr>
          <w:t>аvоid</w:t>
        </w:r>
        <w:proofErr w:type="spellEnd"/>
        <w:r w:rsidRPr="009A102D">
          <w:rPr>
            <w:rFonts w:ascii="Times New Roman" w:hAnsi="Times New Roman"/>
          </w:rPr>
          <w:t xml:space="preserve">  </w:t>
        </w:r>
        <w:proofErr w:type="spellStart"/>
        <w:r w:rsidRPr="009A102D">
          <w:rPr>
            <w:rFonts w:ascii="Times New Roman" w:hAnsi="Times New Roman"/>
          </w:rPr>
          <w:t>dаnger</w:t>
        </w:r>
        <w:proofErr w:type="spellEnd"/>
        <w:r w:rsidRPr="009A102D">
          <w:rPr>
            <w:rFonts w:ascii="Times New Roman" w:hAnsi="Times New Roman"/>
          </w:rPr>
          <w:t xml:space="preserve">  </w:t>
        </w:r>
        <w:proofErr w:type="spellStart"/>
        <w:r w:rsidRPr="009A102D">
          <w:rPr>
            <w:rFonts w:ascii="Times New Roman" w:hAnsi="Times New Roman"/>
          </w:rPr>
          <w:t>аnd</w:t>
        </w:r>
        <w:proofErr w:type="spellEnd"/>
        <w:r w:rsidRPr="009A102D">
          <w:rPr>
            <w:rFonts w:ascii="Times New Roman" w:hAnsi="Times New Roman"/>
          </w:rPr>
          <w:t xml:space="preserve">  </w:t>
        </w:r>
        <w:proofErr w:type="spellStart"/>
        <w:r w:rsidRPr="009A102D">
          <w:rPr>
            <w:rFonts w:ascii="Times New Roman" w:hAnsi="Times New Roman"/>
          </w:rPr>
          <w:t>lоss</w:t>
        </w:r>
        <w:proofErr w:type="spellEnd"/>
        <w:r w:rsidRPr="009A102D">
          <w:rPr>
            <w:rFonts w:ascii="Times New Roman" w:hAnsi="Times New Roman"/>
          </w:rPr>
          <w:t xml:space="preserve">  </w:t>
        </w:r>
        <w:proofErr w:type="spellStart"/>
        <w:r w:rsidRPr="009A102D">
          <w:rPr>
            <w:rFonts w:ascii="Times New Roman" w:hAnsi="Times New Roman"/>
          </w:rPr>
          <w:t>оf</w:t>
        </w:r>
        <w:proofErr w:type="spellEnd"/>
        <w:r w:rsidRPr="009A102D">
          <w:rPr>
            <w:rFonts w:ascii="Times New Roman" w:hAnsi="Times New Roman"/>
          </w:rPr>
          <w:t xml:space="preserve">  life,  </w:t>
        </w:r>
        <w:proofErr w:type="spellStart"/>
        <w:r w:rsidRPr="009A102D">
          <w:rPr>
            <w:rFonts w:ascii="Times New Roman" w:hAnsi="Times New Roman"/>
          </w:rPr>
          <w:t>slоwed</w:t>
        </w:r>
        <w:proofErr w:type="spellEnd"/>
        <w:r w:rsidRPr="009A102D">
          <w:rPr>
            <w:rFonts w:ascii="Times New Roman" w:hAnsi="Times New Roman"/>
          </w:rPr>
          <w:t xml:space="preserve">  </w:t>
        </w:r>
      </w:ins>
      <w:del w:id="2600" w:author="Abhishek Guria" w:date="2021-04-11T19:55:00Z">
        <w:r w:rsidR="004417FB" w:rsidRPr="00BB1A70" w:rsidDel="009A102D">
          <w:rPr>
            <w:rFonts w:ascii="Times New Roman" w:hAnsi="Times New Roman"/>
            <w:rPrChange w:id="2601" w:author="Abhishek Guria" w:date="2021-04-11T16:25:00Z">
              <w:rPr>
                <w:rFonts w:asciiTheme="minorHAnsi" w:hAnsiTheme="minorHAnsi" w:cstheme="minorHAnsi"/>
              </w:rPr>
            </w:rPrChange>
          </w:rPr>
          <w:delText>First collect prebuild zImage, vexpress-v2p-ca9.dtb file.</w:delText>
        </w:r>
      </w:del>
    </w:p>
    <w:p w14:paraId="3DFFB69F" w14:textId="160DCDB4" w:rsidR="009A102D" w:rsidRDefault="009A102D" w:rsidP="009A102D">
      <w:pPr>
        <w:rPr>
          <w:ins w:id="2602" w:author="Abhishek Guria" w:date="2021-04-11T19:55:00Z"/>
        </w:rPr>
      </w:pPr>
    </w:p>
    <w:p w14:paraId="2A9920FF" w14:textId="4F93AFBA" w:rsidR="009A102D" w:rsidRDefault="009A102D" w:rsidP="009A102D">
      <w:pPr>
        <w:rPr>
          <w:ins w:id="2603" w:author="Abhishek Guria" w:date="2021-04-11T19:55:00Z"/>
        </w:rPr>
      </w:pPr>
    </w:p>
    <w:p w14:paraId="6FC94B48" w14:textId="77777777" w:rsidR="009A102D" w:rsidRPr="009A102D" w:rsidRDefault="009A102D" w:rsidP="009A102D">
      <w:pPr>
        <w:rPr>
          <w:ins w:id="2604" w:author="Abhishek Guria" w:date="2021-04-11T19:55:00Z"/>
          <w:rPrChange w:id="2605" w:author="Abhishek Guria" w:date="2021-04-11T19:55:00Z">
            <w:rPr>
              <w:ins w:id="2606" w:author="Abhishek Guria" w:date="2021-04-11T19:55:00Z"/>
              <w:rFonts w:asciiTheme="minorHAnsi" w:hAnsiTheme="minorHAnsi" w:cstheme="minorHAnsi"/>
              <w:sz w:val="24"/>
              <w:szCs w:val="24"/>
            </w:rPr>
          </w:rPrChange>
        </w:rPr>
        <w:pPrChange w:id="2607" w:author="Abhishek Guria" w:date="2021-04-11T19:55:00Z">
          <w:pPr>
            <w:numPr>
              <w:numId w:val="5"/>
            </w:numPr>
            <w:tabs>
              <w:tab w:val="num" w:pos="720"/>
            </w:tabs>
            <w:spacing w:line="276" w:lineRule="auto"/>
            <w:ind w:left="504" w:hanging="360"/>
            <w:jc w:val="both"/>
          </w:pPr>
        </w:pPrChange>
      </w:pPr>
    </w:p>
    <w:p w14:paraId="5FAFC349" w14:textId="692D7F96" w:rsidR="00353600" w:rsidRPr="00BB1A70" w:rsidDel="009A102D" w:rsidRDefault="004417FB" w:rsidP="00D662FE">
      <w:pPr>
        <w:numPr>
          <w:ilvl w:val="0"/>
          <w:numId w:val="5"/>
        </w:numPr>
        <w:spacing w:line="276" w:lineRule="auto"/>
        <w:ind w:left="504"/>
        <w:jc w:val="both"/>
        <w:rPr>
          <w:del w:id="2608" w:author="Abhishek Guria" w:date="2021-04-11T19:55:00Z"/>
          <w:rFonts w:ascii="Times New Roman" w:hAnsi="Times New Roman"/>
          <w:sz w:val="24"/>
          <w:szCs w:val="24"/>
          <w:rPrChange w:id="2609" w:author="Abhishek Guria" w:date="2021-04-11T16:25:00Z">
            <w:rPr>
              <w:del w:id="2610" w:author="Abhishek Guria" w:date="2021-04-11T19:55:00Z"/>
              <w:rFonts w:asciiTheme="minorHAnsi" w:hAnsiTheme="minorHAnsi" w:cstheme="minorHAnsi"/>
              <w:sz w:val="24"/>
              <w:szCs w:val="24"/>
            </w:rPr>
          </w:rPrChange>
        </w:rPr>
      </w:pPr>
      <w:del w:id="2611" w:author="Abhishek Guria" w:date="2021-04-11T19:55:00Z">
        <w:r w:rsidRPr="00BB1A70" w:rsidDel="009A102D">
          <w:rPr>
            <w:rFonts w:ascii="Times New Roman" w:hAnsi="Times New Roman"/>
            <w:sz w:val="24"/>
            <w:szCs w:val="24"/>
            <w:rPrChange w:id="2612" w:author="Abhishek Guria" w:date="2021-04-11T16:25:00Z">
              <w:rPr>
                <w:rFonts w:asciiTheme="minorHAnsi" w:hAnsiTheme="minorHAnsi" w:cstheme="minorHAnsi"/>
                <w:sz w:val="24"/>
                <w:szCs w:val="24"/>
              </w:rPr>
            </w:rPrChange>
          </w:rPr>
          <w:delText>We have to ensure that the rootfs.img is also in the same location.</w:delText>
        </w:r>
      </w:del>
    </w:p>
    <w:p w14:paraId="74E3C3AC" w14:textId="22D43EB1" w:rsidR="00353600" w:rsidRPr="00BB1A70" w:rsidDel="009A102D" w:rsidRDefault="004417FB" w:rsidP="00D662FE">
      <w:pPr>
        <w:numPr>
          <w:ilvl w:val="0"/>
          <w:numId w:val="5"/>
        </w:numPr>
        <w:spacing w:line="276" w:lineRule="auto"/>
        <w:ind w:left="504"/>
        <w:jc w:val="both"/>
        <w:rPr>
          <w:del w:id="2613" w:author="Abhishek Guria" w:date="2021-04-11T19:55:00Z"/>
          <w:rFonts w:ascii="Times New Roman" w:hAnsi="Times New Roman"/>
          <w:sz w:val="24"/>
          <w:szCs w:val="24"/>
          <w:rPrChange w:id="2614" w:author="Abhishek Guria" w:date="2021-04-11T16:25:00Z">
            <w:rPr>
              <w:del w:id="2615" w:author="Abhishek Guria" w:date="2021-04-11T19:55:00Z"/>
              <w:rFonts w:asciiTheme="minorHAnsi" w:hAnsiTheme="minorHAnsi" w:cstheme="minorHAnsi"/>
              <w:sz w:val="24"/>
              <w:szCs w:val="24"/>
            </w:rPr>
          </w:rPrChange>
        </w:rPr>
      </w:pPr>
      <w:del w:id="2616" w:author="Abhishek Guria" w:date="2021-04-11T19:55:00Z">
        <w:r w:rsidRPr="00BB1A70" w:rsidDel="009A102D">
          <w:rPr>
            <w:rFonts w:ascii="Times New Roman" w:hAnsi="Times New Roman"/>
            <w:sz w:val="24"/>
            <w:szCs w:val="24"/>
            <w:rPrChange w:id="2617" w:author="Abhishek Guria" w:date="2021-04-11T16:25:00Z">
              <w:rPr>
                <w:rFonts w:asciiTheme="minorHAnsi" w:hAnsiTheme="minorHAnsi" w:cstheme="minorHAnsi"/>
                <w:sz w:val="24"/>
                <w:szCs w:val="24"/>
              </w:rPr>
            </w:rPrChange>
          </w:rPr>
          <w:delText>Emulate using Qemu – sdcard approach:</w:delText>
        </w:r>
      </w:del>
    </w:p>
    <w:p w14:paraId="60D69CDC" w14:textId="20AFCCAC" w:rsidR="00353600" w:rsidRPr="00BB1A70" w:rsidDel="009A102D" w:rsidRDefault="004417FB" w:rsidP="00A77226">
      <w:pPr>
        <w:pStyle w:val="ListParagraph"/>
        <w:numPr>
          <w:ilvl w:val="0"/>
          <w:numId w:val="43"/>
        </w:numPr>
        <w:spacing w:line="276" w:lineRule="auto"/>
        <w:ind w:left="1080"/>
        <w:jc w:val="both"/>
        <w:rPr>
          <w:del w:id="2618" w:author="Abhishek Guria" w:date="2021-04-11T19:55:00Z"/>
          <w:rFonts w:ascii="Times New Roman" w:hAnsi="Times New Roman"/>
          <w:sz w:val="24"/>
          <w:szCs w:val="24"/>
          <w:rPrChange w:id="2619" w:author="Abhishek Guria" w:date="2021-04-11T16:25:00Z">
            <w:rPr>
              <w:del w:id="2620" w:author="Abhishek Guria" w:date="2021-04-11T19:55:00Z"/>
              <w:rFonts w:asciiTheme="minorHAnsi" w:hAnsiTheme="minorHAnsi" w:cstheme="minorHAnsi"/>
              <w:sz w:val="24"/>
              <w:szCs w:val="24"/>
            </w:rPr>
          </w:rPrChange>
        </w:rPr>
      </w:pPr>
      <w:del w:id="2621" w:author="Abhishek Guria" w:date="2021-04-11T19:55:00Z">
        <w:r w:rsidRPr="00BB1A70" w:rsidDel="009A102D">
          <w:rPr>
            <w:rFonts w:ascii="Times New Roman" w:hAnsi="Times New Roman"/>
            <w:sz w:val="24"/>
            <w:szCs w:val="24"/>
            <w:rPrChange w:id="2622" w:author="Abhishek Guria" w:date="2021-04-11T16:25:00Z">
              <w:rPr>
                <w:rFonts w:asciiTheme="minorHAnsi" w:hAnsiTheme="minorHAnsi" w:cstheme="minorHAnsi"/>
                <w:sz w:val="24"/>
                <w:szCs w:val="24"/>
              </w:rPr>
            </w:rPrChange>
          </w:rPr>
          <w:delText>qemu-system-arm -M vexpre</w:delText>
        </w:r>
        <w:r w:rsidR="00FB4071" w:rsidRPr="00BB1A70" w:rsidDel="009A102D">
          <w:rPr>
            <w:rFonts w:ascii="Times New Roman" w:hAnsi="Times New Roman"/>
            <w:sz w:val="24"/>
            <w:szCs w:val="24"/>
            <w:rPrChange w:id="2623" w:author="Abhishek Guria" w:date="2021-04-11T16:25:00Z">
              <w:rPr>
                <w:rFonts w:asciiTheme="minorHAnsi" w:hAnsiTheme="minorHAnsi" w:cstheme="minorHAnsi"/>
                <w:sz w:val="24"/>
                <w:szCs w:val="24"/>
              </w:rPr>
            </w:rPrChange>
          </w:rPr>
          <w:delText>ss-a9 -m 1024 -serial stdio</w:delText>
        </w:r>
        <w:r w:rsidRPr="00BB1A70" w:rsidDel="009A102D">
          <w:rPr>
            <w:rFonts w:ascii="Times New Roman" w:hAnsi="Times New Roman"/>
            <w:sz w:val="24"/>
            <w:szCs w:val="24"/>
            <w:rPrChange w:id="2624" w:author="Abhishek Guria" w:date="2021-04-11T16:25:00Z">
              <w:rPr>
                <w:rFonts w:asciiTheme="minorHAnsi" w:hAnsiTheme="minorHAnsi" w:cstheme="minorHAnsi"/>
                <w:sz w:val="24"/>
                <w:szCs w:val="24"/>
              </w:rPr>
            </w:rPrChange>
          </w:rPr>
          <w:delText>\</w:delText>
        </w:r>
      </w:del>
    </w:p>
    <w:p w14:paraId="244C9C09" w14:textId="599EC3AE" w:rsidR="00353600" w:rsidRPr="00BB1A70" w:rsidDel="009A102D" w:rsidRDefault="004417FB" w:rsidP="00A77226">
      <w:pPr>
        <w:spacing w:line="276" w:lineRule="auto"/>
        <w:ind w:left="864"/>
        <w:jc w:val="both"/>
        <w:rPr>
          <w:del w:id="2625" w:author="Abhishek Guria" w:date="2021-04-11T19:55:00Z"/>
          <w:rFonts w:ascii="Times New Roman" w:hAnsi="Times New Roman"/>
          <w:sz w:val="24"/>
          <w:szCs w:val="24"/>
          <w:rPrChange w:id="2626" w:author="Abhishek Guria" w:date="2021-04-11T16:25:00Z">
            <w:rPr>
              <w:del w:id="2627" w:author="Abhishek Guria" w:date="2021-04-11T19:55:00Z"/>
              <w:rFonts w:asciiTheme="minorHAnsi" w:hAnsiTheme="minorHAnsi" w:cstheme="minorHAnsi"/>
              <w:sz w:val="24"/>
              <w:szCs w:val="24"/>
            </w:rPr>
          </w:rPrChange>
        </w:rPr>
      </w:pPr>
      <w:del w:id="2628" w:author="Abhishek Guria" w:date="2021-04-11T19:55:00Z">
        <w:r w:rsidRPr="00BB1A70" w:rsidDel="009A102D">
          <w:rPr>
            <w:rFonts w:ascii="Times New Roman" w:hAnsi="Times New Roman"/>
            <w:sz w:val="24"/>
            <w:szCs w:val="24"/>
            <w:rPrChange w:id="2629" w:author="Abhishek Guria" w:date="2021-04-11T16:25:00Z">
              <w:rPr>
                <w:rFonts w:asciiTheme="minorHAnsi" w:hAnsiTheme="minorHAnsi" w:cstheme="minorHAnsi"/>
                <w:sz w:val="24"/>
                <w:szCs w:val="24"/>
              </w:rPr>
            </w:rPrChange>
          </w:rPr>
          <w:delText>-kernel zImage -dtb vexpress-v2p-ca9.dtb \</w:delText>
        </w:r>
      </w:del>
    </w:p>
    <w:p w14:paraId="2A0ABF44" w14:textId="50D0CEF4" w:rsidR="00353600" w:rsidRPr="00BB1A70" w:rsidDel="009A102D" w:rsidRDefault="004417FB" w:rsidP="00A77226">
      <w:pPr>
        <w:spacing w:line="276" w:lineRule="auto"/>
        <w:ind w:left="864"/>
        <w:jc w:val="both"/>
        <w:rPr>
          <w:del w:id="2630" w:author="Abhishek Guria" w:date="2021-04-11T19:55:00Z"/>
          <w:rFonts w:ascii="Times New Roman" w:hAnsi="Times New Roman"/>
          <w:sz w:val="24"/>
          <w:szCs w:val="24"/>
          <w:rPrChange w:id="2631" w:author="Abhishek Guria" w:date="2021-04-11T16:25:00Z">
            <w:rPr>
              <w:del w:id="2632" w:author="Abhishek Guria" w:date="2021-04-11T19:55:00Z"/>
              <w:rFonts w:asciiTheme="minorHAnsi" w:hAnsiTheme="minorHAnsi" w:cstheme="minorHAnsi"/>
              <w:sz w:val="24"/>
              <w:szCs w:val="24"/>
            </w:rPr>
          </w:rPrChange>
        </w:rPr>
      </w:pPr>
      <w:del w:id="2633" w:author="Abhishek Guria" w:date="2021-04-11T19:55:00Z">
        <w:r w:rsidRPr="00BB1A70" w:rsidDel="009A102D">
          <w:rPr>
            <w:rFonts w:ascii="Times New Roman" w:hAnsi="Times New Roman"/>
            <w:sz w:val="24"/>
            <w:szCs w:val="24"/>
            <w:rPrChange w:id="2634" w:author="Abhishek Guria" w:date="2021-04-11T16:25:00Z">
              <w:rPr>
                <w:rFonts w:asciiTheme="minorHAnsi" w:hAnsiTheme="minorHAnsi" w:cstheme="minorHAnsi"/>
                <w:sz w:val="24"/>
                <w:szCs w:val="24"/>
              </w:rPr>
            </w:rPrChange>
          </w:rPr>
          <w:delText>-sd rootfs.img -append "console=ttyAMA0 root=/dev/mmcblk0 rw”</w:delText>
        </w:r>
      </w:del>
    </w:p>
    <w:p w14:paraId="79585DCE" w14:textId="51A80252" w:rsidR="00353600" w:rsidRPr="00BB1A70" w:rsidDel="009A102D" w:rsidRDefault="004417FB" w:rsidP="00D662FE">
      <w:pPr>
        <w:numPr>
          <w:ilvl w:val="0"/>
          <w:numId w:val="6"/>
        </w:numPr>
        <w:spacing w:line="276" w:lineRule="auto"/>
        <w:ind w:left="504"/>
        <w:jc w:val="both"/>
        <w:rPr>
          <w:del w:id="2635" w:author="Abhishek Guria" w:date="2021-04-11T19:55:00Z"/>
          <w:rFonts w:ascii="Times New Roman" w:hAnsi="Times New Roman"/>
          <w:sz w:val="24"/>
          <w:szCs w:val="24"/>
          <w:rPrChange w:id="2636" w:author="Abhishek Guria" w:date="2021-04-11T16:25:00Z">
            <w:rPr>
              <w:del w:id="2637" w:author="Abhishek Guria" w:date="2021-04-11T19:55:00Z"/>
              <w:rFonts w:asciiTheme="minorHAnsi" w:hAnsiTheme="minorHAnsi" w:cstheme="minorHAnsi"/>
              <w:sz w:val="24"/>
              <w:szCs w:val="24"/>
            </w:rPr>
          </w:rPrChange>
        </w:rPr>
      </w:pPr>
      <w:del w:id="2638" w:author="Abhishek Guria" w:date="2021-04-11T19:55:00Z">
        <w:r w:rsidRPr="00BB1A70" w:rsidDel="009A102D">
          <w:rPr>
            <w:rFonts w:ascii="Times New Roman" w:hAnsi="Times New Roman"/>
            <w:sz w:val="24"/>
            <w:szCs w:val="24"/>
            <w:rPrChange w:id="2639" w:author="Abhishek Guria" w:date="2021-04-11T16:25:00Z">
              <w:rPr>
                <w:rFonts w:asciiTheme="minorHAnsi" w:hAnsiTheme="minorHAnsi" w:cstheme="minorHAnsi"/>
                <w:sz w:val="24"/>
                <w:szCs w:val="24"/>
              </w:rPr>
            </w:rPrChange>
          </w:rPr>
          <w:delText>Emulate using Qemu-initrd approach:</w:delText>
        </w:r>
      </w:del>
    </w:p>
    <w:p w14:paraId="4E139A53" w14:textId="565FF2AE" w:rsidR="00353600" w:rsidRPr="00BB1A70" w:rsidDel="009A102D" w:rsidRDefault="004417FB" w:rsidP="00A77226">
      <w:pPr>
        <w:pStyle w:val="ListParagraph"/>
        <w:numPr>
          <w:ilvl w:val="0"/>
          <w:numId w:val="43"/>
        </w:numPr>
        <w:spacing w:line="276" w:lineRule="auto"/>
        <w:ind w:left="1080"/>
        <w:jc w:val="both"/>
        <w:rPr>
          <w:del w:id="2640" w:author="Abhishek Guria" w:date="2021-04-11T19:55:00Z"/>
          <w:rFonts w:ascii="Times New Roman" w:hAnsi="Times New Roman"/>
          <w:sz w:val="24"/>
          <w:szCs w:val="24"/>
          <w:rPrChange w:id="2641" w:author="Abhishek Guria" w:date="2021-04-11T16:25:00Z">
            <w:rPr>
              <w:del w:id="2642" w:author="Abhishek Guria" w:date="2021-04-11T19:55:00Z"/>
              <w:rFonts w:asciiTheme="minorHAnsi" w:hAnsiTheme="minorHAnsi" w:cstheme="minorHAnsi"/>
              <w:sz w:val="24"/>
              <w:szCs w:val="24"/>
            </w:rPr>
          </w:rPrChange>
        </w:rPr>
      </w:pPr>
      <w:del w:id="2643" w:author="Abhishek Guria" w:date="2021-04-11T19:55:00Z">
        <w:r w:rsidRPr="00BB1A70" w:rsidDel="009A102D">
          <w:rPr>
            <w:rFonts w:ascii="Times New Roman" w:hAnsi="Times New Roman"/>
            <w:sz w:val="24"/>
            <w:szCs w:val="24"/>
            <w:rPrChange w:id="2644" w:author="Abhishek Guria" w:date="2021-04-11T16:25:00Z">
              <w:rPr>
                <w:rFonts w:asciiTheme="minorHAnsi" w:hAnsiTheme="minorHAnsi" w:cstheme="minorHAnsi"/>
                <w:sz w:val="24"/>
                <w:szCs w:val="24"/>
              </w:rPr>
            </w:rPrChange>
          </w:rPr>
          <w:delText>qemu-system-arm -M vexpress-a9 -m 1024 -serial stdio \</w:delText>
        </w:r>
      </w:del>
    </w:p>
    <w:p w14:paraId="611450F8" w14:textId="76796735" w:rsidR="00353600" w:rsidRPr="00BB1A70" w:rsidDel="009A102D" w:rsidRDefault="004417FB" w:rsidP="00A77226">
      <w:pPr>
        <w:spacing w:line="276" w:lineRule="auto"/>
        <w:ind w:left="1008" w:firstLine="0"/>
        <w:jc w:val="both"/>
        <w:rPr>
          <w:del w:id="2645" w:author="Abhishek Guria" w:date="2021-04-11T19:55:00Z"/>
          <w:rFonts w:ascii="Times New Roman" w:hAnsi="Times New Roman"/>
          <w:sz w:val="24"/>
          <w:szCs w:val="24"/>
          <w:rPrChange w:id="2646" w:author="Abhishek Guria" w:date="2021-04-11T16:25:00Z">
            <w:rPr>
              <w:del w:id="2647" w:author="Abhishek Guria" w:date="2021-04-11T19:55:00Z"/>
              <w:rFonts w:asciiTheme="minorHAnsi" w:hAnsiTheme="minorHAnsi" w:cstheme="minorHAnsi"/>
              <w:sz w:val="24"/>
              <w:szCs w:val="24"/>
            </w:rPr>
          </w:rPrChange>
        </w:rPr>
      </w:pPr>
      <w:del w:id="2648" w:author="Abhishek Guria" w:date="2021-04-11T19:55:00Z">
        <w:r w:rsidRPr="00BB1A70" w:rsidDel="009A102D">
          <w:rPr>
            <w:rFonts w:ascii="Times New Roman" w:hAnsi="Times New Roman"/>
            <w:sz w:val="24"/>
            <w:szCs w:val="24"/>
            <w:rPrChange w:id="2649" w:author="Abhishek Guria" w:date="2021-04-11T16:25:00Z">
              <w:rPr>
                <w:rFonts w:asciiTheme="minorHAnsi" w:hAnsiTheme="minorHAnsi" w:cstheme="minorHAnsi"/>
                <w:sz w:val="24"/>
                <w:szCs w:val="24"/>
              </w:rPr>
            </w:rPrChange>
          </w:rPr>
          <w:delText>-kernel zImage -dtb vexpress-v2p-ca9.dtb \</w:delText>
        </w:r>
      </w:del>
    </w:p>
    <w:p w14:paraId="63732CBB" w14:textId="14A46D51" w:rsidR="00353600" w:rsidRPr="00BB1A70" w:rsidDel="009A102D" w:rsidRDefault="004417FB" w:rsidP="00A77226">
      <w:pPr>
        <w:spacing w:line="276" w:lineRule="auto"/>
        <w:ind w:left="1008" w:firstLine="0"/>
        <w:jc w:val="both"/>
        <w:rPr>
          <w:del w:id="2650" w:author="Abhishek Guria" w:date="2021-04-11T19:55:00Z"/>
          <w:rFonts w:ascii="Times New Roman" w:hAnsi="Times New Roman"/>
          <w:sz w:val="24"/>
          <w:szCs w:val="24"/>
          <w:rPrChange w:id="2651" w:author="Abhishek Guria" w:date="2021-04-11T16:25:00Z">
            <w:rPr>
              <w:del w:id="2652" w:author="Abhishek Guria" w:date="2021-04-11T19:55:00Z"/>
              <w:rFonts w:asciiTheme="minorHAnsi" w:hAnsiTheme="minorHAnsi" w:cstheme="minorHAnsi"/>
              <w:sz w:val="24"/>
              <w:szCs w:val="24"/>
            </w:rPr>
          </w:rPrChange>
        </w:rPr>
      </w:pPr>
      <w:del w:id="2653" w:author="Abhishek Guria" w:date="2021-04-11T19:55:00Z">
        <w:r w:rsidRPr="00BB1A70" w:rsidDel="009A102D">
          <w:rPr>
            <w:rFonts w:ascii="Times New Roman" w:hAnsi="Times New Roman"/>
            <w:sz w:val="24"/>
            <w:szCs w:val="24"/>
            <w:rPrChange w:id="2654" w:author="Abhishek Guria" w:date="2021-04-11T16:25:00Z">
              <w:rPr>
                <w:rFonts w:asciiTheme="minorHAnsi" w:hAnsiTheme="minorHAnsi" w:cstheme="minorHAnsi"/>
                <w:sz w:val="24"/>
                <w:szCs w:val="24"/>
              </w:rPr>
            </w:rPrChange>
          </w:rPr>
          <w:delText>-initrd rootfs.img -append "console=ttyAMA0 root=/dev/ram0 rw"</w:delText>
        </w:r>
      </w:del>
    </w:p>
    <w:p w14:paraId="5487FEB0" w14:textId="77777777" w:rsidR="00353600" w:rsidRPr="00BB1A70" w:rsidRDefault="004417FB" w:rsidP="00FB4071">
      <w:pPr>
        <w:pStyle w:val="Heading2"/>
        <w:spacing w:after="0" w:line="276" w:lineRule="auto"/>
        <w:ind w:left="144"/>
        <w:jc w:val="both"/>
        <w:rPr>
          <w:rFonts w:ascii="Times New Roman" w:hAnsi="Times New Roman"/>
          <w:b/>
          <w:rPrChange w:id="2655" w:author="Abhishek Guria" w:date="2021-04-11T16:25:00Z">
            <w:rPr>
              <w:rFonts w:asciiTheme="minorHAnsi" w:hAnsiTheme="minorHAnsi" w:cstheme="minorHAnsi"/>
              <w:b/>
            </w:rPr>
          </w:rPrChange>
        </w:rPr>
      </w:pPr>
      <w:bookmarkStart w:id="2656" w:name="_Toc68966720"/>
      <w:r w:rsidRPr="00BB1A70">
        <w:rPr>
          <w:rFonts w:ascii="Times New Roman" w:hAnsi="Times New Roman"/>
          <w:b/>
          <w:rPrChange w:id="2657" w:author="Abhishek Guria" w:date="2021-04-11T16:25:00Z">
            <w:rPr>
              <w:rFonts w:asciiTheme="minorHAnsi" w:hAnsiTheme="minorHAnsi" w:cstheme="minorHAnsi"/>
              <w:b/>
            </w:rPr>
          </w:rPrChange>
        </w:rPr>
        <w:t>4.2 First Steps on Target:</w:t>
      </w:r>
      <w:bookmarkEnd w:id="2656"/>
    </w:p>
    <w:p w14:paraId="00429057" w14:textId="77777777" w:rsidR="00FA2093" w:rsidRPr="00BB1A70" w:rsidRDefault="00FB4071" w:rsidP="00D95C1A">
      <w:pPr>
        <w:numPr>
          <w:ilvl w:val="0"/>
          <w:numId w:val="28"/>
        </w:numPr>
        <w:spacing w:line="276" w:lineRule="auto"/>
        <w:ind w:left="576"/>
        <w:jc w:val="both"/>
        <w:rPr>
          <w:rFonts w:ascii="Times New Roman" w:hAnsi="Times New Roman"/>
          <w:sz w:val="24"/>
          <w:szCs w:val="24"/>
          <w:rPrChange w:id="265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659" w:author="Abhishek Guria" w:date="2021-04-11T16:25:00Z">
            <w:rPr>
              <w:rFonts w:asciiTheme="minorHAnsi" w:hAnsiTheme="minorHAnsi" w:cstheme="minorHAnsi"/>
              <w:sz w:val="24"/>
              <w:szCs w:val="24"/>
            </w:rPr>
          </w:rPrChange>
        </w:rPr>
        <w:t>u</w:t>
      </w:r>
      <w:r w:rsidR="004417FB" w:rsidRPr="00BB1A70">
        <w:rPr>
          <w:rFonts w:ascii="Times New Roman" w:hAnsi="Times New Roman"/>
          <w:sz w:val="24"/>
          <w:szCs w:val="24"/>
          <w:rPrChange w:id="2660" w:author="Abhishek Guria" w:date="2021-04-11T16:25:00Z">
            <w:rPr>
              <w:rFonts w:asciiTheme="minorHAnsi" w:hAnsiTheme="minorHAnsi" w:cstheme="minorHAnsi"/>
              <w:sz w:val="24"/>
              <w:szCs w:val="24"/>
            </w:rPr>
          </w:rPrChange>
        </w:rPr>
        <w:t>name -r</w:t>
      </w:r>
    </w:p>
    <w:p w14:paraId="14A80A63" w14:textId="77777777" w:rsidR="00353600" w:rsidRPr="00BB1A70" w:rsidRDefault="004417FB" w:rsidP="00D95C1A">
      <w:pPr>
        <w:numPr>
          <w:ilvl w:val="0"/>
          <w:numId w:val="28"/>
        </w:numPr>
        <w:spacing w:line="276" w:lineRule="auto"/>
        <w:ind w:left="576"/>
        <w:jc w:val="both"/>
        <w:rPr>
          <w:rFonts w:ascii="Times New Roman" w:hAnsi="Times New Roman"/>
          <w:sz w:val="24"/>
          <w:szCs w:val="24"/>
          <w:rPrChange w:id="266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662" w:author="Abhishek Guria" w:date="2021-04-11T16:25:00Z">
            <w:rPr>
              <w:rFonts w:asciiTheme="minorHAnsi" w:hAnsiTheme="minorHAnsi" w:cstheme="minorHAnsi"/>
              <w:sz w:val="24"/>
              <w:szCs w:val="24"/>
            </w:rPr>
          </w:rPrChange>
        </w:rPr>
        <w:lastRenderedPageBreak/>
        <w:t>uname -v</w:t>
      </w:r>
    </w:p>
    <w:p w14:paraId="0DA334F6" w14:textId="77777777" w:rsidR="00353600" w:rsidRPr="00BB1A70" w:rsidRDefault="004417FB" w:rsidP="00D95C1A">
      <w:pPr>
        <w:numPr>
          <w:ilvl w:val="0"/>
          <w:numId w:val="28"/>
        </w:numPr>
        <w:spacing w:line="276" w:lineRule="auto"/>
        <w:ind w:left="576"/>
        <w:jc w:val="both"/>
        <w:rPr>
          <w:rFonts w:ascii="Times New Roman" w:hAnsi="Times New Roman"/>
          <w:sz w:val="24"/>
          <w:szCs w:val="24"/>
          <w:rPrChange w:id="266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664" w:author="Abhishek Guria" w:date="2021-04-11T16:25:00Z">
            <w:rPr>
              <w:rFonts w:asciiTheme="minorHAnsi" w:hAnsiTheme="minorHAnsi" w:cstheme="minorHAnsi"/>
              <w:sz w:val="24"/>
              <w:szCs w:val="24"/>
            </w:rPr>
          </w:rPrChange>
        </w:rPr>
        <w:t>uname -a</w:t>
      </w:r>
    </w:p>
    <w:p w14:paraId="49337DAA" w14:textId="77777777" w:rsidR="00353600" w:rsidRPr="00BB1A70" w:rsidRDefault="004417FB" w:rsidP="00D95C1A">
      <w:pPr>
        <w:numPr>
          <w:ilvl w:val="0"/>
          <w:numId w:val="28"/>
        </w:numPr>
        <w:spacing w:line="276" w:lineRule="auto"/>
        <w:ind w:left="576"/>
        <w:jc w:val="both"/>
        <w:rPr>
          <w:rFonts w:ascii="Times New Roman" w:hAnsi="Times New Roman"/>
          <w:sz w:val="24"/>
          <w:szCs w:val="24"/>
          <w:rPrChange w:id="266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666" w:author="Abhishek Guria" w:date="2021-04-11T16:25:00Z">
            <w:rPr>
              <w:rFonts w:asciiTheme="minorHAnsi" w:hAnsiTheme="minorHAnsi" w:cstheme="minorHAnsi"/>
              <w:sz w:val="24"/>
              <w:szCs w:val="24"/>
            </w:rPr>
          </w:rPrChange>
        </w:rPr>
        <w:t>cat /proc /cpuinfo</w:t>
      </w:r>
    </w:p>
    <w:p w14:paraId="5768CCE9" w14:textId="77777777" w:rsidR="00353600" w:rsidRPr="00BB1A70" w:rsidRDefault="004417FB" w:rsidP="00D95C1A">
      <w:pPr>
        <w:numPr>
          <w:ilvl w:val="0"/>
          <w:numId w:val="28"/>
        </w:numPr>
        <w:spacing w:line="276" w:lineRule="auto"/>
        <w:ind w:left="576"/>
        <w:jc w:val="both"/>
        <w:rPr>
          <w:rFonts w:ascii="Times New Roman" w:hAnsi="Times New Roman"/>
          <w:sz w:val="24"/>
          <w:szCs w:val="24"/>
          <w:rPrChange w:id="266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668" w:author="Abhishek Guria" w:date="2021-04-11T16:25:00Z">
            <w:rPr>
              <w:rFonts w:asciiTheme="minorHAnsi" w:hAnsiTheme="minorHAnsi" w:cstheme="minorHAnsi"/>
              <w:sz w:val="24"/>
              <w:szCs w:val="24"/>
            </w:rPr>
          </w:rPrChange>
        </w:rPr>
        <w:t>free -m</w:t>
      </w:r>
    </w:p>
    <w:p w14:paraId="6A89F71C" w14:textId="77777777" w:rsidR="00353600" w:rsidRPr="00BB1A70" w:rsidRDefault="004417FB" w:rsidP="00D95C1A">
      <w:pPr>
        <w:numPr>
          <w:ilvl w:val="0"/>
          <w:numId w:val="28"/>
        </w:numPr>
        <w:spacing w:line="276" w:lineRule="auto"/>
        <w:ind w:left="576"/>
        <w:jc w:val="both"/>
        <w:rPr>
          <w:rFonts w:ascii="Times New Roman" w:hAnsi="Times New Roman"/>
          <w:sz w:val="24"/>
          <w:szCs w:val="24"/>
          <w:rPrChange w:id="266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670" w:author="Abhishek Guria" w:date="2021-04-11T16:25:00Z">
            <w:rPr>
              <w:rFonts w:asciiTheme="minorHAnsi" w:hAnsiTheme="minorHAnsi" w:cstheme="minorHAnsi"/>
              <w:sz w:val="24"/>
              <w:szCs w:val="24"/>
            </w:rPr>
          </w:rPrChange>
        </w:rPr>
        <w:t>df -kh</w:t>
      </w:r>
    </w:p>
    <w:p w14:paraId="49D9DFA9" w14:textId="77777777" w:rsidR="00353600" w:rsidRPr="00BB1A70" w:rsidRDefault="004417FB" w:rsidP="00D95C1A">
      <w:pPr>
        <w:numPr>
          <w:ilvl w:val="0"/>
          <w:numId w:val="28"/>
        </w:numPr>
        <w:spacing w:line="276" w:lineRule="auto"/>
        <w:ind w:left="576"/>
        <w:jc w:val="both"/>
        <w:rPr>
          <w:rFonts w:ascii="Times New Roman" w:hAnsi="Times New Roman"/>
          <w:sz w:val="24"/>
          <w:szCs w:val="24"/>
          <w:rPrChange w:id="267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672" w:author="Abhishek Guria" w:date="2021-04-11T16:25:00Z">
            <w:rPr>
              <w:rFonts w:asciiTheme="minorHAnsi" w:hAnsiTheme="minorHAnsi" w:cstheme="minorHAnsi"/>
              <w:sz w:val="24"/>
              <w:szCs w:val="24"/>
            </w:rPr>
          </w:rPrChange>
        </w:rPr>
        <w:t>mount</w:t>
      </w:r>
    </w:p>
    <w:p w14:paraId="46664537" w14:textId="77777777" w:rsidR="00353600" w:rsidRPr="00BB1A70" w:rsidRDefault="00FB4071" w:rsidP="00FB4071">
      <w:pPr>
        <w:numPr>
          <w:ilvl w:val="0"/>
          <w:numId w:val="28"/>
        </w:numPr>
        <w:spacing w:line="276" w:lineRule="auto"/>
        <w:ind w:left="576"/>
        <w:jc w:val="both"/>
        <w:rPr>
          <w:rFonts w:ascii="Times New Roman" w:hAnsi="Times New Roman"/>
          <w:sz w:val="24"/>
          <w:szCs w:val="24"/>
          <w:rPrChange w:id="267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674" w:author="Abhishek Guria" w:date="2021-04-11T16:25:00Z">
            <w:rPr>
              <w:rFonts w:asciiTheme="minorHAnsi" w:hAnsiTheme="minorHAnsi" w:cstheme="minorHAnsi"/>
              <w:sz w:val="24"/>
              <w:szCs w:val="24"/>
            </w:rPr>
          </w:rPrChange>
        </w:rPr>
        <w:t>dmesg</w:t>
      </w:r>
    </w:p>
    <w:p w14:paraId="5C7A1B42" w14:textId="77777777" w:rsidR="00FB4071" w:rsidRPr="00BB1A70" w:rsidDel="009A102D" w:rsidRDefault="00FB4071" w:rsidP="00FB4071">
      <w:pPr>
        <w:spacing w:line="276" w:lineRule="auto"/>
        <w:jc w:val="both"/>
        <w:rPr>
          <w:del w:id="2675" w:author="Abhishek Guria" w:date="2021-04-11T19:55:00Z"/>
          <w:rFonts w:ascii="Times New Roman" w:hAnsi="Times New Roman"/>
          <w:sz w:val="24"/>
          <w:szCs w:val="24"/>
          <w:rPrChange w:id="2676" w:author="Abhishek Guria" w:date="2021-04-11T16:25:00Z">
            <w:rPr>
              <w:del w:id="2677" w:author="Abhishek Guria" w:date="2021-04-11T19:55:00Z"/>
              <w:rFonts w:asciiTheme="minorHAnsi" w:hAnsiTheme="minorHAnsi" w:cstheme="minorHAnsi"/>
              <w:sz w:val="24"/>
              <w:szCs w:val="24"/>
            </w:rPr>
          </w:rPrChange>
        </w:rPr>
      </w:pPr>
    </w:p>
    <w:p w14:paraId="7E51A3C1" w14:textId="77777777" w:rsidR="006B44FD" w:rsidRPr="00BB1A70" w:rsidDel="009A102D" w:rsidRDefault="006B44FD" w:rsidP="00FB4071">
      <w:pPr>
        <w:spacing w:line="276" w:lineRule="auto"/>
        <w:jc w:val="both"/>
        <w:rPr>
          <w:del w:id="2678" w:author="Abhishek Guria" w:date="2021-04-11T19:55:00Z"/>
          <w:rFonts w:ascii="Times New Roman" w:hAnsi="Times New Roman"/>
          <w:sz w:val="24"/>
          <w:szCs w:val="24"/>
          <w:rPrChange w:id="2679" w:author="Abhishek Guria" w:date="2021-04-11T16:25:00Z">
            <w:rPr>
              <w:del w:id="2680" w:author="Abhishek Guria" w:date="2021-04-11T19:55:00Z"/>
              <w:rFonts w:asciiTheme="minorHAnsi" w:hAnsiTheme="minorHAnsi" w:cstheme="minorHAnsi"/>
              <w:sz w:val="24"/>
              <w:szCs w:val="24"/>
            </w:rPr>
          </w:rPrChange>
        </w:rPr>
      </w:pPr>
    </w:p>
    <w:p w14:paraId="38C6C58C" w14:textId="185A0BC2" w:rsidR="00FB4071" w:rsidRPr="00BB1A70" w:rsidDel="009A102D" w:rsidRDefault="00FB4071" w:rsidP="00FB4071">
      <w:pPr>
        <w:spacing w:line="276" w:lineRule="auto"/>
        <w:jc w:val="both"/>
        <w:rPr>
          <w:del w:id="2681" w:author="Abhishek Guria" w:date="2021-04-11T19:55:00Z"/>
          <w:rFonts w:ascii="Times New Roman" w:hAnsi="Times New Roman"/>
          <w:sz w:val="24"/>
          <w:szCs w:val="24"/>
          <w:rPrChange w:id="2682" w:author="Abhishek Guria" w:date="2021-04-11T16:25:00Z">
            <w:rPr>
              <w:del w:id="2683" w:author="Abhishek Guria" w:date="2021-04-11T19:55:00Z"/>
              <w:rFonts w:asciiTheme="minorHAnsi" w:hAnsiTheme="minorHAnsi" w:cstheme="minorHAnsi"/>
              <w:sz w:val="24"/>
              <w:szCs w:val="24"/>
            </w:rPr>
          </w:rPrChange>
        </w:rPr>
      </w:pPr>
    </w:p>
    <w:p w14:paraId="3C956300" w14:textId="77777777" w:rsidR="00FB4071" w:rsidRPr="00BB1A70" w:rsidRDefault="00FB4071" w:rsidP="00FB4071">
      <w:pPr>
        <w:spacing w:line="276" w:lineRule="auto"/>
        <w:jc w:val="both"/>
        <w:rPr>
          <w:rFonts w:ascii="Times New Roman" w:hAnsi="Times New Roman"/>
          <w:sz w:val="24"/>
          <w:szCs w:val="24"/>
          <w:rPrChange w:id="2684" w:author="Abhishek Guria" w:date="2021-04-11T16:25:00Z">
            <w:rPr>
              <w:rFonts w:asciiTheme="minorHAnsi" w:hAnsiTheme="minorHAnsi" w:cstheme="minorHAnsi"/>
              <w:sz w:val="24"/>
              <w:szCs w:val="24"/>
            </w:rPr>
          </w:rPrChange>
        </w:rPr>
      </w:pPr>
    </w:p>
    <w:p w14:paraId="4A03DA5B" w14:textId="77777777" w:rsidR="00FB4071" w:rsidRPr="00BB1A70" w:rsidRDefault="00FB4071" w:rsidP="00FB4071">
      <w:pPr>
        <w:spacing w:line="276" w:lineRule="auto"/>
        <w:jc w:val="both"/>
        <w:rPr>
          <w:rFonts w:ascii="Times New Roman" w:hAnsi="Times New Roman"/>
          <w:sz w:val="24"/>
          <w:szCs w:val="24"/>
          <w:rPrChange w:id="2685" w:author="Abhishek Guria" w:date="2021-04-11T16:25:00Z">
            <w:rPr>
              <w:rFonts w:asciiTheme="minorHAnsi" w:hAnsiTheme="minorHAnsi" w:cstheme="minorHAnsi"/>
              <w:sz w:val="24"/>
              <w:szCs w:val="24"/>
            </w:rPr>
          </w:rPrChange>
        </w:rPr>
      </w:pPr>
    </w:p>
    <w:p w14:paraId="10DCA95B" w14:textId="77777777" w:rsidR="00353600" w:rsidRPr="00BB1A70" w:rsidRDefault="00FB4071" w:rsidP="00FB4071">
      <w:pPr>
        <w:pStyle w:val="Heading1"/>
        <w:spacing w:before="0" w:after="0" w:line="276" w:lineRule="auto"/>
        <w:ind w:left="576"/>
        <w:jc w:val="center"/>
        <w:rPr>
          <w:rFonts w:ascii="Times New Roman" w:hAnsi="Times New Roman"/>
          <w:sz w:val="32"/>
          <w:szCs w:val="32"/>
          <w:rPrChange w:id="2686" w:author="Abhishek Guria" w:date="2021-04-11T16:25:00Z">
            <w:rPr>
              <w:rFonts w:asciiTheme="minorHAnsi" w:hAnsiTheme="minorHAnsi" w:cstheme="minorHAnsi"/>
              <w:sz w:val="32"/>
              <w:szCs w:val="32"/>
            </w:rPr>
          </w:rPrChange>
        </w:rPr>
      </w:pPr>
      <w:bookmarkStart w:id="2687" w:name="_Toc68966721"/>
      <w:r w:rsidRPr="00BB1A70">
        <w:rPr>
          <w:rFonts w:ascii="Times New Roman" w:hAnsi="Times New Roman"/>
          <w:sz w:val="32"/>
          <w:szCs w:val="32"/>
          <w:rPrChange w:id="2688" w:author="Abhishek Guria" w:date="2021-04-11T16:25:00Z">
            <w:rPr>
              <w:rFonts w:asciiTheme="minorHAnsi" w:hAnsiTheme="minorHAnsi" w:cstheme="minorHAnsi"/>
              <w:sz w:val="32"/>
              <w:szCs w:val="32"/>
            </w:rPr>
          </w:rPrChange>
        </w:rPr>
        <w:t>5. BUILDING CUSTOM KERNEL</w:t>
      </w:r>
      <w:r w:rsidR="004417FB" w:rsidRPr="00BB1A70">
        <w:rPr>
          <w:rFonts w:ascii="Times New Roman" w:hAnsi="Times New Roman"/>
          <w:sz w:val="32"/>
          <w:szCs w:val="32"/>
          <w:rPrChange w:id="2689" w:author="Abhishek Guria" w:date="2021-04-11T16:25:00Z">
            <w:rPr>
              <w:rFonts w:asciiTheme="minorHAnsi" w:hAnsiTheme="minorHAnsi" w:cstheme="minorHAnsi"/>
              <w:sz w:val="32"/>
              <w:szCs w:val="32"/>
            </w:rPr>
          </w:rPrChange>
        </w:rPr>
        <w:t xml:space="preserve"> (QEMU):</w:t>
      </w:r>
      <w:bookmarkEnd w:id="2687"/>
    </w:p>
    <w:p w14:paraId="7C59C8CB" w14:textId="77777777" w:rsidR="00353600" w:rsidRPr="00BB1A70" w:rsidRDefault="004417FB" w:rsidP="00FB4071">
      <w:pPr>
        <w:pStyle w:val="Heading2"/>
        <w:spacing w:after="0" w:line="276" w:lineRule="auto"/>
        <w:ind w:left="144"/>
        <w:jc w:val="both"/>
        <w:rPr>
          <w:rFonts w:ascii="Times New Roman" w:hAnsi="Times New Roman"/>
          <w:b/>
          <w:rPrChange w:id="2690" w:author="Abhishek Guria" w:date="2021-04-11T16:25:00Z">
            <w:rPr>
              <w:rFonts w:asciiTheme="minorHAnsi" w:hAnsiTheme="minorHAnsi" w:cstheme="minorHAnsi"/>
              <w:b/>
            </w:rPr>
          </w:rPrChange>
        </w:rPr>
      </w:pPr>
      <w:bookmarkStart w:id="2691" w:name="_Toc68966722"/>
      <w:r w:rsidRPr="00BB1A70">
        <w:rPr>
          <w:rFonts w:ascii="Times New Roman" w:hAnsi="Times New Roman"/>
          <w:b/>
          <w:rPrChange w:id="2692" w:author="Abhishek Guria" w:date="2021-04-11T16:25:00Z">
            <w:rPr>
              <w:rFonts w:asciiTheme="minorHAnsi" w:hAnsiTheme="minorHAnsi" w:cstheme="minorHAnsi"/>
              <w:b/>
            </w:rPr>
          </w:rPrChange>
        </w:rPr>
        <w:t>5.1 Download Kernel Source:</w:t>
      </w:r>
      <w:bookmarkEnd w:id="2691"/>
    </w:p>
    <w:p w14:paraId="1B79118E" w14:textId="77777777" w:rsidR="00353600" w:rsidRPr="00BB1A70" w:rsidRDefault="004417FB" w:rsidP="00D95C1A">
      <w:pPr>
        <w:numPr>
          <w:ilvl w:val="0"/>
          <w:numId w:val="7"/>
        </w:numPr>
        <w:spacing w:line="276" w:lineRule="auto"/>
        <w:ind w:left="576"/>
        <w:jc w:val="both"/>
        <w:rPr>
          <w:rFonts w:ascii="Times New Roman" w:hAnsi="Times New Roman"/>
          <w:sz w:val="24"/>
          <w:szCs w:val="24"/>
          <w:u w:val="single"/>
          <w:rPrChange w:id="2693" w:author="Abhishek Guria" w:date="2021-04-11T16:25:00Z">
            <w:rPr>
              <w:rFonts w:asciiTheme="minorHAnsi" w:hAnsiTheme="minorHAnsi" w:cstheme="minorHAnsi"/>
              <w:sz w:val="24"/>
              <w:szCs w:val="24"/>
              <w:u w:val="single"/>
            </w:rPr>
          </w:rPrChange>
        </w:rPr>
      </w:pPr>
      <w:r w:rsidRPr="00BB1A70">
        <w:rPr>
          <w:rFonts w:ascii="Times New Roman" w:hAnsi="Times New Roman"/>
          <w:sz w:val="24"/>
          <w:szCs w:val="24"/>
          <w:rPrChange w:id="2694" w:author="Abhishek Guria" w:date="2021-04-11T16:25:00Z">
            <w:rPr>
              <w:rFonts w:asciiTheme="minorHAnsi" w:hAnsiTheme="minorHAnsi" w:cstheme="minorHAnsi"/>
              <w:sz w:val="24"/>
              <w:szCs w:val="24"/>
            </w:rPr>
          </w:rPrChange>
        </w:rPr>
        <w:t>We have to download any recent LTS version of kernel source.</w:t>
      </w:r>
    </w:p>
    <w:p w14:paraId="0EA3272A" w14:textId="77777777" w:rsidR="00353600" w:rsidRPr="00BB1A70" w:rsidRDefault="004417FB" w:rsidP="00FB4071">
      <w:pPr>
        <w:numPr>
          <w:ilvl w:val="0"/>
          <w:numId w:val="7"/>
        </w:numPr>
        <w:spacing w:line="276" w:lineRule="auto"/>
        <w:ind w:left="576"/>
        <w:jc w:val="both"/>
        <w:rPr>
          <w:rFonts w:ascii="Times New Roman" w:hAnsi="Times New Roman"/>
          <w:sz w:val="24"/>
          <w:szCs w:val="24"/>
          <w:u w:val="single"/>
          <w:rPrChange w:id="2695" w:author="Abhishek Guria" w:date="2021-04-11T16:25:00Z">
            <w:rPr>
              <w:rFonts w:asciiTheme="minorHAnsi" w:hAnsiTheme="minorHAnsi" w:cstheme="minorHAnsi"/>
              <w:sz w:val="24"/>
              <w:szCs w:val="24"/>
              <w:u w:val="single"/>
            </w:rPr>
          </w:rPrChange>
        </w:rPr>
      </w:pPr>
      <w:r w:rsidRPr="00BB1A70">
        <w:rPr>
          <w:rFonts w:ascii="Times New Roman" w:hAnsi="Times New Roman"/>
          <w:sz w:val="24"/>
          <w:szCs w:val="24"/>
          <w:rPrChange w:id="2696" w:author="Abhishek Guria" w:date="2021-04-11T16:25:00Z">
            <w:rPr>
              <w:rFonts w:asciiTheme="minorHAnsi" w:hAnsiTheme="minorHAnsi" w:cstheme="minorHAnsi"/>
              <w:sz w:val="24"/>
              <w:szCs w:val="24"/>
            </w:rPr>
          </w:rPrChange>
        </w:rPr>
        <w:t>It can be downloaded from the steps also:</w:t>
      </w:r>
    </w:p>
    <w:p w14:paraId="2422410A" w14:textId="77777777" w:rsidR="00353600" w:rsidRPr="00BB1A70" w:rsidRDefault="004417FB" w:rsidP="006A61E9">
      <w:pPr>
        <w:pStyle w:val="ListParagraph"/>
        <w:numPr>
          <w:ilvl w:val="1"/>
          <w:numId w:val="133"/>
        </w:numPr>
        <w:spacing w:line="276" w:lineRule="auto"/>
        <w:jc w:val="both"/>
        <w:rPr>
          <w:rFonts w:ascii="Times New Roman" w:hAnsi="Times New Roman"/>
          <w:sz w:val="24"/>
          <w:szCs w:val="24"/>
          <w:u w:val="single"/>
          <w:rPrChange w:id="2697" w:author="Abhishek Guria" w:date="2021-04-11T16:25:00Z">
            <w:rPr>
              <w:rFonts w:asciiTheme="minorHAnsi" w:hAnsiTheme="minorHAnsi" w:cstheme="minorHAnsi"/>
              <w:sz w:val="24"/>
              <w:szCs w:val="24"/>
              <w:u w:val="single"/>
            </w:rPr>
          </w:rPrChange>
        </w:rPr>
      </w:pPr>
      <w:r w:rsidRPr="00BB1A70">
        <w:rPr>
          <w:rFonts w:ascii="Times New Roman" w:hAnsi="Times New Roman"/>
          <w:sz w:val="24"/>
          <w:szCs w:val="24"/>
          <w:rPrChange w:id="2698" w:author="Abhishek Guria" w:date="2021-04-11T16:25:00Z">
            <w:rPr>
              <w:rFonts w:asciiTheme="minorHAnsi" w:hAnsiTheme="minorHAnsi" w:cstheme="minorHAnsi"/>
              <w:sz w:val="24"/>
              <w:szCs w:val="24"/>
            </w:rPr>
          </w:rPrChange>
        </w:rPr>
        <w:t xml:space="preserve">git clone </w:t>
      </w:r>
      <w:r w:rsidRPr="00BB1A70">
        <w:rPr>
          <w:rStyle w:val="Hyperlink"/>
          <w:rFonts w:ascii="Times New Roman" w:hAnsi="Times New Roman"/>
          <w:sz w:val="24"/>
          <w:szCs w:val="24"/>
          <w:rPrChange w:id="2699" w:author="Abhishek Guria" w:date="2021-04-11T16:25:00Z">
            <w:rPr>
              <w:rStyle w:val="Hyperlink"/>
              <w:rFonts w:asciiTheme="minorHAnsi" w:hAnsiTheme="minorHAnsi" w:cstheme="minorHAnsi"/>
              <w:sz w:val="24"/>
              <w:szCs w:val="24"/>
            </w:rPr>
          </w:rPrChange>
        </w:rPr>
        <w:t>https://git.kernel.org/pub/scm/linux/kernel/git/torvalds/linux.git</w:t>
      </w:r>
    </w:p>
    <w:p w14:paraId="5125DABF" w14:textId="77777777" w:rsidR="00353600" w:rsidRPr="00BB1A70" w:rsidRDefault="004417FB" w:rsidP="006A61E9">
      <w:pPr>
        <w:pStyle w:val="ListParagraph"/>
        <w:numPr>
          <w:ilvl w:val="1"/>
          <w:numId w:val="133"/>
        </w:numPr>
        <w:spacing w:line="276" w:lineRule="auto"/>
        <w:jc w:val="both"/>
        <w:rPr>
          <w:rFonts w:ascii="Times New Roman" w:hAnsi="Times New Roman"/>
          <w:sz w:val="24"/>
          <w:szCs w:val="24"/>
          <w:u w:val="single"/>
          <w:rPrChange w:id="2700" w:author="Abhishek Guria" w:date="2021-04-11T16:25:00Z">
            <w:rPr>
              <w:rFonts w:asciiTheme="minorHAnsi" w:hAnsiTheme="minorHAnsi" w:cstheme="minorHAnsi"/>
              <w:sz w:val="24"/>
              <w:szCs w:val="24"/>
              <w:u w:val="single"/>
            </w:rPr>
          </w:rPrChange>
        </w:rPr>
      </w:pPr>
      <w:r w:rsidRPr="00BB1A70">
        <w:rPr>
          <w:rFonts w:ascii="Times New Roman" w:hAnsi="Times New Roman"/>
          <w:sz w:val="24"/>
          <w:szCs w:val="24"/>
          <w:rPrChange w:id="2701" w:author="Abhishek Guria" w:date="2021-04-11T16:25:00Z">
            <w:rPr>
              <w:rFonts w:asciiTheme="minorHAnsi" w:hAnsiTheme="minorHAnsi" w:cstheme="minorHAnsi"/>
              <w:sz w:val="24"/>
              <w:szCs w:val="24"/>
            </w:rPr>
          </w:rPrChange>
        </w:rPr>
        <w:t xml:space="preserve">cd </w:t>
      </w:r>
      <w:r w:rsidR="00FB4071" w:rsidRPr="00BB1A70">
        <w:rPr>
          <w:rFonts w:ascii="Times New Roman" w:hAnsi="Times New Roman"/>
          <w:sz w:val="24"/>
          <w:szCs w:val="24"/>
          <w:rPrChange w:id="2702" w:author="Abhishek Guria" w:date="2021-04-11T16:25:00Z">
            <w:rPr>
              <w:rFonts w:asciiTheme="minorHAnsi" w:hAnsiTheme="minorHAnsi" w:cstheme="minorHAnsi"/>
              <w:sz w:val="24"/>
              <w:szCs w:val="24"/>
            </w:rPr>
          </w:rPrChange>
        </w:rPr>
        <w:t>Linux</w:t>
      </w:r>
    </w:p>
    <w:p w14:paraId="3445C17B" w14:textId="77777777" w:rsidR="00353600" w:rsidRPr="00BB1A70" w:rsidRDefault="004417FB" w:rsidP="006A61E9">
      <w:pPr>
        <w:pStyle w:val="ListParagraph"/>
        <w:numPr>
          <w:ilvl w:val="1"/>
          <w:numId w:val="133"/>
        </w:numPr>
        <w:spacing w:line="276" w:lineRule="auto"/>
        <w:jc w:val="both"/>
        <w:rPr>
          <w:rFonts w:ascii="Times New Roman" w:hAnsi="Times New Roman"/>
          <w:sz w:val="24"/>
          <w:szCs w:val="24"/>
          <w:u w:val="single"/>
          <w:rPrChange w:id="2703" w:author="Abhishek Guria" w:date="2021-04-11T16:25:00Z">
            <w:rPr>
              <w:rFonts w:asciiTheme="minorHAnsi" w:hAnsiTheme="minorHAnsi" w:cstheme="minorHAnsi"/>
              <w:sz w:val="24"/>
              <w:szCs w:val="24"/>
              <w:u w:val="single"/>
            </w:rPr>
          </w:rPrChange>
        </w:rPr>
      </w:pPr>
      <w:r w:rsidRPr="00BB1A70">
        <w:rPr>
          <w:rFonts w:ascii="Times New Roman" w:hAnsi="Times New Roman"/>
          <w:sz w:val="24"/>
          <w:szCs w:val="24"/>
          <w:rPrChange w:id="2704" w:author="Abhishek Guria" w:date="2021-04-11T16:25:00Z">
            <w:rPr>
              <w:rFonts w:asciiTheme="minorHAnsi" w:hAnsiTheme="minorHAnsi" w:cstheme="minorHAnsi"/>
              <w:sz w:val="24"/>
              <w:szCs w:val="24"/>
            </w:rPr>
          </w:rPrChange>
        </w:rPr>
        <w:t>git checkout tags/v4.14 –b v4.14</w:t>
      </w:r>
    </w:p>
    <w:p w14:paraId="731C5B54" w14:textId="77777777" w:rsidR="00353600" w:rsidRPr="00BB1A70" w:rsidRDefault="004417FB" w:rsidP="00FB4071">
      <w:pPr>
        <w:pStyle w:val="Heading2"/>
        <w:spacing w:after="0" w:line="276" w:lineRule="auto"/>
        <w:ind w:left="144"/>
        <w:jc w:val="both"/>
        <w:rPr>
          <w:rFonts w:ascii="Times New Roman" w:hAnsi="Times New Roman"/>
          <w:b/>
          <w:rPrChange w:id="2705" w:author="Abhishek Guria" w:date="2021-04-11T16:25:00Z">
            <w:rPr>
              <w:rFonts w:asciiTheme="minorHAnsi" w:hAnsiTheme="minorHAnsi" w:cstheme="minorHAnsi"/>
              <w:b/>
            </w:rPr>
          </w:rPrChange>
        </w:rPr>
      </w:pPr>
      <w:bookmarkStart w:id="2706" w:name="_Toc68966723"/>
      <w:r w:rsidRPr="00BB1A70">
        <w:rPr>
          <w:rFonts w:ascii="Times New Roman" w:hAnsi="Times New Roman"/>
          <w:b/>
          <w:rPrChange w:id="2707" w:author="Abhishek Guria" w:date="2021-04-11T16:25:00Z">
            <w:rPr>
              <w:rFonts w:asciiTheme="minorHAnsi" w:hAnsiTheme="minorHAnsi" w:cstheme="minorHAnsi"/>
              <w:b/>
            </w:rPr>
          </w:rPrChange>
        </w:rPr>
        <w:t>5.2 Obtain Configuration File:</w:t>
      </w:r>
      <w:bookmarkEnd w:id="2706"/>
    </w:p>
    <w:p w14:paraId="21E8A8F1" w14:textId="77777777" w:rsidR="00353600" w:rsidRPr="00BB1A70" w:rsidRDefault="004417FB" w:rsidP="00FB4071">
      <w:pPr>
        <w:numPr>
          <w:ilvl w:val="0"/>
          <w:numId w:val="8"/>
        </w:numPr>
        <w:spacing w:line="276" w:lineRule="auto"/>
        <w:ind w:left="576"/>
        <w:jc w:val="both"/>
        <w:rPr>
          <w:rFonts w:ascii="Times New Roman" w:hAnsi="Times New Roman"/>
          <w:sz w:val="24"/>
          <w:szCs w:val="24"/>
          <w:u w:val="single"/>
          <w:rPrChange w:id="2708" w:author="Abhishek Guria" w:date="2021-04-11T16:25:00Z">
            <w:rPr>
              <w:rFonts w:asciiTheme="minorHAnsi" w:hAnsiTheme="minorHAnsi" w:cstheme="minorHAnsi"/>
              <w:sz w:val="24"/>
              <w:szCs w:val="24"/>
              <w:u w:val="single"/>
            </w:rPr>
          </w:rPrChange>
        </w:rPr>
      </w:pPr>
      <w:r w:rsidRPr="00BB1A70">
        <w:rPr>
          <w:rFonts w:ascii="Times New Roman" w:hAnsi="Times New Roman"/>
          <w:sz w:val="24"/>
          <w:szCs w:val="24"/>
          <w:rPrChange w:id="2709" w:author="Abhishek Guria" w:date="2021-04-11T16:25:00Z">
            <w:rPr>
              <w:rFonts w:asciiTheme="minorHAnsi" w:hAnsiTheme="minorHAnsi" w:cstheme="minorHAnsi"/>
              <w:sz w:val="24"/>
              <w:szCs w:val="24"/>
            </w:rPr>
          </w:rPrChange>
        </w:rPr>
        <w:t>Locate default config available in KSRC/arch/arm/configs, we’ll refer vexpress_defconfig for Versatil Express target being used for Qemu emulation.</w:t>
      </w:r>
    </w:p>
    <w:p w14:paraId="75A5F01A" w14:textId="77777777" w:rsidR="00E83BD0" w:rsidRPr="00BB1A70" w:rsidRDefault="004417FB" w:rsidP="00FB4071">
      <w:pPr>
        <w:numPr>
          <w:ilvl w:val="0"/>
          <w:numId w:val="8"/>
        </w:numPr>
        <w:spacing w:line="276" w:lineRule="auto"/>
        <w:ind w:left="576"/>
        <w:jc w:val="both"/>
        <w:rPr>
          <w:rFonts w:ascii="Times New Roman" w:hAnsi="Times New Roman"/>
          <w:sz w:val="24"/>
          <w:szCs w:val="24"/>
          <w:u w:val="single"/>
          <w:rPrChange w:id="2710" w:author="Abhishek Guria" w:date="2021-04-11T16:25:00Z">
            <w:rPr>
              <w:rFonts w:asciiTheme="minorHAnsi" w:hAnsiTheme="minorHAnsi" w:cstheme="minorHAnsi"/>
              <w:sz w:val="24"/>
              <w:szCs w:val="24"/>
              <w:u w:val="single"/>
            </w:rPr>
          </w:rPrChange>
        </w:rPr>
      </w:pPr>
      <w:r w:rsidRPr="00BB1A70">
        <w:rPr>
          <w:rFonts w:ascii="Times New Roman" w:hAnsi="Times New Roman"/>
          <w:sz w:val="24"/>
          <w:szCs w:val="24"/>
          <w:rPrChange w:id="2711" w:author="Abhishek Guria" w:date="2021-04-11T16:25:00Z">
            <w:rPr>
              <w:rFonts w:asciiTheme="minorHAnsi" w:hAnsiTheme="minorHAnsi" w:cstheme="minorHAnsi"/>
              <w:sz w:val="24"/>
              <w:szCs w:val="24"/>
            </w:rPr>
          </w:rPrChange>
        </w:rPr>
        <w:t>Collect any well tested configuration file as base config</w:t>
      </w:r>
    </w:p>
    <w:p w14:paraId="79F90B61" w14:textId="77777777" w:rsidR="00353600" w:rsidRPr="00BB1A70" w:rsidRDefault="004417FB" w:rsidP="006A61E9">
      <w:pPr>
        <w:pStyle w:val="ListParagraph"/>
        <w:numPr>
          <w:ilvl w:val="0"/>
          <w:numId w:val="43"/>
        </w:numPr>
        <w:spacing w:line="276" w:lineRule="auto"/>
        <w:ind w:left="1080"/>
        <w:jc w:val="both"/>
        <w:rPr>
          <w:rFonts w:ascii="Times New Roman" w:hAnsi="Times New Roman"/>
          <w:sz w:val="24"/>
          <w:szCs w:val="24"/>
          <w:u w:val="single"/>
          <w:rPrChange w:id="2712" w:author="Abhishek Guria" w:date="2021-04-11T16:25:00Z">
            <w:rPr>
              <w:rFonts w:asciiTheme="minorHAnsi" w:hAnsiTheme="minorHAnsi" w:cstheme="minorHAnsi"/>
              <w:sz w:val="24"/>
              <w:szCs w:val="24"/>
              <w:u w:val="single"/>
            </w:rPr>
          </w:rPrChange>
        </w:rPr>
      </w:pPr>
      <w:r w:rsidRPr="00BB1A70">
        <w:rPr>
          <w:rFonts w:ascii="Times New Roman" w:hAnsi="Times New Roman"/>
          <w:sz w:val="24"/>
          <w:szCs w:val="24"/>
          <w:rPrChange w:id="2713" w:author="Abhishek Guria" w:date="2021-04-11T16:25:00Z">
            <w:rPr>
              <w:rFonts w:asciiTheme="minorHAnsi" w:hAnsiTheme="minorHAnsi" w:cstheme="minorHAnsi"/>
              <w:sz w:val="24"/>
              <w:szCs w:val="24"/>
            </w:rPr>
          </w:rPrChange>
        </w:rPr>
        <w:t>make ARCH=arm mrproper</w:t>
      </w:r>
    </w:p>
    <w:p w14:paraId="623684D8" w14:textId="77777777" w:rsidR="00353600" w:rsidRPr="00BB1A70" w:rsidRDefault="004417FB" w:rsidP="006A61E9">
      <w:pPr>
        <w:pStyle w:val="ListParagraph"/>
        <w:numPr>
          <w:ilvl w:val="0"/>
          <w:numId w:val="43"/>
        </w:numPr>
        <w:spacing w:line="276" w:lineRule="auto"/>
        <w:ind w:left="1080"/>
        <w:jc w:val="both"/>
        <w:rPr>
          <w:rFonts w:ascii="Times New Roman" w:hAnsi="Times New Roman"/>
          <w:sz w:val="24"/>
          <w:szCs w:val="24"/>
          <w:u w:val="single"/>
          <w:rPrChange w:id="2714" w:author="Abhishek Guria" w:date="2021-04-11T16:25:00Z">
            <w:rPr>
              <w:rFonts w:asciiTheme="minorHAnsi" w:hAnsiTheme="minorHAnsi" w:cstheme="minorHAnsi"/>
              <w:sz w:val="24"/>
              <w:szCs w:val="24"/>
              <w:u w:val="single"/>
            </w:rPr>
          </w:rPrChange>
        </w:rPr>
      </w:pPr>
      <w:r w:rsidRPr="00BB1A70">
        <w:rPr>
          <w:rFonts w:ascii="Times New Roman" w:hAnsi="Times New Roman"/>
          <w:sz w:val="24"/>
          <w:szCs w:val="24"/>
          <w:rPrChange w:id="2715" w:author="Abhishek Guria" w:date="2021-04-11T16:25:00Z">
            <w:rPr>
              <w:rFonts w:asciiTheme="minorHAnsi" w:hAnsiTheme="minorHAnsi" w:cstheme="minorHAnsi"/>
              <w:sz w:val="24"/>
              <w:szCs w:val="24"/>
            </w:rPr>
          </w:rPrChange>
        </w:rPr>
        <w:t>make ARCH=arm vexpress_defonfig</w:t>
      </w:r>
    </w:p>
    <w:p w14:paraId="60932F01" w14:textId="77777777" w:rsidR="00353600" w:rsidRPr="00BB1A70" w:rsidRDefault="004417FB" w:rsidP="00D95C1A">
      <w:pPr>
        <w:numPr>
          <w:ilvl w:val="0"/>
          <w:numId w:val="8"/>
        </w:numPr>
        <w:spacing w:line="276" w:lineRule="auto"/>
        <w:ind w:left="576"/>
        <w:jc w:val="both"/>
        <w:rPr>
          <w:rFonts w:ascii="Times New Roman" w:hAnsi="Times New Roman"/>
          <w:sz w:val="24"/>
          <w:szCs w:val="24"/>
          <w:u w:val="single"/>
          <w:rPrChange w:id="2716" w:author="Abhishek Guria" w:date="2021-04-11T16:25:00Z">
            <w:rPr>
              <w:rFonts w:asciiTheme="minorHAnsi" w:hAnsiTheme="minorHAnsi" w:cstheme="minorHAnsi"/>
              <w:sz w:val="24"/>
              <w:szCs w:val="24"/>
              <w:u w:val="single"/>
            </w:rPr>
          </w:rPrChange>
        </w:rPr>
      </w:pPr>
      <w:r w:rsidRPr="00BB1A70">
        <w:rPr>
          <w:rFonts w:ascii="Times New Roman" w:hAnsi="Times New Roman"/>
          <w:sz w:val="24"/>
          <w:szCs w:val="24"/>
          <w:rPrChange w:id="2717" w:author="Abhishek Guria" w:date="2021-04-11T16:25:00Z">
            <w:rPr>
              <w:rFonts w:asciiTheme="minorHAnsi" w:hAnsiTheme="minorHAnsi" w:cstheme="minorHAnsi"/>
              <w:sz w:val="24"/>
              <w:szCs w:val="24"/>
            </w:rPr>
          </w:rPrChange>
        </w:rPr>
        <w:t>Note that mrproper will remove built files, including the configuration.</w:t>
      </w:r>
    </w:p>
    <w:p w14:paraId="097F1FB8" w14:textId="77777777" w:rsidR="00353600" w:rsidRPr="00BB1A70" w:rsidRDefault="006A61E9" w:rsidP="006A61E9">
      <w:pPr>
        <w:numPr>
          <w:ilvl w:val="0"/>
          <w:numId w:val="8"/>
        </w:numPr>
        <w:spacing w:line="276" w:lineRule="auto"/>
        <w:ind w:left="576"/>
        <w:jc w:val="both"/>
        <w:rPr>
          <w:rFonts w:ascii="Times New Roman" w:hAnsi="Times New Roman"/>
          <w:sz w:val="24"/>
          <w:szCs w:val="24"/>
          <w:u w:val="single"/>
          <w:rPrChange w:id="2718" w:author="Abhishek Guria" w:date="2021-04-11T16:25:00Z">
            <w:rPr>
              <w:rFonts w:asciiTheme="minorHAnsi" w:hAnsiTheme="minorHAnsi" w:cstheme="minorHAnsi"/>
              <w:sz w:val="24"/>
              <w:szCs w:val="24"/>
              <w:u w:val="single"/>
            </w:rPr>
          </w:rPrChange>
        </w:rPr>
      </w:pPr>
      <w:r w:rsidRPr="00BB1A70">
        <w:rPr>
          <w:rFonts w:ascii="Times New Roman" w:hAnsi="Times New Roman"/>
          <w:sz w:val="24"/>
          <w:szCs w:val="24"/>
          <w:rPrChange w:id="2719" w:author="Abhishek Guria" w:date="2021-04-11T16:25:00Z">
            <w:rPr>
              <w:rFonts w:asciiTheme="minorHAnsi" w:hAnsiTheme="minorHAnsi" w:cstheme="minorHAnsi"/>
              <w:sz w:val="24"/>
              <w:szCs w:val="24"/>
            </w:rPr>
          </w:rPrChange>
        </w:rPr>
        <w:t>So,</w:t>
      </w:r>
      <w:r w:rsidR="004417FB" w:rsidRPr="00BB1A70">
        <w:rPr>
          <w:rFonts w:ascii="Times New Roman" w:hAnsi="Times New Roman"/>
          <w:sz w:val="24"/>
          <w:szCs w:val="24"/>
          <w:rPrChange w:id="2720" w:author="Abhishek Guria" w:date="2021-04-11T16:25:00Z">
            <w:rPr>
              <w:rFonts w:asciiTheme="minorHAnsi" w:hAnsiTheme="minorHAnsi" w:cstheme="minorHAnsi"/>
              <w:sz w:val="24"/>
              <w:szCs w:val="24"/>
            </w:rPr>
          </w:rPrChange>
        </w:rPr>
        <w:t xml:space="preserve"> run this only for any new build.</w:t>
      </w:r>
    </w:p>
    <w:p w14:paraId="6CF08DF6" w14:textId="77777777" w:rsidR="00353600" w:rsidRPr="00BB1A70" w:rsidRDefault="006A61E9" w:rsidP="006A61E9">
      <w:pPr>
        <w:pStyle w:val="Heading2"/>
        <w:spacing w:after="0" w:line="276" w:lineRule="auto"/>
        <w:ind w:left="144"/>
        <w:jc w:val="both"/>
        <w:rPr>
          <w:rFonts w:ascii="Times New Roman" w:hAnsi="Times New Roman"/>
          <w:b/>
          <w:rPrChange w:id="2721" w:author="Abhishek Guria" w:date="2021-04-11T16:25:00Z">
            <w:rPr>
              <w:rFonts w:asciiTheme="minorHAnsi" w:hAnsiTheme="minorHAnsi" w:cstheme="minorHAnsi"/>
              <w:b/>
            </w:rPr>
          </w:rPrChange>
        </w:rPr>
      </w:pPr>
      <w:bookmarkStart w:id="2722" w:name="_Toc68966724"/>
      <w:r w:rsidRPr="00BB1A70">
        <w:rPr>
          <w:rFonts w:ascii="Times New Roman" w:hAnsi="Times New Roman"/>
          <w:b/>
          <w:rPrChange w:id="2723" w:author="Abhishek Guria" w:date="2021-04-11T16:25:00Z">
            <w:rPr>
              <w:rFonts w:asciiTheme="minorHAnsi" w:hAnsiTheme="minorHAnsi" w:cstheme="minorHAnsi"/>
              <w:b/>
            </w:rPr>
          </w:rPrChange>
        </w:rPr>
        <w:t>5.3 Customization</w:t>
      </w:r>
      <w:r w:rsidR="004417FB" w:rsidRPr="00BB1A70">
        <w:rPr>
          <w:rFonts w:ascii="Times New Roman" w:hAnsi="Times New Roman"/>
          <w:b/>
          <w:rPrChange w:id="2724" w:author="Abhishek Guria" w:date="2021-04-11T16:25:00Z">
            <w:rPr>
              <w:rFonts w:asciiTheme="minorHAnsi" w:hAnsiTheme="minorHAnsi" w:cstheme="minorHAnsi"/>
              <w:b/>
            </w:rPr>
          </w:rPrChange>
        </w:rPr>
        <w:t>:</w:t>
      </w:r>
      <w:bookmarkEnd w:id="2722"/>
    </w:p>
    <w:p w14:paraId="63831871" w14:textId="77777777" w:rsidR="00353600" w:rsidRPr="00BB1A70" w:rsidRDefault="004417FB" w:rsidP="006A61E9">
      <w:pPr>
        <w:numPr>
          <w:ilvl w:val="0"/>
          <w:numId w:val="9"/>
        </w:numPr>
        <w:spacing w:line="276" w:lineRule="auto"/>
        <w:ind w:left="576"/>
        <w:jc w:val="both"/>
        <w:rPr>
          <w:rFonts w:ascii="Times New Roman" w:hAnsi="Times New Roman"/>
          <w:sz w:val="24"/>
          <w:szCs w:val="24"/>
          <w:rPrChange w:id="272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26" w:author="Abhishek Guria" w:date="2021-04-11T16:25:00Z">
            <w:rPr>
              <w:rFonts w:asciiTheme="minorHAnsi" w:hAnsiTheme="minorHAnsi" w:cstheme="minorHAnsi"/>
              <w:sz w:val="24"/>
              <w:szCs w:val="24"/>
            </w:rPr>
          </w:rPrChange>
        </w:rPr>
        <w:t>Run the menuconfig for further customization.</w:t>
      </w:r>
    </w:p>
    <w:p w14:paraId="374D8D7B" w14:textId="77777777" w:rsidR="00353600" w:rsidRPr="00BB1A70" w:rsidRDefault="006A61E9" w:rsidP="007066FC">
      <w:pPr>
        <w:pStyle w:val="ListParagraph"/>
        <w:numPr>
          <w:ilvl w:val="0"/>
          <w:numId w:val="44"/>
        </w:numPr>
        <w:spacing w:line="276" w:lineRule="auto"/>
        <w:ind w:left="1224"/>
        <w:jc w:val="both"/>
        <w:rPr>
          <w:rFonts w:ascii="Times New Roman" w:hAnsi="Times New Roman"/>
          <w:sz w:val="24"/>
          <w:szCs w:val="24"/>
          <w:rPrChange w:id="272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28" w:author="Abhishek Guria" w:date="2021-04-11T16:25:00Z">
            <w:rPr>
              <w:rFonts w:asciiTheme="minorHAnsi" w:hAnsiTheme="minorHAnsi" w:cstheme="minorHAnsi"/>
              <w:sz w:val="24"/>
              <w:szCs w:val="24"/>
            </w:rPr>
          </w:rPrChange>
        </w:rPr>
        <w:t>make ARCH=arm menuconfig</w:t>
      </w:r>
    </w:p>
    <w:p w14:paraId="353966C6" w14:textId="77777777" w:rsidR="00353600" w:rsidRPr="00BB1A70" w:rsidRDefault="004417FB" w:rsidP="006A61E9">
      <w:pPr>
        <w:pStyle w:val="Heading2"/>
        <w:spacing w:after="0" w:line="276" w:lineRule="auto"/>
        <w:ind w:left="144"/>
        <w:jc w:val="both"/>
        <w:rPr>
          <w:rFonts w:ascii="Times New Roman" w:hAnsi="Times New Roman"/>
          <w:b/>
          <w:rPrChange w:id="2729" w:author="Abhishek Guria" w:date="2021-04-11T16:25:00Z">
            <w:rPr>
              <w:rFonts w:asciiTheme="minorHAnsi" w:hAnsiTheme="minorHAnsi" w:cstheme="minorHAnsi"/>
              <w:b/>
            </w:rPr>
          </w:rPrChange>
        </w:rPr>
      </w:pPr>
      <w:bookmarkStart w:id="2730" w:name="_Toc68966725"/>
      <w:r w:rsidRPr="00BB1A70">
        <w:rPr>
          <w:rFonts w:ascii="Times New Roman" w:hAnsi="Times New Roman"/>
          <w:b/>
          <w:rPrChange w:id="2731" w:author="Abhishek Guria" w:date="2021-04-11T16:25:00Z">
            <w:rPr>
              <w:rFonts w:asciiTheme="minorHAnsi" w:hAnsiTheme="minorHAnsi" w:cstheme="minorHAnsi"/>
              <w:b/>
            </w:rPr>
          </w:rPrChange>
        </w:rPr>
        <w:t>5.4 How to build the Kernel:</w:t>
      </w:r>
      <w:bookmarkEnd w:id="2730"/>
    </w:p>
    <w:p w14:paraId="76289185" w14:textId="77777777" w:rsidR="00353600" w:rsidRPr="00BB1A70" w:rsidRDefault="004417FB" w:rsidP="00D662FE">
      <w:pPr>
        <w:numPr>
          <w:ilvl w:val="0"/>
          <w:numId w:val="10"/>
        </w:numPr>
        <w:spacing w:line="276" w:lineRule="auto"/>
        <w:ind w:left="504"/>
        <w:jc w:val="both"/>
        <w:rPr>
          <w:rFonts w:ascii="Times New Roman" w:hAnsi="Times New Roman"/>
          <w:sz w:val="24"/>
          <w:szCs w:val="24"/>
          <w:rPrChange w:id="273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33" w:author="Abhishek Guria" w:date="2021-04-11T16:25:00Z">
            <w:rPr>
              <w:rFonts w:asciiTheme="minorHAnsi" w:hAnsiTheme="minorHAnsi" w:cstheme="minorHAnsi"/>
              <w:sz w:val="24"/>
              <w:szCs w:val="24"/>
            </w:rPr>
          </w:rPrChange>
        </w:rPr>
        <w:t>Run menuconfig for further customization.</w:t>
      </w:r>
    </w:p>
    <w:p w14:paraId="0D63821F" w14:textId="77777777" w:rsidR="00353600" w:rsidRPr="00BB1A70" w:rsidRDefault="004417FB" w:rsidP="006A61E9">
      <w:pPr>
        <w:numPr>
          <w:ilvl w:val="0"/>
          <w:numId w:val="10"/>
        </w:numPr>
        <w:spacing w:line="276" w:lineRule="auto"/>
        <w:ind w:left="576"/>
        <w:jc w:val="both"/>
        <w:rPr>
          <w:rFonts w:ascii="Times New Roman" w:hAnsi="Times New Roman"/>
          <w:sz w:val="24"/>
          <w:szCs w:val="24"/>
          <w:rPrChange w:id="273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35" w:author="Abhishek Guria" w:date="2021-04-11T16:25:00Z">
            <w:rPr>
              <w:rFonts w:asciiTheme="minorHAnsi" w:hAnsiTheme="minorHAnsi" w:cstheme="minorHAnsi"/>
              <w:sz w:val="24"/>
              <w:szCs w:val="24"/>
            </w:rPr>
          </w:rPrChange>
        </w:rPr>
        <w:t>Build kernel image</w:t>
      </w:r>
    </w:p>
    <w:p w14:paraId="3D839AD5" w14:textId="77777777" w:rsidR="00353600" w:rsidRPr="00BB1A70" w:rsidRDefault="004417FB" w:rsidP="007066FC">
      <w:pPr>
        <w:pStyle w:val="ListParagraph"/>
        <w:numPr>
          <w:ilvl w:val="0"/>
          <w:numId w:val="44"/>
        </w:numPr>
        <w:spacing w:line="276" w:lineRule="auto"/>
        <w:ind w:left="1224"/>
        <w:jc w:val="both"/>
        <w:rPr>
          <w:rFonts w:ascii="Times New Roman" w:hAnsi="Times New Roman"/>
          <w:sz w:val="24"/>
          <w:szCs w:val="24"/>
          <w:rPrChange w:id="273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37" w:author="Abhishek Guria" w:date="2021-04-11T16:25:00Z">
            <w:rPr>
              <w:rFonts w:asciiTheme="minorHAnsi" w:hAnsiTheme="minorHAnsi" w:cstheme="minorHAnsi"/>
              <w:sz w:val="24"/>
              <w:szCs w:val="24"/>
            </w:rPr>
          </w:rPrChange>
        </w:rPr>
        <w:t>make ARCH=arm CROSS_COMPILE=arm-</w:t>
      </w:r>
      <w:r w:rsidR="006A61E9" w:rsidRPr="00BB1A70">
        <w:rPr>
          <w:rFonts w:ascii="Times New Roman" w:hAnsi="Times New Roman"/>
          <w:sz w:val="24"/>
          <w:szCs w:val="24"/>
          <w:rPrChange w:id="2738" w:author="Abhishek Guria" w:date="2021-04-11T16:25:00Z">
            <w:rPr>
              <w:rFonts w:asciiTheme="minorHAnsi" w:hAnsiTheme="minorHAnsi" w:cstheme="minorHAnsi"/>
              <w:sz w:val="24"/>
              <w:szCs w:val="24"/>
            </w:rPr>
          </w:rPrChange>
        </w:rPr>
        <w:t>Linux</w:t>
      </w:r>
      <w:r w:rsidRPr="00BB1A70">
        <w:rPr>
          <w:rFonts w:ascii="Times New Roman" w:hAnsi="Times New Roman"/>
          <w:sz w:val="24"/>
          <w:szCs w:val="24"/>
          <w:rPrChange w:id="2739" w:author="Abhishek Guria" w:date="2021-04-11T16:25:00Z">
            <w:rPr>
              <w:rFonts w:asciiTheme="minorHAnsi" w:hAnsiTheme="minorHAnsi" w:cstheme="minorHAnsi"/>
              <w:sz w:val="24"/>
              <w:szCs w:val="24"/>
            </w:rPr>
          </w:rPrChange>
        </w:rPr>
        <w:t>-gnueabi- zImage</w:t>
      </w:r>
    </w:p>
    <w:p w14:paraId="7CD7A05D" w14:textId="77777777" w:rsidR="00353600" w:rsidRPr="00BB1A70" w:rsidRDefault="004417FB" w:rsidP="006A61E9">
      <w:pPr>
        <w:numPr>
          <w:ilvl w:val="0"/>
          <w:numId w:val="10"/>
        </w:numPr>
        <w:spacing w:line="276" w:lineRule="auto"/>
        <w:ind w:left="576"/>
        <w:jc w:val="both"/>
        <w:rPr>
          <w:rFonts w:ascii="Times New Roman" w:hAnsi="Times New Roman"/>
          <w:sz w:val="24"/>
          <w:szCs w:val="24"/>
          <w:rPrChange w:id="274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41" w:author="Abhishek Guria" w:date="2021-04-11T16:25:00Z">
            <w:rPr>
              <w:rFonts w:asciiTheme="minorHAnsi" w:hAnsiTheme="minorHAnsi" w:cstheme="minorHAnsi"/>
              <w:sz w:val="24"/>
              <w:szCs w:val="24"/>
            </w:rPr>
          </w:rPrChange>
        </w:rPr>
        <w:t>Build Device Tree Binaries</w:t>
      </w:r>
    </w:p>
    <w:p w14:paraId="772FF875" w14:textId="77777777" w:rsidR="00353600" w:rsidRPr="00BB1A70" w:rsidRDefault="004417FB" w:rsidP="007066FC">
      <w:pPr>
        <w:pStyle w:val="ListParagraph"/>
        <w:numPr>
          <w:ilvl w:val="0"/>
          <w:numId w:val="44"/>
        </w:numPr>
        <w:spacing w:line="276" w:lineRule="auto"/>
        <w:ind w:left="1224"/>
        <w:jc w:val="both"/>
        <w:rPr>
          <w:rFonts w:ascii="Times New Roman" w:hAnsi="Times New Roman"/>
          <w:sz w:val="24"/>
          <w:szCs w:val="24"/>
          <w:rPrChange w:id="274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43" w:author="Abhishek Guria" w:date="2021-04-11T16:25:00Z">
            <w:rPr>
              <w:rFonts w:asciiTheme="minorHAnsi" w:hAnsiTheme="minorHAnsi" w:cstheme="minorHAnsi"/>
              <w:sz w:val="24"/>
              <w:szCs w:val="24"/>
            </w:rPr>
          </w:rPrChange>
        </w:rPr>
        <w:t>make ARCH=arm CROSS_COMPILE=arm-</w:t>
      </w:r>
      <w:r w:rsidR="006A61E9" w:rsidRPr="00BB1A70">
        <w:rPr>
          <w:rFonts w:ascii="Times New Roman" w:hAnsi="Times New Roman"/>
          <w:sz w:val="24"/>
          <w:szCs w:val="24"/>
          <w:rPrChange w:id="2744" w:author="Abhishek Guria" w:date="2021-04-11T16:25:00Z">
            <w:rPr>
              <w:rFonts w:asciiTheme="minorHAnsi" w:hAnsiTheme="minorHAnsi" w:cstheme="minorHAnsi"/>
              <w:sz w:val="24"/>
              <w:szCs w:val="24"/>
            </w:rPr>
          </w:rPrChange>
        </w:rPr>
        <w:t>Linux</w:t>
      </w:r>
      <w:r w:rsidRPr="00BB1A70">
        <w:rPr>
          <w:rFonts w:ascii="Times New Roman" w:hAnsi="Times New Roman"/>
          <w:sz w:val="24"/>
          <w:szCs w:val="24"/>
          <w:rPrChange w:id="2745" w:author="Abhishek Guria" w:date="2021-04-11T16:25:00Z">
            <w:rPr>
              <w:rFonts w:asciiTheme="minorHAnsi" w:hAnsiTheme="minorHAnsi" w:cstheme="minorHAnsi"/>
              <w:sz w:val="24"/>
              <w:szCs w:val="24"/>
            </w:rPr>
          </w:rPrChange>
        </w:rPr>
        <w:t>-gnueabi- dtbs firmware</w:t>
      </w:r>
    </w:p>
    <w:p w14:paraId="065B9745" w14:textId="77777777" w:rsidR="00353600" w:rsidRPr="00BB1A70" w:rsidRDefault="004417FB" w:rsidP="006A61E9">
      <w:pPr>
        <w:numPr>
          <w:ilvl w:val="0"/>
          <w:numId w:val="10"/>
        </w:numPr>
        <w:spacing w:line="276" w:lineRule="auto"/>
        <w:ind w:left="576"/>
        <w:jc w:val="both"/>
        <w:rPr>
          <w:rFonts w:ascii="Times New Roman" w:hAnsi="Times New Roman"/>
          <w:sz w:val="24"/>
          <w:szCs w:val="24"/>
          <w:rPrChange w:id="274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47" w:author="Abhishek Guria" w:date="2021-04-11T16:25:00Z">
            <w:rPr>
              <w:rFonts w:asciiTheme="minorHAnsi" w:hAnsiTheme="minorHAnsi" w:cstheme="minorHAnsi"/>
              <w:sz w:val="24"/>
              <w:szCs w:val="24"/>
            </w:rPr>
          </w:rPrChange>
        </w:rPr>
        <w:t>Build dynamic modules</w:t>
      </w:r>
    </w:p>
    <w:p w14:paraId="02C6E1CD" w14:textId="77777777" w:rsidR="00353600" w:rsidRPr="00BB1A70" w:rsidRDefault="004417FB" w:rsidP="007066FC">
      <w:pPr>
        <w:pStyle w:val="ListParagraph"/>
        <w:numPr>
          <w:ilvl w:val="0"/>
          <w:numId w:val="44"/>
        </w:numPr>
        <w:spacing w:line="276" w:lineRule="auto"/>
        <w:ind w:left="1224"/>
        <w:jc w:val="both"/>
        <w:rPr>
          <w:rFonts w:ascii="Times New Roman" w:hAnsi="Times New Roman"/>
          <w:sz w:val="24"/>
          <w:szCs w:val="24"/>
          <w:rPrChange w:id="274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49" w:author="Abhishek Guria" w:date="2021-04-11T16:25:00Z">
            <w:rPr>
              <w:rFonts w:asciiTheme="minorHAnsi" w:hAnsiTheme="minorHAnsi" w:cstheme="minorHAnsi"/>
              <w:sz w:val="24"/>
              <w:szCs w:val="24"/>
            </w:rPr>
          </w:rPrChange>
        </w:rPr>
        <w:t>make ARCH=arm CROSS_COMPILE=arm-linux-gnueabi- modules</w:t>
      </w:r>
    </w:p>
    <w:p w14:paraId="22D11DA3" w14:textId="77777777" w:rsidR="00353600" w:rsidRPr="00BB1A70" w:rsidRDefault="004417FB" w:rsidP="007066FC">
      <w:pPr>
        <w:pStyle w:val="ListParagraph"/>
        <w:numPr>
          <w:ilvl w:val="0"/>
          <w:numId w:val="44"/>
        </w:numPr>
        <w:spacing w:line="276" w:lineRule="auto"/>
        <w:ind w:left="1224"/>
        <w:jc w:val="both"/>
        <w:rPr>
          <w:rFonts w:ascii="Times New Roman" w:hAnsi="Times New Roman"/>
          <w:sz w:val="24"/>
          <w:szCs w:val="24"/>
          <w:rPrChange w:id="275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51" w:author="Abhishek Guria" w:date="2021-04-11T16:25:00Z">
            <w:rPr>
              <w:rFonts w:asciiTheme="minorHAnsi" w:hAnsiTheme="minorHAnsi" w:cstheme="minorHAnsi"/>
              <w:sz w:val="24"/>
              <w:szCs w:val="24"/>
            </w:rPr>
          </w:rPrChange>
        </w:rPr>
        <w:lastRenderedPageBreak/>
        <w:t>make ARCH=arm CROSS_COMPILE=arm-linux-gnueabi- modules_install \ INSTALL_MOD_PATH=&lt;tempdir&gt; # or mount point of target rootfs</w:t>
      </w:r>
    </w:p>
    <w:p w14:paraId="4B6AB77B" w14:textId="77777777" w:rsidR="006A61E9" w:rsidRPr="00BB1A70" w:rsidRDefault="006A61E9" w:rsidP="006A61E9">
      <w:pPr>
        <w:spacing w:line="276" w:lineRule="auto"/>
        <w:jc w:val="both"/>
        <w:rPr>
          <w:rFonts w:ascii="Times New Roman" w:hAnsi="Times New Roman"/>
          <w:sz w:val="24"/>
          <w:szCs w:val="24"/>
          <w:rPrChange w:id="2752" w:author="Abhishek Guria" w:date="2021-04-11T16:25:00Z">
            <w:rPr>
              <w:rFonts w:asciiTheme="minorHAnsi" w:hAnsiTheme="minorHAnsi" w:cstheme="minorHAnsi"/>
              <w:sz w:val="24"/>
              <w:szCs w:val="24"/>
            </w:rPr>
          </w:rPrChange>
        </w:rPr>
      </w:pPr>
    </w:p>
    <w:p w14:paraId="580DBC2E" w14:textId="77777777" w:rsidR="006A61E9" w:rsidRPr="00BB1A70" w:rsidRDefault="006A61E9" w:rsidP="006A61E9">
      <w:pPr>
        <w:spacing w:line="276" w:lineRule="auto"/>
        <w:jc w:val="both"/>
        <w:rPr>
          <w:rFonts w:ascii="Times New Roman" w:hAnsi="Times New Roman"/>
          <w:sz w:val="24"/>
          <w:szCs w:val="24"/>
          <w:rPrChange w:id="2753" w:author="Abhishek Guria" w:date="2021-04-11T16:25:00Z">
            <w:rPr>
              <w:rFonts w:asciiTheme="minorHAnsi" w:hAnsiTheme="minorHAnsi" w:cstheme="minorHAnsi"/>
              <w:sz w:val="24"/>
              <w:szCs w:val="24"/>
            </w:rPr>
          </w:rPrChange>
        </w:rPr>
      </w:pPr>
    </w:p>
    <w:p w14:paraId="21F90A07" w14:textId="77777777" w:rsidR="006A61E9" w:rsidRPr="00BB1A70" w:rsidRDefault="006A61E9" w:rsidP="006A61E9">
      <w:pPr>
        <w:spacing w:line="276" w:lineRule="auto"/>
        <w:jc w:val="both"/>
        <w:rPr>
          <w:rFonts w:ascii="Times New Roman" w:hAnsi="Times New Roman"/>
          <w:sz w:val="24"/>
          <w:szCs w:val="24"/>
          <w:rPrChange w:id="2754" w:author="Abhishek Guria" w:date="2021-04-11T16:25:00Z">
            <w:rPr>
              <w:rFonts w:asciiTheme="minorHAnsi" w:hAnsiTheme="minorHAnsi" w:cstheme="minorHAnsi"/>
              <w:sz w:val="24"/>
              <w:szCs w:val="24"/>
            </w:rPr>
          </w:rPrChange>
        </w:rPr>
      </w:pPr>
    </w:p>
    <w:p w14:paraId="6A0275CC" w14:textId="77777777" w:rsidR="006A61E9" w:rsidRPr="00BB1A70" w:rsidRDefault="006A61E9" w:rsidP="006A61E9">
      <w:pPr>
        <w:spacing w:line="276" w:lineRule="auto"/>
        <w:jc w:val="both"/>
        <w:rPr>
          <w:rFonts w:ascii="Times New Roman" w:hAnsi="Times New Roman"/>
          <w:sz w:val="24"/>
          <w:szCs w:val="24"/>
          <w:rPrChange w:id="2755" w:author="Abhishek Guria" w:date="2021-04-11T16:25:00Z">
            <w:rPr>
              <w:rFonts w:asciiTheme="minorHAnsi" w:hAnsiTheme="minorHAnsi" w:cstheme="minorHAnsi"/>
              <w:sz w:val="24"/>
              <w:szCs w:val="24"/>
            </w:rPr>
          </w:rPrChange>
        </w:rPr>
      </w:pPr>
    </w:p>
    <w:p w14:paraId="7B6E0958" w14:textId="77777777" w:rsidR="00353600" w:rsidRPr="00BB1A70" w:rsidRDefault="004417FB" w:rsidP="006A61E9">
      <w:pPr>
        <w:pStyle w:val="Heading2"/>
        <w:spacing w:after="0" w:line="276" w:lineRule="auto"/>
        <w:ind w:left="144"/>
        <w:jc w:val="both"/>
        <w:rPr>
          <w:rFonts w:ascii="Times New Roman" w:hAnsi="Times New Roman"/>
          <w:b/>
          <w:rPrChange w:id="2756" w:author="Abhishek Guria" w:date="2021-04-11T16:25:00Z">
            <w:rPr>
              <w:rFonts w:asciiTheme="minorHAnsi" w:hAnsiTheme="minorHAnsi" w:cstheme="minorHAnsi"/>
              <w:b/>
            </w:rPr>
          </w:rPrChange>
        </w:rPr>
      </w:pPr>
      <w:bookmarkStart w:id="2757" w:name="_Toc68966726"/>
      <w:r w:rsidRPr="00BB1A70">
        <w:rPr>
          <w:rFonts w:ascii="Times New Roman" w:hAnsi="Times New Roman"/>
          <w:b/>
          <w:rPrChange w:id="2758" w:author="Abhishek Guria" w:date="2021-04-11T16:25:00Z">
            <w:rPr>
              <w:rFonts w:asciiTheme="minorHAnsi" w:hAnsiTheme="minorHAnsi" w:cstheme="minorHAnsi"/>
              <w:b/>
            </w:rPr>
          </w:rPrChange>
        </w:rPr>
        <w:t>5.5 How to test the Built outcome:</w:t>
      </w:r>
      <w:bookmarkEnd w:id="2757"/>
    </w:p>
    <w:p w14:paraId="476966EF" w14:textId="77777777" w:rsidR="00353600" w:rsidRPr="00BB1A70" w:rsidRDefault="004417FB" w:rsidP="007066FC">
      <w:pPr>
        <w:numPr>
          <w:ilvl w:val="0"/>
          <w:numId w:val="11"/>
        </w:numPr>
        <w:spacing w:line="276" w:lineRule="auto"/>
        <w:ind w:left="504"/>
        <w:jc w:val="both"/>
        <w:rPr>
          <w:rFonts w:ascii="Times New Roman" w:hAnsi="Times New Roman"/>
          <w:sz w:val="24"/>
          <w:szCs w:val="24"/>
          <w:rPrChange w:id="275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60" w:author="Abhishek Guria" w:date="2021-04-11T16:25:00Z">
            <w:rPr>
              <w:rFonts w:asciiTheme="minorHAnsi" w:hAnsiTheme="minorHAnsi" w:cstheme="minorHAnsi"/>
              <w:sz w:val="24"/>
              <w:szCs w:val="24"/>
            </w:rPr>
          </w:rPrChange>
        </w:rPr>
        <w:t>Collect built outcome to a temporary location</w:t>
      </w:r>
    </w:p>
    <w:p w14:paraId="319EC34E" w14:textId="77777777" w:rsidR="00353600" w:rsidRPr="00BB1A70" w:rsidRDefault="004417FB" w:rsidP="007066FC">
      <w:pPr>
        <w:pStyle w:val="ListParagraph"/>
        <w:numPr>
          <w:ilvl w:val="0"/>
          <w:numId w:val="45"/>
        </w:numPr>
        <w:spacing w:line="276" w:lineRule="auto"/>
        <w:ind w:left="1224"/>
        <w:jc w:val="both"/>
        <w:rPr>
          <w:rFonts w:ascii="Times New Roman" w:hAnsi="Times New Roman"/>
          <w:sz w:val="24"/>
          <w:szCs w:val="24"/>
          <w:rPrChange w:id="276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62" w:author="Abhishek Guria" w:date="2021-04-11T16:25:00Z">
            <w:rPr>
              <w:rFonts w:asciiTheme="minorHAnsi" w:hAnsiTheme="minorHAnsi" w:cstheme="minorHAnsi"/>
              <w:sz w:val="24"/>
              <w:szCs w:val="24"/>
            </w:rPr>
          </w:rPrChange>
        </w:rPr>
        <w:t>cp $KSRC/arch/arm/boot/zImage</w:t>
      </w:r>
    </w:p>
    <w:p w14:paraId="32B75111" w14:textId="77777777" w:rsidR="00353600" w:rsidRPr="00BB1A70" w:rsidRDefault="004417FB" w:rsidP="007066FC">
      <w:pPr>
        <w:pStyle w:val="ListParagraph"/>
        <w:numPr>
          <w:ilvl w:val="0"/>
          <w:numId w:val="45"/>
        </w:numPr>
        <w:spacing w:line="276" w:lineRule="auto"/>
        <w:ind w:left="1224"/>
        <w:jc w:val="both"/>
        <w:rPr>
          <w:rFonts w:ascii="Times New Roman" w:hAnsi="Times New Roman"/>
          <w:sz w:val="24"/>
          <w:szCs w:val="24"/>
          <w:rPrChange w:id="276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64" w:author="Abhishek Guria" w:date="2021-04-11T16:25:00Z">
            <w:rPr>
              <w:rFonts w:asciiTheme="minorHAnsi" w:hAnsiTheme="minorHAnsi" w:cstheme="minorHAnsi"/>
              <w:sz w:val="24"/>
              <w:szCs w:val="24"/>
            </w:rPr>
          </w:rPrChange>
        </w:rPr>
        <w:t>cp $KSRC/arch/arm/boot/dts/*.dtb</w:t>
      </w:r>
    </w:p>
    <w:p w14:paraId="3DADC8D3" w14:textId="77777777" w:rsidR="00353600" w:rsidRPr="00BB1A70" w:rsidRDefault="004417FB" w:rsidP="007066FC">
      <w:pPr>
        <w:numPr>
          <w:ilvl w:val="0"/>
          <w:numId w:val="11"/>
        </w:numPr>
        <w:spacing w:line="276" w:lineRule="auto"/>
        <w:ind w:left="504"/>
        <w:jc w:val="both"/>
        <w:rPr>
          <w:rFonts w:ascii="Times New Roman" w:hAnsi="Times New Roman"/>
          <w:sz w:val="24"/>
          <w:szCs w:val="24"/>
          <w:rPrChange w:id="276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66" w:author="Abhishek Guria" w:date="2021-04-11T16:25:00Z">
            <w:rPr>
              <w:rFonts w:asciiTheme="minorHAnsi" w:hAnsiTheme="minorHAnsi" w:cstheme="minorHAnsi"/>
              <w:sz w:val="24"/>
              <w:szCs w:val="24"/>
            </w:rPr>
          </w:rPrChange>
        </w:rPr>
        <w:t>Ensure rootfs.img is also in same location.</w:t>
      </w:r>
    </w:p>
    <w:p w14:paraId="4EFE23B6" w14:textId="77777777" w:rsidR="00353600" w:rsidRPr="00BB1A70" w:rsidRDefault="004417FB" w:rsidP="007066FC">
      <w:pPr>
        <w:numPr>
          <w:ilvl w:val="0"/>
          <w:numId w:val="11"/>
        </w:numPr>
        <w:spacing w:line="276" w:lineRule="auto"/>
        <w:ind w:left="504"/>
        <w:jc w:val="both"/>
        <w:rPr>
          <w:rFonts w:ascii="Times New Roman" w:hAnsi="Times New Roman"/>
          <w:sz w:val="24"/>
          <w:szCs w:val="24"/>
          <w:rPrChange w:id="276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68" w:author="Abhishek Guria" w:date="2021-04-11T16:25:00Z">
            <w:rPr>
              <w:rFonts w:asciiTheme="minorHAnsi" w:hAnsiTheme="minorHAnsi" w:cstheme="minorHAnsi"/>
              <w:sz w:val="24"/>
              <w:szCs w:val="24"/>
            </w:rPr>
          </w:rPrChange>
        </w:rPr>
        <w:t>Emulate using Qemu</w:t>
      </w:r>
    </w:p>
    <w:p w14:paraId="06ACEDE3" w14:textId="77777777" w:rsidR="00353600" w:rsidRPr="00BB1A70" w:rsidRDefault="004417FB" w:rsidP="007066FC">
      <w:pPr>
        <w:pStyle w:val="ListParagraph"/>
        <w:numPr>
          <w:ilvl w:val="0"/>
          <w:numId w:val="46"/>
        </w:numPr>
        <w:spacing w:line="276" w:lineRule="auto"/>
        <w:ind w:left="1224"/>
        <w:jc w:val="both"/>
        <w:rPr>
          <w:rFonts w:ascii="Times New Roman" w:hAnsi="Times New Roman"/>
          <w:sz w:val="24"/>
          <w:szCs w:val="24"/>
          <w:rPrChange w:id="276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70" w:author="Abhishek Guria" w:date="2021-04-11T16:25:00Z">
            <w:rPr>
              <w:rFonts w:asciiTheme="minorHAnsi" w:hAnsiTheme="minorHAnsi" w:cstheme="minorHAnsi"/>
              <w:sz w:val="24"/>
              <w:szCs w:val="24"/>
            </w:rPr>
          </w:rPrChange>
        </w:rPr>
        <w:t>qemu-system-arm -M ve</w:t>
      </w:r>
      <w:r w:rsidR="006A61E9" w:rsidRPr="00BB1A70">
        <w:rPr>
          <w:rFonts w:ascii="Times New Roman" w:hAnsi="Times New Roman"/>
          <w:sz w:val="24"/>
          <w:szCs w:val="24"/>
          <w:rPrChange w:id="2771" w:author="Abhishek Guria" w:date="2021-04-11T16:25:00Z">
            <w:rPr>
              <w:rFonts w:asciiTheme="minorHAnsi" w:hAnsiTheme="minorHAnsi" w:cstheme="minorHAnsi"/>
              <w:sz w:val="24"/>
              <w:szCs w:val="24"/>
            </w:rPr>
          </w:rPrChange>
        </w:rPr>
        <w:t>xpress-a9 -m 1024 -serial stdio</w:t>
      </w:r>
      <w:r w:rsidRPr="00BB1A70">
        <w:rPr>
          <w:rFonts w:ascii="Times New Roman" w:hAnsi="Times New Roman"/>
          <w:sz w:val="24"/>
          <w:szCs w:val="24"/>
          <w:rPrChange w:id="2772" w:author="Abhishek Guria" w:date="2021-04-11T16:25:00Z">
            <w:rPr>
              <w:rFonts w:asciiTheme="minorHAnsi" w:hAnsiTheme="minorHAnsi" w:cstheme="minorHAnsi"/>
              <w:sz w:val="24"/>
              <w:szCs w:val="24"/>
            </w:rPr>
          </w:rPrChange>
        </w:rPr>
        <w:t>\</w:t>
      </w:r>
    </w:p>
    <w:p w14:paraId="332EDF1A" w14:textId="77777777" w:rsidR="00353600" w:rsidRPr="00BB1A70" w:rsidRDefault="004417FB" w:rsidP="007066FC">
      <w:pPr>
        <w:pStyle w:val="ListParagraph"/>
        <w:numPr>
          <w:ilvl w:val="3"/>
          <w:numId w:val="30"/>
        </w:numPr>
        <w:spacing w:line="276" w:lineRule="auto"/>
        <w:ind w:left="504"/>
        <w:jc w:val="both"/>
        <w:rPr>
          <w:rFonts w:ascii="Times New Roman" w:hAnsi="Times New Roman"/>
          <w:sz w:val="24"/>
          <w:szCs w:val="24"/>
          <w:rPrChange w:id="277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74" w:author="Abhishek Guria" w:date="2021-04-11T16:25:00Z">
            <w:rPr>
              <w:rFonts w:asciiTheme="minorHAnsi" w:hAnsiTheme="minorHAnsi" w:cstheme="minorHAnsi"/>
              <w:sz w:val="24"/>
              <w:szCs w:val="24"/>
            </w:rPr>
          </w:rPrChange>
        </w:rPr>
        <w:t>-kernel z</w:t>
      </w:r>
      <w:r w:rsidR="006A61E9" w:rsidRPr="00BB1A70">
        <w:rPr>
          <w:rFonts w:ascii="Times New Roman" w:hAnsi="Times New Roman"/>
          <w:sz w:val="24"/>
          <w:szCs w:val="24"/>
          <w:rPrChange w:id="2775" w:author="Abhishek Guria" w:date="2021-04-11T16:25:00Z">
            <w:rPr>
              <w:rFonts w:asciiTheme="minorHAnsi" w:hAnsiTheme="minorHAnsi" w:cstheme="minorHAnsi"/>
              <w:sz w:val="24"/>
              <w:szCs w:val="24"/>
            </w:rPr>
          </w:rPrChange>
        </w:rPr>
        <w:t>Image -dtb vexpress-v2p-ca9.dtb</w:t>
      </w:r>
      <w:r w:rsidRPr="00BB1A70">
        <w:rPr>
          <w:rFonts w:ascii="Times New Roman" w:hAnsi="Times New Roman"/>
          <w:sz w:val="24"/>
          <w:szCs w:val="24"/>
          <w:rPrChange w:id="2776" w:author="Abhishek Guria" w:date="2021-04-11T16:25:00Z">
            <w:rPr>
              <w:rFonts w:asciiTheme="minorHAnsi" w:hAnsiTheme="minorHAnsi" w:cstheme="minorHAnsi"/>
              <w:sz w:val="24"/>
              <w:szCs w:val="24"/>
            </w:rPr>
          </w:rPrChange>
        </w:rPr>
        <w:t>\</w:t>
      </w:r>
    </w:p>
    <w:p w14:paraId="2831C6C8" w14:textId="77777777" w:rsidR="00353600" w:rsidRPr="00BB1A70" w:rsidRDefault="004417FB" w:rsidP="007066FC">
      <w:pPr>
        <w:pStyle w:val="ListParagraph"/>
        <w:numPr>
          <w:ilvl w:val="3"/>
          <w:numId w:val="30"/>
        </w:numPr>
        <w:spacing w:line="276" w:lineRule="auto"/>
        <w:ind w:left="504"/>
        <w:jc w:val="both"/>
        <w:rPr>
          <w:rFonts w:ascii="Times New Roman" w:hAnsi="Times New Roman"/>
          <w:sz w:val="24"/>
          <w:szCs w:val="24"/>
          <w:rPrChange w:id="277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78" w:author="Abhishek Guria" w:date="2021-04-11T16:25:00Z">
            <w:rPr>
              <w:rFonts w:asciiTheme="minorHAnsi" w:hAnsiTheme="minorHAnsi" w:cstheme="minorHAnsi"/>
              <w:sz w:val="24"/>
              <w:szCs w:val="24"/>
            </w:rPr>
          </w:rPrChange>
        </w:rPr>
        <w:t>-sd rootfs.img -append "console=ttyAMA0 root=/dev/mmcblk0 rw"</w:t>
      </w:r>
    </w:p>
    <w:p w14:paraId="18A3B46F" w14:textId="77777777" w:rsidR="00353600" w:rsidRPr="00BB1A70" w:rsidRDefault="004417FB" w:rsidP="007066FC">
      <w:pPr>
        <w:numPr>
          <w:ilvl w:val="1"/>
          <w:numId w:val="31"/>
        </w:numPr>
        <w:spacing w:line="276" w:lineRule="auto"/>
        <w:ind w:left="504"/>
        <w:jc w:val="both"/>
        <w:rPr>
          <w:rFonts w:ascii="Times New Roman" w:hAnsi="Times New Roman"/>
          <w:sz w:val="24"/>
          <w:szCs w:val="24"/>
          <w:rPrChange w:id="277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80" w:author="Abhishek Guria" w:date="2021-04-11T16:25:00Z">
            <w:rPr>
              <w:rFonts w:asciiTheme="minorHAnsi" w:hAnsiTheme="minorHAnsi" w:cstheme="minorHAnsi"/>
              <w:sz w:val="24"/>
              <w:szCs w:val="24"/>
            </w:rPr>
          </w:rPrChange>
        </w:rPr>
        <w:t># In target</w:t>
      </w:r>
    </w:p>
    <w:p w14:paraId="5B4DCEA1" w14:textId="77777777" w:rsidR="00353600" w:rsidRPr="00BB1A70" w:rsidRDefault="004417FB" w:rsidP="007066FC">
      <w:pPr>
        <w:pStyle w:val="ListParagraph"/>
        <w:numPr>
          <w:ilvl w:val="0"/>
          <w:numId w:val="46"/>
        </w:numPr>
        <w:spacing w:line="276" w:lineRule="auto"/>
        <w:ind w:left="1224"/>
        <w:jc w:val="both"/>
        <w:rPr>
          <w:rFonts w:ascii="Times New Roman" w:hAnsi="Times New Roman"/>
          <w:sz w:val="24"/>
          <w:szCs w:val="24"/>
          <w:rPrChange w:id="278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82" w:author="Abhishek Guria" w:date="2021-04-11T16:25:00Z">
            <w:rPr>
              <w:rFonts w:asciiTheme="minorHAnsi" w:hAnsiTheme="minorHAnsi" w:cstheme="minorHAnsi"/>
              <w:sz w:val="24"/>
              <w:szCs w:val="24"/>
            </w:rPr>
          </w:rPrChange>
        </w:rPr>
        <w:t>uname –r</w:t>
      </w:r>
    </w:p>
    <w:p w14:paraId="52FCDB31" w14:textId="77777777" w:rsidR="00353600" w:rsidRPr="00BB1A70" w:rsidRDefault="004417FB" w:rsidP="007066FC">
      <w:pPr>
        <w:pStyle w:val="ListParagraph"/>
        <w:numPr>
          <w:ilvl w:val="0"/>
          <w:numId w:val="46"/>
        </w:numPr>
        <w:spacing w:line="276" w:lineRule="auto"/>
        <w:ind w:left="1224"/>
        <w:jc w:val="both"/>
        <w:rPr>
          <w:rFonts w:ascii="Times New Roman" w:hAnsi="Times New Roman"/>
          <w:sz w:val="24"/>
          <w:szCs w:val="24"/>
          <w:rPrChange w:id="278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84" w:author="Abhishek Guria" w:date="2021-04-11T16:25:00Z">
            <w:rPr>
              <w:rFonts w:asciiTheme="minorHAnsi" w:hAnsiTheme="minorHAnsi" w:cstheme="minorHAnsi"/>
              <w:sz w:val="24"/>
              <w:szCs w:val="24"/>
            </w:rPr>
          </w:rPrChange>
        </w:rPr>
        <w:t>uname –v</w:t>
      </w:r>
    </w:p>
    <w:p w14:paraId="4971C56F" w14:textId="77777777" w:rsidR="00353600" w:rsidRPr="00BB1A70" w:rsidRDefault="004417FB" w:rsidP="007066FC">
      <w:pPr>
        <w:pStyle w:val="ListParagraph"/>
        <w:numPr>
          <w:ilvl w:val="0"/>
          <w:numId w:val="46"/>
        </w:numPr>
        <w:spacing w:line="276" w:lineRule="auto"/>
        <w:ind w:left="1224"/>
        <w:jc w:val="both"/>
        <w:rPr>
          <w:rFonts w:ascii="Times New Roman" w:hAnsi="Times New Roman"/>
          <w:sz w:val="24"/>
          <w:szCs w:val="24"/>
          <w:rPrChange w:id="278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86" w:author="Abhishek Guria" w:date="2021-04-11T16:25:00Z">
            <w:rPr>
              <w:rFonts w:asciiTheme="minorHAnsi" w:hAnsiTheme="minorHAnsi" w:cstheme="minorHAnsi"/>
              <w:sz w:val="24"/>
              <w:szCs w:val="24"/>
            </w:rPr>
          </w:rPrChange>
        </w:rPr>
        <w:t>ls /boot</w:t>
      </w:r>
    </w:p>
    <w:p w14:paraId="2CB01CFA" w14:textId="77777777" w:rsidR="00353600" w:rsidRPr="00BB1A70" w:rsidRDefault="004417FB" w:rsidP="007066FC">
      <w:pPr>
        <w:pStyle w:val="ListParagraph"/>
        <w:numPr>
          <w:ilvl w:val="0"/>
          <w:numId w:val="46"/>
        </w:numPr>
        <w:spacing w:line="276" w:lineRule="auto"/>
        <w:ind w:left="1224"/>
        <w:jc w:val="both"/>
        <w:rPr>
          <w:rFonts w:ascii="Times New Roman" w:hAnsi="Times New Roman"/>
          <w:sz w:val="24"/>
          <w:szCs w:val="24"/>
          <w:rPrChange w:id="278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88" w:author="Abhishek Guria" w:date="2021-04-11T16:25:00Z">
            <w:rPr>
              <w:rFonts w:asciiTheme="minorHAnsi" w:hAnsiTheme="minorHAnsi" w:cstheme="minorHAnsi"/>
              <w:sz w:val="24"/>
              <w:szCs w:val="24"/>
            </w:rPr>
          </w:rPrChange>
        </w:rPr>
        <w:t>ls /lib/modules</w:t>
      </w:r>
    </w:p>
    <w:p w14:paraId="7B545AA3" w14:textId="77777777" w:rsidR="00353600" w:rsidRPr="00BB1A70" w:rsidRDefault="004417FB" w:rsidP="006A61E9">
      <w:pPr>
        <w:pStyle w:val="ListParagraph"/>
        <w:numPr>
          <w:ilvl w:val="1"/>
          <w:numId w:val="31"/>
        </w:numPr>
        <w:spacing w:line="276" w:lineRule="auto"/>
        <w:ind w:left="504"/>
        <w:jc w:val="both"/>
        <w:rPr>
          <w:rFonts w:ascii="Times New Roman" w:hAnsi="Times New Roman"/>
          <w:sz w:val="24"/>
          <w:szCs w:val="24"/>
          <w:rPrChange w:id="278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90" w:author="Abhishek Guria" w:date="2021-04-11T16:25:00Z">
            <w:rPr>
              <w:rFonts w:asciiTheme="minorHAnsi" w:hAnsiTheme="minorHAnsi" w:cstheme="minorHAnsi"/>
              <w:sz w:val="24"/>
              <w:szCs w:val="24"/>
            </w:rPr>
          </w:rPrChange>
        </w:rPr>
        <w:t># In host</w:t>
      </w:r>
    </w:p>
    <w:p w14:paraId="6E262BC7" w14:textId="77777777" w:rsidR="00353600" w:rsidRPr="00BB1A70" w:rsidRDefault="004417FB" w:rsidP="007066FC">
      <w:pPr>
        <w:pStyle w:val="ListParagraph"/>
        <w:numPr>
          <w:ilvl w:val="0"/>
          <w:numId w:val="47"/>
        </w:numPr>
        <w:spacing w:line="276" w:lineRule="auto"/>
        <w:ind w:left="1224"/>
        <w:jc w:val="both"/>
        <w:rPr>
          <w:rFonts w:ascii="Times New Roman" w:hAnsi="Times New Roman"/>
          <w:sz w:val="24"/>
          <w:szCs w:val="24"/>
          <w:rPrChange w:id="279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92" w:author="Abhishek Guria" w:date="2021-04-11T16:25:00Z">
            <w:rPr>
              <w:rFonts w:asciiTheme="minorHAnsi" w:hAnsiTheme="minorHAnsi" w:cstheme="minorHAnsi"/>
              <w:sz w:val="24"/>
              <w:szCs w:val="24"/>
            </w:rPr>
          </w:rPrChange>
        </w:rPr>
        <w:t>ls –lh $KSRC/arch/arm/boot/zImage</w:t>
      </w:r>
    </w:p>
    <w:p w14:paraId="496A6834" w14:textId="77777777" w:rsidR="00353600" w:rsidRPr="00BB1A70" w:rsidRDefault="004417FB" w:rsidP="007066FC">
      <w:pPr>
        <w:pStyle w:val="ListParagraph"/>
        <w:numPr>
          <w:ilvl w:val="0"/>
          <w:numId w:val="47"/>
        </w:numPr>
        <w:spacing w:line="276" w:lineRule="auto"/>
        <w:ind w:left="1224"/>
        <w:jc w:val="both"/>
        <w:rPr>
          <w:rFonts w:ascii="Times New Roman" w:hAnsi="Times New Roman"/>
          <w:sz w:val="24"/>
          <w:szCs w:val="24"/>
          <w:rPrChange w:id="279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794" w:author="Abhishek Guria" w:date="2021-04-11T16:25:00Z">
            <w:rPr>
              <w:rFonts w:asciiTheme="minorHAnsi" w:hAnsiTheme="minorHAnsi" w:cstheme="minorHAnsi"/>
              <w:sz w:val="24"/>
              <w:szCs w:val="24"/>
            </w:rPr>
          </w:rPrChange>
        </w:rPr>
        <w:t>ls –lh $KSRC/vmlinux</w:t>
      </w:r>
    </w:p>
    <w:p w14:paraId="122C76EC" w14:textId="77777777" w:rsidR="006A61E9" w:rsidRPr="00BB1A70" w:rsidRDefault="006A61E9" w:rsidP="006A61E9">
      <w:pPr>
        <w:spacing w:line="276" w:lineRule="auto"/>
        <w:jc w:val="both"/>
        <w:rPr>
          <w:rFonts w:ascii="Times New Roman" w:hAnsi="Times New Roman"/>
          <w:sz w:val="24"/>
          <w:szCs w:val="24"/>
          <w:rPrChange w:id="2795" w:author="Abhishek Guria" w:date="2021-04-11T16:25:00Z">
            <w:rPr>
              <w:rFonts w:asciiTheme="minorHAnsi" w:hAnsiTheme="minorHAnsi" w:cstheme="minorHAnsi"/>
              <w:sz w:val="24"/>
              <w:szCs w:val="24"/>
            </w:rPr>
          </w:rPrChange>
        </w:rPr>
      </w:pPr>
    </w:p>
    <w:p w14:paraId="4EDB0204" w14:textId="77777777" w:rsidR="006A61E9" w:rsidRPr="00BB1A70" w:rsidDel="006B44FD" w:rsidRDefault="006A61E9" w:rsidP="006A61E9">
      <w:pPr>
        <w:spacing w:line="276" w:lineRule="auto"/>
        <w:jc w:val="both"/>
        <w:rPr>
          <w:del w:id="2796" w:author="Abhishek Guria" w:date="2021-04-11T18:48:00Z"/>
          <w:rFonts w:ascii="Times New Roman" w:hAnsi="Times New Roman"/>
          <w:sz w:val="24"/>
          <w:szCs w:val="24"/>
          <w:rPrChange w:id="2797" w:author="Abhishek Guria" w:date="2021-04-11T16:25:00Z">
            <w:rPr>
              <w:del w:id="2798" w:author="Abhishek Guria" w:date="2021-04-11T18:48:00Z"/>
              <w:rFonts w:asciiTheme="minorHAnsi" w:hAnsiTheme="minorHAnsi" w:cstheme="minorHAnsi"/>
              <w:sz w:val="24"/>
              <w:szCs w:val="24"/>
            </w:rPr>
          </w:rPrChange>
        </w:rPr>
      </w:pPr>
    </w:p>
    <w:p w14:paraId="42E93BD4" w14:textId="77777777" w:rsidR="006A61E9" w:rsidRPr="00BB1A70" w:rsidDel="006B44FD" w:rsidRDefault="006A61E9" w:rsidP="006A61E9">
      <w:pPr>
        <w:spacing w:line="276" w:lineRule="auto"/>
        <w:jc w:val="both"/>
        <w:rPr>
          <w:del w:id="2799" w:author="Abhishek Guria" w:date="2021-04-11T18:48:00Z"/>
          <w:rFonts w:ascii="Times New Roman" w:hAnsi="Times New Roman"/>
          <w:sz w:val="24"/>
          <w:szCs w:val="24"/>
          <w:rPrChange w:id="2800" w:author="Abhishek Guria" w:date="2021-04-11T16:25:00Z">
            <w:rPr>
              <w:del w:id="2801" w:author="Abhishek Guria" w:date="2021-04-11T18:48:00Z"/>
              <w:rFonts w:asciiTheme="minorHAnsi" w:hAnsiTheme="minorHAnsi" w:cstheme="minorHAnsi"/>
              <w:sz w:val="24"/>
              <w:szCs w:val="24"/>
            </w:rPr>
          </w:rPrChange>
        </w:rPr>
      </w:pPr>
    </w:p>
    <w:p w14:paraId="08A90ED5" w14:textId="77777777" w:rsidR="006A61E9" w:rsidRPr="00BB1A70" w:rsidDel="006B44FD" w:rsidRDefault="006A61E9" w:rsidP="006A61E9">
      <w:pPr>
        <w:spacing w:line="276" w:lineRule="auto"/>
        <w:jc w:val="both"/>
        <w:rPr>
          <w:del w:id="2802" w:author="Abhishek Guria" w:date="2021-04-11T18:48:00Z"/>
          <w:rFonts w:ascii="Times New Roman" w:hAnsi="Times New Roman"/>
          <w:sz w:val="24"/>
          <w:szCs w:val="24"/>
          <w:rPrChange w:id="2803" w:author="Abhishek Guria" w:date="2021-04-11T16:25:00Z">
            <w:rPr>
              <w:del w:id="2804" w:author="Abhishek Guria" w:date="2021-04-11T18:48:00Z"/>
              <w:rFonts w:asciiTheme="minorHAnsi" w:hAnsiTheme="minorHAnsi" w:cstheme="minorHAnsi"/>
              <w:sz w:val="24"/>
              <w:szCs w:val="24"/>
            </w:rPr>
          </w:rPrChange>
        </w:rPr>
      </w:pPr>
    </w:p>
    <w:p w14:paraId="58AABA8C" w14:textId="77777777" w:rsidR="006A61E9" w:rsidRPr="00BB1A70" w:rsidDel="006B44FD" w:rsidRDefault="006A61E9" w:rsidP="006A61E9">
      <w:pPr>
        <w:spacing w:line="276" w:lineRule="auto"/>
        <w:jc w:val="both"/>
        <w:rPr>
          <w:del w:id="2805" w:author="Abhishek Guria" w:date="2021-04-11T18:48:00Z"/>
          <w:rFonts w:ascii="Times New Roman" w:hAnsi="Times New Roman"/>
          <w:sz w:val="24"/>
          <w:szCs w:val="24"/>
          <w:rPrChange w:id="2806" w:author="Abhishek Guria" w:date="2021-04-11T16:25:00Z">
            <w:rPr>
              <w:del w:id="2807" w:author="Abhishek Guria" w:date="2021-04-11T18:48:00Z"/>
              <w:rFonts w:asciiTheme="minorHAnsi" w:hAnsiTheme="minorHAnsi" w:cstheme="minorHAnsi"/>
              <w:sz w:val="24"/>
              <w:szCs w:val="24"/>
            </w:rPr>
          </w:rPrChange>
        </w:rPr>
      </w:pPr>
    </w:p>
    <w:p w14:paraId="28C37D67" w14:textId="77777777" w:rsidR="006A61E9" w:rsidRPr="00BB1A70" w:rsidDel="006B44FD" w:rsidRDefault="006A61E9" w:rsidP="006A61E9">
      <w:pPr>
        <w:spacing w:line="276" w:lineRule="auto"/>
        <w:jc w:val="both"/>
        <w:rPr>
          <w:del w:id="2808" w:author="Abhishek Guria" w:date="2021-04-11T18:48:00Z"/>
          <w:rFonts w:ascii="Times New Roman" w:hAnsi="Times New Roman"/>
          <w:sz w:val="24"/>
          <w:szCs w:val="24"/>
          <w:rPrChange w:id="2809" w:author="Abhishek Guria" w:date="2021-04-11T16:25:00Z">
            <w:rPr>
              <w:del w:id="2810" w:author="Abhishek Guria" w:date="2021-04-11T18:48:00Z"/>
              <w:rFonts w:asciiTheme="minorHAnsi" w:hAnsiTheme="minorHAnsi" w:cstheme="minorHAnsi"/>
              <w:sz w:val="24"/>
              <w:szCs w:val="24"/>
            </w:rPr>
          </w:rPrChange>
        </w:rPr>
      </w:pPr>
    </w:p>
    <w:p w14:paraId="6EAEAB83" w14:textId="77777777" w:rsidR="006A61E9" w:rsidRPr="00BB1A70" w:rsidDel="006B44FD" w:rsidRDefault="006A61E9" w:rsidP="006A61E9">
      <w:pPr>
        <w:spacing w:line="276" w:lineRule="auto"/>
        <w:jc w:val="both"/>
        <w:rPr>
          <w:del w:id="2811" w:author="Abhishek Guria" w:date="2021-04-11T18:48:00Z"/>
          <w:rFonts w:ascii="Times New Roman" w:hAnsi="Times New Roman"/>
          <w:sz w:val="24"/>
          <w:szCs w:val="24"/>
          <w:rPrChange w:id="2812" w:author="Abhishek Guria" w:date="2021-04-11T16:25:00Z">
            <w:rPr>
              <w:del w:id="2813" w:author="Abhishek Guria" w:date="2021-04-11T18:48:00Z"/>
              <w:rFonts w:asciiTheme="minorHAnsi" w:hAnsiTheme="minorHAnsi" w:cstheme="minorHAnsi"/>
              <w:sz w:val="24"/>
              <w:szCs w:val="24"/>
            </w:rPr>
          </w:rPrChange>
        </w:rPr>
      </w:pPr>
    </w:p>
    <w:p w14:paraId="3DF6AB4A" w14:textId="77777777" w:rsidR="006A61E9" w:rsidRPr="00BB1A70" w:rsidDel="006B44FD" w:rsidRDefault="006A61E9" w:rsidP="006A61E9">
      <w:pPr>
        <w:spacing w:line="276" w:lineRule="auto"/>
        <w:jc w:val="both"/>
        <w:rPr>
          <w:del w:id="2814" w:author="Abhishek Guria" w:date="2021-04-11T18:48:00Z"/>
          <w:rFonts w:ascii="Times New Roman" w:hAnsi="Times New Roman"/>
          <w:sz w:val="24"/>
          <w:szCs w:val="24"/>
          <w:rPrChange w:id="2815" w:author="Abhishek Guria" w:date="2021-04-11T16:25:00Z">
            <w:rPr>
              <w:del w:id="2816" w:author="Abhishek Guria" w:date="2021-04-11T18:48:00Z"/>
              <w:rFonts w:asciiTheme="minorHAnsi" w:hAnsiTheme="minorHAnsi" w:cstheme="minorHAnsi"/>
              <w:sz w:val="24"/>
              <w:szCs w:val="24"/>
            </w:rPr>
          </w:rPrChange>
        </w:rPr>
      </w:pPr>
    </w:p>
    <w:p w14:paraId="3B160289" w14:textId="77777777" w:rsidR="006A61E9" w:rsidRPr="00BB1A70" w:rsidDel="006B44FD" w:rsidRDefault="006A61E9" w:rsidP="006A61E9">
      <w:pPr>
        <w:spacing w:line="276" w:lineRule="auto"/>
        <w:jc w:val="both"/>
        <w:rPr>
          <w:del w:id="2817" w:author="Abhishek Guria" w:date="2021-04-11T18:48:00Z"/>
          <w:rFonts w:ascii="Times New Roman" w:hAnsi="Times New Roman"/>
          <w:sz w:val="24"/>
          <w:szCs w:val="24"/>
          <w:rPrChange w:id="2818" w:author="Abhishek Guria" w:date="2021-04-11T16:25:00Z">
            <w:rPr>
              <w:del w:id="2819" w:author="Abhishek Guria" w:date="2021-04-11T18:48:00Z"/>
              <w:rFonts w:asciiTheme="minorHAnsi" w:hAnsiTheme="minorHAnsi" w:cstheme="minorHAnsi"/>
              <w:sz w:val="24"/>
              <w:szCs w:val="24"/>
            </w:rPr>
          </w:rPrChange>
        </w:rPr>
      </w:pPr>
    </w:p>
    <w:p w14:paraId="566C14A4" w14:textId="77777777" w:rsidR="006A61E9" w:rsidRPr="00BB1A70" w:rsidDel="006B44FD" w:rsidRDefault="006A61E9" w:rsidP="006A61E9">
      <w:pPr>
        <w:spacing w:line="276" w:lineRule="auto"/>
        <w:jc w:val="both"/>
        <w:rPr>
          <w:del w:id="2820" w:author="Abhishek Guria" w:date="2021-04-11T18:48:00Z"/>
          <w:rFonts w:ascii="Times New Roman" w:hAnsi="Times New Roman"/>
          <w:sz w:val="24"/>
          <w:szCs w:val="24"/>
          <w:rPrChange w:id="2821" w:author="Abhishek Guria" w:date="2021-04-11T16:25:00Z">
            <w:rPr>
              <w:del w:id="2822" w:author="Abhishek Guria" w:date="2021-04-11T18:48:00Z"/>
              <w:rFonts w:asciiTheme="minorHAnsi" w:hAnsiTheme="minorHAnsi" w:cstheme="minorHAnsi"/>
              <w:sz w:val="24"/>
              <w:szCs w:val="24"/>
            </w:rPr>
          </w:rPrChange>
        </w:rPr>
      </w:pPr>
    </w:p>
    <w:p w14:paraId="0B60AD60" w14:textId="77777777" w:rsidR="006A61E9" w:rsidRPr="00BB1A70" w:rsidDel="006B44FD" w:rsidRDefault="006A61E9" w:rsidP="006A61E9">
      <w:pPr>
        <w:spacing w:line="276" w:lineRule="auto"/>
        <w:jc w:val="both"/>
        <w:rPr>
          <w:del w:id="2823" w:author="Abhishek Guria" w:date="2021-04-11T18:48:00Z"/>
          <w:rFonts w:ascii="Times New Roman" w:hAnsi="Times New Roman"/>
          <w:sz w:val="24"/>
          <w:szCs w:val="24"/>
          <w:rPrChange w:id="2824" w:author="Abhishek Guria" w:date="2021-04-11T16:25:00Z">
            <w:rPr>
              <w:del w:id="2825" w:author="Abhishek Guria" w:date="2021-04-11T18:48:00Z"/>
              <w:rFonts w:asciiTheme="minorHAnsi" w:hAnsiTheme="minorHAnsi" w:cstheme="minorHAnsi"/>
              <w:sz w:val="24"/>
              <w:szCs w:val="24"/>
            </w:rPr>
          </w:rPrChange>
        </w:rPr>
      </w:pPr>
    </w:p>
    <w:p w14:paraId="16E7EE88" w14:textId="2CAB6493" w:rsidR="006A61E9" w:rsidRPr="00BB1A70" w:rsidDel="006B44FD" w:rsidRDefault="006A61E9" w:rsidP="006A61E9">
      <w:pPr>
        <w:spacing w:line="276" w:lineRule="auto"/>
        <w:jc w:val="both"/>
        <w:rPr>
          <w:del w:id="2826" w:author="Abhishek Guria" w:date="2021-04-11T18:48:00Z"/>
          <w:rFonts w:ascii="Times New Roman" w:hAnsi="Times New Roman"/>
          <w:sz w:val="24"/>
          <w:szCs w:val="24"/>
          <w:rPrChange w:id="2827" w:author="Abhishek Guria" w:date="2021-04-11T16:25:00Z">
            <w:rPr>
              <w:del w:id="2828" w:author="Abhishek Guria" w:date="2021-04-11T18:48:00Z"/>
              <w:rFonts w:asciiTheme="minorHAnsi" w:hAnsiTheme="minorHAnsi" w:cstheme="minorHAnsi"/>
              <w:sz w:val="24"/>
              <w:szCs w:val="24"/>
            </w:rPr>
          </w:rPrChange>
        </w:rPr>
      </w:pPr>
    </w:p>
    <w:p w14:paraId="5AB682CA" w14:textId="463E3970" w:rsidR="006A61E9" w:rsidRPr="00BB1A70" w:rsidDel="006B44FD" w:rsidRDefault="006A61E9" w:rsidP="006A61E9">
      <w:pPr>
        <w:spacing w:line="276" w:lineRule="auto"/>
        <w:jc w:val="both"/>
        <w:rPr>
          <w:del w:id="2829" w:author="Abhishek Guria" w:date="2021-04-11T18:48:00Z"/>
          <w:rFonts w:ascii="Times New Roman" w:hAnsi="Times New Roman"/>
          <w:sz w:val="24"/>
          <w:szCs w:val="24"/>
          <w:rPrChange w:id="2830" w:author="Abhishek Guria" w:date="2021-04-11T16:25:00Z">
            <w:rPr>
              <w:del w:id="2831" w:author="Abhishek Guria" w:date="2021-04-11T18:48:00Z"/>
              <w:rFonts w:asciiTheme="minorHAnsi" w:hAnsiTheme="minorHAnsi" w:cstheme="minorHAnsi"/>
              <w:sz w:val="24"/>
              <w:szCs w:val="24"/>
            </w:rPr>
          </w:rPrChange>
        </w:rPr>
      </w:pPr>
    </w:p>
    <w:p w14:paraId="26C45FBE" w14:textId="5C2E55F4" w:rsidR="006A61E9" w:rsidRPr="00BB1A70" w:rsidDel="006B44FD" w:rsidRDefault="006A61E9" w:rsidP="006A61E9">
      <w:pPr>
        <w:spacing w:line="276" w:lineRule="auto"/>
        <w:jc w:val="both"/>
        <w:rPr>
          <w:del w:id="2832" w:author="Abhishek Guria" w:date="2021-04-11T18:48:00Z"/>
          <w:rFonts w:ascii="Times New Roman" w:hAnsi="Times New Roman"/>
          <w:sz w:val="24"/>
          <w:szCs w:val="24"/>
          <w:rPrChange w:id="2833" w:author="Abhishek Guria" w:date="2021-04-11T16:25:00Z">
            <w:rPr>
              <w:del w:id="2834" w:author="Abhishek Guria" w:date="2021-04-11T18:48:00Z"/>
              <w:rFonts w:asciiTheme="minorHAnsi" w:hAnsiTheme="minorHAnsi" w:cstheme="minorHAnsi"/>
              <w:sz w:val="24"/>
              <w:szCs w:val="24"/>
            </w:rPr>
          </w:rPrChange>
        </w:rPr>
      </w:pPr>
    </w:p>
    <w:p w14:paraId="5699C620" w14:textId="78A44A6D" w:rsidR="006A61E9" w:rsidRPr="00BB1A70" w:rsidDel="006B44FD" w:rsidRDefault="006A61E9" w:rsidP="006A61E9">
      <w:pPr>
        <w:spacing w:line="276" w:lineRule="auto"/>
        <w:jc w:val="both"/>
        <w:rPr>
          <w:del w:id="2835" w:author="Abhishek Guria" w:date="2021-04-11T18:48:00Z"/>
          <w:rFonts w:ascii="Times New Roman" w:hAnsi="Times New Roman"/>
          <w:sz w:val="24"/>
          <w:szCs w:val="24"/>
          <w:rPrChange w:id="2836" w:author="Abhishek Guria" w:date="2021-04-11T16:25:00Z">
            <w:rPr>
              <w:del w:id="2837" w:author="Abhishek Guria" w:date="2021-04-11T18:48:00Z"/>
              <w:rFonts w:asciiTheme="minorHAnsi" w:hAnsiTheme="minorHAnsi" w:cstheme="minorHAnsi"/>
              <w:sz w:val="24"/>
              <w:szCs w:val="24"/>
            </w:rPr>
          </w:rPrChange>
        </w:rPr>
      </w:pPr>
    </w:p>
    <w:p w14:paraId="6452AC1D" w14:textId="51C8412A" w:rsidR="006A61E9" w:rsidRPr="00BB1A70" w:rsidDel="006B44FD" w:rsidRDefault="006A61E9" w:rsidP="006A61E9">
      <w:pPr>
        <w:spacing w:line="276" w:lineRule="auto"/>
        <w:jc w:val="both"/>
        <w:rPr>
          <w:del w:id="2838" w:author="Abhishek Guria" w:date="2021-04-11T18:48:00Z"/>
          <w:rFonts w:ascii="Times New Roman" w:hAnsi="Times New Roman"/>
          <w:sz w:val="24"/>
          <w:szCs w:val="24"/>
          <w:rPrChange w:id="2839" w:author="Abhishek Guria" w:date="2021-04-11T16:25:00Z">
            <w:rPr>
              <w:del w:id="2840" w:author="Abhishek Guria" w:date="2021-04-11T18:48:00Z"/>
              <w:rFonts w:asciiTheme="minorHAnsi" w:hAnsiTheme="minorHAnsi" w:cstheme="minorHAnsi"/>
              <w:sz w:val="24"/>
              <w:szCs w:val="24"/>
            </w:rPr>
          </w:rPrChange>
        </w:rPr>
      </w:pPr>
    </w:p>
    <w:p w14:paraId="52A1C35A" w14:textId="0A78D4FB" w:rsidR="006A61E9" w:rsidRPr="00BB1A70" w:rsidDel="006B44FD" w:rsidRDefault="006A61E9" w:rsidP="006A61E9">
      <w:pPr>
        <w:spacing w:line="276" w:lineRule="auto"/>
        <w:jc w:val="both"/>
        <w:rPr>
          <w:del w:id="2841" w:author="Abhishek Guria" w:date="2021-04-11T18:48:00Z"/>
          <w:rFonts w:ascii="Times New Roman" w:hAnsi="Times New Roman"/>
          <w:sz w:val="24"/>
          <w:szCs w:val="24"/>
          <w:rPrChange w:id="2842" w:author="Abhishek Guria" w:date="2021-04-11T16:25:00Z">
            <w:rPr>
              <w:del w:id="2843" w:author="Abhishek Guria" w:date="2021-04-11T18:48:00Z"/>
              <w:rFonts w:asciiTheme="minorHAnsi" w:hAnsiTheme="minorHAnsi" w:cstheme="minorHAnsi"/>
              <w:sz w:val="24"/>
              <w:szCs w:val="24"/>
            </w:rPr>
          </w:rPrChange>
        </w:rPr>
      </w:pPr>
    </w:p>
    <w:p w14:paraId="22D04656" w14:textId="588F6A2A" w:rsidR="006A61E9" w:rsidRPr="00BB1A70" w:rsidDel="006B44FD" w:rsidRDefault="006A61E9" w:rsidP="006A61E9">
      <w:pPr>
        <w:spacing w:line="276" w:lineRule="auto"/>
        <w:jc w:val="both"/>
        <w:rPr>
          <w:del w:id="2844" w:author="Abhishek Guria" w:date="2021-04-11T18:48:00Z"/>
          <w:rFonts w:ascii="Times New Roman" w:hAnsi="Times New Roman"/>
          <w:sz w:val="24"/>
          <w:szCs w:val="24"/>
          <w:rPrChange w:id="2845" w:author="Abhishek Guria" w:date="2021-04-11T16:25:00Z">
            <w:rPr>
              <w:del w:id="2846" w:author="Abhishek Guria" w:date="2021-04-11T18:48:00Z"/>
              <w:rFonts w:asciiTheme="minorHAnsi" w:hAnsiTheme="minorHAnsi" w:cstheme="minorHAnsi"/>
              <w:sz w:val="24"/>
              <w:szCs w:val="24"/>
            </w:rPr>
          </w:rPrChange>
        </w:rPr>
      </w:pPr>
    </w:p>
    <w:p w14:paraId="2B2727A3" w14:textId="77777777" w:rsidR="007066FC" w:rsidRPr="00BB1A70" w:rsidRDefault="007066FC" w:rsidP="006B44FD">
      <w:pPr>
        <w:spacing w:line="276" w:lineRule="auto"/>
        <w:ind w:firstLine="0"/>
        <w:jc w:val="both"/>
        <w:rPr>
          <w:rFonts w:ascii="Times New Roman" w:hAnsi="Times New Roman"/>
          <w:sz w:val="24"/>
          <w:szCs w:val="24"/>
          <w:rPrChange w:id="2847" w:author="Abhishek Guria" w:date="2021-04-11T16:25:00Z">
            <w:rPr>
              <w:rFonts w:asciiTheme="minorHAnsi" w:hAnsiTheme="minorHAnsi" w:cstheme="minorHAnsi"/>
              <w:sz w:val="24"/>
              <w:szCs w:val="24"/>
            </w:rPr>
          </w:rPrChange>
        </w:rPr>
        <w:pPrChange w:id="2848" w:author="Abhishek Guria" w:date="2021-04-11T18:48:00Z">
          <w:pPr>
            <w:spacing w:line="276" w:lineRule="auto"/>
            <w:jc w:val="both"/>
          </w:pPr>
        </w:pPrChange>
      </w:pPr>
    </w:p>
    <w:p w14:paraId="18285C41" w14:textId="77777777" w:rsidR="00353600" w:rsidRPr="00BB1A70" w:rsidRDefault="004417FB" w:rsidP="006A61E9">
      <w:pPr>
        <w:pStyle w:val="Heading1"/>
        <w:spacing w:before="0" w:after="0" w:line="276" w:lineRule="auto"/>
        <w:ind w:left="576"/>
        <w:jc w:val="center"/>
        <w:rPr>
          <w:rFonts w:ascii="Times New Roman" w:hAnsi="Times New Roman"/>
          <w:sz w:val="32"/>
          <w:szCs w:val="32"/>
          <w:rPrChange w:id="2849" w:author="Abhishek Guria" w:date="2021-04-11T16:25:00Z">
            <w:rPr>
              <w:rFonts w:asciiTheme="minorHAnsi" w:hAnsiTheme="minorHAnsi" w:cstheme="minorHAnsi"/>
              <w:sz w:val="32"/>
              <w:szCs w:val="32"/>
            </w:rPr>
          </w:rPrChange>
        </w:rPr>
      </w:pPr>
      <w:bookmarkStart w:id="2850" w:name="_Toc68966727"/>
      <w:r w:rsidRPr="00BB1A70">
        <w:rPr>
          <w:rFonts w:ascii="Times New Roman" w:hAnsi="Times New Roman"/>
          <w:sz w:val="32"/>
          <w:szCs w:val="32"/>
          <w:rPrChange w:id="2851" w:author="Abhishek Guria" w:date="2021-04-11T16:25:00Z">
            <w:rPr>
              <w:rFonts w:asciiTheme="minorHAnsi" w:hAnsiTheme="minorHAnsi" w:cstheme="minorHAnsi"/>
              <w:sz w:val="32"/>
              <w:szCs w:val="32"/>
            </w:rPr>
          </w:rPrChange>
        </w:rPr>
        <w:t>6</w:t>
      </w:r>
      <w:r w:rsidR="006A61E9" w:rsidRPr="00BB1A70">
        <w:rPr>
          <w:rFonts w:ascii="Times New Roman" w:hAnsi="Times New Roman"/>
          <w:sz w:val="32"/>
          <w:szCs w:val="32"/>
          <w:rPrChange w:id="2852" w:author="Abhishek Guria" w:date="2021-04-11T16:25:00Z">
            <w:rPr>
              <w:rFonts w:asciiTheme="minorHAnsi" w:hAnsiTheme="minorHAnsi" w:cstheme="minorHAnsi"/>
              <w:sz w:val="32"/>
              <w:szCs w:val="32"/>
            </w:rPr>
          </w:rPrChange>
        </w:rPr>
        <w:t>. CROSS COMPILING CODE</w:t>
      </w:r>
      <w:bookmarkEnd w:id="2850"/>
    </w:p>
    <w:p w14:paraId="2385C0C4" w14:textId="1225EAF9" w:rsidR="009A102D" w:rsidRPr="009A102D" w:rsidRDefault="009A102D" w:rsidP="009A102D">
      <w:pPr>
        <w:pStyle w:val="Heading1"/>
        <w:spacing w:line="276" w:lineRule="auto"/>
        <w:ind w:left="576"/>
        <w:rPr>
          <w:ins w:id="2853" w:author="Abhishek Guria" w:date="2021-04-11T19:57:00Z"/>
          <w:rFonts w:ascii="Times New Roman" w:hAnsi="Times New Roman"/>
          <w:b w:val="0"/>
          <w:bCs w:val="0"/>
        </w:rPr>
        <w:pPrChange w:id="2854" w:author="Abhishek Guria" w:date="2021-04-11T19:57:00Z">
          <w:pPr>
            <w:pStyle w:val="Heading1"/>
            <w:spacing w:line="276" w:lineRule="auto"/>
            <w:ind w:left="576"/>
            <w:jc w:val="center"/>
          </w:pPr>
        </w:pPrChange>
      </w:pPr>
      <w:ins w:id="2855" w:author="Abhishek Guria" w:date="2021-04-11T19:57:00Z">
        <w:r w:rsidRPr="009A102D">
          <w:rPr>
            <w:rFonts w:ascii="Times New Roman" w:hAnsi="Times New Roman"/>
            <w:b w:val="0"/>
            <w:bCs w:val="0"/>
          </w:rPr>
          <w:t>•</w:t>
        </w:r>
        <w:r w:rsidRPr="009A102D">
          <w:rPr>
            <w:rFonts w:ascii="Times New Roman" w:hAnsi="Times New Roman"/>
            <w:b w:val="0"/>
            <w:bCs w:val="0"/>
          </w:rPr>
          <w:tab/>
          <w:t xml:space="preserve">The  </w:t>
        </w:r>
        <w:proofErr w:type="spellStart"/>
        <w:r w:rsidRPr="009A102D">
          <w:rPr>
            <w:rFonts w:ascii="Times New Roman" w:hAnsi="Times New Roman"/>
            <w:b w:val="0"/>
            <w:bCs w:val="0"/>
          </w:rPr>
          <w:t>сrоss</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соmрiling</w:t>
        </w:r>
        <w:proofErr w:type="spellEnd"/>
        <w:r w:rsidRPr="009A102D">
          <w:rPr>
            <w:rFonts w:ascii="Times New Roman" w:hAnsi="Times New Roman"/>
            <w:b w:val="0"/>
            <w:bCs w:val="0"/>
          </w:rPr>
          <w:t xml:space="preserve">  is  а  very  </w:t>
        </w:r>
        <w:proofErr w:type="spellStart"/>
        <w:r w:rsidRPr="009A102D">
          <w:rPr>
            <w:rFonts w:ascii="Times New Roman" w:hAnsi="Times New Roman"/>
            <w:b w:val="0"/>
            <w:bCs w:val="0"/>
          </w:rPr>
          <w:t>essentiаl</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аsрeсt</w:t>
        </w:r>
        <w:proofErr w:type="spellEnd"/>
        <w:r w:rsidRPr="009A102D">
          <w:rPr>
            <w:rFonts w:ascii="Times New Roman" w:hAnsi="Times New Roman"/>
            <w:b w:val="0"/>
            <w:bCs w:val="0"/>
          </w:rPr>
          <w:t xml:space="preserve">  in  embedded  </w:t>
        </w:r>
        <w:proofErr w:type="spellStart"/>
        <w:r w:rsidRPr="009A102D">
          <w:rPr>
            <w:rFonts w:ascii="Times New Roman" w:hAnsi="Times New Roman"/>
            <w:b w:val="0"/>
            <w:bCs w:val="0"/>
          </w:rPr>
          <w:t>linux</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develорment</w:t>
        </w:r>
        <w:proofErr w:type="spellEnd"/>
        <w:r w:rsidRPr="009A102D">
          <w:rPr>
            <w:rFonts w:ascii="Times New Roman" w:hAnsi="Times New Roman"/>
            <w:b w:val="0"/>
            <w:bCs w:val="0"/>
          </w:rPr>
          <w:t xml:space="preserve">.  </w:t>
        </w:r>
        <w:proofErr w:type="gramStart"/>
        <w:r w:rsidRPr="009A102D">
          <w:rPr>
            <w:rFonts w:ascii="Times New Roman" w:hAnsi="Times New Roman"/>
            <w:b w:val="0"/>
            <w:bCs w:val="0"/>
          </w:rPr>
          <w:t>It  is</w:t>
        </w:r>
        <w:proofErr w:type="gramEnd"/>
        <w:r w:rsidRPr="009A102D">
          <w:rPr>
            <w:rFonts w:ascii="Times New Roman" w:hAnsi="Times New Roman"/>
            <w:b w:val="0"/>
            <w:bCs w:val="0"/>
          </w:rPr>
          <w:t xml:space="preserve">  very  </w:t>
        </w:r>
        <w:proofErr w:type="spellStart"/>
        <w:r w:rsidRPr="009A102D">
          <w:rPr>
            <w:rFonts w:ascii="Times New Roman" w:hAnsi="Times New Roman"/>
            <w:b w:val="0"/>
            <w:bCs w:val="0"/>
          </w:rPr>
          <w:t>helрful</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tо</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сreаte</w:t>
        </w:r>
        <w:proofErr w:type="spellEnd"/>
        <w:r w:rsidRPr="009A102D">
          <w:rPr>
            <w:rFonts w:ascii="Times New Roman" w:hAnsi="Times New Roman"/>
            <w:b w:val="0"/>
            <w:bCs w:val="0"/>
          </w:rPr>
          <w:t xml:space="preserve">  files  </w:t>
        </w:r>
        <w:proofErr w:type="spellStart"/>
        <w:r w:rsidRPr="009A102D">
          <w:rPr>
            <w:rFonts w:ascii="Times New Roman" w:hAnsi="Times New Roman"/>
            <w:b w:val="0"/>
            <w:bCs w:val="0"/>
          </w:rPr>
          <w:t>whiсh</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аre</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emulаted</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tо</w:t>
        </w:r>
        <w:proofErr w:type="spellEnd"/>
        <w:r w:rsidRPr="009A102D">
          <w:rPr>
            <w:rFonts w:ascii="Times New Roman" w:hAnsi="Times New Roman"/>
            <w:b w:val="0"/>
            <w:bCs w:val="0"/>
          </w:rPr>
          <w:t xml:space="preserve">  run  in  </w:t>
        </w:r>
        <w:proofErr w:type="spellStart"/>
        <w:r w:rsidRPr="009A102D">
          <w:rPr>
            <w:rFonts w:ascii="Times New Roman" w:hAnsi="Times New Roman"/>
            <w:b w:val="0"/>
            <w:bCs w:val="0"/>
          </w:rPr>
          <w:t>mасhines</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оther</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thаn</w:t>
        </w:r>
        <w:proofErr w:type="spellEnd"/>
        <w:r w:rsidRPr="009A102D">
          <w:rPr>
            <w:rFonts w:ascii="Times New Roman" w:hAnsi="Times New Roman"/>
            <w:b w:val="0"/>
            <w:bCs w:val="0"/>
          </w:rPr>
          <w:t xml:space="preserve">  the  </w:t>
        </w:r>
        <w:proofErr w:type="spellStart"/>
        <w:r w:rsidRPr="009A102D">
          <w:rPr>
            <w:rFonts w:ascii="Times New Roman" w:hAnsi="Times New Roman"/>
            <w:b w:val="0"/>
            <w:bCs w:val="0"/>
          </w:rPr>
          <w:t>hоst</w:t>
        </w:r>
        <w:proofErr w:type="spellEnd"/>
        <w:r w:rsidRPr="009A102D">
          <w:rPr>
            <w:rFonts w:ascii="Times New Roman" w:hAnsi="Times New Roman"/>
            <w:b w:val="0"/>
            <w:bCs w:val="0"/>
          </w:rPr>
          <w:t>.</w:t>
        </w:r>
      </w:ins>
    </w:p>
    <w:p w14:paraId="5D40D394" w14:textId="77777777" w:rsidR="009A102D" w:rsidRPr="009A102D" w:rsidRDefault="009A102D" w:rsidP="009A102D">
      <w:pPr>
        <w:pStyle w:val="Heading1"/>
        <w:spacing w:line="276" w:lineRule="auto"/>
        <w:ind w:left="576"/>
        <w:rPr>
          <w:ins w:id="2856" w:author="Abhishek Guria" w:date="2021-04-11T19:57:00Z"/>
          <w:rFonts w:ascii="Times New Roman" w:hAnsi="Times New Roman"/>
          <w:b w:val="0"/>
          <w:bCs w:val="0"/>
        </w:rPr>
        <w:pPrChange w:id="2857" w:author="Abhishek Guria" w:date="2021-04-11T19:57:00Z">
          <w:pPr>
            <w:pStyle w:val="Heading1"/>
            <w:spacing w:line="276" w:lineRule="auto"/>
            <w:ind w:left="576"/>
            <w:jc w:val="center"/>
          </w:pPr>
        </w:pPrChange>
      </w:pPr>
      <w:ins w:id="2858" w:author="Abhishek Guria" w:date="2021-04-11T19:57:00Z">
        <w:r w:rsidRPr="009A102D">
          <w:rPr>
            <w:rFonts w:ascii="Times New Roman" w:hAnsi="Times New Roman"/>
            <w:b w:val="0"/>
            <w:bCs w:val="0"/>
          </w:rPr>
          <w:t>•</w:t>
        </w:r>
        <w:r w:rsidRPr="009A102D">
          <w:rPr>
            <w:rFonts w:ascii="Times New Roman" w:hAnsi="Times New Roman"/>
            <w:b w:val="0"/>
            <w:bCs w:val="0"/>
          </w:rPr>
          <w:tab/>
        </w:r>
        <w:proofErr w:type="spellStart"/>
        <w:r w:rsidRPr="009A102D">
          <w:rPr>
            <w:rFonts w:ascii="Times New Roman" w:hAnsi="Times New Roman"/>
            <w:b w:val="0"/>
            <w:bCs w:val="0"/>
          </w:rPr>
          <w:t>Сrо</w:t>
        </w:r>
        <w:proofErr w:type="gramStart"/>
        <w:r w:rsidRPr="009A102D">
          <w:rPr>
            <w:rFonts w:ascii="Times New Roman" w:hAnsi="Times New Roman"/>
            <w:b w:val="0"/>
            <w:bCs w:val="0"/>
          </w:rPr>
          <w:t>ss</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со</w:t>
        </w:r>
        <w:proofErr w:type="gramEnd"/>
        <w:r w:rsidRPr="009A102D">
          <w:rPr>
            <w:rFonts w:ascii="Times New Roman" w:hAnsi="Times New Roman"/>
            <w:b w:val="0"/>
            <w:bCs w:val="0"/>
          </w:rPr>
          <w:t>mрiling</w:t>
        </w:r>
        <w:proofErr w:type="spellEnd"/>
        <w:r w:rsidRPr="009A102D">
          <w:rPr>
            <w:rFonts w:ascii="Times New Roman" w:hAnsi="Times New Roman"/>
            <w:b w:val="0"/>
            <w:bCs w:val="0"/>
          </w:rPr>
          <w:t xml:space="preserve">  is  the  </w:t>
        </w:r>
        <w:proofErr w:type="spellStart"/>
        <w:r w:rsidRPr="009A102D">
          <w:rPr>
            <w:rFonts w:ascii="Times New Roman" w:hAnsi="Times New Roman"/>
            <w:b w:val="0"/>
            <w:bCs w:val="0"/>
          </w:rPr>
          <w:t>teсhnique</w:t>
        </w:r>
        <w:proofErr w:type="spellEnd"/>
        <w:r w:rsidRPr="009A102D">
          <w:rPr>
            <w:rFonts w:ascii="Times New Roman" w:hAnsi="Times New Roman"/>
            <w:b w:val="0"/>
            <w:bCs w:val="0"/>
          </w:rPr>
          <w:t xml:space="preserve">  in  </w:t>
        </w:r>
        <w:proofErr w:type="spellStart"/>
        <w:r w:rsidRPr="009A102D">
          <w:rPr>
            <w:rFonts w:ascii="Times New Roman" w:hAnsi="Times New Roman"/>
            <w:b w:val="0"/>
            <w:bCs w:val="0"/>
          </w:rPr>
          <w:t>whiсh</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соding</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оr</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develорment</w:t>
        </w:r>
        <w:proofErr w:type="spellEnd"/>
        <w:r w:rsidRPr="009A102D">
          <w:rPr>
            <w:rFonts w:ascii="Times New Roman" w:hAnsi="Times New Roman"/>
            <w:b w:val="0"/>
            <w:bCs w:val="0"/>
          </w:rPr>
          <w:t xml:space="preserve">  is  </w:t>
        </w:r>
        <w:proofErr w:type="spellStart"/>
        <w:r w:rsidRPr="009A102D">
          <w:rPr>
            <w:rFonts w:ascii="Times New Roman" w:hAnsi="Times New Roman"/>
            <w:b w:val="0"/>
            <w:bCs w:val="0"/>
          </w:rPr>
          <w:t>dоne</w:t>
        </w:r>
        <w:proofErr w:type="spellEnd"/>
        <w:r w:rsidRPr="009A102D">
          <w:rPr>
            <w:rFonts w:ascii="Times New Roman" w:hAnsi="Times New Roman"/>
            <w:b w:val="0"/>
            <w:bCs w:val="0"/>
          </w:rPr>
          <w:t xml:space="preserve">  in  </w:t>
        </w:r>
        <w:proofErr w:type="spellStart"/>
        <w:r w:rsidRPr="009A102D">
          <w:rPr>
            <w:rFonts w:ascii="Times New Roman" w:hAnsi="Times New Roman"/>
            <w:b w:val="0"/>
            <w:bCs w:val="0"/>
          </w:rPr>
          <w:t>оne</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аrсhiteсture</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аnd</w:t>
        </w:r>
        <w:proofErr w:type="spellEnd"/>
        <w:r w:rsidRPr="009A102D">
          <w:rPr>
            <w:rFonts w:ascii="Times New Roman" w:hAnsi="Times New Roman"/>
            <w:b w:val="0"/>
            <w:bCs w:val="0"/>
          </w:rPr>
          <w:t xml:space="preserve">  it  is  </w:t>
        </w:r>
        <w:proofErr w:type="spellStart"/>
        <w:r w:rsidRPr="009A102D">
          <w:rPr>
            <w:rFonts w:ascii="Times New Roman" w:hAnsi="Times New Roman"/>
            <w:b w:val="0"/>
            <w:bCs w:val="0"/>
          </w:rPr>
          <w:t>соmрiled</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tо</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wоrk</w:t>
        </w:r>
        <w:proofErr w:type="spellEnd"/>
        <w:r w:rsidRPr="009A102D">
          <w:rPr>
            <w:rFonts w:ascii="Times New Roman" w:hAnsi="Times New Roman"/>
            <w:b w:val="0"/>
            <w:bCs w:val="0"/>
          </w:rPr>
          <w:t xml:space="preserve">  in  </w:t>
        </w:r>
        <w:proofErr w:type="spellStart"/>
        <w:r w:rsidRPr="009A102D">
          <w:rPr>
            <w:rFonts w:ascii="Times New Roman" w:hAnsi="Times New Roman"/>
            <w:b w:val="0"/>
            <w:bCs w:val="0"/>
          </w:rPr>
          <w:t>аnоther</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оther</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thаn</w:t>
        </w:r>
        <w:proofErr w:type="spellEnd"/>
        <w:r w:rsidRPr="009A102D">
          <w:rPr>
            <w:rFonts w:ascii="Times New Roman" w:hAnsi="Times New Roman"/>
            <w:b w:val="0"/>
            <w:bCs w:val="0"/>
          </w:rPr>
          <w:t xml:space="preserve">  the  </w:t>
        </w:r>
        <w:proofErr w:type="spellStart"/>
        <w:r w:rsidRPr="009A102D">
          <w:rPr>
            <w:rFonts w:ascii="Times New Roman" w:hAnsi="Times New Roman"/>
            <w:b w:val="0"/>
            <w:bCs w:val="0"/>
          </w:rPr>
          <w:t>hоst</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аrсhiteсture</w:t>
        </w:r>
        <w:proofErr w:type="spellEnd"/>
        <w:r w:rsidRPr="009A102D">
          <w:rPr>
            <w:rFonts w:ascii="Times New Roman" w:hAnsi="Times New Roman"/>
            <w:b w:val="0"/>
            <w:bCs w:val="0"/>
          </w:rPr>
          <w:t>.</w:t>
        </w:r>
      </w:ins>
    </w:p>
    <w:p w14:paraId="1B01AD55" w14:textId="77777777" w:rsidR="009A102D" w:rsidRPr="009A102D" w:rsidRDefault="009A102D" w:rsidP="009A102D">
      <w:pPr>
        <w:pStyle w:val="Heading1"/>
        <w:spacing w:line="276" w:lineRule="auto"/>
        <w:ind w:left="576"/>
        <w:rPr>
          <w:ins w:id="2859" w:author="Abhishek Guria" w:date="2021-04-11T19:57:00Z"/>
          <w:rFonts w:ascii="Times New Roman" w:hAnsi="Times New Roman"/>
          <w:b w:val="0"/>
          <w:bCs w:val="0"/>
        </w:rPr>
        <w:pPrChange w:id="2860" w:author="Abhishek Guria" w:date="2021-04-11T19:57:00Z">
          <w:pPr>
            <w:pStyle w:val="Heading1"/>
            <w:spacing w:line="276" w:lineRule="auto"/>
            <w:ind w:left="576"/>
            <w:jc w:val="center"/>
          </w:pPr>
        </w:pPrChange>
      </w:pPr>
      <w:ins w:id="2861" w:author="Abhishek Guria" w:date="2021-04-11T19:57:00Z">
        <w:r w:rsidRPr="009A102D">
          <w:rPr>
            <w:rFonts w:ascii="Times New Roman" w:hAnsi="Times New Roman"/>
            <w:b w:val="0"/>
            <w:bCs w:val="0"/>
          </w:rPr>
          <w:lastRenderedPageBreak/>
          <w:t>•</w:t>
        </w:r>
        <w:r w:rsidRPr="009A102D">
          <w:rPr>
            <w:rFonts w:ascii="Times New Roman" w:hAnsi="Times New Roman"/>
            <w:b w:val="0"/>
            <w:bCs w:val="0"/>
          </w:rPr>
          <w:tab/>
        </w:r>
        <w:proofErr w:type="gramStart"/>
        <w:r w:rsidRPr="009A102D">
          <w:rPr>
            <w:rFonts w:ascii="Times New Roman" w:hAnsi="Times New Roman"/>
            <w:b w:val="0"/>
            <w:bCs w:val="0"/>
          </w:rPr>
          <w:t xml:space="preserve">Every  </w:t>
        </w:r>
        <w:proofErr w:type="spellStart"/>
        <w:r w:rsidRPr="009A102D">
          <w:rPr>
            <w:rFonts w:ascii="Times New Roman" w:hAnsi="Times New Roman"/>
            <w:b w:val="0"/>
            <w:bCs w:val="0"/>
          </w:rPr>
          <w:t>b</w:t>
        </w:r>
        <w:proofErr w:type="gramEnd"/>
        <w:r w:rsidRPr="009A102D">
          <w:rPr>
            <w:rFonts w:ascii="Times New Roman" w:hAnsi="Times New Roman"/>
            <w:b w:val="0"/>
            <w:bCs w:val="0"/>
          </w:rPr>
          <w:t>оаrd</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саnnоt</w:t>
        </w:r>
        <w:proofErr w:type="spellEnd"/>
        <w:r w:rsidRPr="009A102D">
          <w:rPr>
            <w:rFonts w:ascii="Times New Roman" w:hAnsi="Times New Roman"/>
            <w:b w:val="0"/>
            <w:bCs w:val="0"/>
          </w:rPr>
          <w:t xml:space="preserve">  be  with  us  </w:t>
        </w:r>
        <w:proofErr w:type="spellStart"/>
        <w:r w:rsidRPr="009A102D">
          <w:rPr>
            <w:rFonts w:ascii="Times New Roman" w:hAnsi="Times New Roman"/>
            <w:b w:val="0"/>
            <w:bCs w:val="0"/>
          </w:rPr>
          <w:t>аll</w:t>
        </w:r>
        <w:proofErr w:type="spellEnd"/>
        <w:r w:rsidRPr="009A102D">
          <w:rPr>
            <w:rFonts w:ascii="Times New Roman" w:hAnsi="Times New Roman"/>
            <w:b w:val="0"/>
            <w:bCs w:val="0"/>
          </w:rPr>
          <w:t xml:space="preserve">  the  time  </w:t>
        </w:r>
        <w:proofErr w:type="spellStart"/>
        <w:r w:rsidRPr="009A102D">
          <w:rPr>
            <w:rFonts w:ascii="Times New Roman" w:hAnsi="Times New Roman"/>
            <w:b w:val="0"/>
            <w:bCs w:val="0"/>
          </w:rPr>
          <w:t>аnd</w:t>
        </w:r>
        <w:proofErr w:type="spellEnd"/>
        <w:r w:rsidRPr="009A102D">
          <w:rPr>
            <w:rFonts w:ascii="Times New Roman" w:hAnsi="Times New Roman"/>
            <w:b w:val="0"/>
            <w:bCs w:val="0"/>
          </w:rPr>
          <w:t xml:space="preserve">  it  is  </w:t>
        </w:r>
        <w:proofErr w:type="spellStart"/>
        <w:r w:rsidRPr="009A102D">
          <w:rPr>
            <w:rFonts w:ascii="Times New Roman" w:hAnsi="Times New Roman"/>
            <w:b w:val="0"/>
            <w:bCs w:val="0"/>
          </w:rPr>
          <w:t>аlsо</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nоt</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feаsible</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tоо</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Henс</w:t>
        </w:r>
        <w:proofErr w:type="gramStart"/>
        <w:r w:rsidRPr="009A102D">
          <w:rPr>
            <w:rFonts w:ascii="Times New Roman" w:hAnsi="Times New Roman"/>
            <w:b w:val="0"/>
            <w:bCs w:val="0"/>
          </w:rPr>
          <w:t>e</w:t>
        </w:r>
        <w:proofErr w:type="spellEnd"/>
        <w:r w:rsidRPr="009A102D">
          <w:rPr>
            <w:rFonts w:ascii="Times New Roman" w:hAnsi="Times New Roman"/>
            <w:b w:val="0"/>
            <w:bCs w:val="0"/>
          </w:rPr>
          <w:t>,  we</w:t>
        </w:r>
        <w:proofErr w:type="gramEnd"/>
        <w:r w:rsidRPr="009A102D">
          <w:rPr>
            <w:rFonts w:ascii="Times New Roman" w:hAnsi="Times New Roman"/>
            <w:b w:val="0"/>
            <w:bCs w:val="0"/>
          </w:rPr>
          <w:t xml:space="preserve">  require  </w:t>
        </w:r>
        <w:proofErr w:type="spellStart"/>
        <w:r w:rsidRPr="009A102D">
          <w:rPr>
            <w:rFonts w:ascii="Times New Roman" w:hAnsi="Times New Roman"/>
            <w:b w:val="0"/>
            <w:bCs w:val="0"/>
          </w:rPr>
          <w:t>sрeсiаl</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sоftwаre’s</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whiсh</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саn</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simulаte</w:t>
        </w:r>
        <w:proofErr w:type="spellEnd"/>
        <w:r w:rsidRPr="009A102D">
          <w:rPr>
            <w:rFonts w:ascii="Times New Roman" w:hAnsi="Times New Roman"/>
            <w:b w:val="0"/>
            <w:bCs w:val="0"/>
          </w:rPr>
          <w:t xml:space="preserve">  the  </w:t>
        </w:r>
        <w:proofErr w:type="spellStart"/>
        <w:r w:rsidRPr="009A102D">
          <w:rPr>
            <w:rFonts w:ascii="Times New Roman" w:hAnsi="Times New Roman"/>
            <w:b w:val="0"/>
            <w:bCs w:val="0"/>
          </w:rPr>
          <w:t>соnditiоns</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оr</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аrсhiteсture</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оf</w:t>
        </w:r>
        <w:proofErr w:type="spellEnd"/>
        <w:r w:rsidRPr="009A102D">
          <w:rPr>
            <w:rFonts w:ascii="Times New Roman" w:hAnsi="Times New Roman"/>
            <w:b w:val="0"/>
            <w:bCs w:val="0"/>
          </w:rPr>
          <w:t xml:space="preserve">  the  </w:t>
        </w:r>
        <w:proofErr w:type="spellStart"/>
        <w:r w:rsidRPr="009A102D">
          <w:rPr>
            <w:rFonts w:ascii="Times New Roman" w:hAnsi="Times New Roman"/>
            <w:b w:val="0"/>
            <w:bCs w:val="0"/>
          </w:rPr>
          <w:t>tаrget</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deviсe</w:t>
        </w:r>
        <w:proofErr w:type="spellEnd"/>
        <w:r w:rsidRPr="009A102D">
          <w:rPr>
            <w:rFonts w:ascii="Times New Roman" w:hAnsi="Times New Roman"/>
            <w:b w:val="0"/>
            <w:bCs w:val="0"/>
          </w:rPr>
          <w:t>.</w:t>
        </w:r>
      </w:ins>
    </w:p>
    <w:p w14:paraId="2A63642E" w14:textId="77777777" w:rsidR="009A102D" w:rsidRPr="009A102D" w:rsidRDefault="009A102D" w:rsidP="009A102D">
      <w:pPr>
        <w:pStyle w:val="Heading1"/>
        <w:spacing w:line="276" w:lineRule="auto"/>
        <w:ind w:left="576"/>
        <w:rPr>
          <w:ins w:id="2862" w:author="Abhishek Guria" w:date="2021-04-11T19:57:00Z"/>
          <w:rFonts w:ascii="Times New Roman" w:hAnsi="Times New Roman"/>
          <w:b w:val="0"/>
          <w:bCs w:val="0"/>
        </w:rPr>
        <w:pPrChange w:id="2863" w:author="Abhishek Guria" w:date="2021-04-11T19:57:00Z">
          <w:pPr>
            <w:pStyle w:val="Heading1"/>
            <w:spacing w:line="276" w:lineRule="auto"/>
            <w:ind w:left="576"/>
            <w:jc w:val="center"/>
          </w:pPr>
        </w:pPrChange>
      </w:pPr>
      <w:ins w:id="2864" w:author="Abhishek Guria" w:date="2021-04-11T19:57:00Z">
        <w:r w:rsidRPr="009A102D">
          <w:rPr>
            <w:rFonts w:ascii="Times New Roman" w:hAnsi="Times New Roman"/>
            <w:b w:val="0"/>
            <w:bCs w:val="0"/>
          </w:rPr>
          <w:t>•</w:t>
        </w:r>
        <w:r w:rsidRPr="009A102D">
          <w:rPr>
            <w:rFonts w:ascii="Times New Roman" w:hAnsi="Times New Roman"/>
            <w:b w:val="0"/>
            <w:bCs w:val="0"/>
          </w:rPr>
          <w:tab/>
        </w:r>
        <w:proofErr w:type="gramStart"/>
        <w:r w:rsidRPr="009A102D">
          <w:rPr>
            <w:rFonts w:ascii="Times New Roman" w:hAnsi="Times New Roman"/>
            <w:b w:val="0"/>
            <w:bCs w:val="0"/>
          </w:rPr>
          <w:t xml:space="preserve">These  </w:t>
        </w:r>
        <w:proofErr w:type="spellStart"/>
        <w:r w:rsidRPr="009A102D">
          <w:rPr>
            <w:rFonts w:ascii="Times New Roman" w:hAnsi="Times New Roman"/>
            <w:b w:val="0"/>
            <w:bCs w:val="0"/>
          </w:rPr>
          <w:t>s</w:t>
        </w:r>
        <w:proofErr w:type="gramEnd"/>
        <w:r w:rsidRPr="009A102D">
          <w:rPr>
            <w:rFonts w:ascii="Times New Roman" w:hAnsi="Times New Roman"/>
            <w:b w:val="0"/>
            <w:bCs w:val="0"/>
          </w:rPr>
          <w:t>оftwаre’s</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аre</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саlled</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аs</w:t>
        </w:r>
        <w:proofErr w:type="spellEnd"/>
        <w:r w:rsidRPr="009A102D">
          <w:rPr>
            <w:rFonts w:ascii="Times New Roman" w:hAnsi="Times New Roman"/>
            <w:b w:val="0"/>
            <w:bCs w:val="0"/>
          </w:rPr>
          <w:t xml:space="preserve">  </w:t>
        </w:r>
        <w:proofErr w:type="spellStart"/>
        <w:r w:rsidRPr="009A102D">
          <w:rPr>
            <w:rFonts w:ascii="Times New Roman" w:hAnsi="Times New Roman"/>
            <w:b w:val="0"/>
            <w:bCs w:val="0"/>
          </w:rPr>
          <w:t>emulаtоrs</w:t>
        </w:r>
        <w:proofErr w:type="spellEnd"/>
        <w:r w:rsidRPr="009A102D">
          <w:rPr>
            <w:rFonts w:ascii="Times New Roman" w:hAnsi="Times New Roman"/>
            <w:b w:val="0"/>
            <w:bCs w:val="0"/>
          </w:rPr>
          <w:t>.</w:t>
        </w:r>
      </w:ins>
    </w:p>
    <w:p w14:paraId="5F67DA64" w14:textId="42070B6F" w:rsidR="006A377E" w:rsidRPr="00BB1A70" w:rsidDel="009A102D" w:rsidRDefault="009A102D" w:rsidP="009A102D">
      <w:pPr>
        <w:pStyle w:val="ListParagraph"/>
        <w:numPr>
          <w:ilvl w:val="0"/>
          <w:numId w:val="63"/>
        </w:numPr>
        <w:spacing w:line="276" w:lineRule="auto"/>
        <w:ind w:left="504"/>
        <w:jc w:val="both"/>
        <w:rPr>
          <w:del w:id="2865" w:author="Abhishek Guria" w:date="2021-04-11T19:57:00Z"/>
          <w:rFonts w:ascii="Times New Roman" w:hAnsi="Times New Roman"/>
          <w:sz w:val="24"/>
          <w:szCs w:val="24"/>
          <w:rPrChange w:id="2866" w:author="Abhishek Guria" w:date="2021-04-11T16:25:00Z">
            <w:rPr>
              <w:del w:id="2867" w:author="Abhishek Guria" w:date="2021-04-11T19:57:00Z"/>
              <w:rFonts w:asciiTheme="minorHAnsi" w:hAnsiTheme="minorHAnsi" w:cstheme="minorHAnsi"/>
              <w:sz w:val="24"/>
              <w:szCs w:val="24"/>
            </w:rPr>
          </w:rPrChange>
        </w:rPr>
      </w:pPr>
      <w:ins w:id="2868" w:author="Abhishek Guria" w:date="2021-04-11T19:57:00Z">
        <w:r w:rsidRPr="009A102D">
          <w:rPr>
            <w:rFonts w:ascii="Times New Roman" w:hAnsi="Times New Roman"/>
          </w:rPr>
          <w:t>•</w:t>
        </w:r>
        <w:r w:rsidRPr="009A102D">
          <w:rPr>
            <w:rFonts w:ascii="Times New Roman" w:hAnsi="Times New Roman"/>
          </w:rPr>
          <w:tab/>
          <w:t xml:space="preserve">In  </w:t>
        </w:r>
        <w:proofErr w:type="spellStart"/>
        <w:r w:rsidRPr="009A102D">
          <w:rPr>
            <w:rFonts w:ascii="Times New Roman" w:hAnsi="Times New Roman"/>
          </w:rPr>
          <w:t>оur</w:t>
        </w:r>
        <w:proofErr w:type="spellEnd"/>
        <w:r w:rsidRPr="009A102D">
          <w:rPr>
            <w:rFonts w:ascii="Times New Roman" w:hAnsi="Times New Roman"/>
          </w:rPr>
          <w:t xml:space="preserve">  design,  we  use  </w:t>
        </w:r>
        <w:proofErr w:type="spellStart"/>
        <w:r w:rsidRPr="009A102D">
          <w:rPr>
            <w:rFonts w:ascii="Times New Roman" w:hAnsi="Times New Roman"/>
          </w:rPr>
          <w:t>Qemu</w:t>
        </w:r>
        <w:proofErr w:type="spellEnd"/>
        <w:r w:rsidRPr="009A102D">
          <w:rPr>
            <w:rFonts w:ascii="Times New Roman" w:hAnsi="Times New Roman"/>
          </w:rPr>
          <w:t xml:space="preserve">  emulаtоr.</w:t>
        </w:r>
      </w:ins>
      <w:del w:id="2869" w:author="Abhishek Guria" w:date="2021-04-11T19:57:00Z">
        <w:r w:rsidR="006A377E" w:rsidRPr="00BB1A70" w:rsidDel="009A102D">
          <w:rPr>
            <w:rFonts w:ascii="Times New Roman" w:hAnsi="Times New Roman"/>
            <w:sz w:val="24"/>
            <w:szCs w:val="24"/>
            <w:rPrChange w:id="2870" w:author="Abhishek Guria" w:date="2021-04-11T16:25:00Z">
              <w:rPr>
                <w:rFonts w:asciiTheme="minorHAnsi" w:hAnsiTheme="minorHAnsi" w:cstheme="minorHAnsi"/>
                <w:sz w:val="24"/>
                <w:szCs w:val="24"/>
              </w:rPr>
            </w:rPrChange>
          </w:rPr>
          <w:delText>The cross compiling is a very essential aspect in embedded linux development. It is very helpful to create files which are emulated to run in machines other than the host.</w:delText>
        </w:r>
      </w:del>
    </w:p>
    <w:p w14:paraId="2E3211AF" w14:textId="244FB445" w:rsidR="005D6A4D" w:rsidRPr="00BB1A70" w:rsidDel="009A102D" w:rsidRDefault="006A377E" w:rsidP="006A61E9">
      <w:pPr>
        <w:pStyle w:val="ListParagraph"/>
        <w:numPr>
          <w:ilvl w:val="0"/>
          <w:numId w:val="63"/>
        </w:numPr>
        <w:spacing w:line="276" w:lineRule="auto"/>
        <w:ind w:left="504"/>
        <w:jc w:val="both"/>
        <w:rPr>
          <w:del w:id="2871" w:author="Abhishek Guria" w:date="2021-04-11T19:57:00Z"/>
          <w:rFonts w:ascii="Times New Roman" w:hAnsi="Times New Roman"/>
          <w:sz w:val="24"/>
          <w:szCs w:val="24"/>
          <w:rPrChange w:id="2872" w:author="Abhishek Guria" w:date="2021-04-11T16:25:00Z">
            <w:rPr>
              <w:del w:id="2873" w:author="Abhishek Guria" w:date="2021-04-11T19:57:00Z"/>
              <w:rFonts w:asciiTheme="minorHAnsi" w:hAnsiTheme="minorHAnsi" w:cstheme="minorHAnsi"/>
              <w:sz w:val="24"/>
              <w:szCs w:val="24"/>
            </w:rPr>
          </w:rPrChange>
        </w:rPr>
      </w:pPr>
      <w:del w:id="2874" w:author="Abhishek Guria" w:date="2021-04-11T19:57:00Z">
        <w:r w:rsidRPr="00BB1A70" w:rsidDel="009A102D">
          <w:rPr>
            <w:rFonts w:ascii="Times New Roman" w:hAnsi="Times New Roman"/>
            <w:sz w:val="24"/>
            <w:szCs w:val="24"/>
            <w:rPrChange w:id="2875" w:author="Abhishek Guria" w:date="2021-04-11T16:25:00Z">
              <w:rPr>
                <w:rFonts w:asciiTheme="minorHAnsi" w:hAnsiTheme="minorHAnsi" w:cstheme="minorHAnsi"/>
                <w:sz w:val="24"/>
                <w:szCs w:val="24"/>
              </w:rPr>
            </w:rPrChange>
          </w:rPr>
          <w:delText>Cross compiling is the technique in which coding or development is done in one architecture and it is compiled to work in another other than the host architecture.</w:delText>
        </w:r>
      </w:del>
    </w:p>
    <w:p w14:paraId="51DD3ADE" w14:textId="61BF486F" w:rsidR="005D6A4D" w:rsidRPr="00BB1A70" w:rsidDel="009A102D" w:rsidRDefault="006A377E" w:rsidP="006A61E9">
      <w:pPr>
        <w:pStyle w:val="ListParagraph"/>
        <w:numPr>
          <w:ilvl w:val="0"/>
          <w:numId w:val="63"/>
        </w:numPr>
        <w:spacing w:line="276" w:lineRule="auto"/>
        <w:ind w:left="504"/>
        <w:jc w:val="both"/>
        <w:rPr>
          <w:del w:id="2876" w:author="Abhishek Guria" w:date="2021-04-11T19:57:00Z"/>
          <w:rFonts w:ascii="Times New Roman" w:hAnsi="Times New Roman"/>
          <w:sz w:val="24"/>
          <w:szCs w:val="24"/>
          <w:rPrChange w:id="2877" w:author="Abhishek Guria" w:date="2021-04-11T16:25:00Z">
            <w:rPr>
              <w:del w:id="2878" w:author="Abhishek Guria" w:date="2021-04-11T19:57:00Z"/>
              <w:rFonts w:asciiTheme="minorHAnsi" w:hAnsiTheme="minorHAnsi" w:cstheme="minorHAnsi"/>
              <w:sz w:val="24"/>
              <w:szCs w:val="24"/>
            </w:rPr>
          </w:rPrChange>
        </w:rPr>
      </w:pPr>
      <w:del w:id="2879" w:author="Abhishek Guria" w:date="2021-04-11T19:57:00Z">
        <w:r w:rsidRPr="00BB1A70" w:rsidDel="009A102D">
          <w:rPr>
            <w:rFonts w:ascii="Times New Roman" w:hAnsi="Times New Roman"/>
            <w:sz w:val="24"/>
            <w:szCs w:val="24"/>
            <w:rPrChange w:id="2880" w:author="Abhishek Guria" w:date="2021-04-11T16:25:00Z">
              <w:rPr>
                <w:rFonts w:asciiTheme="minorHAnsi" w:hAnsiTheme="minorHAnsi" w:cstheme="minorHAnsi"/>
                <w:sz w:val="24"/>
                <w:szCs w:val="24"/>
              </w:rPr>
            </w:rPrChange>
          </w:rPr>
          <w:delText xml:space="preserve">Every board cannot be with us all the time and it is also not feasible too. </w:delText>
        </w:r>
        <w:r w:rsidR="006A61E9" w:rsidRPr="00BB1A70" w:rsidDel="009A102D">
          <w:rPr>
            <w:rFonts w:ascii="Times New Roman" w:hAnsi="Times New Roman"/>
            <w:sz w:val="24"/>
            <w:szCs w:val="24"/>
            <w:rPrChange w:id="2881" w:author="Abhishek Guria" w:date="2021-04-11T16:25:00Z">
              <w:rPr>
                <w:rFonts w:asciiTheme="minorHAnsi" w:hAnsiTheme="minorHAnsi" w:cstheme="minorHAnsi"/>
                <w:sz w:val="24"/>
                <w:szCs w:val="24"/>
              </w:rPr>
            </w:rPrChange>
          </w:rPr>
          <w:delText>Hence,</w:delText>
        </w:r>
        <w:r w:rsidRPr="00BB1A70" w:rsidDel="009A102D">
          <w:rPr>
            <w:rFonts w:ascii="Times New Roman" w:hAnsi="Times New Roman"/>
            <w:sz w:val="24"/>
            <w:szCs w:val="24"/>
            <w:rPrChange w:id="2882" w:author="Abhishek Guria" w:date="2021-04-11T16:25:00Z">
              <w:rPr>
                <w:rFonts w:asciiTheme="minorHAnsi" w:hAnsiTheme="minorHAnsi" w:cstheme="minorHAnsi"/>
                <w:sz w:val="24"/>
                <w:szCs w:val="24"/>
              </w:rPr>
            </w:rPrChange>
          </w:rPr>
          <w:delText xml:space="preserve"> we require special </w:delText>
        </w:r>
        <w:r w:rsidR="006A61E9" w:rsidRPr="00BB1A70" w:rsidDel="009A102D">
          <w:rPr>
            <w:rFonts w:ascii="Times New Roman" w:hAnsi="Times New Roman"/>
            <w:sz w:val="24"/>
            <w:szCs w:val="24"/>
            <w:rPrChange w:id="2883" w:author="Abhishek Guria" w:date="2021-04-11T16:25:00Z">
              <w:rPr>
                <w:rFonts w:asciiTheme="minorHAnsi" w:hAnsiTheme="minorHAnsi" w:cstheme="minorHAnsi"/>
                <w:sz w:val="24"/>
                <w:szCs w:val="24"/>
              </w:rPr>
            </w:rPrChange>
          </w:rPr>
          <w:delText>software’s</w:delText>
        </w:r>
        <w:r w:rsidRPr="00BB1A70" w:rsidDel="009A102D">
          <w:rPr>
            <w:rFonts w:ascii="Times New Roman" w:hAnsi="Times New Roman"/>
            <w:sz w:val="24"/>
            <w:szCs w:val="24"/>
            <w:rPrChange w:id="2884" w:author="Abhishek Guria" w:date="2021-04-11T16:25:00Z">
              <w:rPr>
                <w:rFonts w:asciiTheme="minorHAnsi" w:hAnsiTheme="minorHAnsi" w:cstheme="minorHAnsi"/>
                <w:sz w:val="24"/>
                <w:szCs w:val="24"/>
              </w:rPr>
            </w:rPrChange>
          </w:rPr>
          <w:delText xml:space="preserve"> which can simulate the conditions or architecture of the target device.</w:delText>
        </w:r>
      </w:del>
    </w:p>
    <w:p w14:paraId="2F283DC0" w14:textId="255A95D3" w:rsidR="006A61E9" w:rsidRPr="00BB1A70" w:rsidDel="009A102D" w:rsidRDefault="006A377E" w:rsidP="006A61E9">
      <w:pPr>
        <w:pStyle w:val="ListParagraph"/>
        <w:numPr>
          <w:ilvl w:val="0"/>
          <w:numId w:val="63"/>
        </w:numPr>
        <w:spacing w:line="276" w:lineRule="auto"/>
        <w:ind w:left="504"/>
        <w:jc w:val="both"/>
        <w:rPr>
          <w:del w:id="2885" w:author="Abhishek Guria" w:date="2021-04-11T19:57:00Z"/>
          <w:rFonts w:ascii="Times New Roman" w:hAnsi="Times New Roman"/>
          <w:sz w:val="24"/>
          <w:szCs w:val="24"/>
          <w:rPrChange w:id="2886" w:author="Abhishek Guria" w:date="2021-04-11T16:25:00Z">
            <w:rPr>
              <w:del w:id="2887" w:author="Abhishek Guria" w:date="2021-04-11T19:57:00Z"/>
              <w:rFonts w:asciiTheme="minorHAnsi" w:hAnsiTheme="minorHAnsi" w:cstheme="minorHAnsi"/>
              <w:sz w:val="24"/>
              <w:szCs w:val="24"/>
            </w:rPr>
          </w:rPrChange>
        </w:rPr>
      </w:pPr>
      <w:del w:id="2888" w:author="Abhishek Guria" w:date="2021-04-11T19:57:00Z">
        <w:r w:rsidRPr="00BB1A70" w:rsidDel="009A102D">
          <w:rPr>
            <w:rFonts w:ascii="Times New Roman" w:hAnsi="Times New Roman"/>
            <w:sz w:val="24"/>
            <w:szCs w:val="24"/>
            <w:rPrChange w:id="2889" w:author="Abhishek Guria" w:date="2021-04-11T16:25:00Z">
              <w:rPr>
                <w:rFonts w:asciiTheme="minorHAnsi" w:hAnsiTheme="minorHAnsi" w:cstheme="minorHAnsi"/>
                <w:sz w:val="24"/>
                <w:szCs w:val="24"/>
              </w:rPr>
            </w:rPrChange>
          </w:rPr>
          <w:delText xml:space="preserve">These </w:delText>
        </w:r>
        <w:r w:rsidR="006A61E9" w:rsidRPr="00BB1A70" w:rsidDel="009A102D">
          <w:rPr>
            <w:rFonts w:ascii="Times New Roman" w:hAnsi="Times New Roman"/>
            <w:sz w:val="24"/>
            <w:szCs w:val="24"/>
            <w:rPrChange w:id="2890" w:author="Abhishek Guria" w:date="2021-04-11T16:25:00Z">
              <w:rPr>
                <w:rFonts w:asciiTheme="minorHAnsi" w:hAnsiTheme="minorHAnsi" w:cstheme="minorHAnsi"/>
                <w:sz w:val="24"/>
                <w:szCs w:val="24"/>
              </w:rPr>
            </w:rPrChange>
          </w:rPr>
          <w:delText>software’s</w:delText>
        </w:r>
        <w:r w:rsidRPr="00BB1A70" w:rsidDel="009A102D">
          <w:rPr>
            <w:rFonts w:ascii="Times New Roman" w:hAnsi="Times New Roman"/>
            <w:sz w:val="24"/>
            <w:szCs w:val="24"/>
            <w:rPrChange w:id="2891" w:author="Abhishek Guria" w:date="2021-04-11T16:25:00Z">
              <w:rPr>
                <w:rFonts w:asciiTheme="minorHAnsi" w:hAnsiTheme="minorHAnsi" w:cstheme="minorHAnsi"/>
                <w:sz w:val="24"/>
                <w:szCs w:val="24"/>
              </w:rPr>
            </w:rPrChange>
          </w:rPr>
          <w:delText xml:space="preserve"> are called as emulators.</w:delText>
        </w:r>
      </w:del>
    </w:p>
    <w:p w14:paraId="35D5C631" w14:textId="7023ABE1" w:rsidR="00353600" w:rsidRPr="00BB1A70" w:rsidDel="009A102D" w:rsidRDefault="006A377E" w:rsidP="006A61E9">
      <w:pPr>
        <w:pStyle w:val="ListParagraph"/>
        <w:numPr>
          <w:ilvl w:val="0"/>
          <w:numId w:val="63"/>
        </w:numPr>
        <w:spacing w:line="276" w:lineRule="auto"/>
        <w:ind w:left="504"/>
        <w:jc w:val="both"/>
        <w:rPr>
          <w:del w:id="2892" w:author="Abhishek Guria" w:date="2021-04-11T19:57:00Z"/>
          <w:rFonts w:ascii="Times New Roman" w:hAnsi="Times New Roman"/>
          <w:sz w:val="24"/>
          <w:szCs w:val="24"/>
          <w:rPrChange w:id="2893" w:author="Abhishek Guria" w:date="2021-04-11T16:25:00Z">
            <w:rPr>
              <w:del w:id="2894" w:author="Abhishek Guria" w:date="2021-04-11T19:57:00Z"/>
              <w:rFonts w:asciiTheme="minorHAnsi" w:hAnsiTheme="minorHAnsi" w:cstheme="minorHAnsi"/>
              <w:sz w:val="24"/>
              <w:szCs w:val="24"/>
            </w:rPr>
          </w:rPrChange>
        </w:rPr>
      </w:pPr>
      <w:del w:id="2895" w:author="Abhishek Guria" w:date="2021-04-11T19:57:00Z">
        <w:r w:rsidRPr="00BB1A70" w:rsidDel="009A102D">
          <w:rPr>
            <w:rFonts w:ascii="Times New Roman" w:hAnsi="Times New Roman"/>
            <w:sz w:val="24"/>
            <w:szCs w:val="24"/>
            <w:rPrChange w:id="2896" w:author="Abhishek Guria" w:date="2021-04-11T16:25:00Z">
              <w:rPr>
                <w:rFonts w:asciiTheme="minorHAnsi" w:hAnsiTheme="minorHAnsi" w:cstheme="minorHAnsi"/>
                <w:sz w:val="24"/>
                <w:szCs w:val="24"/>
              </w:rPr>
            </w:rPrChange>
          </w:rPr>
          <w:delText>In our design, we use Qemu emulator.</w:delText>
        </w:r>
      </w:del>
    </w:p>
    <w:p w14:paraId="65211EAA" w14:textId="77777777" w:rsidR="00353600" w:rsidRPr="00BB1A70" w:rsidRDefault="004417FB" w:rsidP="006A61E9">
      <w:pPr>
        <w:pStyle w:val="Heading2"/>
        <w:spacing w:after="0" w:line="276" w:lineRule="auto"/>
        <w:ind w:left="144"/>
        <w:jc w:val="both"/>
        <w:rPr>
          <w:rFonts w:ascii="Times New Roman" w:hAnsi="Times New Roman"/>
          <w:b/>
          <w:rPrChange w:id="2897" w:author="Abhishek Guria" w:date="2021-04-11T16:25:00Z">
            <w:rPr>
              <w:rFonts w:asciiTheme="minorHAnsi" w:hAnsiTheme="minorHAnsi" w:cstheme="minorHAnsi"/>
              <w:b/>
            </w:rPr>
          </w:rPrChange>
        </w:rPr>
      </w:pPr>
      <w:bookmarkStart w:id="2898" w:name="_Toc68966728"/>
      <w:r w:rsidRPr="00BB1A70">
        <w:rPr>
          <w:rFonts w:ascii="Times New Roman" w:hAnsi="Times New Roman"/>
          <w:b/>
          <w:rPrChange w:id="2899" w:author="Abhishek Guria" w:date="2021-04-11T16:25:00Z">
            <w:rPr>
              <w:rFonts w:asciiTheme="minorHAnsi" w:hAnsiTheme="minorHAnsi" w:cstheme="minorHAnsi"/>
              <w:b/>
            </w:rPr>
          </w:rPrChange>
        </w:rPr>
        <w:t>6.1 Simple Hello Module:</w:t>
      </w:r>
      <w:bookmarkEnd w:id="2898"/>
    </w:p>
    <w:p w14:paraId="42A249EE" w14:textId="77777777" w:rsidR="00353600" w:rsidRPr="00BB1A70" w:rsidRDefault="004417FB" w:rsidP="006A61E9">
      <w:pPr>
        <w:pStyle w:val="ListParagraph"/>
        <w:numPr>
          <w:ilvl w:val="0"/>
          <w:numId w:val="16"/>
        </w:numPr>
        <w:spacing w:line="276" w:lineRule="auto"/>
        <w:ind w:left="504"/>
        <w:jc w:val="both"/>
        <w:rPr>
          <w:rFonts w:ascii="Times New Roman" w:hAnsi="Times New Roman"/>
          <w:sz w:val="24"/>
          <w:szCs w:val="24"/>
          <w:rPrChange w:id="290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01" w:author="Abhishek Guria" w:date="2021-04-11T16:25:00Z">
            <w:rPr>
              <w:rFonts w:asciiTheme="minorHAnsi" w:hAnsiTheme="minorHAnsi" w:cstheme="minorHAnsi"/>
              <w:sz w:val="24"/>
              <w:szCs w:val="24"/>
            </w:rPr>
          </w:rPrChange>
        </w:rPr>
        <w:t>Write a simple hello world code and save it.</w:t>
      </w:r>
    </w:p>
    <w:p w14:paraId="66FB180F" w14:textId="77777777" w:rsidR="00AA5B7E" w:rsidRPr="00BB1A70" w:rsidRDefault="004417FB" w:rsidP="006A61E9">
      <w:pPr>
        <w:pStyle w:val="ListParagraph"/>
        <w:numPr>
          <w:ilvl w:val="0"/>
          <w:numId w:val="16"/>
        </w:numPr>
        <w:spacing w:line="276" w:lineRule="auto"/>
        <w:ind w:left="504"/>
        <w:jc w:val="both"/>
        <w:rPr>
          <w:rFonts w:ascii="Times New Roman" w:hAnsi="Times New Roman"/>
          <w:sz w:val="24"/>
          <w:szCs w:val="24"/>
          <w:rPrChange w:id="290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03" w:author="Abhishek Guria" w:date="2021-04-11T16:25:00Z">
            <w:rPr>
              <w:rFonts w:asciiTheme="minorHAnsi" w:hAnsiTheme="minorHAnsi" w:cstheme="minorHAnsi"/>
              <w:sz w:val="24"/>
              <w:szCs w:val="24"/>
            </w:rPr>
          </w:rPrChange>
        </w:rPr>
        <w:t xml:space="preserve">Generate its output file with the command </w:t>
      </w:r>
      <w:r w:rsidR="00AA5B7E" w:rsidRPr="00BB1A70">
        <w:rPr>
          <w:rFonts w:ascii="Times New Roman" w:hAnsi="Times New Roman"/>
          <w:sz w:val="24"/>
          <w:szCs w:val="24"/>
          <w:rPrChange w:id="2904" w:author="Abhishek Guria" w:date="2021-04-11T16:25:00Z">
            <w:rPr>
              <w:rFonts w:asciiTheme="minorHAnsi" w:hAnsiTheme="minorHAnsi" w:cstheme="minorHAnsi"/>
              <w:sz w:val="24"/>
              <w:szCs w:val="24"/>
            </w:rPr>
          </w:rPrChange>
        </w:rPr>
        <w:t>–</w:t>
      </w:r>
    </w:p>
    <w:p w14:paraId="49D6E72B" w14:textId="77777777" w:rsidR="00353600" w:rsidRPr="00BB1A70" w:rsidRDefault="00AA5B7E" w:rsidP="006A61E9">
      <w:pPr>
        <w:pStyle w:val="ListParagraph"/>
        <w:numPr>
          <w:ilvl w:val="0"/>
          <w:numId w:val="48"/>
        </w:numPr>
        <w:spacing w:line="276" w:lineRule="auto"/>
        <w:ind w:left="1080"/>
        <w:jc w:val="both"/>
        <w:rPr>
          <w:rFonts w:ascii="Times New Roman" w:hAnsi="Times New Roman"/>
          <w:sz w:val="24"/>
          <w:szCs w:val="24"/>
          <w:rPrChange w:id="290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06" w:author="Abhishek Guria" w:date="2021-04-11T16:25:00Z">
            <w:rPr>
              <w:rFonts w:asciiTheme="minorHAnsi" w:hAnsiTheme="minorHAnsi" w:cstheme="minorHAnsi"/>
              <w:sz w:val="24"/>
              <w:szCs w:val="24"/>
            </w:rPr>
          </w:rPrChange>
        </w:rPr>
        <w:t xml:space="preserve">arm-linux-gnueabi-gcc </w:t>
      </w:r>
      <w:r w:rsidR="006A61E9" w:rsidRPr="00BB1A70">
        <w:rPr>
          <w:rFonts w:ascii="Times New Roman" w:hAnsi="Times New Roman"/>
          <w:sz w:val="24"/>
          <w:szCs w:val="24"/>
          <w:rPrChange w:id="2907" w:author="Abhishek Guria" w:date="2021-04-11T16:25:00Z">
            <w:rPr>
              <w:rFonts w:asciiTheme="minorHAnsi" w:hAnsiTheme="minorHAnsi" w:cstheme="minorHAnsi"/>
              <w:sz w:val="24"/>
              <w:szCs w:val="24"/>
            </w:rPr>
          </w:rPrChange>
        </w:rPr>
        <w:t>hello</w:t>
      </w:r>
      <w:r w:rsidRPr="00BB1A70">
        <w:rPr>
          <w:rFonts w:ascii="Times New Roman" w:hAnsi="Times New Roman"/>
          <w:sz w:val="24"/>
          <w:szCs w:val="24"/>
          <w:rPrChange w:id="2908" w:author="Abhishek Guria" w:date="2021-04-11T16:25:00Z">
            <w:rPr>
              <w:rFonts w:asciiTheme="minorHAnsi" w:hAnsiTheme="minorHAnsi" w:cstheme="minorHAnsi"/>
              <w:sz w:val="24"/>
              <w:szCs w:val="24"/>
            </w:rPr>
          </w:rPrChange>
        </w:rPr>
        <w:t xml:space="preserve"> –o h1.out</w:t>
      </w:r>
    </w:p>
    <w:p w14:paraId="546F2FCA" w14:textId="77777777" w:rsidR="00353600" w:rsidRPr="00BB1A70" w:rsidRDefault="004417FB" w:rsidP="006A61E9">
      <w:pPr>
        <w:pStyle w:val="ListParagraph"/>
        <w:numPr>
          <w:ilvl w:val="0"/>
          <w:numId w:val="48"/>
        </w:numPr>
        <w:spacing w:line="276" w:lineRule="auto"/>
        <w:ind w:left="1080"/>
        <w:jc w:val="both"/>
        <w:rPr>
          <w:rFonts w:ascii="Times New Roman" w:hAnsi="Times New Roman"/>
          <w:sz w:val="24"/>
          <w:szCs w:val="24"/>
          <w:rPrChange w:id="290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10" w:author="Abhishek Guria" w:date="2021-04-11T16:25:00Z">
            <w:rPr>
              <w:rFonts w:asciiTheme="minorHAnsi" w:hAnsiTheme="minorHAnsi" w:cstheme="minorHAnsi"/>
              <w:sz w:val="24"/>
              <w:szCs w:val="24"/>
            </w:rPr>
          </w:rPrChange>
        </w:rPr>
        <w:t xml:space="preserve">arm-linux-gnueabi-gcc </w:t>
      </w:r>
      <w:r w:rsidR="006A61E9" w:rsidRPr="00BB1A70">
        <w:rPr>
          <w:rFonts w:ascii="Times New Roman" w:hAnsi="Times New Roman"/>
          <w:sz w:val="24"/>
          <w:szCs w:val="24"/>
          <w:rPrChange w:id="2911" w:author="Abhishek Guria" w:date="2021-04-11T16:25:00Z">
            <w:rPr>
              <w:rFonts w:asciiTheme="minorHAnsi" w:hAnsiTheme="minorHAnsi" w:cstheme="minorHAnsi"/>
              <w:sz w:val="24"/>
              <w:szCs w:val="24"/>
            </w:rPr>
          </w:rPrChange>
        </w:rPr>
        <w:t>hello</w:t>
      </w:r>
      <w:r w:rsidRPr="00BB1A70">
        <w:rPr>
          <w:rFonts w:ascii="Times New Roman" w:hAnsi="Times New Roman"/>
          <w:sz w:val="24"/>
          <w:szCs w:val="24"/>
          <w:rPrChange w:id="2912" w:author="Abhishek Guria" w:date="2021-04-11T16:25:00Z">
            <w:rPr>
              <w:rFonts w:asciiTheme="minorHAnsi" w:hAnsiTheme="minorHAnsi" w:cstheme="minorHAnsi"/>
              <w:sz w:val="24"/>
              <w:szCs w:val="24"/>
            </w:rPr>
          </w:rPrChange>
        </w:rPr>
        <w:t xml:space="preserve"> –o h2.out –o static</w:t>
      </w:r>
    </w:p>
    <w:p w14:paraId="48894A0D" w14:textId="77777777" w:rsidR="00353600" w:rsidRPr="00BB1A70" w:rsidRDefault="004417FB" w:rsidP="006A61E9">
      <w:pPr>
        <w:pStyle w:val="ListParagraph"/>
        <w:numPr>
          <w:ilvl w:val="0"/>
          <w:numId w:val="48"/>
        </w:numPr>
        <w:spacing w:line="276" w:lineRule="auto"/>
        <w:ind w:left="1080"/>
        <w:jc w:val="both"/>
        <w:rPr>
          <w:rFonts w:ascii="Times New Roman" w:hAnsi="Times New Roman"/>
          <w:sz w:val="24"/>
          <w:szCs w:val="24"/>
          <w:rPrChange w:id="291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14" w:author="Abhishek Guria" w:date="2021-04-11T16:25:00Z">
            <w:rPr>
              <w:rFonts w:asciiTheme="minorHAnsi" w:hAnsiTheme="minorHAnsi" w:cstheme="minorHAnsi"/>
              <w:sz w:val="24"/>
              <w:szCs w:val="24"/>
            </w:rPr>
          </w:rPrChange>
        </w:rPr>
        <w:t>file h1.out h2.out</w:t>
      </w:r>
    </w:p>
    <w:p w14:paraId="55EA9D41" w14:textId="77777777" w:rsidR="00353600" w:rsidRPr="00BB1A70" w:rsidRDefault="004417FB" w:rsidP="006A61E9">
      <w:pPr>
        <w:pStyle w:val="ListParagraph"/>
        <w:numPr>
          <w:ilvl w:val="0"/>
          <w:numId w:val="48"/>
        </w:numPr>
        <w:spacing w:line="276" w:lineRule="auto"/>
        <w:ind w:left="1080"/>
        <w:jc w:val="both"/>
        <w:rPr>
          <w:rFonts w:ascii="Times New Roman" w:hAnsi="Times New Roman"/>
          <w:sz w:val="24"/>
          <w:szCs w:val="24"/>
          <w:rPrChange w:id="291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16" w:author="Abhishek Guria" w:date="2021-04-11T16:25:00Z">
            <w:rPr>
              <w:rFonts w:asciiTheme="minorHAnsi" w:hAnsiTheme="minorHAnsi" w:cstheme="minorHAnsi"/>
              <w:sz w:val="24"/>
              <w:szCs w:val="24"/>
            </w:rPr>
          </w:rPrChange>
        </w:rPr>
        <w:t>ls –lh h1.out h2.out</w:t>
      </w:r>
    </w:p>
    <w:p w14:paraId="249F99DC" w14:textId="77777777" w:rsidR="00353600" w:rsidRPr="00BB1A70" w:rsidRDefault="004417FB" w:rsidP="006A61E9">
      <w:pPr>
        <w:pStyle w:val="ListParagraph"/>
        <w:numPr>
          <w:ilvl w:val="0"/>
          <w:numId w:val="48"/>
        </w:numPr>
        <w:spacing w:line="276" w:lineRule="auto"/>
        <w:ind w:left="1080"/>
        <w:jc w:val="both"/>
        <w:rPr>
          <w:rFonts w:ascii="Times New Roman" w:hAnsi="Times New Roman"/>
          <w:sz w:val="24"/>
          <w:szCs w:val="24"/>
          <w:rPrChange w:id="291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18" w:author="Abhishek Guria" w:date="2021-04-11T16:25:00Z">
            <w:rPr>
              <w:rFonts w:asciiTheme="minorHAnsi" w:hAnsiTheme="minorHAnsi" w:cstheme="minorHAnsi"/>
              <w:sz w:val="24"/>
              <w:szCs w:val="24"/>
            </w:rPr>
          </w:rPrChange>
        </w:rPr>
        <w:t>ldd h1.out</w:t>
      </w:r>
    </w:p>
    <w:p w14:paraId="19DE5F32" w14:textId="77777777" w:rsidR="00353600" w:rsidRPr="00BB1A70" w:rsidRDefault="004417FB" w:rsidP="006A61E9">
      <w:pPr>
        <w:pStyle w:val="ListParagraph"/>
        <w:numPr>
          <w:ilvl w:val="0"/>
          <w:numId w:val="48"/>
        </w:numPr>
        <w:spacing w:line="276" w:lineRule="auto"/>
        <w:ind w:left="1080"/>
        <w:jc w:val="both"/>
        <w:rPr>
          <w:rFonts w:ascii="Times New Roman" w:hAnsi="Times New Roman"/>
          <w:sz w:val="24"/>
          <w:szCs w:val="24"/>
          <w:rPrChange w:id="291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20" w:author="Abhishek Guria" w:date="2021-04-11T16:25:00Z">
            <w:rPr>
              <w:rFonts w:asciiTheme="minorHAnsi" w:hAnsiTheme="minorHAnsi" w:cstheme="minorHAnsi"/>
              <w:sz w:val="24"/>
              <w:szCs w:val="24"/>
            </w:rPr>
          </w:rPrChange>
        </w:rPr>
        <w:t>ldd h2.out</w:t>
      </w:r>
    </w:p>
    <w:p w14:paraId="02F6C594" w14:textId="77777777" w:rsidR="00AA5B7E" w:rsidRPr="00BB1A70" w:rsidRDefault="004417FB" w:rsidP="006A61E9">
      <w:pPr>
        <w:pStyle w:val="ListParagraph"/>
        <w:numPr>
          <w:ilvl w:val="0"/>
          <w:numId w:val="17"/>
        </w:numPr>
        <w:spacing w:line="276" w:lineRule="auto"/>
        <w:ind w:left="504"/>
        <w:jc w:val="both"/>
        <w:rPr>
          <w:rFonts w:ascii="Times New Roman" w:hAnsi="Times New Roman"/>
          <w:sz w:val="24"/>
          <w:szCs w:val="24"/>
          <w:rPrChange w:id="292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22" w:author="Abhishek Guria" w:date="2021-04-11T16:25:00Z">
            <w:rPr>
              <w:rFonts w:asciiTheme="minorHAnsi" w:hAnsiTheme="minorHAnsi" w:cstheme="minorHAnsi"/>
              <w:sz w:val="24"/>
              <w:szCs w:val="24"/>
            </w:rPr>
          </w:rPrChange>
        </w:rPr>
        <w:t>Copy the output file to the target rootfs using the command mount, copy and umount-</w:t>
      </w:r>
    </w:p>
    <w:p w14:paraId="50066C06" w14:textId="77777777" w:rsidR="00AA5B7E" w:rsidRPr="00BB1A70" w:rsidRDefault="00AA5B7E" w:rsidP="006A61E9">
      <w:pPr>
        <w:pStyle w:val="ListParagraph"/>
        <w:numPr>
          <w:ilvl w:val="0"/>
          <w:numId w:val="49"/>
        </w:numPr>
        <w:spacing w:line="276" w:lineRule="auto"/>
        <w:ind w:left="1008"/>
        <w:jc w:val="both"/>
        <w:rPr>
          <w:rFonts w:ascii="Times New Roman" w:hAnsi="Times New Roman"/>
          <w:sz w:val="24"/>
          <w:szCs w:val="24"/>
          <w:rPrChange w:id="292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24" w:author="Abhishek Guria" w:date="2021-04-11T16:25:00Z">
            <w:rPr>
              <w:rFonts w:asciiTheme="minorHAnsi" w:hAnsiTheme="minorHAnsi" w:cstheme="minorHAnsi"/>
              <w:sz w:val="24"/>
              <w:szCs w:val="24"/>
            </w:rPr>
          </w:rPrChange>
        </w:rPr>
        <w:t xml:space="preserve">sudo mount -o </w:t>
      </w:r>
      <w:proofErr w:type="gramStart"/>
      <w:r w:rsidRPr="00BB1A70">
        <w:rPr>
          <w:rFonts w:ascii="Times New Roman" w:hAnsi="Times New Roman"/>
          <w:sz w:val="24"/>
          <w:szCs w:val="24"/>
          <w:rPrChange w:id="2925" w:author="Abhishek Guria" w:date="2021-04-11T16:25:00Z">
            <w:rPr>
              <w:rFonts w:asciiTheme="minorHAnsi" w:hAnsiTheme="minorHAnsi" w:cstheme="minorHAnsi"/>
              <w:sz w:val="24"/>
              <w:szCs w:val="24"/>
            </w:rPr>
          </w:rPrChange>
        </w:rPr>
        <w:t>loop,rw</w:t>
      </w:r>
      <w:proofErr w:type="gramEnd"/>
      <w:r w:rsidRPr="00BB1A70">
        <w:rPr>
          <w:rFonts w:ascii="Times New Roman" w:hAnsi="Times New Roman"/>
          <w:sz w:val="24"/>
          <w:szCs w:val="24"/>
          <w:rPrChange w:id="2926" w:author="Abhishek Guria" w:date="2021-04-11T16:25:00Z">
            <w:rPr>
              <w:rFonts w:asciiTheme="minorHAnsi" w:hAnsiTheme="minorHAnsi" w:cstheme="minorHAnsi"/>
              <w:sz w:val="24"/>
              <w:szCs w:val="24"/>
            </w:rPr>
          </w:rPrChange>
        </w:rPr>
        <w:t>,sync rootfs.img /mnt/rootfs</w:t>
      </w:r>
    </w:p>
    <w:p w14:paraId="216AF0EF" w14:textId="77777777" w:rsidR="00AA5B7E" w:rsidRPr="00BB1A70" w:rsidRDefault="00AA5B7E" w:rsidP="006A61E9">
      <w:pPr>
        <w:pStyle w:val="ListParagraph"/>
        <w:numPr>
          <w:ilvl w:val="0"/>
          <w:numId w:val="49"/>
        </w:numPr>
        <w:spacing w:line="276" w:lineRule="auto"/>
        <w:ind w:left="1008"/>
        <w:jc w:val="both"/>
        <w:rPr>
          <w:rFonts w:ascii="Times New Roman" w:hAnsi="Times New Roman"/>
          <w:sz w:val="24"/>
          <w:szCs w:val="24"/>
          <w:rPrChange w:id="292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28" w:author="Abhishek Guria" w:date="2021-04-11T16:25:00Z">
            <w:rPr>
              <w:rFonts w:asciiTheme="minorHAnsi" w:hAnsiTheme="minorHAnsi" w:cstheme="minorHAnsi"/>
              <w:sz w:val="24"/>
              <w:szCs w:val="24"/>
            </w:rPr>
          </w:rPrChange>
        </w:rPr>
        <w:t>sudo cp h1.out h2.out /mnt/rootfs/home/root</w:t>
      </w:r>
    </w:p>
    <w:p w14:paraId="1EA9C7A2" w14:textId="77777777" w:rsidR="00353600" w:rsidRPr="00BB1A70" w:rsidRDefault="00AA5B7E" w:rsidP="006A61E9">
      <w:pPr>
        <w:pStyle w:val="ListParagraph"/>
        <w:numPr>
          <w:ilvl w:val="0"/>
          <w:numId w:val="49"/>
        </w:numPr>
        <w:spacing w:line="276" w:lineRule="auto"/>
        <w:ind w:left="1008"/>
        <w:jc w:val="both"/>
        <w:rPr>
          <w:rFonts w:ascii="Times New Roman" w:hAnsi="Times New Roman"/>
          <w:sz w:val="24"/>
          <w:szCs w:val="24"/>
          <w:rPrChange w:id="292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30" w:author="Abhishek Guria" w:date="2021-04-11T16:25:00Z">
            <w:rPr>
              <w:rFonts w:asciiTheme="minorHAnsi" w:hAnsiTheme="minorHAnsi" w:cstheme="minorHAnsi"/>
              <w:sz w:val="24"/>
              <w:szCs w:val="24"/>
            </w:rPr>
          </w:rPrChange>
        </w:rPr>
        <w:t>sudo umount /mnt/rootfs</w:t>
      </w:r>
    </w:p>
    <w:p w14:paraId="725C5E47" w14:textId="77777777" w:rsidR="00353600" w:rsidRPr="00BB1A70" w:rsidRDefault="004417FB" w:rsidP="006A61E9">
      <w:pPr>
        <w:pStyle w:val="Heading2"/>
        <w:spacing w:after="0" w:line="276" w:lineRule="auto"/>
        <w:ind w:left="144"/>
        <w:jc w:val="both"/>
        <w:rPr>
          <w:rFonts w:ascii="Times New Roman" w:hAnsi="Times New Roman"/>
          <w:b/>
          <w:rPrChange w:id="2931" w:author="Abhishek Guria" w:date="2021-04-11T16:25:00Z">
            <w:rPr>
              <w:rFonts w:asciiTheme="minorHAnsi" w:hAnsiTheme="minorHAnsi" w:cstheme="minorHAnsi"/>
              <w:b/>
            </w:rPr>
          </w:rPrChange>
        </w:rPr>
      </w:pPr>
      <w:bookmarkStart w:id="2932" w:name="_Toc68966729"/>
      <w:r w:rsidRPr="00BB1A70">
        <w:rPr>
          <w:rFonts w:ascii="Times New Roman" w:hAnsi="Times New Roman"/>
          <w:b/>
          <w:rPrChange w:id="2933" w:author="Abhishek Guria" w:date="2021-04-11T16:25:00Z">
            <w:rPr>
              <w:rFonts w:asciiTheme="minorHAnsi" w:hAnsiTheme="minorHAnsi" w:cstheme="minorHAnsi"/>
              <w:b/>
            </w:rPr>
          </w:rPrChange>
        </w:rPr>
        <w:t>6.2 Multi file Programming:</w:t>
      </w:r>
      <w:bookmarkEnd w:id="2932"/>
    </w:p>
    <w:p w14:paraId="5C99AE1F" w14:textId="77777777" w:rsidR="00353600" w:rsidRPr="00BB1A70" w:rsidRDefault="004417FB" w:rsidP="00A77226">
      <w:pPr>
        <w:pStyle w:val="ListParagraph"/>
        <w:numPr>
          <w:ilvl w:val="0"/>
          <w:numId w:val="17"/>
        </w:numPr>
        <w:spacing w:line="276" w:lineRule="auto"/>
        <w:ind w:left="504"/>
        <w:jc w:val="both"/>
        <w:rPr>
          <w:rFonts w:ascii="Times New Roman" w:hAnsi="Times New Roman"/>
          <w:sz w:val="24"/>
          <w:szCs w:val="24"/>
          <w:rPrChange w:id="293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35" w:author="Abhishek Guria" w:date="2021-04-11T16:25:00Z">
            <w:rPr>
              <w:rFonts w:asciiTheme="minorHAnsi" w:hAnsiTheme="minorHAnsi" w:cstheme="minorHAnsi"/>
              <w:sz w:val="24"/>
              <w:szCs w:val="24"/>
            </w:rPr>
          </w:rPrChange>
        </w:rPr>
        <w:t>Create one .c test file.</w:t>
      </w:r>
    </w:p>
    <w:p w14:paraId="0EB9BD7F" w14:textId="77777777" w:rsidR="00353600" w:rsidRPr="00BB1A70" w:rsidRDefault="004417FB" w:rsidP="00A77226">
      <w:pPr>
        <w:pStyle w:val="ListParagraph"/>
        <w:numPr>
          <w:ilvl w:val="0"/>
          <w:numId w:val="17"/>
        </w:numPr>
        <w:spacing w:line="276" w:lineRule="auto"/>
        <w:ind w:left="504"/>
        <w:jc w:val="both"/>
        <w:rPr>
          <w:rFonts w:ascii="Times New Roman" w:hAnsi="Times New Roman"/>
          <w:sz w:val="24"/>
          <w:szCs w:val="24"/>
          <w:rPrChange w:id="293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37" w:author="Abhishek Guria" w:date="2021-04-11T16:25:00Z">
            <w:rPr>
              <w:rFonts w:asciiTheme="minorHAnsi" w:hAnsiTheme="minorHAnsi" w:cstheme="minorHAnsi"/>
              <w:sz w:val="24"/>
              <w:szCs w:val="24"/>
            </w:rPr>
          </w:rPrChange>
        </w:rPr>
        <w:t xml:space="preserve">In that file </w:t>
      </w:r>
      <w:r w:rsidR="006A61E9" w:rsidRPr="00BB1A70">
        <w:rPr>
          <w:rFonts w:ascii="Times New Roman" w:hAnsi="Times New Roman"/>
          <w:sz w:val="24"/>
          <w:szCs w:val="24"/>
          <w:rPrChange w:id="2938" w:author="Abhishek Guria" w:date="2021-04-11T16:25:00Z">
            <w:rPr>
              <w:rFonts w:asciiTheme="minorHAnsi" w:hAnsiTheme="minorHAnsi" w:cstheme="minorHAnsi"/>
              <w:sz w:val="24"/>
              <w:szCs w:val="24"/>
            </w:rPr>
          </w:rPrChange>
        </w:rPr>
        <w:t>simple,</w:t>
      </w:r>
      <w:r w:rsidRPr="00BB1A70">
        <w:rPr>
          <w:rFonts w:ascii="Times New Roman" w:hAnsi="Times New Roman"/>
          <w:sz w:val="24"/>
          <w:szCs w:val="24"/>
          <w:rPrChange w:id="2939" w:author="Abhishek Guria" w:date="2021-04-11T16:25:00Z">
            <w:rPr>
              <w:rFonts w:asciiTheme="minorHAnsi" w:hAnsiTheme="minorHAnsi" w:cstheme="minorHAnsi"/>
              <w:sz w:val="24"/>
              <w:szCs w:val="24"/>
            </w:rPr>
          </w:rPrChange>
        </w:rPr>
        <w:t xml:space="preserve"> mathematical functions will be there and one main code will be there.</w:t>
      </w:r>
    </w:p>
    <w:p w14:paraId="06A769A3" w14:textId="77777777" w:rsidR="00353600" w:rsidRPr="00BB1A70" w:rsidRDefault="004417FB" w:rsidP="00A77226">
      <w:pPr>
        <w:pStyle w:val="ListParagraph"/>
        <w:numPr>
          <w:ilvl w:val="0"/>
          <w:numId w:val="17"/>
        </w:numPr>
        <w:spacing w:line="276" w:lineRule="auto"/>
        <w:ind w:left="504"/>
        <w:jc w:val="both"/>
        <w:rPr>
          <w:rFonts w:ascii="Times New Roman" w:hAnsi="Times New Roman"/>
          <w:sz w:val="24"/>
          <w:szCs w:val="24"/>
          <w:rPrChange w:id="294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41" w:author="Abhishek Guria" w:date="2021-04-11T16:25:00Z">
            <w:rPr>
              <w:rFonts w:asciiTheme="minorHAnsi" w:hAnsiTheme="minorHAnsi" w:cstheme="minorHAnsi"/>
              <w:sz w:val="24"/>
              <w:szCs w:val="24"/>
            </w:rPr>
          </w:rPrChange>
        </w:rPr>
        <w:t>Create one Makefile for the same test file.</w:t>
      </w:r>
    </w:p>
    <w:p w14:paraId="5F8C440A" w14:textId="77777777" w:rsidR="00353600" w:rsidRPr="00BB1A70" w:rsidRDefault="004417FB" w:rsidP="00A77226">
      <w:pPr>
        <w:pStyle w:val="ListParagraph"/>
        <w:numPr>
          <w:ilvl w:val="0"/>
          <w:numId w:val="17"/>
        </w:numPr>
        <w:spacing w:line="276" w:lineRule="auto"/>
        <w:ind w:left="504"/>
        <w:jc w:val="both"/>
        <w:rPr>
          <w:rFonts w:ascii="Times New Roman" w:hAnsi="Times New Roman"/>
          <w:sz w:val="24"/>
          <w:szCs w:val="24"/>
          <w:rPrChange w:id="294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43" w:author="Abhishek Guria" w:date="2021-04-11T16:25:00Z">
            <w:rPr>
              <w:rFonts w:asciiTheme="minorHAnsi" w:hAnsiTheme="minorHAnsi" w:cstheme="minorHAnsi"/>
              <w:sz w:val="24"/>
              <w:szCs w:val="24"/>
            </w:rPr>
          </w:rPrChange>
        </w:rPr>
        <w:t>It will create all the necessary file which will be further used.</w:t>
      </w:r>
    </w:p>
    <w:p w14:paraId="231B2BD2" w14:textId="77777777" w:rsidR="00353600" w:rsidRPr="00BB1A70" w:rsidRDefault="004417FB" w:rsidP="00A77226">
      <w:pPr>
        <w:pStyle w:val="ListParagraph"/>
        <w:numPr>
          <w:ilvl w:val="0"/>
          <w:numId w:val="17"/>
        </w:numPr>
        <w:spacing w:line="276" w:lineRule="auto"/>
        <w:ind w:left="504"/>
        <w:jc w:val="both"/>
        <w:rPr>
          <w:rFonts w:ascii="Times New Roman" w:hAnsi="Times New Roman"/>
          <w:sz w:val="24"/>
          <w:szCs w:val="24"/>
          <w:rPrChange w:id="294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45" w:author="Abhishek Guria" w:date="2021-04-11T16:25:00Z">
            <w:rPr>
              <w:rFonts w:asciiTheme="minorHAnsi" w:hAnsiTheme="minorHAnsi" w:cstheme="minorHAnsi"/>
              <w:sz w:val="24"/>
              <w:szCs w:val="24"/>
            </w:rPr>
          </w:rPrChange>
        </w:rPr>
        <w:t>After the files are created copy all the output files to target rootfs and test.</w:t>
      </w:r>
    </w:p>
    <w:p w14:paraId="646CD840" w14:textId="77777777" w:rsidR="00353600" w:rsidRPr="00BB1A70" w:rsidRDefault="004417FB" w:rsidP="00A77226">
      <w:pPr>
        <w:pStyle w:val="ListParagraph"/>
        <w:numPr>
          <w:ilvl w:val="0"/>
          <w:numId w:val="17"/>
        </w:numPr>
        <w:spacing w:line="276" w:lineRule="auto"/>
        <w:ind w:left="504"/>
        <w:jc w:val="both"/>
        <w:rPr>
          <w:rFonts w:ascii="Times New Roman" w:hAnsi="Times New Roman"/>
          <w:sz w:val="24"/>
          <w:szCs w:val="24"/>
          <w:rPrChange w:id="294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47" w:author="Abhishek Guria" w:date="2021-04-11T16:25:00Z">
            <w:rPr>
              <w:rFonts w:asciiTheme="minorHAnsi" w:hAnsiTheme="minorHAnsi" w:cstheme="minorHAnsi"/>
              <w:sz w:val="24"/>
              <w:szCs w:val="24"/>
            </w:rPr>
          </w:rPrChange>
        </w:rPr>
        <w:t>We can create output file by the following commands-</w:t>
      </w:r>
    </w:p>
    <w:p w14:paraId="3EB0FB99" w14:textId="77777777" w:rsidR="00353600" w:rsidRPr="00BB1A70" w:rsidRDefault="004417FB" w:rsidP="007066FC">
      <w:pPr>
        <w:pStyle w:val="ListParagraph"/>
        <w:numPr>
          <w:ilvl w:val="1"/>
          <w:numId w:val="50"/>
        </w:numPr>
        <w:spacing w:line="276" w:lineRule="auto"/>
        <w:ind w:left="1224"/>
        <w:jc w:val="both"/>
        <w:rPr>
          <w:rFonts w:ascii="Times New Roman" w:hAnsi="Times New Roman"/>
          <w:sz w:val="24"/>
          <w:szCs w:val="24"/>
          <w:rPrChange w:id="294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49" w:author="Abhishek Guria" w:date="2021-04-11T16:25:00Z">
            <w:rPr>
              <w:rFonts w:asciiTheme="minorHAnsi" w:hAnsiTheme="minorHAnsi" w:cstheme="minorHAnsi"/>
              <w:sz w:val="24"/>
              <w:szCs w:val="24"/>
            </w:rPr>
          </w:rPrChange>
        </w:rPr>
        <w:t>arm-linux-gnueabi-gcc test.c –c</w:t>
      </w:r>
    </w:p>
    <w:p w14:paraId="26B0E916" w14:textId="77777777" w:rsidR="00353600" w:rsidRPr="00BB1A70" w:rsidRDefault="004417FB" w:rsidP="007066FC">
      <w:pPr>
        <w:pStyle w:val="ListParagraph"/>
        <w:numPr>
          <w:ilvl w:val="1"/>
          <w:numId w:val="50"/>
        </w:numPr>
        <w:spacing w:line="276" w:lineRule="auto"/>
        <w:ind w:left="1224"/>
        <w:jc w:val="both"/>
        <w:rPr>
          <w:rFonts w:ascii="Times New Roman" w:hAnsi="Times New Roman"/>
          <w:sz w:val="24"/>
          <w:szCs w:val="24"/>
          <w:rPrChange w:id="295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51" w:author="Abhishek Guria" w:date="2021-04-11T16:25:00Z">
            <w:rPr>
              <w:rFonts w:asciiTheme="minorHAnsi" w:hAnsiTheme="minorHAnsi" w:cstheme="minorHAnsi"/>
              <w:sz w:val="24"/>
              <w:szCs w:val="24"/>
            </w:rPr>
          </w:rPrChange>
        </w:rPr>
        <w:t>arm-linux-gnueabi-gcc sum.c -c</w:t>
      </w:r>
    </w:p>
    <w:p w14:paraId="6BEAB5ED" w14:textId="77777777" w:rsidR="00353600" w:rsidRPr="00BB1A70" w:rsidRDefault="004417FB" w:rsidP="007066FC">
      <w:pPr>
        <w:pStyle w:val="ListParagraph"/>
        <w:numPr>
          <w:ilvl w:val="1"/>
          <w:numId w:val="50"/>
        </w:numPr>
        <w:spacing w:line="276" w:lineRule="auto"/>
        <w:ind w:left="1224"/>
        <w:jc w:val="both"/>
        <w:rPr>
          <w:rFonts w:ascii="Times New Roman" w:hAnsi="Times New Roman"/>
          <w:sz w:val="24"/>
          <w:szCs w:val="24"/>
          <w:rPrChange w:id="295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53" w:author="Abhishek Guria" w:date="2021-04-11T16:25:00Z">
            <w:rPr>
              <w:rFonts w:asciiTheme="minorHAnsi" w:hAnsiTheme="minorHAnsi" w:cstheme="minorHAnsi"/>
              <w:sz w:val="24"/>
              <w:szCs w:val="24"/>
            </w:rPr>
          </w:rPrChange>
        </w:rPr>
        <w:t>arm-linux-gnueabi-gcc sqr.c –c</w:t>
      </w:r>
    </w:p>
    <w:p w14:paraId="26522322" w14:textId="77777777" w:rsidR="00353600" w:rsidRPr="00BB1A70" w:rsidRDefault="004417FB" w:rsidP="007066FC">
      <w:pPr>
        <w:pStyle w:val="ListParagraph"/>
        <w:numPr>
          <w:ilvl w:val="1"/>
          <w:numId w:val="50"/>
        </w:numPr>
        <w:spacing w:line="276" w:lineRule="auto"/>
        <w:ind w:left="1224"/>
        <w:jc w:val="both"/>
        <w:rPr>
          <w:rFonts w:ascii="Times New Roman" w:hAnsi="Times New Roman"/>
          <w:sz w:val="24"/>
          <w:szCs w:val="24"/>
          <w:rPrChange w:id="295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55" w:author="Abhishek Guria" w:date="2021-04-11T16:25:00Z">
            <w:rPr>
              <w:rFonts w:asciiTheme="minorHAnsi" w:hAnsiTheme="minorHAnsi" w:cstheme="minorHAnsi"/>
              <w:sz w:val="24"/>
              <w:szCs w:val="24"/>
            </w:rPr>
          </w:rPrChange>
        </w:rPr>
        <w:t xml:space="preserve">arm-linux-gnueabi-gcc </w:t>
      </w:r>
      <w:proofErr w:type="gramStart"/>
      <w:r w:rsidRPr="00BB1A70">
        <w:rPr>
          <w:rFonts w:ascii="Times New Roman" w:hAnsi="Times New Roman"/>
          <w:sz w:val="24"/>
          <w:szCs w:val="24"/>
          <w:rPrChange w:id="2956" w:author="Abhishek Guria" w:date="2021-04-11T16:25:00Z">
            <w:rPr>
              <w:rFonts w:asciiTheme="minorHAnsi" w:hAnsiTheme="minorHAnsi" w:cstheme="minorHAnsi"/>
              <w:sz w:val="24"/>
              <w:szCs w:val="24"/>
            </w:rPr>
          </w:rPrChange>
        </w:rPr>
        <w:t>test.o</w:t>
      </w:r>
      <w:proofErr w:type="gramEnd"/>
      <w:r w:rsidRPr="00BB1A70">
        <w:rPr>
          <w:rFonts w:ascii="Times New Roman" w:hAnsi="Times New Roman"/>
          <w:sz w:val="24"/>
          <w:szCs w:val="24"/>
          <w:rPrChange w:id="2957" w:author="Abhishek Guria" w:date="2021-04-11T16:25:00Z">
            <w:rPr>
              <w:rFonts w:asciiTheme="minorHAnsi" w:hAnsiTheme="minorHAnsi" w:cstheme="minorHAnsi"/>
              <w:sz w:val="24"/>
              <w:szCs w:val="24"/>
            </w:rPr>
          </w:rPrChange>
        </w:rPr>
        <w:t xml:space="preserve"> sum.o sqr.o  -o all.out</w:t>
      </w:r>
    </w:p>
    <w:p w14:paraId="381AA7B1" w14:textId="77777777" w:rsidR="00353600" w:rsidRPr="00BB1A70" w:rsidRDefault="00353600" w:rsidP="00D95C1A">
      <w:pPr>
        <w:spacing w:line="276" w:lineRule="auto"/>
        <w:ind w:left="576" w:firstLine="0"/>
        <w:jc w:val="both"/>
        <w:rPr>
          <w:rFonts w:ascii="Times New Roman" w:hAnsi="Times New Roman"/>
          <w:sz w:val="24"/>
          <w:szCs w:val="24"/>
          <w:rPrChange w:id="2958" w:author="Abhishek Guria" w:date="2021-04-11T16:25:00Z">
            <w:rPr>
              <w:rFonts w:asciiTheme="minorHAnsi" w:hAnsiTheme="minorHAnsi" w:cstheme="minorHAnsi"/>
              <w:sz w:val="24"/>
              <w:szCs w:val="24"/>
            </w:rPr>
          </w:rPrChange>
        </w:rPr>
      </w:pPr>
    </w:p>
    <w:p w14:paraId="71A0110E" w14:textId="77777777" w:rsidR="00353600" w:rsidRPr="00BB1A70" w:rsidRDefault="004417FB" w:rsidP="00A77226">
      <w:pPr>
        <w:pStyle w:val="Heading2"/>
        <w:spacing w:line="276" w:lineRule="auto"/>
        <w:ind w:left="144"/>
        <w:jc w:val="both"/>
        <w:rPr>
          <w:rFonts w:ascii="Times New Roman" w:hAnsi="Times New Roman"/>
          <w:b/>
          <w:rPrChange w:id="2959" w:author="Abhishek Guria" w:date="2021-04-11T16:25:00Z">
            <w:rPr>
              <w:rFonts w:asciiTheme="minorHAnsi" w:hAnsiTheme="minorHAnsi" w:cstheme="minorHAnsi"/>
              <w:b/>
            </w:rPr>
          </w:rPrChange>
        </w:rPr>
      </w:pPr>
      <w:bookmarkStart w:id="2960" w:name="_Toc68966730"/>
      <w:r w:rsidRPr="00BB1A70">
        <w:rPr>
          <w:rFonts w:ascii="Times New Roman" w:hAnsi="Times New Roman"/>
          <w:b/>
          <w:rPrChange w:id="2961" w:author="Abhishek Guria" w:date="2021-04-11T16:25:00Z">
            <w:rPr>
              <w:rFonts w:asciiTheme="minorHAnsi" w:hAnsiTheme="minorHAnsi" w:cstheme="minorHAnsi"/>
              <w:b/>
            </w:rPr>
          </w:rPrChange>
        </w:rPr>
        <w:t>6.3 Static Library:</w:t>
      </w:r>
      <w:bookmarkEnd w:id="2960"/>
    </w:p>
    <w:p w14:paraId="24BB4B89" w14:textId="77777777" w:rsidR="00353600" w:rsidRPr="00BB1A70" w:rsidRDefault="005D6A4D" w:rsidP="00A77226">
      <w:pPr>
        <w:pStyle w:val="ListParagraph"/>
        <w:numPr>
          <w:ilvl w:val="0"/>
          <w:numId w:val="64"/>
        </w:numPr>
        <w:spacing w:line="276" w:lineRule="auto"/>
        <w:ind w:left="504"/>
        <w:jc w:val="both"/>
        <w:rPr>
          <w:rFonts w:ascii="Times New Roman" w:hAnsi="Times New Roman"/>
          <w:sz w:val="24"/>
          <w:szCs w:val="24"/>
          <w:rPrChange w:id="296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63" w:author="Abhishek Guria" w:date="2021-04-11T16:25:00Z">
            <w:rPr>
              <w:rFonts w:asciiTheme="minorHAnsi" w:hAnsiTheme="minorHAnsi" w:cstheme="minorHAnsi"/>
              <w:sz w:val="24"/>
              <w:szCs w:val="24"/>
            </w:rPr>
          </w:rPrChange>
        </w:rPr>
        <w:t>A static library or statically-linked library is a set of routines, external functions and variables</w:t>
      </w:r>
    </w:p>
    <w:p w14:paraId="404D8D94" w14:textId="77777777" w:rsidR="00353600" w:rsidRPr="00BB1A70" w:rsidRDefault="004417FB" w:rsidP="00A77226">
      <w:pPr>
        <w:pStyle w:val="ListParagraph"/>
        <w:numPr>
          <w:ilvl w:val="0"/>
          <w:numId w:val="18"/>
        </w:numPr>
        <w:spacing w:line="276" w:lineRule="auto"/>
        <w:ind w:left="504"/>
        <w:jc w:val="both"/>
        <w:rPr>
          <w:rFonts w:ascii="Times New Roman" w:hAnsi="Times New Roman"/>
          <w:sz w:val="24"/>
          <w:szCs w:val="24"/>
          <w:rPrChange w:id="296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65" w:author="Abhishek Guria" w:date="2021-04-11T16:25:00Z">
            <w:rPr>
              <w:rFonts w:asciiTheme="minorHAnsi" w:hAnsiTheme="minorHAnsi" w:cstheme="minorHAnsi"/>
              <w:sz w:val="24"/>
              <w:szCs w:val="24"/>
            </w:rPr>
          </w:rPrChange>
        </w:rPr>
        <w:t>In static library follow the same above steps and prepare the source code and generate the output files.</w:t>
      </w:r>
    </w:p>
    <w:p w14:paraId="7A3D3330" w14:textId="77777777" w:rsidR="00353600" w:rsidRPr="00BB1A70" w:rsidRDefault="004417FB" w:rsidP="00A77226">
      <w:pPr>
        <w:pStyle w:val="ListParagraph"/>
        <w:numPr>
          <w:ilvl w:val="0"/>
          <w:numId w:val="18"/>
        </w:numPr>
        <w:spacing w:line="276" w:lineRule="auto"/>
        <w:ind w:left="504"/>
        <w:jc w:val="both"/>
        <w:rPr>
          <w:rFonts w:ascii="Times New Roman" w:hAnsi="Times New Roman"/>
          <w:sz w:val="24"/>
          <w:szCs w:val="24"/>
          <w:rPrChange w:id="296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67" w:author="Abhishek Guria" w:date="2021-04-11T16:25:00Z">
            <w:rPr>
              <w:rFonts w:asciiTheme="minorHAnsi" w:hAnsiTheme="minorHAnsi" w:cstheme="minorHAnsi"/>
              <w:sz w:val="24"/>
              <w:szCs w:val="24"/>
            </w:rPr>
          </w:rPrChange>
        </w:rPr>
        <w:t>Create one Makefile for this.</w:t>
      </w:r>
    </w:p>
    <w:p w14:paraId="18E1C322" w14:textId="77777777" w:rsidR="00353600" w:rsidRPr="00BB1A70" w:rsidRDefault="004417FB" w:rsidP="00A77226">
      <w:pPr>
        <w:pStyle w:val="ListParagraph"/>
        <w:numPr>
          <w:ilvl w:val="0"/>
          <w:numId w:val="18"/>
        </w:numPr>
        <w:spacing w:line="276" w:lineRule="auto"/>
        <w:ind w:left="504"/>
        <w:jc w:val="both"/>
        <w:rPr>
          <w:rFonts w:ascii="Times New Roman" w:hAnsi="Times New Roman"/>
          <w:sz w:val="24"/>
          <w:szCs w:val="24"/>
          <w:rPrChange w:id="296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69" w:author="Abhishek Guria" w:date="2021-04-11T16:25:00Z">
            <w:rPr>
              <w:rFonts w:asciiTheme="minorHAnsi" w:hAnsiTheme="minorHAnsi" w:cstheme="minorHAnsi"/>
              <w:sz w:val="24"/>
              <w:szCs w:val="24"/>
            </w:rPr>
          </w:rPrChange>
        </w:rPr>
        <w:t>We can do the steps using the following commands:</w:t>
      </w:r>
    </w:p>
    <w:p w14:paraId="2807AB39" w14:textId="77777777" w:rsidR="00353600" w:rsidRPr="00BB1A70" w:rsidRDefault="004417FB" w:rsidP="00A77226">
      <w:pPr>
        <w:pStyle w:val="ListParagraph"/>
        <w:numPr>
          <w:ilvl w:val="0"/>
          <w:numId w:val="51"/>
        </w:numPr>
        <w:spacing w:line="276" w:lineRule="auto"/>
        <w:ind w:left="1080"/>
        <w:jc w:val="both"/>
        <w:rPr>
          <w:rFonts w:ascii="Times New Roman" w:hAnsi="Times New Roman"/>
          <w:sz w:val="24"/>
          <w:szCs w:val="24"/>
          <w:rPrChange w:id="297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71" w:author="Abhishek Guria" w:date="2021-04-11T16:25:00Z">
            <w:rPr>
              <w:rFonts w:asciiTheme="minorHAnsi" w:hAnsiTheme="minorHAnsi" w:cstheme="minorHAnsi"/>
              <w:sz w:val="24"/>
              <w:szCs w:val="24"/>
            </w:rPr>
          </w:rPrChange>
        </w:rPr>
        <w:lastRenderedPageBreak/>
        <w:t xml:space="preserve">arm-linux-gnueabi-ar </w:t>
      </w:r>
      <w:proofErr w:type="gramStart"/>
      <w:r w:rsidRPr="00BB1A70">
        <w:rPr>
          <w:rFonts w:ascii="Times New Roman" w:hAnsi="Times New Roman"/>
          <w:sz w:val="24"/>
          <w:szCs w:val="24"/>
          <w:rPrChange w:id="2972" w:author="Abhishek Guria" w:date="2021-04-11T16:25:00Z">
            <w:rPr>
              <w:rFonts w:asciiTheme="minorHAnsi" w:hAnsiTheme="minorHAnsi" w:cstheme="minorHAnsi"/>
              <w:sz w:val="24"/>
              <w:szCs w:val="24"/>
            </w:rPr>
          </w:rPrChange>
        </w:rPr>
        <w:t>sum.o</w:t>
      </w:r>
      <w:proofErr w:type="gramEnd"/>
      <w:r w:rsidRPr="00BB1A70">
        <w:rPr>
          <w:rFonts w:ascii="Times New Roman" w:hAnsi="Times New Roman"/>
          <w:sz w:val="24"/>
          <w:szCs w:val="24"/>
          <w:rPrChange w:id="2973" w:author="Abhishek Guria" w:date="2021-04-11T16:25:00Z">
            <w:rPr>
              <w:rFonts w:asciiTheme="minorHAnsi" w:hAnsiTheme="minorHAnsi" w:cstheme="minorHAnsi"/>
              <w:sz w:val="24"/>
              <w:szCs w:val="24"/>
            </w:rPr>
          </w:rPrChange>
        </w:rPr>
        <w:t xml:space="preserve"> sqr.o –o libsample.a</w:t>
      </w:r>
    </w:p>
    <w:p w14:paraId="49406234" w14:textId="77777777" w:rsidR="00353600" w:rsidRPr="00BB1A70" w:rsidRDefault="004417FB" w:rsidP="00A77226">
      <w:pPr>
        <w:pStyle w:val="ListParagraph"/>
        <w:numPr>
          <w:ilvl w:val="0"/>
          <w:numId w:val="51"/>
        </w:numPr>
        <w:spacing w:line="276" w:lineRule="auto"/>
        <w:ind w:left="1080"/>
        <w:jc w:val="both"/>
        <w:rPr>
          <w:rFonts w:ascii="Times New Roman" w:hAnsi="Times New Roman"/>
          <w:sz w:val="24"/>
          <w:szCs w:val="24"/>
          <w:rPrChange w:id="297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75" w:author="Abhishek Guria" w:date="2021-04-11T16:25:00Z">
            <w:rPr>
              <w:rFonts w:asciiTheme="minorHAnsi" w:hAnsiTheme="minorHAnsi" w:cstheme="minorHAnsi"/>
              <w:sz w:val="24"/>
              <w:szCs w:val="24"/>
            </w:rPr>
          </w:rPrChange>
        </w:rPr>
        <w:t xml:space="preserve">arm-linux-gnueabi-gcc –L. </w:t>
      </w:r>
      <w:proofErr w:type="gramStart"/>
      <w:r w:rsidR="00A77226" w:rsidRPr="00BB1A70">
        <w:rPr>
          <w:rFonts w:ascii="Times New Roman" w:hAnsi="Times New Roman"/>
          <w:sz w:val="24"/>
          <w:szCs w:val="24"/>
          <w:rPrChange w:id="2976" w:author="Abhishek Guria" w:date="2021-04-11T16:25:00Z">
            <w:rPr>
              <w:rFonts w:asciiTheme="minorHAnsi" w:hAnsiTheme="minorHAnsi" w:cstheme="minorHAnsi"/>
              <w:sz w:val="24"/>
              <w:szCs w:val="24"/>
            </w:rPr>
          </w:rPrChange>
        </w:rPr>
        <w:t>test.o</w:t>
      </w:r>
      <w:proofErr w:type="gramEnd"/>
      <w:r w:rsidRPr="00BB1A70">
        <w:rPr>
          <w:rFonts w:ascii="Times New Roman" w:hAnsi="Times New Roman"/>
          <w:sz w:val="24"/>
          <w:szCs w:val="24"/>
          <w:rPrChange w:id="2977" w:author="Abhishek Guria" w:date="2021-04-11T16:25:00Z">
            <w:rPr>
              <w:rFonts w:asciiTheme="minorHAnsi" w:hAnsiTheme="minorHAnsi" w:cstheme="minorHAnsi"/>
              <w:sz w:val="24"/>
              <w:szCs w:val="24"/>
            </w:rPr>
          </w:rPrChange>
        </w:rPr>
        <w:t xml:space="preserve"> –lsample –o s1.out</w:t>
      </w:r>
    </w:p>
    <w:p w14:paraId="46043D15" w14:textId="77777777" w:rsidR="00353600" w:rsidRPr="00BB1A70" w:rsidRDefault="004417FB" w:rsidP="00A77226">
      <w:pPr>
        <w:pStyle w:val="ListParagraph"/>
        <w:numPr>
          <w:ilvl w:val="0"/>
          <w:numId w:val="51"/>
        </w:numPr>
        <w:spacing w:line="276" w:lineRule="auto"/>
        <w:ind w:left="1080"/>
        <w:jc w:val="both"/>
        <w:rPr>
          <w:rFonts w:ascii="Times New Roman" w:hAnsi="Times New Roman"/>
          <w:sz w:val="24"/>
          <w:szCs w:val="24"/>
          <w:rPrChange w:id="297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79" w:author="Abhishek Guria" w:date="2021-04-11T16:25:00Z">
            <w:rPr>
              <w:rFonts w:asciiTheme="minorHAnsi" w:hAnsiTheme="minorHAnsi" w:cstheme="minorHAnsi"/>
              <w:sz w:val="24"/>
              <w:szCs w:val="24"/>
            </w:rPr>
          </w:rPrChange>
        </w:rPr>
        <w:t xml:space="preserve">arm-linux-gnueabi-gcc –L. </w:t>
      </w:r>
      <w:proofErr w:type="gramStart"/>
      <w:r w:rsidRPr="00BB1A70">
        <w:rPr>
          <w:rFonts w:ascii="Times New Roman" w:hAnsi="Times New Roman"/>
          <w:sz w:val="24"/>
          <w:szCs w:val="24"/>
          <w:rPrChange w:id="2980" w:author="Abhishek Guria" w:date="2021-04-11T16:25:00Z">
            <w:rPr>
              <w:rFonts w:asciiTheme="minorHAnsi" w:hAnsiTheme="minorHAnsi" w:cstheme="minorHAnsi"/>
              <w:sz w:val="24"/>
              <w:szCs w:val="24"/>
            </w:rPr>
          </w:rPrChange>
        </w:rPr>
        <w:t>test.o</w:t>
      </w:r>
      <w:proofErr w:type="gramEnd"/>
      <w:r w:rsidRPr="00BB1A70">
        <w:rPr>
          <w:rFonts w:ascii="Times New Roman" w:hAnsi="Times New Roman"/>
          <w:sz w:val="24"/>
          <w:szCs w:val="24"/>
          <w:rPrChange w:id="2981" w:author="Abhishek Guria" w:date="2021-04-11T16:25:00Z">
            <w:rPr>
              <w:rFonts w:asciiTheme="minorHAnsi" w:hAnsiTheme="minorHAnsi" w:cstheme="minorHAnsi"/>
              <w:sz w:val="24"/>
              <w:szCs w:val="24"/>
            </w:rPr>
          </w:rPrChange>
        </w:rPr>
        <w:t xml:space="preserve"> –lsample –o s2.out -static</w:t>
      </w:r>
    </w:p>
    <w:p w14:paraId="2BA82074" w14:textId="77777777" w:rsidR="00353600" w:rsidRPr="00BB1A70" w:rsidRDefault="004417FB" w:rsidP="00A77226">
      <w:pPr>
        <w:pStyle w:val="Heading2"/>
        <w:spacing w:after="0" w:line="276" w:lineRule="auto"/>
        <w:ind w:left="144"/>
        <w:jc w:val="both"/>
        <w:rPr>
          <w:rFonts w:ascii="Times New Roman" w:hAnsi="Times New Roman"/>
          <w:b/>
          <w:rPrChange w:id="2982" w:author="Abhishek Guria" w:date="2021-04-11T16:25:00Z">
            <w:rPr>
              <w:rFonts w:asciiTheme="minorHAnsi" w:hAnsiTheme="minorHAnsi" w:cstheme="minorHAnsi"/>
              <w:b/>
            </w:rPr>
          </w:rPrChange>
        </w:rPr>
      </w:pPr>
      <w:bookmarkStart w:id="2983" w:name="_Toc68966731"/>
      <w:r w:rsidRPr="00BB1A70">
        <w:rPr>
          <w:rFonts w:ascii="Times New Roman" w:hAnsi="Times New Roman"/>
          <w:b/>
          <w:rPrChange w:id="2984" w:author="Abhishek Guria" w:date="2021-04-11T16:25:00Z">
            <w:rPr>
              <w:rFonts w:asciiTheme="minorHAnsi" w:hAnsiTheme="minorHAnsi" w:cstheme="minorHAnsi"/>
              <w:b/>
            </w:rPr>
          </w:rPrChange>
        </w:rPr>
        <w:t>6.4 Dynamic Linking:</w:t>
      </w:r>
      <w:bookmarkEnd w:id="2983"/>
    </w:p>
    <w:p w14:paraId="6BF1C31A" w14:textId="77777777" w:rsidR="00353600" w:rsidRPr="00BB1A70" w:rsidRDefault="004417FB" w:rsidP="00A77226">
      <w:pPr>
        <w:pStyle w:val="ListParagraph"/>
        <w:numPr>
          <w:ilvl w:val="0"/>
          <w:numId w:val="19"/>
        </w:numPr>
        <w:spacing w:line="276" w:lineRule="auto"/>
        <w:ind w:left="504"/>
        <w:jc w:val="both"/>
        <w:rPr>
          <w:rFonts w:ascii="Times New Roman" w:hAnsi="Times New Roman"/>
          <w:sz w:val="24"/>
          <w:szCs w:val="24"/>
          <w:rPrChange w:id="298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86" w:author="Abhishek Guria" w:date="2021-04-11T16:25:00Z">
            <w:rPr>
              <w:rFonts w:asciiTheme="minorHAnsi" w:hAnsiTheme="minorHAnsi" w:cstheme="minorHAnsi"/>
              <w:sz w:val="24"/>
              <w:szCs w:val="24"/>
            </w:rPr>
          </w:rPrChange>
        </w:rPr>
        <w:t>In the dynamic linking we will follow same steps as static library.</w:t>
      </w:r>
    </w:p>
    <w:p w14:paraId="34D6A8CB" w14:textId="77777777" w:rsidR="00FA2093" w:rsidRPr="00BB1A70" w:rsidRDefault="004417FB" w:rsidP="00A77226">
      <w:pPr>
        <w:pStyle w:val="ListParagraph"/>
        <w:numPr>
          <w:ilvl w:val="0"/>
          <w:numId w:val="19"/>
        </w:numPr>
        <w:spacing w:line="276" w:lineRule="auto"/>
        <w:ind w:left="504"/>
        <w:jc w:val="both"/>
        <w:rPr>
          <w:rFonts w:ascii="Times New Roman" w:hAnsi="Times New Roman"/>
          <w:sz w:val="24"/>
          <w:szCs w:val="24"/>
          <w:rPrChange w:id="298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88" w:author="Abhishek Guria" w:date="2021-04-11T16:25:00Z">
            <w:rPr>
              <w:rFonts w:asciiTheme="minorHAnsi" w:hAnsiTheme="minorHAnsi" w:cstheme="minorHAnsi"/>
              <w:sz w:val="24"/>
              <w:szCs w:val="24"/>
            </w:rPr>
          </w:rPrChange>
        </w:rPr>
        <w:t>Copy the libsample.so, d1.out to target rootfs and execute using the following commands.</w:t>
      </w:r>
    </w:p>
    <w:p w14:paraId="2A164066" w14:textId="77777777" w:rsidR="00353600" w:rsidRPr="00BB1A70" w:rsidRDefault="004417FB" w:rsidP="00A77226">
      <w:pPr>
        <w:pStyle w:val="ListParagraph"/>
        <w:numPr>
          <w:ilvl w:val="0"/>
          <w:numId w:val="19"/>
        </w:numPr>
        <w:spacing w:line="276" w:lineRule="auto"/>
        <w:ind w:left="504"/>
        <w:jc w:val="both"/>
        <w:rPr>
          <w:rFonts w:ascii="Times New Roman" w:hAnsi="Times New Roman"/>
          <w:sz w:val="24"/>
          <w:szCs w:val="24"/>
          <w:rPrChange w:id="298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90" w:author="Abhishek Guria" w:date="2021-04-11T16:25:00Z">
            <w:rPr>
              <w:rFonts w:asciiTheme="minorHAnsi" w:hAnsiTheme="minorHAnsi" w:cstheme="minorHAnsi"/>
              <w:sz w:val="24"/>
              <w:szCs w:val="24"/>
            </w:rPr>
          </w:rPrChange>
        </w:rPr>
        <w:t># On Host</w:t>
      </w:r>
    </w:p>
    <w:p w14:paraId="32B15BED" w14:textId="77777777" w:rsidR="00353600" w:rsidRPr="00BB1A70" w:rsidRDefault="004417FB" w:rsidP="007066FC">
      <w:pPr>
        <w:pStyle w:val="ListParagraph"/>
        <w:numPr>
          <w:ilvl w:val="2"/>
          <w:numId w:val="52"/>
        </w:numPr>
        <w:spacing w:line="276" w:lineRule="auto"/>
        <w:ind w:left="1224"/>
        <w:jc w:val="both"/>
        <w:rPr>
          <w:rFonts w:ascii="Times New Roman" w:hAnsi="Times New Roman"/>
          <w:sz w:val="24"/>
          <w:szCs w:val="24"/>
          <w:rPrChange w:id="299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92" w:author="Abhishek Guria" w:date="2021-04-11T16:25:00Z">
            <w:rPr>
              <w:rFonts w:asciiTheme="minorHAnsi" w:hAnsiTheme="minorHAnsi" w:cstheme="minorHAnsi"/>
              <w:sz w:val="24"/>
              <w:szCs w:val="24"/>
            </w:rPr>
          </w:rPrChange>
        </w:rPr>
        <w:t xml:space="preserve">arm-linux-gnueabi-gcc –shared libsample.so </w:t>
      </w:r>
      <w:proofErr w:type="gramStart"/>
      <w:r w:rsidRPr="00BB1A70">
        <w:rPr>
          <w:rFonts w:ascii="Times New Roman" w:hAnsi="Times New Roman"/>
          <w:sz w:val="24"/>
          <w:szCs w:val="24"/>
          <w:rPrChange w:id="2993" w:author="Abhishek Guria" w:date="2021-04-11T16:25:00Z">
            <w:rPr>
              <w:rFonts w:asciiTheme="minorHAnsi" w:hAnsiTheme="minorHAnsi" w:cstheme="minorHAnsi"/>
              <w:sz w:val="24"/>
              <w:szCs w:val="24"/>
            </w:rPr>
          </w:rPrChange>
        </w:rPr>
        <w:t>sum.o</w:t>
      </w:r>
      <w:proofErr w:type="gramEnd"/>
      <w:r w:rsidRPr="00BB1A70">
        <w:rPr>
          <w:rFonts w:ascii="Times New Roman" w:hAnsi="Times New Roman"/>
          <w:sz w:val="24"/>
          <w:szCs w:val="24"/>
          <w:rPrChange w:id="2994" w:author="Abhishek Guria" w:date="2021-04-11T16:25:00Z">
            <w:rPr>
              <w:rFonts w:asciiTheme="minorHAnsi" w:hAnsiTheme="minorHAnsi" w:cstheme="minorHAnsi"/>
              <w:sz w:val="24"/>
              <w:szCs w:val="24"/>
            </w:rPr>
          </w:rPrChange>
        </w:rPr>
        <w:t xml:space="preserve"> sqr.o</w:t>
      </w:r>
    </w:p>
    <w:p w14:paraId="592068E4" w14:textId="77777777" w:rsidR="00FA2093" w:rsidRPr="00BB1A70" w:rsidRDefault="004417FB" w:rsidP="007066FC">
      <w:pPr>
        <w:pStyle w:val="ListParagraph"/>
        <w:numPr>
          <w:ilvl w:val="2"/>
          <w:numId w:val="52"/>
        </w:numPr>
        <w:spacing w:line="276" w:lineRule="auto"/>
        <w:ind w:left="1224"/>
        <w:jc w:val="both"/>
        <w:rPr>
          <w:rFonts w:ascii="Times New Roman" w:hAnsi="Times New Roman"/>
          <w:sz w:val="24"/>
          <w:szCs w:val="24"/>
          <w:rPrChange w:id="299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2996" w:author="Abhishek Guria" w:date="2021-04-11T16:25:00Z">
            <w:rPr>
              <w:rFonts w:asciiTheme="minorHAnsi" w:hAnsiTheme="minorHAnsi" w:cstheme="minorHAnsi"/>
              <w:sz w:val="24"/>
              <w:szCs w:val="24"/>
            </w:rPr>
          </w:rPrChange>
        </w:rPr>
        <w:t xml:space="preserve">arm-linux-gnueabi-gcc –L. </w:t>
      </w:r>
      <w:proofErr w:type="gramStart"/>
      <w:r w:rsidRPr="00BB1A70">
        <w:rPr>
          <w:rFonts w:ascii="Times New Roman" w:hAnsi="Times New Roman"/>
          <w:sz w:val="24"/>
          <w:szCs w:val="24"/>
          <w:rPrChange w:id="2997" w:author="Abhishek Guria" w:date="2021-04-11T16:25:00Z">
            <w:rPr>
              <w:rFonts w:asciiTheme="minorHAnsi" w:hAnsiTheme="minorHAnsi" w:cstheme="minorHAnsi"/>
              <w:sz w:val="24"/>
              <w:szCs w:val="24"/>
            </w:rPr>
          </w:rPrChange>
        </w:rPr>
        <w:t>test.o</w:t>
      </w:r>
      <w:proofErr w:type="gramEnd"/>
      <w:r w:rsidRPr="00BB1A70">
        <w:rPr>
          <w:rFonts w:ascii="Times New Roman" w:hAnsi="Times New Roman"/>
          <w:sz w:val="24"/>
          <w:szCs w:val="24"/>
          <w:rPrChange w:id="2998" w:author="Abhishek Guria" w:date="2021-04-11T16:25:00Z">
            <w:rPr>
              <w:rFonts w:asciiTheme="minorHAnsi" w:hAnsiTheme="minorHAnsi" w:cstheme="minorHAnsi"/>
              <w:sz w:val="24"/>
              <w:szCs w:val="24"/>
            </w:rPr>
          </w:rPrChange>
        </w:rPr>
        <w:t xml:space="preserve"> –lsample –o d1.out</w:t>
      </w:r>
    </w:p>
    <w:p w14:paraId="4B64CBD8" w14:textId="77777777" w:rsidR="00353600" w:rsidRPr="00BB1A70" w:rsidRDefault="00FA2093" w:rsidP="00A77226">
      <w:pPr>
        <w:pStyle w:val="ListParagraph"/>
        <w:numPr>
          <w:ilvl w:val="2"/>
          <w:numId w:val="134"/>
        </w:numPr>
        <w:spacing w:line="276" w:lineRule="auto"/>
        <w:ind w:left="504"/>
        <w:jc w:val="both"/>
        <w:rPr>
          <w:rFonts w:ascii="Times New Roman" w:hAnsi="Times New Roman"/>
          <w:sz w:val="24"/>
          <w:szCs w:val="24"/>
          <w:rPrChange w:id="299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000" w:author="Abhishek Guria" w:date="2021-04-11T16:25:00Z">
            <w:rPr>
              <w:rFonts w:asciiTheme="minorHAnsi" w:hAnsiTheme="minorHAnsi" w:cstheme="minorHAnsi"/>
              <w:sz w:val="24"/>
              <w:szCs w:val="24"/>
            </w:rPr>
          </w:rPrChange>
        </w:rPr>
        <w:t>#</w:t>
      </w:r>
      <w:r w:rsidR="004417FB" w:rsidRPr="00BB1A70">
        <w:rPr>
          <w:rFonts w:ascii="Times New Roman" w:hAnsi="Times New Roman"/>
          <w:sz w:val="24"/>
          <w:szCs w:val="24"/>
          <w:rPrChange w:id="3001" w:author="Abhishek Guria" w:date="2021-04-11T16:25:00Z">
            <w:rPr>
              <w:rFonts w:asciiTheme="minorHAnsi" w:hAnsiTheme="minorHAnsi" w:cstheme="minorHAnsi"/>
              <w:sz w:val="24"/>
              <w:szCs w:val="24"/>
            </w:rPr>
          </w:rPrChange>
        </w:rPr>
        <w:t>On Target</w:t>
      </w:r>
    </w:p>
    <w:p w14:paraId="74ECEF36" w14:textId="77777777" w:rsidR="00FA2093" w:rsidRPr="00BB1A70" w:rsidRDefault="004417FB" w:rsidP="007066FC">
      <w:pPr>
        <w:pStyle w:val="ListParagraph"/>
        <w:numPr>
          <w:ilvl w:val="2"/>
          <w:numId w:val="52"/>
        </w:numPr>
        <w:spacing w:line="276" w:lineRule="auto"/>
        <w:ind w:left="1224"/>
        <w:jc w:val="both"/>
        <w:rPr>
          <w:rFonts w:ascii="Times New Roman" w:hAnsi="Times New Roman"/>
          <w:sz w:val="24"/>
          <w:szCs w:val="24"/>
          <w:rPrChange w:id="300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003" w:author="Abhishek Guria" w:date="2021-04-11T16:25:00Z">
            <w:rPr>
              <w:rFonts w:asciiTheme="minorHAnsi" w:hAnsiTheme="minorHAnsi" w:cstheme="minorHAnsi"/>
              <w:sz w:val="24"/>
              <w:szCs w:val="24"/>
            </w:rPr>
          </w:rPrChange>
        </w:rPr>
        <w:t>LD_LIBRARY_PATH=. ./d1.out</w:t>
      </w:r>
    </w:p>
    <w:p w14:paraId="40A1F157" w14:textId="77777777" w:rsidR="00A77226" w:rsidRPr="00BB1A70" w:rsidRDefault="00A77226" w:rsidP="00A77226">
      <w:pPr>
        <w:spacing w:line="276" w:lineRule="auto"/>
        <w:jc w:val="both"/>
        <w:rPr>
          <w:rFonts w:ascii="Times New Roman" w:hAnsi="Times New Roman"/>
          <w:sz w:val="24"/>
          <w:szCs w:val="24"/>
          <w:rPrChange w:id="3004" w:author="Abhishek Guria" w:date="2021-04-11T16:25:00Z">
            <w:rPr>
              <w:rFonts w:asciiTheme="minorHAnsi" w:hAnsiTheme="minorHAnsi" w:cstheme="minorHAnsi"/>
              <w:sz w:val="24"/>
              <w:szCs w:val="24"/>
            </w:rPr>
          </w:rPrChange>
        </w:rPr>
      </w:pPr>
    </w:p>
    <w:p w14:paraId="1FB460DD" w14:textId="77777777" w:rsidR="00A77226" w:rsidRPr="00BB1A70" w:rsidRDefault="00A77226" w:rsidP="00A77226">
      <w:pPr>
        <w:spacing w:line="276" w:lineRule="auto"/>
        <w:jc w:val="both"/>
        <w:rPr>
          <w:rFonts w:ascii="Times New Roman" w:hAnsi="Times New Roman"/>
          <w:sz w:val="24"/>
          <w:szCs w:val="24"/>
          <w:rPrChange w:id="3005" w:author="Abhishek Guria" w:date="2021-04-11T16:25:00Z">
            <w:rPr>
              <w:rFonts w:asciiTheme="minorHAnsi" w:hAnsiTheme="minorHAnsi" w:cstheme="minorHAnsi"/>
              <w:sz w:val="24"/>
              <w:szCs w:val="24"/>
            </w:rPr>
          </w:rPrChange>
        </w:rPr>
      </w:pPr>
    </w:p>
    <w:p w14:paraId="65F4B1FC" w14:textId="1D04195A" w:rsidR="00A77226" w:rsidDel="006B44FD" w:rsidRDefault="00A77226" w:rsidP="006B44FD">
      <w:pPr>
        <w:pStyle w:val="Heading1"/>
        <w:spacing w:line="276" w:lineRule="auto"/>
        <w:jc w:val="center"/>
        <w:rPr>
          <w:del w:id="3006" w:author="Abhishek Guria" w:date="2021-04-11T18:47:00Z"/>
          <w:rFonts w:ascii="Times New Roman" w:hAnsi="Times New Roman"/>
        </w:rPr>
      </w:pPr>
    </w:p>
    <w:p w14:paraId="414D5D73" w14:textId="5006D0C1" w:rsidR="006B44FD" w:rsidRDefault="006B44FD" w:rsidP="006B44FD">
      <w:pPr>
        <w:rPr>
          <w:ins w:id="3007" w:author="Abhishek Guria" w:date="2021-04-11T18:49:00Z"/>
        </w:rPr>
      </w:pPr>
    </w:p>
    <w:p w14:paraId="30835CFF" w14:textId="77777777" w:rsidR="006B44FD" w:rsidRPr="006B44FD" w:rsidRDefault="006B44FD" w:rsidP="006B44FD">
      <w:pPr>
        <w:rPr>
          <w:ins w:id="3008" w:author="Abhishek Guria" w:date="2021-04-11T18:49:00Z"/>
          <w:rPrChange w:id="3009" w:author="Abhishek Guria" w:date="2021-04-11T18:49:00Z">
            <w:rPr>
              <w:ins w:id="3010" w:author="Abhishek Guria" w:date="2021-04-11T18:49:00Z"/>
              <w:rFonts w:asciiTheme="minorHAnsi" w:hAnsiTheme="minorHAnsi" w:cstheme="minorHAnsi"/>
              <w:sz w:val="24"/>
              <w:szCs w:val="24"/>
            </w:rPr>
          </w:rPrChange>
        </w:rPr>
        <w:pPrChange w:id="3011" w:author="Abhishek Guria" w:date="2021-04-11T18:49:00Z">
          <w:pPr>
            <w:spacing w:line="276" w:lineRule="auto"/>
            <w:jc w:val="both"/>
          </w:pPr>
        </w:pPrChange>
      </w:pPr>
    </w:p>
    <w:p w14:paraId="775CF71F" w14:textId="1BE988AD" w:rsidR="00A77226" w:rsidRPr="00BB1A70" w:rsidDel="006B44FD" w:rsidRDefault="00A77226" w:rsidP="00A77226">
      <w:pPr>
        <w:spacing w:line="276" w:lineRule="auto"/>
        <w:jc w:val="both"/>
        <w:rPr>
          <w:del w:id="3012" w:author="Abhishek Guria" w:date="2021-04-11T18:47:00Z"/>
          <w:rFonts w:ascii="Times New Roman" w:hAnsi="Times New Roman"/>
          <w:sz w:val="24"/>
          <w:szCs w:val="24"/>
          <w:rPrChange w:id="3013" w:author="Abhishek Guria" w:date="2021-04-11T16:25:00Z">
            <w:rPr>
              <w:del w:id="3014" w:author="Abhishek Guria" w:date="2021-04-11T18:47:00Z"/>
              <w:rFonts w:asciiTheme="minorHAnsi" w:hAnsiTheme="minorHAnsi" w:cstheme="minorHAnsi"/>
              <w:sz w:val="24"/>
              <w:szCs w:val="24"/>
            </w:rPr>
          </w:rPrChange>
        </w:rPr>
      </w:pPr>
    </w:p>
    <w:p w14:paraId="448153A7" w14:textId="692D13DC" w:rsidR="00A77226" w:rsidRPr="00BB1A70" w:rsidDel="006B44FD" w:rsidRDefault="00A77226" w:rsidP="00A77226">
      <w:pPr>
        <w:spacing w:line="276" w:lineRule="auto"/>
        <w:jc w:val="both"/>
        <w:rPr>
          <w:del w:id="3015" w:author="Abhishek Guria" w:date="2021-04-11T18:47:00Z"/>
          <w:rFonts w:ascii="Times New Roman" w:hAnsi="Times New Roman"/>
          <w:sz w:val="24"/>
          <w:szCs w:val="24"/>
          <w:rPrChange w:id="3016" w:author="Abhishek Guria" w:date="2021-04-11T16:25:00Z">
            <w:rPr>
              <w:del w:id="3017" w:author="Abhishek Guria" w:date="2021-04-11T18:47:00Z"/>
              <w:rFonts w:asciiTheme="minorHAnsi" w:hAnsiTheme="minorHAnsi" w:cstheme="minorHAnsi"/>
              <w:sz w:val="24"/>
              <w:szCs w:val="24"/>
            </w:rPr>
          </w:rPrChange>
        </w:rPr>
      </w:pPr>
    </w:p>
    <w:p w14:paraId="3072FD05" w14:textId="015FD5EA" w:rsidR="00A77226" w:rsidRPr="00BB1A70" w:rsidDel="006B44FD" w:rsidRDefault="00A77226" w:rsidP="00A77226">
      <w:pPr>
        <w:spacing w:line="276" w:lineRule="auto"/>
        <w:jc w:val="both"/>
        <w:rPr>
          <w:del w:id="3018" w:author="Abhishek Guria" w:date="2021-04-11T18:47:00Z"/>
          <w:rFonts w:ascii="Times New Roman" w:hAnsi="Times New Roman"/>
          <w:sz w:val="24"/>
          <w:szCs w:val="24"/>
          <w:rPrChange w:id="3019" w:author="Abhishek Guria" w:date="2021-04-11T16:25:00Z">
            <w:rPr>
              <w:del w:id="3020" w:author="Abhishek Guria" w:date="2021-04-11T18:47:00Z"/>
              <w:rFonts w:asciiTheme="minorHAnsi" w:hAnsiTheme="minorHAnsi" w:cstheme="minorHAnsi"/>
              <w:sz w:val="24"/>
              <w:szCs w:val="24"/>
            </w:rPr>
          </w:rPrChange>
        </w:rPr>
      </w:pPr>
    </w:p>
    <w:p w14:paraId="46616A01" w14:textId="549E1034" w:rsidR="00A77226" w:rsidRPr="00BB1A70" w:rsidDel="006B44FD" w:rsidRDefault="00A77226" w:rsidP="006B44FD">
      <w:pPr>
        <w:spacing w:line="276" w:lineRule="auto"/>
        <w:jc w:val="center"/>
        <w:rPr>
          <w:del w:id="3021" w:author="Abhishek Guria" w:date="2021-04-11T18:47:00Z"/>
          <w:rFonts w:ascii="Times New Roman" w:hAnsi="Times New Roman"/>
          <w:sz w:val="24"/>
          <w:szCs w:val="24"/>
          <w:rPrChange w:id="3022" w:author="Abhishek Guria" w:date="2021-04-11T16:25:00Z">
            <w:rPr>
              <w:del w:id="3023" w:author="Abhishek Guria" w:date="2021-04-11T18:47:00Z"/>
              <w:rFonts w:asciiTheme="minorHAnsi" w:hAnsiTheme="minorHAnsi" w:cstheme="minorHAnsi"/>
              <w:sz w:val="24"/>
              <w:szCs w:val="24"/>
            </w:rPr>
          </w:rPrChange>
        </w:rPr>
        <w:pPrChange w:id="3024" w:author="Abhishek Guria" w:date="2021-04-11T18:47:00Z">
          <w:pPr>
            <w:spacing w:line="276" w:lineRule="auto"/>
            <w:jc w:val="both"/>
          </w:pPr>
        </w:pPrChange>
      </w:pPr>
    </w:p>
    <w:p w14:paraId="222C8341" w14:textId="4EE07C73" w:rsidR="00A77226" w:rsidRPr="00BB1A70" w:rsidDel="006B44FD" w:rsidRDefault="00A77226" w:rsidP="006B44FD">
      <w:pPr>
        <w:spacing w:line="276" w:lineRule="auto"/>
        <w:jc w:val="center"/>
        <w:rPr>
          <w:del w:id="3025" w:author="Abhishek Guria" w:date="2021-04-11T18:47:00Z"/>
          <w:rFonts w:ascii="Times New Roman" w:hAnsi="Times New Roman"/>
          <w:sz w:val="24"/>
          <w:szCs w:val="24"/>
          <w:rPrChange w:id="3026" w:author="Abhishek Guria" w:date="2021-04-11T16:25:00Z">
            <w:rPr>
              <w:del w:id="3027" w:author="Abhishek Guria" w:date="2021-04-11T18:47:00Z"/>
              <w:rFonts w:asciiTheme="minorHAnsi" w:hAnsiTheme="minorHAnsi" w:cstheme="minorHAnsi"/>
              <w:sz w:val="24"/>
              <w:szCs w:val="24"/>
            </w:rPr>
          </w:rPrChange>
        </w:rPr>
        <w:pPrChange w:id="3028" w:author="Abhishek Guria" w:date="2021-04-11T18:47:00Z">
          <w:pPr>
            <w:spacing w:line="276" w:lineRule="auto"/>
            <w:jc w:val="both"/>
          </w:pPr>
        </w:pPrChange>
      </w:pPr>
    </w:p>
    <w:p w14:paraId="20B414C1" w14:textId="151319C0" w:rsidR="00A77226" w:rsidRPr="00BB1A70" w:rsidDel="006B44FD" w:rsidRDefault="00A77226" w:rsidP="006B44FD">
      <w:pPr>
        <w:spacing w:line="276" w:lineRule="auto"/>
        <w:jc w:val="center"/>
        <w:rPr>
          <w:del w:id="3029" w:author="Abhishek Guria" w:date="2021-04-11T18:47:00Z"/>
          <w:rFonts w:ascii="Times New Roman" w:hAnsi="Times New Roman"/>
          <w:sz w:val="24"/>
          <w:szCs w:val="24"/>
          <w:rPrChange w:id="3030" w:author="Abhishek Guria" w:date="2021-04-11T16:25:00Z">
            <w:rPr>
              <w:del w:id="3031" w:author="Abhishek Guria" w:date="2021-04-11T18:47:00Z"/>
              <w:rFonts w:asciiTheme="minorHAnsi" w:hAnsiTheme="minorHAnsi" w:cstheme="minorHAnsi"/>
              <w:sz w:val="24"/>
              <w:szCs w:val="24"/>
            </w:rPr>
          </w:rPrChange>
        </w:rPr>
        <w:pPrChange w:id="3032" w:author="Abhishek Guria" w:date="2021-04-11T18:47:00Z">
          <w:pPr>
            <w:spacing w:line="276" w:lineRule="auto"/>
            <w:jc w:val="both"/>
          </w:pPr>
        </w:pPrChange>
      </w:pPr>
    </w:p>
    <w:p w14:paraId="378CF62C" w14:textId="18CFA9A7" w:rsidR="00A77226" w:rsidRPr="00BB1A70" w:rsidDel="006B44FD" w:rsidRDefault="00A77226" w:rsidP="006B44FD">
      <w:pPr>
        <w:spacing w:line="276" w:lineRule="auto"/>
        <w:jc w:val="center"/>
        <w:rPr>
          <w:del w:id="3033" w:author="Abhishek Guria" w:date="2021-04-11T18:47:00Z"/>
          <w:rFonts w:ascii="Times New Roman" w:hAnsi="Times New Roman"/>
          <w:sz w:val="24"/>
          <w:szCs w:val="24"/>
          <w:rPrChange w:id="3034" w:author="Abhishek Guria" w:date="2021-04-11T16:25:00Z">
            <w:rPr>
              <w:del w:id="3035" w:author="Abhishek Guria" w:date="2021-04-11T18:47:00Z"/>
              <w:rFonts w:asciiTheme="minorHAnsi" w:hAnsiTheme="minorHAnsi" w:cstheme="minorHAnsi"/>
              <w:sz w:val="24"/>
              <w:szCs w:val="24"/>
            </w:rPr>
          </w:rPrChange>
        </w:rPr>
        <w:pPrChange w:id="3036" w:author="Abhishek Guria" w:date="2021-04-11T18:47:00Z">
          <w:pPr>
            <w:spacing w:line="276" w:lineRule="auto"/>
            <w:jc w:val="both"/>
          </w:pPr>
        </w:pPrChange>
      </w:pPr>
    </w:p>
    <w:p w14:paraId="35CCC975" w14:textId="71AC2968" w:rsidR="00A77226" w:rsidRPr="00BB1A70" w:rsidDel="006B44FD" w:rsidRDefault="00A77226" w:rsidP="006B44FD">
      <w:pPr>
        <w:spacing w:line="276" w:lineRule="auto"/>
        <w:jc w:val="center"/>
        <w:rPr>
          <w:del w:id="3037" w:author="Abhishek Guria" w:date="2021-04-11T18:47:00Z"/>
          <w:rFonts w:ascii="Times New Roman" w:hAnsi="Times New Roman"/>
          <w:sz w:val="24"/>
          <w:szCs w:val="24"/>
          <w:rPrChange w:id="3038" w:author="Abhishek Guria" w:date="2021-04-11T16:25:00Z">
            <w:rPr>
              <w:del w:id="3039" w:author="Abhishek Guria" w:date="2021-04-11T18:47:00Z"/>
              <w:rFonts w:asciiTheme="minorHAnsi" w:hAnsiTheme="minorHAnsi" w:cstheme="minorHAnsi"/>
              <w:sz w:val="24"/>
              <w:szCs w:val="24"/>
            </w:rPr>
          </w:rPrChange>
        </w:rPr>
        <w:pPrChange w:id="3040" w:author="Abhishek Guria" w:date="2021-04-11T18:47:00Z">
          <w:pPr>
            <w:spacing w:line="276" w:lineRule="auto"/>
            <w:jc w:val="both"/>
          </w:pPr>
        </w:pPrChange>
      </w:pPr>
    </w:p>
    <w:p w14:paraId="0C594E52" w14:textId="74BD6E65" w:rsidR="00A77226" w:rsidRPr="00BB1A70" w:rsidDel="006B44FD" w:rsidRDefault="00A77226" w:rsidP="006B44FD">
      <w:pPr>
        <w:spacing w:line="276" w:lineRule="auto"/>
        <w:jc w:val="center"/>
        <w:rPr>
          <w:del w:id="3041" w:author="Abhishek Guria" w:date="2021-04-11T18:47:00Z"/>
          <w:rFonts w:ascii="Times New Roman" w:hAnsi="Times New Roman"/>
          <w:sz w:val="24"/>
          <w:szCs w:val="24"/>
          <w:rPrChange w:id="3042" w:author="Abhishek Guria" w:date="2021-04-11T16:25:00Z">
            <w:rPr>
              <w:del w:id="3043" w:author="Abhishek Guria" w:date="2021-04-11T18:47:00Z"/>
              <w:rFonts w:asciiTheme="minorHAnsi" w:hAnsiTheme="minorHAnsi" w:cstheme="minorHAnsi"/>
              <w:sz w:val="24"/>
              <w:szCs w:val="24"/>
            </w:rPr>
          </w:rPrChange>
        </w:rPr>
        <w:pPrChange w:id="3044" w:author="Abhishek Guria" w:date="2021-04-11T18:47:00Z">
          <w:pPr>
            <w:spacing w:line="276" w:lineRule="auto"/>
            <w:jc w:val="both"/>
          </w:pPr>
        </w:pPrChange>
      </w:pPr>
    </w:p>
    <w:p w14:paraId="591E57D6" w14:textId="2240FD06" w:rsidR="00A77226" w:rsidRPr="00BB1A70" w:rsidDel="006B44FD" w:rsidRDefault="00A77226" w:rsidP="006B44FD">
      <w:pPr>
        <w:spacing w:line="276" w:lineRule="auto"/>
        <w:jc w:val="center"/>
        <w:rPr>
          <w:del w:id="3045" w:author="Abhishek Guria" w:date="2021-04-11T18:47:00Z"/>
          <w:rFonts w:ascii="Times New Roman" w:hAnsi="Times New Roman"/>
          <w:sz w:val="24"/>
          <w:szCs w:val="24"/>
          <w:rPrChange w:id="3046" w:author="Abhishek Guria" w:date="2021-04-11T16:25:00Z">
            <w:rPr>
              <w:del w:id="3047" w:author="Abhishek Guria" w:date="2021-04-11T18:47:00Z"/>
              <w:rFonts w:asciiTheme="minorHAnsi" w:hAnsiTheme="minorHAnsi" w:cstheme="minorHAnsi"/>
              <w:sz w:val="24"/>
              <w:szCs w:val="24"/>
            </w:rPr>
          </w:rPrChange>
        </w:rPr>
        <w:pPrChange w:id="3048" w:author="Abhishek Guria" w:date="2021-04-11T18:47:00Z">
          <w:pPr>
            <w:spacing w:line="276" w:lineRule="auto"/>
            <w:jc w:val="both"/>
          </w:pPr>
        </w:pPrChange>
      </w:pPr>
    </w:p>
    <w:p w14:paraId="7C1C817C" w14:textId="32378B0C" w:rsidR="00A77226" w:rsidRPr="00BB1A70" w:rsidDel="006B44FD" w:rsidRDefault="00A77226" w:rsidP="006B44FD">
      <w:pPr>
        <w:spacing w:line="276" w:lineRule="auto"/>
        <w:jc w:val="center"/>
        <w:rPr>
          <w:del w:id="3049" w:author="Abhishek Guria" w:date="2021-04-11T18:47:00Z"/>
          <w:rFonts w:ascii="Times New Roman" w:hAnsi="Times New Roman"/>
          <w:sz w:val="24"/>
          <w:szCs w:val="24"/>
          <w:rPrChange w:id="3050" w:author="Abhishek Guria" w:date="2021-04-11T16:25:00Z">
            <w:rPr>
              <w:del w:id="3051" w:author="Abhishek Guria" w:date="2021-04-11T18:47:00Z"/>
              <w:rFonts w:asciiTheme="minorHAnsi" w:hAnsiTheme="minorHAnsi" w:cstheme="minorHAnsi"/>
              <w:sz w:val="24"/>
              <w:szCs w:val="24"/>
            </w:rPr>
          </w:rPrChange>
        </w:rPr>
        <w:pPrChange w:id="3052" w:author="Abhishek Guria" w:date="2021-04-11T18:47:00Z">
          <w:pPr>
            <w:spacing w:line="276" w:lineRule="auto"/>
            <w:jc w:val="both"/>
          </w:pPr>
        </w:pPrChange>
      </w:pPr>
    </w:p>
    <w:p w14:paraId="6CA05C98" w14:textId="77777777" w:rsidR="00353600" w:rsidRPr="00BB1A70" w:rsidRDefault="004417FB" w:rsidP="006B44FD">
      <w:pPr>
        <w:pStyle w:val="Heading1"/>
        <w:spacing w:line="276" w:lineRule="auto"/>
        <w:jc w:val="center"/>
        <w:rPr>
          <w:rFonts w:ascii="Times New Roman" w:hAnsi="Times New Roman"/>
          <w:sz w:val="32"/>
          <w:szCs w:val="32"/>
          <w:rPrChange w:id="3053" w:author="Abhishek Guria" w:date="2021-04-11T16:25:00Z">
            <w:rPr>
              <w:rFonts w:asciiTheme="minorHAnsi" w:hAnsiTheme="minorHAnsi" w:cstheme="minorHAnsi"/>
              <w:sz w:val="32"/>
              <w:szCs w:val="32"/>
            </w:rPr>
          </w:rPrChange>
        </w:rPr>
        <w:pPrChange w:id="3054" w:author="Abhishek Guria" w:date="2021-04-11T18:47:00Z">
          <w:pPr>
            <w:pStyle w:val="Heading1"/>
            <w:spacing w:line="276" w:lineRule="auto"/>
            <w:ind w:left="576"/>
            <w:jc w:val="center"/>
          </w:pPr>
        </w:pPrChange>
      </w:pPr>
      <w:bookmarkStart w:id="3055" w:name="_Toc68966732"/>
      <w:r w:rsidRPr="00BB1A70">
        <w:rPr>
          <w:rFonts w:ascii="Times New Roman" w:hAnsi="Times New Roman"/>
          <w:sz w:val="32"/>
          <w:szCs w:val="32"/>
          <w:rPrChange w:id="3056" w:author="Abhishek Guria" w:date="2021-04-11T16:25:00Z">
            <w:rPr>
              <w:rFonts w:asciiTheme="minorHAnsi" w:hAnsiTheme="minorHAnsi" w:cstheme="minorHAnsi"/>
              <w:sz w:val="32"/>
              <w:szCs w:val="32"/>
            </w:rPr>
          </w:rPrChange>
        </w:rPr>
        <w:t xml:space="preserve">7. </w:t>
      </w:r>
      <w:r w:rsidR="007066FC" w:rsidRPr="00BB1A70">
        <w:rPr>
          <w:rFonts w:ascii="Times New Roman" w:hAnsi="Times New Roman"/>
          <w:sz w:val="32"/>
          <w:szCs w:val="32"/>
          <w:rPrChange w:id="3057" w:author="Abhishek Guria" w:date="2021-04-11T16:25:00Z">
            <w:rPr>
              <w:rFonts w:asciiTheme="minorHAnsi" w:hAnsiTheme="minorHAnsi" w:cstheme="minorHAnsi"/>
              <w:sz w:val="32"/>
              <w:szCs w:val="32"/>
            </w:rPr>
          </w:rPrChange>
        </w:rPr>
        <w:t>WORKING WITH U-BOOT</w:t>
      </w:r>
      <w:bookmarkEnd w:id="3055"/>
    </w:p>
    <w:p w14:paraId="5F0D1872" w14:textId="77777777" w:rsidR="00353600" w:rsidRPr="00BB1A70" w:rsidRDefault="004417FB" w:rsidP="007066FC">
      <w:pPr>
        <w:pStyle w:val="ListParagraph"/>
        <w:numPr>
          <w:ilvl w:val="0"/>
          <w:numId w:val="20"/>
        </w:numPr>
        <w:spacing w:line="276" w:lineRule="auto"/>
        <w:ind w:left="504"/>
        <w:jc w:val="both"/>
        <w:rPr>
          <w:rFonts w:ascii="Times New Roman" w:hAnsi="Times New Roman"/>
          <w:sz w:val="24"/>
          <w:szCs w:val="24"/>
          <w:rPrChange w:id="305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059" w:author="Abhishek Guria" w:date="2021-04-11T16:25:00Z">
            <w:rPr>
              <w:rFonts w:asciiTheme="minorHAnsi" w:hAnsiTheme="minorHAnsi" w:cstheme="minorHAnsi"/>
              <w:sz w:val="24"/>
              <w:szCs w:val="24"/>
            </w:rPr>
          </w:rPrChange>
        </w:rPr>
        <w:t>Das U-Boot (Universal Boot Loader and shortened to U-Boot)</w:t>
      </w:r>
    </w:p>
    <w:p w14:paraId="146FB68B" w14:textId="77777777" w:rsidR="00353600" w:rsidRPr="00BB1A70" w:rsidRDefault="004417FB" w:rsidP="007066FC">
      <w:pPr>
        <w:pStyle w:val="ListParagraph"/>
        <w:numPr>
          <w:ilvl w:val="0"/>
          <w:numId w:val="20"/>
        </w:numPr>
        <w:spacing w:line="276" w:lineRule="auto"/>
        <w:ind w:left="504"/>
        <w:jc w:val="both"/>
        <w:rPr>
          <w:rFonts w:ascii="Times New Roman" w:hAnsi="Times New Roman"/>
          <w:sz w:val="24"/>
          <w:szCs w:val="24"/>
          <w:rPrChange w:id="306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061" w:author="Abhishek Guria" w:date="2021-04-11T16:25:00Z">
            <w:rPr>
              <w:rFonts w:asciiTheme="minorHAnsi" w:hAnsiTheme="minorHAnsi" w:cstheme="minorHAnsi"/>
              <w:sz w:val="24"/>
              <w:szCs w:val="24"/>
            </w:rPr>
          </w:rPrChange>
        </w:rPr>
        <w:t>U-Boot is both a first-stage and second-stage bootloader.</w:t>
      </w:r>
    </w:p>
    <w:p w14:paraId="1CBA9FE8" w14:textId="77777777" w:rsidR="00353600" w:rsidRPr="00BB1A70" w:rsidRDefault="004417FB" w:rsidP="007066FC">
      <w:pPr>
        <w:pStyle w:val="ListParagraph"/>
        <w:numPr>
          <w:ilvl w:val="0"/>
          <w:numId w:val="20"/>
        </w:numPr>
        <w:spacing w:line="276" w:lineRule="auto"/>
        <w:ind w:left="504"/>
        <w:jc w:val="both"/>
        <w:rPr>
          <w:rFonts w:ascii="Times New Roman" w:hAnsi="Times New Roman"/>
          <w:sz w:val="24"/>
          <w:szCs w:val="24"/>
          <w:rPrChange w:id="306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063" w:author="Abhishek Guria" w:date="2021-04-11T16:25:00Z">
            <w:rPr>
              <w:rFonts w:asciiTheme="minorHAnsi" w:hAnsiTheme="minorHAnsi" w:cstheme="minorHAnsi"/>
              <w:sz w:val="24"/>
              <w:szCs w:val="24"/>
            </w:rPr>
          </w:rPrChange>
        </w:rPr>
        <w:t>It is loaded by the system's ROM or BIOS from a supported boot device, such as an SD card, SATA drive, NOR flash (e.g. using SPI or I2C), or NAND flash.</w:t>
      </w:r>
    </w:p>
    <w:p w14:paraId="3E953D9B" w14:textId="77777777" w:rsidR="00353600" w:rsidRPr="00BB1A70" w:rsidRDefault="004417FB" w:rsidP="007066FC">
      <w:pPr>
        <w:pStyle w:val="ListParagraph"/>
        <w:numPr>
          <w:ilvl w:val="0"/>
          <w:numId w:val="20"/>
        </w:numPr>
        <w:spacing w:line="276" w:lineRule="auto"/>
        <w:ind w:left="504"/>
        <w:jc w:val="both"/>
        <w:rPr>
          <w:rFonts w:ascii="Times New Roman" w:hAnsi="Times New Roman"/>
          <w:sz w:val="24"/>
          <w:szCs w:val="24"/>
          <w:rPrChange w:id="306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065" w:author="Abhishek Guria" w:date="2021-04-11T16:25:00Z">
            <w:rPr>
              <w:rFonts w:asciiTheme="minorHAnsi" w:hAnsiTheme="minorHAnsi" w:cstheme="minorHAnsi"/>
              <w:sz w:val="24"/>
              <w:szCs w:val="24"/>
            </w:rPr>
          </w:rPrChange>
        </w:rPr>
        <w:t>If there are size constraints, U-Boot may be split into stages: the platform would load a small SPL (Secondary Program Loader), which is a stripped-down version of U-Boot, and the SPL would do initial hardware configuration and load the larger, fully featured version of U-Boot.</w:t>
      </w:r>
      <w:bookmarkStart w:id="3066" w:name="cite_ref-4"/>
      <w:bookmarkEnd w:id="3066"/>
    </w:p>
    <w:p w14:paraId="7E69313B" w14:textId="77777777" w:rsidR="00353600" w:rsidRPr="00BB1A70" w:rsidRDefault="004417FB" w:rsidP="007066FC">
      <w:pPr>
        <w:pStyle w:val="ListParagraph"/>
        <w:numPr>
          <w:ilvl w:val="0"/>
          <w:numId w:val="20"/>
        </w:numPr>
        <w:spacing w:line="276" w:lineRule="auto"/>
        <w:ind w:left="504"/>
        <w:jc w:val="both"/>
        <w:rPr>
          <w:rFonts w:ascii="Times New Roman" w:hAnsi="Times New Roman"/>
          <w:sz w:val="24"/>
          <w:szCs w:val="24"/>
          <w:rPrChange w:id="306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068" w:author="Abhishek Guria" w:date="2021-04-11T16:25:00Z">
            <w:rPr>
              <w:rFonts w:asciiTheme="minorHAnsi" w:hAnsiTheme="minorHAnsi" w:cstheme="minorHAnsi"/>
              <w:sz w:val="24"/>
              <w:szCs w:val="24"/>
            </w:rPr>
          </w:rPrChange>
        </w:rPr>
        <w:t>U-Boot boots an operating system by reading the kernel and any other required data (e.g. device tree or ramdisk image) into memory, and then executing the kernel</w:t>
      </w:r>
      <w:r w:rsidR="007066FC" w:rsidRPr="00BB1A70">
        <w:rPr>
          <w:rFonts w:ascii="Times New Roman" w:hAnsi="Times New Roman"/>
          <w:sz w:val="24"/>
          <w:szCs w:val="24"/>
          <w:rPrChange w:id="3069" w:author="Abhishek Guria" w:date="2021-04-11T16:25:00Z">
            <w:rPr>
              <w:rFonts w:asciiTheme="minorHAnsi" w:hAnsiTheme="minorHAnsi" w:cstheme="minorHAnsi"/>
              <w:sz w:val="24"/>
              <w:szCs w:val="24"/>
            </w:rPr>
          </w:rPrChange>
        </w:rPr>
        <w:t xml:space="preserve"> with the appropriate arguments</w:t>
      </w:r>
    </w:p>
    <w:p w14:paraId="2492A10B" w14:textId="77777777" w:rsidR="00353600" w:rsidRPr="00BB1A70" w:rsidRDefault="004417FB" w:rsidP="007066FC">
      <w:pPr>
        <w:pStyle w:val="Heading2"/>
        <w:spacing w:after="0" w:line="276" w:lineRule="auto"/>
        <w:ind w:left="144"/>
        <w:jc w:val="both"/>
        <w:rPr>
          <w:rFonts w:ascii="Times New Roman" w:hAnsi="Times New Roman"/>
          <w:b/>
          <w:rPrChange w:id="3070" w:author="Abhishek Guria" w:date="2021-04-11T16:25:00Z">
            <w:rPr>
              <w:rFonts w:asciiTheme="minorHAnsi" w:hAnsiTheme="minorHAnsi" w:cstheme="minorHAnsi"/>
              <w:b/>
            </w:rPr>
          </w:rPrChange>
        </w:rPr>
      </w:pPr>
      <w:bookmarkStart w:id="3071" w:name="_Toc68966733"/>
      <w:r w:rsidRPr="00BB1A70">
        <w:rPr>
          <w:rFonts w:ascii="Times New Roman" w:hAnsi="Times New Roman"/>
          <w:b/>
          <w:rPrChange w:id="3072" w:author="Abhishek Guria" w:date="2021-04-11T16:25:00Z">
            <w:rPr>
              <w:rFonts w:asciiTheme="minorHAnsi" w:hAnsiTheme="minorHAnsi" w:cstheme="minorHAnsi"/>
              <w:b/>
            </w:rPr>
          </w:rPrChange>
        </w:rPr>
        <w:t>7.1 Cross Building:</w:t>
      </w:r>
      <w:bookmarkEnd w:id="3071"/>
    </w:p>
    <w:p w14:paraId="2838D92C" w14:textId="77777777" w:rsidR="00353600" w:rsidRPr="00BB1A70" w:rsidRDefault="004417FB" w:rsidP="00C9665A">
      <w:pPr>
        <w:pStyle w:val="ListParagraph"/>
        <w:numPr>
          <w:ilvl w:val="2"/>
          <w:numId w:val="52"/>
        </w:numPr>
        <w:spacing w:line="276" w:lineRule="auto"/>
        <w:ind w:left="1080"/>
        <w:jc w:val="both"/>
        <w:rPr>
          <w:rFonts w:ascii="Times New Roman" w:hAnsi="Times New Roman"/>
          <w:sz w:val="24"/>
          <w:szCs w:val="24"/>
          <w:rPrChange w:id="307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074" w:author="Abhishek Guria" w:date="2021-04-11T16:25:00Z">
            <w:rPr>
              <w:rFonts w:asciiTheme="minorHAnsi" w:hAnsiTheme="minorHAnsi" w:cstheme="minorHAnsi"/>
              <w:sz w:val="24"/>
              <w:szCs w:val="24"/>
            </w:rPr>
          </w:rPrChange>
        </w:rPr>
        <w:t>make ARCH=arm vexpress_ca9x4_defconfig</w:t>
      </w:r>
    </w:p>
    <w:p w14:paraId="27F02CFA" w14:textId="77777777" w:rsidR="00353600" w:rsidRPr="00BB1A70" w:rsidRDefault="004417FB" w:rsidP="00C9665A">
      <w:pPr>
        <w:pStyle w:val="ListParagraph"/>
        <w:numPr>
          <w:ilvl w:val="2"/>
          <w:numId w:val="52"/>
        </w:numPr>
        <w:spacing w:line="276" w:lineRule="auto"/>
        <w:ind w:left="1080"/>
        <w:jc w:val="both"/>
        <w:rPr>
          <w:rFonts w:ascii="Times New Roman" w:hAnsi="Times New Roman"/>
          <w:sz w:val="24"/>
          <w:szCs w:val="24"/>
          <w:rPrChange w:id="307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076" w:author="Abhishek Guria" w:date="2021-04-11T16:25:00Z">
            <w:rPr>
              <w:rFonts w:asciiTheme="minorHAnsi" w:hAnsiTheme="minorHAnsi" w:cstheme="minorHAnsi"/>
              <w:sz w:val="24"/>
              <w:szCs w:val="24"/>
            </w:rPr>
          </w:rPrChange>
        </w:rPr>
        <w:t>make ARCH=arm CROSS_COMPILE=arm-linux-gnueabi-</w:t>
      </w:r>
    </w:p>
    <w:p w14:paraId="43FA2AF1" w14:textId="77777777" w:rsidR="00353600" w:rsidRPr="00BB1A70" w:rsidRDefault="004417FB" w:rsidP="007066FC">
      <w:pPr>
        <w:pStyle w:val="Heading2"/>
        <w:spacing w:after="0" w:line="276" w:lineRule="auto"/>
        <w:ind w:left="144"/>
        <w:jc w:val="both"/>
        <w:rPr>
          <w:rFonts w:ascii="Times New Roman" w:hAnsi="Times New Roman"/>
          <w:b/>
          <w:rPrChange w:id="3077" w:author="Abhishek Guria" w:date="2021-04-11T16:25:00Z">
            <w:rPr>
              <w:rFonts w:asciiTheme="minorHAnsi" w:hAnsiTheme="minorHAnsi" w:cstheme="minorHAnsi"/>
              <w:b/>
            </w:rPr>
          </w:rPrChange>
        </w:rPr>
      </w:pPr>
      <w:bookmarkStart w:id="3078" w:name="_Toc68966734"/>
      <w:r w:rsidRPr="00BB1A70">
        <w:rPr>
          <w:rFonts w:ascii="Times New Roman" w:hAnsi="Times New Roman"/>
          <w:b/>
          <w:rPrChange w:id="3079" w:author="Abhishek Guria" w:date="2021-04-11T16:25:00Z">
            <w:rPr>
              <w:rFonts w:asciiTheme="minorHAnsi" w:hAnsiTheme="minorHAnsi" w:cstheme="minorHAnsi"/>
              <w:b/>
            </w:rPr>
          </w:rPrChange>
        </w:rPr>
        <w:t>7.2 Simple Boot – Rootfs in SD Card:</w:t>
      </w:r>
      <w:bookmarkEnd w:id="3078"/>
    </w:p>
    <w:p w14:paraId="6F4E3B43" w14:textId="77777777" w:rsidR="00353600" w:rsidRPr="00BB1A70" w:rsidRDefault="004417FB" w:rsidP="007066FC">
      <w:pPr>
        <w:pStyle w:val="ListParagraph"/>
        <w:numPr>
          <w:ilvl w:val="0"/>
          <w:numId w:val="21"/>
        </w:numPr>
        <w:spacing w:line="276" w:lineRule="auto"/>
        <w:ind w:left="576"/>
        <w:jc w:val="both"/>
        <w:rPr>
          <w:rFonts w:ascii="Times New Roman" w:hAnsi="Times New Roman"/>
          <w:sz w:val="24"/>
          <w:szCs w:val="24"/>
          <w:rPrChange w:id="308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081" w:author="Abhishek Guria" w:date="2021-04-11T16:25:00Z">
            <w:rPr>
              <w:rFonts w:asciiTheme="minorHAnsi" w:hAnsiTheme="minorHAnsi" w:cstheme="minorHAnsi"/>
              <w:sz w:val="24"/>
              <w:szCs w:val="24"/>
            </w:rPr>
          </w:rPrChange>
        </w:rPr>
        <w:t>It will create an image of 64Mb.</w:t>
      </w:r>
    </w:p>
    <w:p w14:paraId="27445FC5" w14:textId="77777777" w:rsidR="00353600" w:rsidRPr="00BB1A70" w:rsidRDefault="004417FB" w:rsidP="007066FC">
      <w:pPr>
        <w:pStyle w:val="ListParagraph"/>
        <w:numPr>
          <w:ilvl w:val="0"/>
          <w:numId w:val="53"/>
        </w:numPr>
        <w:spacing w:line="276" w:lineRule="auto"/>
        <w:ind w:left="1224"/>
        <w:jc w:val="both"/>
        <w:rPr>
          <w:rFonts w:ascii="Times New Roman" w:hAnsi="Times New Roman"/>
          <w:sz w:val="24"/>
          <w:szCs w:val="24"/>
          <w:rPrChange w:id="308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083" w:author="Abhishek Guria" w:date="2021-04-11T16:25:00Z">
            <w:rPr>
              <w:rFonts w:asciiTheme="minorHAnsi" w:hAnsiTheme="minorHAnsi" w:cstheme="minorHAnsi"/>
              <w:sz w:val="24"/>
              <w:szCs w:val="24"/>
            </w:rPr>
          </w:rPrChange>
        </w:rPr>
        <w:t>qemu-img create simplesd.img 64M</w:t>
      </w:r>
    </w:p>
    <w:p w14:paraId="051AC7BC" w14:textId="77777777" w:rsidR="00353600" w:rsidRPr="00BB1A70" w:rsidRDefault="004417FB" w:rsidP="00D95C1A">
      <w:pPr>
        <w:pStyle w:val="ListParagraph"/>
        <w:numPr>
          <w:ilvl w:val="0"/>
          <w:numId w:val="21"/>
        </w:numPr>
        <w:spacing w:line="276" w:lineRule="auto"/>
        <w:ind w:left="576"/>
        <w:jc w:val="both"/>
        <w:rPr>
          <w:rFonts w:ascii="Times New Roman" w:hAnsi="Times New Roman"/>
          <w:sz w:val="24"/>
          <w:szCs w:val="24"/>
          <w:rPrChange w:id="308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085" w:author="Abhishek Guria" w:date="2021-04-11T16:25:00Z">
            <w:rPr>
              <w:rFonts w:asciiTheme="minorHAnsi" w:hAnsiTheme="minorHAnsi" w:cstheme="minorHAnsi"/>
              <w:sz w:val="24"/>
              <w:szCs w:val="24"/>
            </w:rPr>
          </w:rPrChange>
        </w:rPr>
        <w:t xml:space="preserve">sudo </w:t>
      </w:r>
      <w:proofErr w:type="gramStart"/>
      <w:r w:rsidRPr="00BB1A70">
        <w:rPr>
          <w:rFonts w:ascii="Times New Roman" w:hAnsi="Times New Roman"/>
          <w:sz w:val="24"/>
          <w:szCs w:val="24"/>
          <w:rPrChange w:id="3086" w:author="Abhishek Guria" w:date="2021-04-11T16:25:00Z">
            <w:rPr>
              <w:rFonts w:asciiTheme="minorHAnsi" w:hAnsiTheme="minorHAnsi" w:cstheme="minorHAnsi"/>
              <w:sz w:val="24"/>
              <w:szCs w:val="24"/>
            </w:rPr>
          </w:rPrChange>
        </w:rPr>
        <w:t>mkfs.vfat</w:t>
      </w:r>
      <w:proofErr w:type="gramEnd"/>
      <w:r w:rsidRPr="00BB1A70">
        <w:rPr>
          <w:rFonts w:ascii="Times New Roman" w:hAnsi="Times New Roman"/>
          <w:sz w:val="24"/>
          <w:szCs w:val="24"/>
          <w:rPrChange w:id="3087" w:author="Abhishek Guria" w:date="2021-04-11T16:25:00Z">
            <w:rPr>
              <w:rFonts w:asciiTheme="minorHAnsi" w:hAnsiTheme="minorHAnsi" w:cstheme="minorHAnsi"/>
              <w:sz w:val="24"/>
              <w:szCs w:val="24"/>
            </w:rPr>
          </w:rPrChange>
        </w:rPr>
        <w:t xml:space="preserve"> simplesd.img</w:t>
      </w:r>
    </w:p>
    <w:p w14:paraId="6F6D2F7E" w14:textId="77777777" w:rsidR="00353600" w:rsidRPr="00BB1A70" w:rsidRDefault="004417FB" w:rsidP="00D95C1A">
      <w:pPr>
        <w:pStyle w:val="ListParagraph"/>
        <w:numPr>
          <w:ilvl w:val="0"/>
          <w:numId w:val="21"/>
        </w:numPr>
        <w:spacing w:line="276" w:lineRule="auto"/>
        <w:ind w:left="576"/>
        <w:jc w:val="both"/>
        <w:rPr>
          <w:rFonts w:ascii="Times New Roman" w:hAnsi="Times New Roman"/>
          <w:sz w:val="24"/>
          <w:szCs w:val="24"/>
          <w:rPrChange w:id="308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089" w:author="Abhishek Guria" w:date="2021-04-11T16:25:00Z">
            <w:rPr>
              <w:rFonts w:asciiTheme="minorHAnsi" w:hAnsiTheme="minorHAnsi" w:cstheme="minorHAnsi"/>
              <w:sz w:val="24"/>
              <w:szCs w:val="24"/>
            </w:rPr>
          </w:rPrChange>
        </w:rPr>
        <w:t xml:space="preserve">sudo mount -o </w:t>
      </w:r>
      <w:r w:rsidR="00C9665A" w:rsidRPr="00BB1A70">
        <w:rPr>
          <w:rFonts w:ascii="Times New Roman" w:hAnsi="Times New Roman"/>
          <w:sz w:val="24"/>
          <w:szCs w:val="24"/>
          <w:rPrChange w:id="3090" w:author="Abhishek Guria" w:date="2021-04-11T16:25:00Z">
            <w:rPr>
              <w:rFonts w:asciiTheme="minorHAnsi" w:hAnsiTheme="minorHAnsi" w:cstheme="minorHAnsi"/>
              <w:sz w:val="24"/>
              <w:szCs w:val="24"/>
            </w:rPr>
          </w:rPrChange>
        </w:rPr>
        <w:t>loop, rw, sync</w:t>
      </w:r>
      <w:r w:rsidRPr="00BB1A70">
        <w:rPr>
          <w:rFonts w:ascii="Times New Roman" w:hAnsi="Times New Roman"/>
          <w:sz w:val="24"/>
          <w:szCs w:val="24"/>
          <w:rPrChange w:id="3091" w:author="Abhishek Guria" w:date="2021-04-11T16:25:00Z">
            <w:rPr>
              <w:rFonts w:asciiTheme="minorHAnsi" w:hAnsiTheme="minorHAnsi" w:cstheme="minorHAnsi"/>
              <w:sz w:val="24"/>
              <w:szCs w:val="24"/>
            </w:rPr>
          </w:rPrChange>
        </w:rPr>
        <w:t xml:space="preserve"> simplesd.img /mnt/sdcard</w:t>
      </w:r>
    </w:p>
    <w:p w14:paraId="4AC3D774" w14:textId="77777777" w:rsidR="00353600" w:rsidRPr="00BB1A70" w:rsidRDefault="004417FB" w:rsidP="00D95C1A">
      <w:pPr>
        <w:pStyle w:val="ListParagraph"/>
        <w:numPr>
          <w:ilvl w:val="0"/>
          <w:numId w:val="21"/>
        </w:numPr>
        <w:spacing w:line="276" w:lineRule="auto"/>
        <w:ind w:left="576"/>
        <w:jc w:val="both"/>
        <w:rPr>
          <w:rFonts w:ascii="Times New Roman" w:hAnsi="Times New Roman"/>
          <w:sz w:val="24"/>
          <w:szCs w:val="24"/>
          <w:rPrChange w:id="309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093" w:author="Abhishek Guria" w:date="2021-04-11T16:25:00Z">
            <w:rPr>
              <w:rFonts w:asciiTheme="minorHAnsi" w:hAnsiTheme="minorHAnsi" w:cstheme="minorHAnsi"/>
              <w:sz w:val="24"/>
              <w:szCs w:val="24"/>
            </w:rPr>
          </w:rPrChange>
        </w:rPr>
        <w:t>After that copy the zImage, vexpress-v2p-ca9.dtb, rootfs.img to /mnt/sdcard umount /mnt/sdcard</w:t>
      </w:r>
    </w:p>
    <w:p w14:paraId="562D5F85" w14:textId="77777777" w:rsidR="00353600" w:rsidRPr="00BB1A70" w:rsidRDefault="004417FB" w:rsidP="00C9665A">
      <w:pPr>
        <w:pStyle w:val="ListParagraph"/>
        <w:numPr>
          <w:ilvl w:val="0"/>
          <w:numId w:val="21"/>
        </w:numPr>
        <w:spacing w:line="276" w:lineRule="auto"/>
        <w:ind w:left="576"/>
        <w:jc w:val="both"/>
        <w:rPr>
          <w:rFonts w:ascii="Times New Roman" w:hAnsi="Times New Roman"/>
          <w:sz w:val="24"/>
          <w:szCs w:val="24"/>
          <w:rPrChange w:id="309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095" w:author="Abhishek Guria" w:date="2021-04-11T16:25:00Z">
            <w:rPr>
              <w:rFonts w:asciiTheme="minorHAnsi" w:hAnsiTheme="minorHAnsi" w:cstheme="minorHAnsi"/>
              <w:sz w:val="24"/>
              <w:szCs w:val="24"/>
            </w:rPr>
          </w:rPrChange>
        </w:rPr>
        <w:lastRenderedPageBreak/>
        <w:t>#copy simplesd.img to tempdir, where generated u-boot is copied.</w:t>
      </w:r>
    </w:p>
    <w:p w14:paraId="25B65E1D" w14:textId="77777777" w:rsidR="00353600" w:rsidRPr="00BB1A70" w:rsidRDefault="004417FB" w:rsidP="00D95C1A">
      <w:pPr>
        <w:pStyle w:val="ListParagraph"/>
        <w:numPr>
          <w:ilvl w:val="0"/>
          <w:numId w:val="21"/>
        </w:numPr>
        <w:spacing w:line="276" w:lineRule="auto"/>
        <w:ind w:left="576"/>
        <w:jc w:val="both"/>
        <w:rPr>
          <w:rFonts w:ascii="Times New Roman" w:hAnsi="Times New Roman"/>
          <w:sz w:val="24"/>
          <w:szCs w:val="24"/>
          <w:rPrChange w:id="309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097" w:author="Abhishek Guria" w:date="2021-04-11T16:25:00Z">
            <w:rPr>
              <w:rFonts w:asciiTheme="minorHAnsi" w:hAnsiTheme="minorHAnsi" w:cstheme="minorHAnsi"/>
              <w:sz w:val="24"/>
              <w:szCs w:val="24"/>
            </w:rPr>
          </w:rPrChange>
        </w:rPr>
        <w:t xml:space="preserve">qemu-system-arm -M vexpress-a9 -m 1024 -serial stdio -kernel u-boot -sd </w:t>
      </w:r>
      <w:r w:rsidR="00C9665A" w:rsidRPr="00BB1A70">
        <w:rPr>
          <w:rFonts w:ascii="Times New Roman" w:hAnsi="Times New Roman"/>
          <w:sz w:val="24"/>
          <w:szCs w:val="24"/>
          <w:rPrChange w:id="3098" w:author="Abhishek Guria" w:date="2021-04-11T16:25:00Z">
            <w:rPr>
              <w:rFonts w:asciiTheme="minorHAnsi" w:hAnsiTheme="minorHAnsi" w:cstheme="minorHAnsi"/>
              <w:sz w:val="24"/>
              <w:szCs w:val="24"/>
            </w:rPr>
          </w:rPrChange>
        </w:rPr>
        <w:t>sdcard.img</w:t>
      </w:r>
    </w:p>
    <w:p w14:paraId="60454E7B" w14:textId="77777777" w:rsidR="00353600" w:rsidRPr="00BB1A70" w:rsidRDefault="004417FB" w:rsidP="00D95C1A">
      <w:pPr>
        <w:pStyle w:val="ListParagraph"/>
        <w:numPr>
          <w:ilvl w:val="0"/>
          <w:numId w:val="21"/>
        </w:numPr>
        <w:spacing w:line="276" w:lineRule="auto"/>
        <w:ind w:left="576"/>
        <w:jc w:val="both"/>
        <w:rPr>
          <w:rFonts w:ascii="Times New Roman" w:hAnsi="Times New Roman"/>
          <w:sz w:val="24"/>
          <w:szCs w:val="24"/>
          <w:rPrChange w:id="309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00" w:author="Abhishek Guria" w:date="2021-04-11T16:25:00Z">
            <w:rPr>
              <w:rFonts w:asciiTheme="minorHAnsi" w:hAnsiTheme="minorHAnsi" w:cstheme="minorHAnsi"/>
              <w:sz w:val="24"/>
              <w:szCs w:val="24"/>
            </w:rPr>
          </w:rPrChange>
        </w:rPr>
        <w:t># Stop autoboot by hitting any key, Run the following commands in U-Boot shell</w:t>
      </w:r>
    </w:p>
    <w:p w14:paraId="5DE0BD9E" w14:textId="77777777" w:rsidR="00353600" w:rsidRPr="00BB1A70" w:rsidRDefault="004417FB" w:rsidP="00D95C1A">
      <w:pPr>
        <w:pStyle w:val="ListParagraph"/>
        <w:numPr>
          <w:ilvl w:val="0"/>
          <w:numId w:val="21"/>
        </w:numPr>
        <w:spacing w:line="276" w:lineRule="auto"/>
        <w:ind w:left="576"/>
        <w:jc w:val="both"/>
        <w:rPr>
          <w:rFonts w:ascii="Times New Roman" w:hAnsi="Times New Roman"/>
          <w:sz w:val="24"/>
          <w:szCs w:val="24"/>
          <w:rPrChange w:id="310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02" w:author="Abhishek Guria" w:date="2021-04-11T16:25:00Z">
            <w:rPr>
              <w:rFonts w:asciiTheme="minorHAnsi" w:hAnsiTheme="minorHAnsi" w:cstheme="minorHAnsi"/>
              <w:sz w:val="24"/>
              <w:szCs w:val="24"/>
            </w:rPr>
          </w:rPrChange>
        </w:rPr>
        <w:t>mmcinfo fatls mmc 0:0</w:t>
      </w:r>
    </w:p>
    <w:p w14:paraId="11D736AF" w14:textId="77777777" w:rsidR="00353600" w:rsidRPr="00BB1A70" w:rsidRDefault="004417FB" w:rsidP="00D95C1A">
      <w:pPr>
        <w:pStyle w:val="ListParagraph"/>
        <w:numPr>
          <w:ilvl w:val="0"/>
          <w:numId w:val="21"/>
        </w:numPr>
        <w:spacing w:line="276" w:lineRule="auto"/>
        <w:ind w:left="576"/>
        <w:jc w:val="both"/>
        <w:rPr>
          <w:rFonts w:ascii="Times New Roman" w:hAnsi="Times New Roman"/>
          <w:sz w:val="24"/>
          <w:szCs w:val="24"/>
          <w:rPrChange w:id="310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04" w:author="Abhishek Guria" w:date="2021-04-11T16:25:00Z">
            <w:rPr>
              <w:rFonts w:asciiTheme="minorHAnsi" w:hAnsiTheme="minorHAnsi" w:cstheme="minorHAnsi"/>
              <w:sz w:val="24"/>
              <w:szCs w:val="24"/>
            </w:rPr>
          </w:rPrChange>
        </w:rPr>
        <w:t>fatload mmc 0:0 0x60200000 zImage</w:t>
      </w:r>
    </w:p>
    <w:p w14:paraId="08599AB7" w14:textId="77777777" w:rsidR="00353600" w:rsidRPr="00BB1A70" w:rsidRDefault="004417FB" w:rsidP="00D95C1A">
      <w:pPr>
        <w:pStyle w:val="ListParagraph"/>
        <w:numPr>
          <w:ilvl w:val="0"/>
          <w:numId w:val="21"/>
        </w:numPr>
        <w:spacing w:line="276" w:lineRule="auto"/>
        <w:ind w:left="576"/>
        <w:jc w:val="both"/>
        <w:rPr>
          <w:rFonts w:ascii="Times New Roman" w:hAnsi="Times New Roman"/>
          <w:sz w:val="24"/>
          <w:szCs w:val="24"/>
          <w:rPrChange w:id="310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06" w:author="Abhishek Guria" w:date="2021-04-11T16:25:00Z">
            <w:rPr>
              <w:rFonts w:asciiTheme="minorHAnsi" w:hAnsiTheme="minorHAnsi" w:cstheme="minorHAnsi"/>
              <w:sz w:val="24"/>
              <w:szCs w:val="24"/>
            </w:rPr>
          </w:rPrChange>
        </w:rPr>
        <w:t>fatload mmc 0:0 0x60100000 vexpress-v2p-ca9.dtb</w:t>
      </w:r>
    </w:p>
    <w:p w14:paraId="7091085D" w14:textId="77777777" w:rsidR="00353600" w:rsidRPr="00BB1A70" w:rsidRDefault="004417FB" w:rsidP="00D95C1A">
      <w:pPr>
        <w:pStyle w:val="ListParagraph"/>
        <w:numPr>
          <w:ilvl w:val="0"/>
          <w:numId w:val="21"/>
        </w:numPr>
        <w:spacing w:line="276" w:lineRule="auto"/>
        <w:ind w:left="576"/>
        <w:jc w:val="both"/>
        <w:rPr>
          <w:rFonts w:ascii="Times New Roman" w:hAnsi="Times New Roman"/>
          <w:sz w:val="24"/>
          <w:szCs w:val="24"/>
          <w:rPrChange w:id="310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08" w:author="Abhishek Guria" w:date="2021-04-11T16:25:00Z">
            <w:rPr>
              <w:rFonts w:asciiTheme="minorHAnsi" w:hAnsiTheme="minorHAnsi" w:cstheme="minorHAnsi"/>
              <w:sz w:val="24"/>
              <w:szCs w:val="24"/>
            </w:rPr>
          </w:rPrChange>
        </w:rPr>
        <w:t>fatload mmc 0:0 0x62000000 rootfs.img</w:t>
      </w:r>
    </w:p>
    <w:p w14:paraId="06FAC63C" w14:textId="77777777" w:rsidR="00353600" w:rsidRPr="00BB1A70" w:rsidRDefault="004417FB" w:rsidP="00D95C1A">
      <w:pPr>
        <w:pStyle w:val="ListParagraph"/>
        <w:numPr>
          <w:ilvl w:val="0"/>
          <w:numId w:val="21"/>
        </w:numPr>
        <w:spacing w:line="276" w:lineRule="auto"/>
        <w:ind w:left="576"/>
        <w:jc w:val="both"/>
        <w:rPr>
          <w:rFonts w:ascii="Times New Roman" w:hAnsi="Times New Roman"/>
          <w:sz w:val="24"/>
          <w:szCs w:val="24"/>
          <w:rPrChange w:id="3109"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110" w:author="Abhishek Guria" w:date="2021-04-11T16:25:00Z">
            <w:rPr>
              <w:rFonts w:asciiTheme="minorHAnsi" w:hAnsiTheme="minorHAnsi" w:cstheme="minorHAnsi"/>
              <w:sz w:val="24"/>
              <w:szCs w:val="24"/>
            </w:rPr>
          </w:rPrChange>
        </w:rPr>
        <w:t>setenv</w:t>
      </w:r>
      <w:proofErr w:type="spellEnd"/>
      <w:r w:rsidRPr="00BB1A70">
        <w:rPr>
          <w:rFonts w:ascii="Times New Roman" w:hAnsi="Times New Roman"/>
          <w:sz w:val="24"/>
          <w:szCs w:val="24"/>
          <w:rPrChange w:id="3111"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112" w:author="Abhishek Guria" w:date="2021-04-11T16:25:00Z">
            <w:rPr>
              <w:rFonts w:asciiTheme="minorHAnsi" w:hAnsiTheme="minorHAnsi" w:cstheme="minorHAnsi"/>
              <w:sz w:val="24"/>
              <w:szCs w:val="24"/>
            </w:rPr>
          </w:rPrChange>
        </w:rPr>
        <w:t>bootargs</w:t>
      </w:r>
      <w:proofErr w:type="spellEnd"/>
      <w:r w:rsidRPr="00BB1A70">
        <w:rPr>
          <w:rFonts w:ascii="Times New Roman" w:hAnsi="Times New Roman"/>
          <w:sz w:val="24"/>
          <w:szCs w:val="24"/>
          <w:rPrChange w:id="3113" w:author="Abhishek Guria" w:date="2021-04-11T16:25:00Z">
            <w:rPr>
              <w:rFonts w:asciiTheme="minorHAnsi" w:hAnsiTheme="minorHAnsi" w:cstheme="minorHAnsi"/>
              <w:sz w:val="24"/>
              <w:szCs w:val="24"/>
            </w:rPr>
          </w:rPrChange>
        </w:rPr>
        <w:t xml:space="preserve"> 'console=ttyAMA0 root=/dev/ram0 </w:t>
      </w:r>
      <w:proofErr w:type="spellStart"/>
      <w:r w:rsidRPr="00BB1A70">
        <w:rPr>
          <w:rFonts w:ascii="Times New Roman" w:hAnsi="Times New Roman"/>
          <w:sz w:val="24"/>
          <w:szCs w:val="24"/>
          <w:rPrChange w:id="3114" w:author="Abhishek Guria" w:date="2021-04-11T16:25:00Z">
            <w:rPr>
              <w:rFonts w:asciiTheme="minorHAnsi" w:hAnsiTheme="minorHAnsi" w:cstheme="minorHAnsi"/>
              <w:sz w:val="24"/>
              <w:szCs w:val="24"/>
            </w:rPr>
          </w:rPrChange>
        </w:rPr>
        <w:t>rw</w:t>
      </w:r>
      <w:proofErr w:type="spellEnd"/>
      <w:r w:rsidRPr="00BB1A70">
        <w:rPr>
          <w:rFonts w:ascii="Times New Roman" w:hAnsi="Times New Roman"/>
          <w:sz w:val="24"/>
          <w:szCs w:val="24"/>
          <w:rPrChange w:id="3115" w:author="Abhishek Guria" w:date="2021-04-11T16:25:00Z">
            <w:rPr>
              <w:rFonts w:asciiTheme="minorHAnsi" w:hAnsiTheme="minorHAnsi" w:cstheme="minorHAnsi"/>
              <w:sz w:val="24"/>
              <w:szCs w:val="24"/>
            </w:rPr>
          </w:rPrChange>
        </w:rPr>
        <w:t xml:space="preserve"> rootfstype=ext4</w:t>
      </w:r>
    </w:p>
    <w:p w14:paraId="5D939561" w14:textId="77777777" w:rsidR="00353600" w:rsidRPr="00BB1A70" w:rsidRDefault="004417FB" w:rsidP="00D95C1A">
      <w:pPr>
        <w:pStyle w:val="ListParagraph"/>
        <w:numPr>
          <w:ilvl w:val="0"/>
          <w:numId w:val="21"/>
        </w:numPr>
        <w:spacing w:line="276" w:lineRule="auto"/>
        <w:ind w:left="576"/>
        <w:jc w:val="both"/>
        <w:rPr>
          <w:rFonts w:ascii="Times New Roman" w:hAnsi="Times New Roman"/>
          <w:sz w:val="24"/>
          <w:szCs w:val="24"/>
          <w:rPrChange w:id="311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17" w:author="Abhishek Guria" w:date="2021-04-11T16:25:00Z">
            <w:rPr>
              <w:rFonts w:asciiTheme="minorHAnsi" w:hAnsiTheme="minorHAnsi" w:cstheme="minorHAnsi"/>
              <w:sz w:val="24"/>
              <w:szCs w:val="24"/>
            </w:rPr>
          </w:rPrChange>
        </w:rPr>
        <w:t>initrd=0x62000000, 16777216’</w:t>
      </w:r>
    </w:p>
    <w:p w14:paraId="01D6A32D" w14:textId="77777777" w:rsidR="00353600" w:rsidRPr="00BB1A70" w:rsidRDefault="004417FB" w:rsidP="00D95C1A">
      <w:pPr>
        <w:pStyle w:val="ListParagraph"/>
        <w:numPr>
          <w:ilvl w:val="0"/>
          <w:numId w:val="21"/>
        </w:numPr>
        <w:spacing w:line="276" w:lineRule="auto"/>
        <w:ind w:left="576"/>
        <w:jc w:val="both"/>
        <w:rPr>
          <w:rFonts w:ascii="Times New Roman" w:hAnsi="Times New Roman"/>
          <w:sz w:val="24"/>
          <w:szCs w:val="24"/>
          <w:rPrChange w:id="3118"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119" w:author="Abhishek Guria" w:date="2021-04-11T16:25:00Z">
            <w:rPr>
              <w:rFonts w:asciiTheme="minorHAnsi" w:hAnsiTheme="minorHAnsi" w:cstheme="minorHAnsi"/>
              <w:sz w:val="24"/>
              <w:szCs w:val="24"/>
            </w:rPr>
          </w:rPrChange>
        </w:rPr>
        <w:t>bootz</w:t>
      </w:r>
      <w:proofErr w:type="spellEnd"/>
      <w:r w:rsidRPr="00BB1A70">
        <w:rPr>
          <w:rFonts w:ascii="Times New Roman" w:hAnsi="Times New Roman"/>
          <w:sz w:val="24"/>
          <w:szCs w:val="24"/>
          <w:rPrChange w:id="3120" w:author="Abhishek Guria" w:date="2021-04-11T16:25:00Z">
            <w:rPr>
              <w:rFonts w:asciiTheme="minorHAnsi" w:hAnsiTheme="minorHAnsi" w:cstheme="minorHAnsi"/>
              <w:sz w:val="24"/>
              <w:szCs w:val="24"/>
            </w:rPr>
          </w:rPrChange>
        </w:rPr>
        <w:t xml:space="preserve"> 0x60200000 - 0x60100000</w:t>
      </w:r>
    </w:p>
    <w:p w14:paraId="223EAF45" w14:textId="77777777" w:rsidR="00353600" w:rsidRPr="00BB1A70" w:rsidRDefault="004417FB" w:rsidP="00D95C1A">
      <w:pPr>
        <w:pStyle w:val="ListParagraph"/>
        <w:numPr>
          <w:ilvl w:val="0"/>
          <w:numId w:val="21"/>
        </w:numPr>
        <w:spacing w:line="276" w:lineRule="auto"/>
        <w:ind w:left="576"/>
        <w:jc w:val="both"/>
        <w:rPr>
          <w:rFonts w:ascii="Times New Roman" w:hAnsi="Times New Roman"/>
          <w:sz w:val="24"/>
          <w:szCs w:val="24"/>
          <w:rPrChange w:id="312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22" w:author="Abhishek Guria" w:date="2021-04-11T16:25:00Z">
            <w:rPr>
              <w:rFonts w:asciiTheme="minorHAnsi" w:hAnsiTheme="minorHAnsi" w:cstheme="minorHAnsi"/>
              <w:sz w:val="24"/>
              <w:szCs w:val="24"/>
            </w:rPr>
          </w:rPrChange>
        </w:rPr>
        <w:t># 16777216 is size of loaded rootfs image</w:t>
      </w:r>
    </w:p>
    <w:p w14:paraId="59D6AD34" w14:textId="77777777" w:rsidR="00353600" w:rsidRPr="00BB1A70" w:rsidRDefault="004417FB" w:rsidP="00D95C1A">
      <w:pPr>
        <w:pStyle w:val="ListParagraph"/>
        <w:numPr>
          <w:ilvl w:val="0"/>
          <w:numId w:val="21"/>
        </w:numPr>
        <w:spacing w:line="276" w:lineRule="auto"/>
        <w:ind w:left="576"/>
        <w:jc w:val="both"/>
        <w:rPr>
          <w:rFonts w:ascii="Times New Roman" w:hAnsi="Times New Roman"/>
          <w:sz w:val="24"/>
          <w:szCs w:val="24"/>
          <w:rPrChange w:id="312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24" w:author="Abhishek Guria" w:date="2021-04-11T16:25:00Z">
            <w:rPr>
              <w:rFonts w:asciiTheme="minorHAnsi" w:hAnsiTheme="minorHAnsi" w:cstheme="minorHAnsi"/>
              <w:sz w:val="24"/>
              <w:szCs w:val="24"/>
            </w:rPr>
          </w:rPrChange>
        </w:rPr>
        <w:t># for this method ramdisk support should be enabled at kernel level (menuconfig --&gt; Device Drivers</w:t>
      </w:r>
    </w:p>
    <w:p w14:paraId="1BBF8B25" w14:textId="5F53DDAC" w:rsidR="00353600" w:rsidRDefault="004417FB" w:rsidP="00C9665A">
      <w:pPr>
        <w:pStyle w:val="ListParagraph"/>
        <w:numPr>
          <w:ilvl w:val="0"/>
          <w:numId w:val="53"/>
        </w:numPr>
        <w:spacing w:line="276" w:lineRule="auto"/>
        <w:ind w:left="1224"/>
        <w:jc w:val="both"/>
        <w:rPr>
          <w:ins w:id="3125" w:author="Abhishek Guria" w:date="2021-04-11T18:54:00Z"/>
          <w:rFonts w:ascii="Times New Roman" w:hAnsi="Times New Roman"/>
          <w:sz w:val="24"/>
          <w:szCs w:val="24"/>
        </w:rPr>
      </w:pPr>
      <w:r w:rsidRPr="00BB1A70">
        <w:rPr>
          <w:rFonts w:ascii="Times New Roman" w:hAnsi="Times New Roman"/>
          <w:sz w:val="24"/>
          <w:szCs w:val="24"/>
          <w:rPrChange w:id="3126" w:author="Abhishek Guria" w:date="2021-04-11T16:25:00Z">
            <w:rPr>
              <w:rFonts w:asciiTheme="minorHAnsi" w:hAnsiTheme="minorHAnsi" w:cstheme="minorHAnsi"/>
              <w:sz w:val="24"/>
              <w:szCs w:val="24"/>
            </w:rPr>
          </w:rPrChange>
        </w:rPr>
        <w:t>Block Devices --&gt; RAM Block Device Support)</w:t>
      </w:r>
    </w:p>
    <w:p w14:paraId="2F6C02CD" w14:textId="77777777" w:rsidR="006B44FD" w:rsidRPr="00BB1A70" w:rsidRDefault="006B44FD" w:rsidP="006B44FD">
      <w:pPr>
        <w:pStyle w:val="ListParagraph"/>
        <w:spacing w:line="276" w:lineRule="auto"/>
        <w:ind w:left="1224" w:firstLine="0"/>
        <w:jc w:val="both"/>
        <w:rPr>
          <w:rFonts w:ascii="Times New Roman" w:hAnsi="Times New Roman"/>
          <w:sz w:val="24"/>
          <w:szCs w:val="24"/>
          <w:rPrChange w:id="3127" w:author="Abhishek Guria" w:date="2021-04-11T16:25:00Z">
            <w:rPr>
              <w:rFonts w:asciiTheme="minorHAnsi" w:hAnsiTheme="minorHAnsi" w:cstheme="minorHAnsi"/>
              <w:sz w:val="24"/>
              <w:szCs w:val="24"/>
            </w:rPr>
          </w:rPrChange>
        </w:rPr>
        <w:pPrChange w:id="3128" w:author="Abhishek Guria" w:date="2021-04-11T18:54:00Z">
          <w:pPr>
            <w:pStyle w:val="ListParagraph"/>
            <w:numPr>
              <w:numId w:val="53"/>
            </w:numPr>
            <w:spacing w:line="276" w:lineRule="auto"/>
            <w:ind w:left="1224" w:hanging="360"/>
            <w:jc w:val="both"/>
          </w:pPr>
        </w:pPrChange>
      </w:pPr>
    </w:p>
    <w:p w14:paraId="1E49C975" w14:textId="77777777" w:rsidR="00353600" w:rsidRPr="00BB1A70" w:rsidRDefault="00353600" w:rsidP="00D95C1A">
      <w:pPr>
        <w:spacing w:line="276" w:lineRule="auto"/>
        <w:ind w:left="576" w:firstLine="0"/>
        <w:jc w:val="both"/>
        <w:rPr>
          <w:rFonts w:ascii="Times New Roman" w:hAnsi="Times New Roman"/>
          <w:sz w:val="24"/>
          <w:szCs w:val="24"/>
          <w:rPrChange w:id="3129" w:author="Abhishek Guria" w:date="2021-04-11T16:25:00Z">
            <w:rPr>
              <w:rFonts w:asciiTheme="minorHAnsi" w:hAnsiTheme="minorHAnsi" w:cstheme="minorHAnsi"/>
              <w:sz w:val="24"/>
              <w:szCs w:val="24"/>
            </w:rPr>
          </w:rPrChange>
        </w:rPr>
      </w:pPr>
    </w:p>
    <w:p w14:paraId="0FC25E21" w14:textId="77777777" w:rsidR="00353600" w:rsidRPr="00BB1A70" w:rsidRDefault="00353600" w:rsidP="00D95C1A">
      <w:pPr>
        <w:spacing w:line="276" w:lineRule="auto"/>
        <w:ind w:left="576" w:firstLine="0"/>
        <w:jc w:val="both"/>
        <w:rPr>
          <w:rFonts w:ascii="Times New Roman" w:hAnsi="Times New Roman"/>
          <w:sz w:val="24"/>
          <w:szCs w:val="24"/>
          <w:rPrChange w:id="3130" w:author="Abhishek Guria" w:date="2021-04-11T16:25:00Z">
            <w:rPr>
              <w:rFonts w:asciiTheme="minorHAnsi" w:hAnsiTheme="minorHAnsi" w:cstheme="minorHAnsi"/>
              <w:sz w:val="24"/>
              <w:szCs w:val="24"/>
            </w:rPr>
          </w:rPrChange>
        </w:rPr>
      </w:pPr>
    </w:p>
    <w:p w14:paraId="2EA1DC8D" w14:textId="77777777" w:rsidR="00353600" w:rsidRPr="00BB1A70" w:rsidRDefault="004417FB" w:rsidP="00C9665A">
      <w:pPr>
        <w:pStyle w:val="Heading2"/>
        <w:spacing w:line="276" w:lineRule="auto"/>
        <w:ind w:left="144"/>
        <w:jc w:val="both"/>
        <w:rPr>
          <w:rFonts w:ascii="Times New Roman" w:hAnsi="Times New Roman"/>
          <w:b/>
          <w:rPrChange w:id="3131" w:author="Abhishek Guria" w:date="2021-04-11T16:25:00Z">
            <w:rPr>
              <w:rFonts w:asciiTheme="minorHAnsi" w:hAnsiTheme="minorHAnsi" w:cstheme="minorHAnsi"/>
              <w:b/>
            </w:rPr>
          </w:rPrChange>
        </w:rPr>
      </w:pPr>
      <w:bookmarkStart w:id="3132" w:name="_Toc68966735"/>
      <w:r w:rsidRPr="00BB1A70">
        <w:rPr>
          <w:rFonts w:ascii="Times New Roman" w:hAnsi="Times New Roman"/>
          <w:b/>
          <w:rPrChange w:id="3133" w:author="Abhishek Guria" w:date="2021-04-11T16:25:00Z">
            <w:rPr>
              <w:rFonts w:asciiTheme="minorHAnsi" w:hAnsiTheme="minorHAnsi" w:cstheme="minorHAnsi"/>
              <w:b/>
            </w:rPr>
          </w:rPrChange>
        </w:rPr>
        <w:t>7.3 Prepare Partitioned in SD Card:</w:t>
      </w:r>
      <w:bookmarkEnd w:id="3132"/>
    </w:p>
    <w:p w14:paraId="1296C86B" w14:textId="77777777" w:rsidR="00353600" w:rsidRPr="00BB1A70" w:rsidRDefault="004417FB" w:rsidP="00C9665A">
      <w:pPr>
        <w:pStyle w:val="ListParagraph"/>
        <w:numPr>
          <w:ilvl w:val="0"/>
          <w:numId w:val="22"/>
        </w:numPr>
        <w:spacing w:line="276" w:lineRule="auto"/>
        <w:ind w:left="576"/>
        <w:jc w:val="both"/>
        <w:rPr>
          <w:rFonts w:ascii="Times New Roman" w:hAnsi="Times New Roman"/>
          <w:sz w:val="24"/>
          <w:szCs w:val="24"/>
          <w:rPrChange w:id="313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35" w:author="Abhishek Guria" w:date="2021-04-11T16:25:00Z">
            <w:rPr>
              <w:rFonts w:asciiTheme="minorHAnsi" w:hAnsiTheme="minorHAnsi" w:cstheme="minorHAnsi"/>
              <w:sz w:val="24"/>
              <w:szCs w:val="24"/>
            </w:rPr>
          </w:rPrChange>
        </w:rPr>
        <w:t>In this, we will follow the below codes in order to partition the SD card successfully.</w:t>
      </w:r>
    </w:p>
    <w:p w14:paraId="3D937761" w14:textId="77777777" w:rsidR="00353600" w:rsidRPr="00BB1A70" w:rsidRDefault="004417FB" w:rsidP="00C9665A">
      <w:pPr>
        <w:pStyle w:val="ListParagraph"/>
        <w:numPr>
          <w:ilvl w:val="0"/>
          <w:numId w:val="53"/>
        </w:numPr>
        <w:spacing w:line="276" w:lineRule="auto"/>
        <w:ind w:left="1224"/>
        <w:jc w:val="both"/>
        <w:rPr>
          <w:rFonts w:ascii="Times New Roman" w:hAnsi="Times New Roman"/>
          <w:sz w:val="24"/>
          <w:szCs w:val="24"/>
          <w:rPrChange w:id="313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37" w:author="Abhishek Guria" w:date="2021-04-11T16:25:00Z">
            <w:rPr>
              <w:rFonts w:asciiTheme="minorHAnsi" w:hAnsiTheme="minorHAnsi" w:cstheme="minorHAnsi"/>
              <w:sz w:val="24"/>
              <w:szCs w:val="24"/>
            </w:rPr>
          </w:rPrChange>
        </w:rPr>
        <w:t>dd if=/dev/zero of=sdcard.img bs=1M count=128</w:t>
      </w:r>
    </w:p>
    <w:p w14:paraId="5D579B27" w14:textId="77777777" w:rsidR="00353600" w:rsidRPr="00BB1A70" w:rsidRDefault="004417FB" w:rsidP="00C9665A">
      <w:pPr>
        <w:pStyle w:val="ListParagraph"/>
        <w:numPr>
          <w:ilvl w:val="0"/>
          <w:numId w:val="135"/>
        </w:numPr>
        <w:spacing w:line="276" w:lineRule="auto"/>
        <w:ind w:left="504"/>
        <w:jc w:val="both"/>
        <w:rPr>
          <w:rFonts w:ascii="Times New Roman" w:hAnsi="Times New Roman"/>
          <w:sz w:val="24"/>
          <w:szCs w:val="24"/>
          <w:rPrChange w:id="313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39" w:author="Abhishek Guria" w:date="2021-04-11T16:25:00Z">
            <w:rPr>
              <w:rFonts w:asciiTheme="minorHAnsi" w:hAnsiTheme="minorHAnsi" w:cstheme="minorHAnsi"/>
              <w:sz w:val="24"/>
              <w:szCs w:val="24"/>
            </w:rPr>
          </w:rPrChange>
        </w:rPr>
        <w:t># create two primary partitions in sdcard.img using cfdisk</w:t>
      </w:r>
    </w:p>
    <w:p w14:paraId="04E81BFC" w14:textId="77777777" w:rsidR="00353600" w:rsidRPr="00BB1A70" w:rsidRDefault="004417FB" w:rsidP="00C9665A">
      <w:pPr>
        <w:pStyle w:val="ListParagraph"/>
        <w:numPr>
          <w:ilvl w:val="0"/>
          <w:numId w:val="135"/>
        </w:numPr>
        <w:spacing w:line="276" w:lineRule="auto"/>
        <w:ind w:left="504"/>
        <w:jc w:val="both"/>
        <w:rPr>
          <w:rFonts w:ascii="Times New Roman" w:hAnsi="Times New Roman"/>
          <w:sz w:val="24"/>
          <w:szCs w:val="24"/>
          <w:rPrChange w:id="314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41" w:author="Abhishek Guria" w:date="2021-04-11T16:25:00Z">
            <w:rPr>
              <w:rFonts w:asciiTheme="minorHAnsi" w:hAnsiTheme="minorHAnsi" w:cstheme="minorHAnsi"/>
              <w:sz w:val="24"/>
              <w:szCs w:val="24"/>
            </w:rPr>
          </w:rPrChange>
        </w:rPr>
        <w:t># Keep first partition size as small as possible, say 16M</w:t>
      </w:r>
    </w:p>
    <w:p w14:paraId="57864CD7" w14:textId="77777777" w:rsidR="00353600" w:rsidRPr="00BB1A70" w:rsidRDefault="004417FB" w:rsidP="00C9665A">
      <w:pPr>
        <w:pStyle w:val="ListParagraph"/>
        <w:numPr>
          <w:ilvl w:val="0"/>
          <w:numId w:val="53"/>
        </w:numPr>
        <w:spacing w:line="276" w:lineRule="auto"/>
        <w:ind w:left="1224"/>
        <w:jc w:val="both"/>
        <w:rPr>
          <w:rFonts w:ascii="Times New Roman" w:hAnsi="Times New Roman"/>
          <w:sz w:val="24"/>
          <w:szCs w:val="24"/>
          <w:rPrChange w:id="3142"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143" w:author="Abhishek Guria" w:date="2021-04-11T16:25:00Z">
            <w:rPr>
              <w:rFonts w:asciiTheme="minorHAnsi" w:hAnsiTheme="minorHAnsi" w:cstheme="minorHAnsi"/>
              <w:sz w:val="24"/>
              <w:szCs w:val="24"/>
            </w:rPr>
          </w:rPrChange>
        </w:rPr>
        <w:t>sudo</w:t>
      </w:r>
      <w:proofErr w:type="spellEnd"/>
      <w:r w:rsidRPr="00BB1A70">
        <w:rPr>
          <w:rFonts w:ascii="Times New Roman" w:hAnsi="Times New Roman"/>
          <w:sz w:val="24"/>
          <w:szCs w:val="24"/>
          <w:rPrChange w:id="3144"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145" w:author="Abhishek Guria" w:date="2021-04-11T16:25:00Z">
            <w:rPr>
              <w:rFonts w:asciiTheme="minorHAnsi" w:hAnsiTheme="minorHAnsi" w:cstheme="minorHAnsi"/>
              <w:sz w:val="24"/>
              <w:szCs w:val="24"/>
            </w:rPr>
          </w:rPrChange>
        </w:rPr>
        <w:t>fdisk</w:t>
      </w:r>
      <w:proofErr w:type="spellEnd"/>
      <w:r w:rsidRPr="00BB1A70">
        <w:rPr>
          <w:rFonts w:ascii="Times New Roman" w:hAnsi="Times New Roman"/>
          <w:sz w:val="24"/>
          <w:szCs w:val="24"/>
          <w:rPrChange w:id="3146" w:author="Abhishek Guria" w:date="2021-04-11T16:25:00Z">
            <w:rPr>
              <w:rFonts w:asciiTheme="minorHAnsi" w:hAnsiTheme="minorHAnsi" w:cstheme="minorHAnsi"/>
              <w:sz w:val="24"/>
              <w:szCs w:val="24"/>
            </w:rPr>
          </w:rPrChange>
        </w:rPr>
        <w:t xml:space="preserve"> -l </w:t>
      </w:r>
      <w:proofErr w:type="spellStart"/>
      <w:r w:rsidRPr="00BB1A70">
        <w:rPr>
          <w:rFonts w:ascii="Times New Roman" w:hAnsi="Times New Roman"/>
          <w:sz w:val="24"/>
          <w:szCs w:val="24"/>
          <w:rPrChange w:id="3147" w:author="Abhishek Guria" w:date="2021-04-11T16:25:00Z">
            <w:rPr>
              <w:rFonts w:asciiTheme="minorHAnsi" w:hAnsiTheme="minorHAnsi" w:cstheme="minorHAnsi"/>
              <w:sz w:val="24"/>
              <w:szCs w:val="24"/>
            </w:rPr>
          </w:rPrChange>
        </w:rPr>
        <w:t>sdcard.img</w:t>
      </w:r>
      <w:proofErr w:type="spellEnd"/>
      <w:r w:rsidRPr="00BB1A70">
        <w:rPr>
          <w:rFonts w:ascii="Times New Roman" w:hAnsi="Times New Roman"/>
          <w:sz w:val="24"/>
          <w:szCs w:val="24"/>
          <w:rPrChange w:id="3148" w:author="Abhishek Guria" w:date="2021-04-11T16:25:00Z">
            <w:rPr>
              <w:rFonts w:asciiTheme="minorHAnsi" w:hAnsiTheme="minorHAnsi" w:cstheme="minorHAnsi"/>
              <w:sz w:val="24"/>
              <w:szCs w:val="24"/>
            </w:rPr>
          </w:rPrChange>
        </w:rPr>
        <w:t xml:space="preserve"> # 1048576 is 2048x512, 2048 is start of first</w:t>
      </w:r>
    </w:p>
    <w:p w14:paraId="563EBA15" w14:textId="77777777" w:rsidR="00353600" w:rsidRPr="00BB1A70" w:rsidRDefault="004417FB" w:rsidP="00C9665A">
      <w:pPr>
        <w:pStyle w:val="ListParagraph"/>
        <w:numPr>
          <w:ilvl w:val="0"/>
          <w:numId w:val="136"/>
        </w:numPr>
        <w:spacing w:line="276" w:lineRule="auto"/>
        <w:ind w:left="504"/>
        <w:jc w:val="both"/>
        <w:rPr>
          <w:rFonts w:ascii="Times New Roman" w:hAnsi="Times New Roman"/>
          <w:sz w:val="24"/>
          <w:szCs w:val="24"/>
          <w:rPrChange w:id="314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50" w:author="Abhishek Guria" w:date="2021-04-11T16:25:00Z">
            <w:rPr>
              <w:rFonts w:asciiTheme="minorHAnsi" w:hAnsiTheme="minorHAnsi" w:cstheme="minorHAnsi"/>
              <w:sz w:val="24"/>
              <w:szCs w:val="24"/>
            </w:rPr>
          </w:rPrChange>
        </w:rPr>
        <w:t>partition # 17825792 is 34816x512, 34816 is start of second partition</w:t>
      </w:r>
    </w:p>
    <w:p w14:paraId="3F7599A3" w14:textId="77777777" w:rsidR="00353600" w:rsidRPr="00BB1A70" w:rsidRDefault="004417FB" w:rsidP="00C9665A">
      <w:pPr>
        <w:pStyle w:val="ListParagraph"/>
        <w:numPr>
          <w:ilvl w:val="1"/>
          <w:numId w:val="54"/>
        </w:numPr>
        <w:spacing w:line="276" w:lineRule="auto"/>
        <w:ind w:left="1224"/>
        <w:jc w:val="both"/>
        <w:rPr>
          <w:rFonts w:ascii="Times New Roman" w:hAnsi="Times New Roman"/>
          <w:sz w:val="24"/>
          <w:szCs w:val="24"/>
          <w:rPrChange w:id="3151"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152" w:author="Abhishek Guria" w:date="2021-04-11T16:25:00Z">
            <w:rPr>
              <w:rFonts w:asciiTheme="minorHAnsi" w:hAnsiTheme="minorHAnsi" w:cstheme="minorHAnsi"/>
              <w:sz w:val="24"/>
              <w:szCs w:val="24"/>
            </w:rPr>
          </w:rPrChange>
        </w:rPr>
        <w:t>sudo</w:t>
      </w:r>
      <w:proofErr w:type="spellEnd"/>
      <w:r w:rsidRPr="00BB1A70">
        <w:rPr>
          <w:rFonts w:ascii="Times New Roman" w:hAnsi="Times New Roman"/>
          <w:sz w:val="24"/>
          <w:szCs w:val="24"/>
          <w:rPrChange w:id="3153"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154" w:author="Abhishek Guria" w:date="2021-04-11T16:25:00Z">
            <w:rPr>
              <w:rFonts w:asciiTheme="minorHAnsi" w:hAnsiTheme="minorHAnsi" w:cstheme="minorHAnsi"/>
              <w:sz w:val="24"/>
              <w:szCs w:val="24"/>
            </w:rPr>
          </w:rPrChange>
        </w:rPr>
        <w:t>losetup</w:t>
      </w:r>
      <w:proofErr w:type="spellEnd"/>
      <w:r w:rsidRPr="00BB1A70">
        <w:rPr>
          <w:rFonts w:ascii="Times New Roman" w:hAnsi="Times New Roman"/>
          <w:sz w:val="24"/>
          <w:szCs w:val="24"/>
          <w:rPrChange w:id="3155" w:author="Abhishek Guria" w:date="2021-04-11T16:25:00Z">
            <w:rPr>
              <w:rFonts w:asciiTheme="minorHAnsi" w:hAnsiTheme="minorHAnsi" w:cstheme="minorHAnsi"/>
              <w:sz w:val="24"/>
              <w:szCs w:val="24"/>
            </w:rPr>
          </w:rPrChange>
        </w:rPr>
        <w:t xml:space="preserve"> -o 1048576 /dev/loop20 sdcard.img</w:t>
      </w:r>
    </w:p>
    <w:p w14:paraId="1D93CC2C" w14:textId="77777777" w:rsidR="00353600" w:rsidRPr="00BB1A70" w:rsidRDefault="004417FB" w:rsidP="00C9665A">
      <w:pPr>
        <w:pStyle w:val="ListParagraph"/>
        <w:numPr>
          <w:ilvl w:val="1"/>
          <w:numId w:val="54"/>
        </w:numPr>
        <w:spacing w:line="276" w:lineRule="auto"/>
        <w:ind w:left="1224"/>
        <w:jc w:val="both"/>
        <w:rPr>
          <w:rFonts w:ascii="Times New Roman" w:hAnsi="Times New Roman"/>
          <w:sz w:val="24"/>
          <w:szCs w:val="24"/>
          <w:rPrChange w:id="3156"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157" w:author="Abhishek Guria" w:date="2021-04-11T16:25:00Z">
            <w:rPr>
              <w:rFonts w:asciiTheme="minorHAnsi" w:hAnsiTheme="minorHAnsi" w:cstheme="minorHAnsi"/>
              <w:sz w:val="24"/>
              <w:szCs w:val="24"/>
            </w:rPr>
          </w:rPrChange>
        </w:rPr>
        <w:t>sudo</w:t>
      </w:r>
      <w:proofErr w:type="spellEnd"/>
      <w:r w:rsidRPr="00BB1A70">
        <w:rPr>
          <w:rFonts w:ascii="Times New Roman" w:hAnsi="Times New Roman"/>
          <w:sz w:val="24"/>
          <w:szCs w:val="24"/>
          <w:rPrChange w:id="3158"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159" w:author="Abhishek Guria" w:date="2021-04-11T16:25:00Z">
            <w:rPr>
              <w:rFonts w:asciiTheme="minorHAnsi" w:hAnsiTheme="minorHAnsi" w:cstheme="minorHAnsi"/>
              <w:sz w:val="24"/>
              <w:szCs w:val="24"/>
            </w:rPr>
          </w:rPrChange>
        </w:rPr>
        <w:t>losetup</w:t>
      </w:r>
      <w:proofErr w:type="spellEnd"/>
      <w:r w:rsidRPr="00BB1A70">
        <w:rPr>
          <w:rFonts w:ascii="Times New Roman" w:hAnsi="Times New Roman"/>
          <w:sz w:val="24"/>
          <w:szCs w:val="24"/>
          <w:rPrChange w:id="3160" w:author="Abhishek Guria" w:date="2021-04-11T16:25:00Z">
            <w:rPr>
              <w:rFonts w:asciiTheme="minorHAnsi" w:hAnsiTheme="minorHAnsi" w:cstheme="minorHAnsi"/>
              <w:sz w:val="24"/>
              <w:szCs w:val="24"/>
            </w:rPr>
          </w:rPrChange>
        </w:rPr>
        <w:t xml:space="preserve"> -o 17825792 /dev/loop21 sdcard.img</w:t>
      </w:r>
    </w:p>
    <w:p w14:paraId="4A0C722D" w14:textId="77777777" w:rsidR="00353600" w:rsidRPr="00BB1A70" w:rsidRDefault="004417FB" w:rsidP="00C9665A">
      <w:pPr>
        <w:pStyle w:val="ListParagraph"/>
        <w:numPr>
          <w:ilvl w:val="1"/>
          <w:numId w:val="54"/>
        </w:numPr>
        <w:spacing w:line="276" w:lineRule="auto"/>
        <w:ind w:left="1224"/>
        <w:jc w:val="both"/>
        <w:rPr>
          <w:rFonts w:ascii="Times New Roman" w:hAnsi="Times New Roman"/>
          <w:sz w:val="24"/>
          <w:szCs w:val="24"/>
          <w:rPrChange w:id="316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62" w:author="Abhishek Guria" w:date="2021-04-11T16:25:00Z">
            <w:rPr>
              <w:rFonts w:asciiTheme="minorHAnsi" w:hAnsiTheme="minorHAnsi" w:cstheme="minorHAnsi"/>
              <w:sz w:val="24"/>
              <w:szCs w:val="24"/>
            </w:rPr>
          </w:rPrChange>
        </w:rPr>
        <w:t xml:space="preserve">sudo </w:t>
      </w:r>
      <w:proofErr w:type="gramStart"/>
      <w:r w:rsidRPr="00BB1A70">
        <w:rPr>
          <w:rFonts w:ascii="Times New Roman" w:hAnsi="Times New Roman"/>
          <w:sz w:val="24"/>
          <w:szCs w:val="24"/>
          <w:rPrChange w:id="3163" w:author="Abhishek Guria" w:date="2021-04-11T16:25:00Z">
            <w:rPr>
              <w:rFonts w:asciiTheme="minorHAnsi" w:hAnsiTheme="minorHAnsi" w:cstheme="minorHAnsi"/>
              <w:sz w:val="24"/>
              <w:szCs w:val="24"/>
            </w:rPr>
          </w:rPrChange>
        </w:rPr>
        <w:t>mkfs.vfat</w:t>
      </w:r>
      <w:proofErr w:type="gramEnd"/>
      <w:r w:rsidRPr="00BB1A70">
        <w:rPr>
          <w:rFonts w:ascii="Times New Roman" w:hAnsi="Times New Roman"/>
          <w:sz w:val="24"/>
          <w:szCs w:val="24"/>
          <w:rPrChange w:id="3164" w:author="Abhishek Guria" w:date="2021-04-11T16:25:00Z">
            <w:rPr>
              <w:rFonts w:asciiTheme="minorHAnsi" w:hAnsiTheme="minorHAnsi" w:cstheme="minorHAnsi"/>
              <w:sz w:val="24"/>
              <w:szCs w:val="24"/>
            </w:rPr>
          </w:rPrChange>
        </w:rPr>
        <w:t xml:space="preserve"> /dev/loop20 sudo mkfs.ext4 /dev/loop21</w:t>
      </w:r>
    </w:p>
    <w:p w14:paraId="5A84F90B" w14:textId="77777777" w:rsidR="00353600" w:rsidRPr="00BB1A70" w:rsidRDefault="004417FB" w:rsidP="00C9665A">
      <w:pPr>
        <w:pStyle w:val="ListParagraph"/>
        <w:numPr>
          <w:ilvl w:val="1"/>
          <w:numId w:val="54"/>
        </w:numPr>
        <w:spacing w:line="276" w:lineRule="auto"/>
        <w:ind w:left="1224"/>
        <w:jc w:val="both"/>
        <w:rPr>
          <w:rFonts w:ascii="Times New Roman" w:hAnsi="Times New Roman"/>
          <w:sz w:val="24"/>
          <w:szCs w:val="24"/>
          <w:rPrChange w:id="316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66" w:author="Abhishek Guria" w:date="2021-04-11T16:25:00Z">
            <w:rPr>
              <w:rFonts w:asciiTheme="minorHAnsi" w:hAnsiTheme="minorHAnsi" w:cstheme="minorHAnsi"/>
              <w:sz w:val="24"/>
              <w:szCs w:val="24"/>
            </w:rPr>
          </w:rPrChange>
        </w:rPr>
        <w:t xml:space="preserve">sudo mount -o </w:t>
      </w:r>
      <w:proofErr w:type="gramStart"/>
      <w:r w:rsidRPr="00BB1A70">
        <w:rPr>
          <w:rFonts w:ascii="Times New Roman" w:hAnsi="Times New Roman"/>
          <w:sz w:val="24"/>
          <w:szCs w:val="24"/>
          <w:rPrChange w:id="3167" w:author="Abhishek Guria" w:date="2021-04-11T16:25:00Z">
            <w:rPr>
              <w:rFonts w:asciiTheme="minorHAnsi" w:hAnsiTheme="minorHAnsi" w:cstheme="minorHAnsi"/>
              <w:sz w:val="24"/>
              <w:szCs w:val="24"/>
            </w:rPr>
          </w:rPrChange>
        </w:rPr>
        <w:t>loop,rw</w:t>
      </w:r>
      <w:proofErr w:type="gramEnd"/>
      <w:r w:rsidRPr="00BB1A70">
        <w:rPr>
          <w:rFonts w:ascii="Times New Roman" w:hAnsi="Times New Roman"/>
          <w:sz w:val="24"/>
          <w:szCs w:val="24"/>
          <w:rPrChange w:id="3168" w:author="Abhishek Guria" w:date="2021-04-11T16:25:00Z">
            <w:rPr>
              <w:rFonts w:asciiTheme="minorHAnsi" w:hAnsiTheme="minorHAnsi" w:cstheme="minorHAnsi"/>
              <w:sz w:val="24"/>
              <w:szCs w:val="24"/>
            </w:rPr>
          </w:rPrChange>
        </w:rPr>
        <w:t>,sync /dev/loop20 /mnt/boot</w:t>
      </w:r>
    </w:p>
    <w:p w14:paraId="3A530CE3" w14:textId="77777777" w:rsidR="00353600" w:rsidRPr="00BB1A70" w:rsidRDefault="004417FB" w:rsidP="00C9665A">
      <w:pPr>
        <w:pStyle w:val="ListParagraph"/>
        <w:numPr>
          <w:ilvl w:val="1"/>
          <w:numId w:val="54"/>
        </w:numPr>
        <w:spacing w:line="276" w:lineRule="auto"/>
        <w:ind w:left="1224"/>
        <w:jc w:val="both"/>
        <w:rPr>
          <w:rFonts w:ascii="Times New Roman" w:hAnsi="Times New Roman"/>
          <w:sz w:val="24"/>
          <w:szCs w:val="24"/>
          <w:rPrChange w:id="316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70" w:author="Abhishek Guria" w:date="2021-04-11T16:25:00Z">
            <w:rPr>
              <w:rFonts w:asciiTheme="minorHAnsi" w:hAnsiTheme="minorHAnsi" w:cstheme="minorHAnsi"/>
              <w:sz w:val="24"/>
              <w:szCs w:val="24"/>
            </w:rPr>
          </w:rPrChange>
        </w:rPr>
        <w:t xml:space="preserve">sudo mount -o </w:t>
      </w:r>
      <w:proofErr w:type="gramStart"/>
      <w:r w:rsidRPr="00BB1A70">
        <w:rPr>
          <w:rFonts w:ascii="Times New Roman" w:hAnsi="Times New Roman"/>
          <w:sz w:val="24"/>
          <w:szCs w:val="24"/>
          <w:rPrChange w:id="3171" w:author="Abhishek Guria" w:date="2021-04-11T16:25:00Z">
            <w:rPr>
              <w:rFonts w:asciiTheme="minorHAnsi" w:hAnsiTheme="minorHAnsi" w:cstheme="minorHAnsi"/>
              <w:sz w:val="24"/>
              <w:szCs w:val="24"/>
            </w:rPr>
          </w:rPrChange>
        </w:rPr>
        <w:t>loop,rw</w:t>
      </w:r>
      <w:proofErr w:type="gramEnd"/>
      <w:r w:rsidRPr="00BB1A70">
        <w:rPr>
          <w:rFonts w:ascii="Times New Roman" w:hAnsi="Times New Roman"/>
          <w:sz w:val="24"/>
          <w:szCs w:val="24"/>
          <w:rPrChange w:id="3172" w:author="Abhishek Guria" w:date="2021-04-11T16:25:00Z">
            <w:rPr>
              <w:rFonts w:asciiTheme="minorHAnsi" w:hAnsiTheme="minorHAnsi" w:cstheme="minorHAnsi"/>
              <w:sz w:val="24"/>
              <w:szCs w:val="24"/>
            </w:rPr>
          </w:rPrChange>
        </w:rPr>
        <w:t>,sync /dev/loop21 /mnt/rootfs</w:t>
      </w:r>
    </w:p>
    <w:p w14:paraId="1F223DE7" w14:textId="77777777" w:rsidR="00353600" w:rsidRPr="00BB1A70" w:rsidRDefault="004417FB" w:rsidP="00C9665A">
      <w:pPr>
        <w:pStyle w:val="ListParagraph"/>
        <w:numPr>
          <w:ilvl w:val="1"/>
          <w:numId w:val="54"/>
        </w:numPr>
        <w:spacing w:line="276" w:lineRule="auto"/>
        <w:ind w:left="1224"/>
        <w:jc w:val="both"/>
        <w:rPr>
          <w:rFonts w:ascii="Times New Roman" w:hAnsi="Times New Roman"/>
          <w:sz w:val="24"/>
          <w:szCs w:val="24"/>
          <w:rPrChange w:id="317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74" w:author="Abhishek Guria" w:date="2021-04-11T16:25:00Z">
            <w:rPr>
              <w:rFonts w:asciiTheme="minorHAnsi" w:hAnsiTheme="minorHAnsi" w:cstheme="minorHAnsi"/>
              <w:sz w:val="24"/>
              <w:szCs w:val="24"/>
            </w:rPr>
          </w:rPrChange>
        </w:rPr>
        <w:t>#copy zImage, vexpress-v2p-ca9.dtb to /mnt/boot</w:t>
      </w:r>
    </w:p>
    <w:p w14:paraId="7FAD8DCC" w14:textId="77777777" w:rsidR="003E5E26" w:rsidRPr="00BB1A70" w:rsidRDefault="004417FB" w:rsidP="00C9665A">
      <w:pPr>
        <w:pStyle w:val="ListParagraph"/>
        <w:numPr>
          <w:ilvl w:val="0"/>
          <w:numId w:val="136"/>
        </w:numPr>
        <w:spacing w:line="276" w:lineRule="auto"/>
        <w:ind w:left="504"/>
        <w:jc w:val="both"/>
        <w:rPr>
          <w:rFonts w:ascii="Times New Roman" w:hAnsi="Times New Roman"/>
          <w:sz w:val="24"/>
          <w:szCs w:val="24"/>
          <w:rPrChange w:id="317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76" w:author="Abhishek Guria" w:date="2021-04-11T16:25:00Z">
            <w:rPr>
              <w:rFonts w:asciiTheme="minorHAnsi" w:hAnsiTheme="minorHAnsi" w:cstheme="minorHAnsi"/>
              <w:sz w:val="24"/>
              <w:szCs w:val="24"/>
            </w:rPr>
          </w:rPrChange>
        </w:rPr>
        <w:t># extract core-image-minimal-qemuarm.tar.bz2 to /mnt/rootfs</w:t>
      </w:r>
    </w:p>
    <w:p w14:paraId="4025C4DE" w14:textId="77777777" w:rsidR="00353600" w:rsidRPr="00BB1A70" w:rsidRDefault="004417FB" w:rsidP="00C9665A">
      <w:pPr>
        <w:pStyle w:val="ListParagraph"/>
        <w:numPr>
          <w:ilvl w:val="0"/>
          <w:numId w:val="55"/>
        </w:numPr>
        <w:spacing w:line="276" w:lineRule="auto"/>
        <w:ind w:left="1224"/>
        <w:jc w:val="both"/>
        <w:rPr>
          <w:rFonts w:ascii="Times New Roman" w:hAnsi="Times New Roman"/>
          <w:sz w:val="24"/>
          <w:szCs w:val="24"/>
          <w:rPrChange w:id="317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78" w:author="Abhishek Guria" w:date="2021-04-11T16:25:00Z">
            <w:rPr>
              <w:rFonts w:asciiTheme="minorHAnsi" w:hAnsiTheme="minorHAnsi" w:cstheme="minorHAnsi"/>
              <w:sz w:val="24"/>
              <w:szCs w:val="24"/>
            </w:rPr>
          </w:rPrChange>
        </w:rPr>
        <w:t>tar -</w:t>
      </w:r>
      <w:proofErr w:type="spellStart"/>
      <w:r w:rsidRPr="00BB1A70">
        <w:rPr>
          <w:rFonts w:ascii="Times New Roman" w:hAnsi="Times New Roman"/>
          <w:sz w:val="24"/>
          <w:szCs w:val="24"/>
          <w:rPrChange w:id="3179" w:author="Abhishek Guria" w:date="2021-04-11T16:25:00Z">
            <w:rPr>
              <w:rFonts w:asciiTheme="minorHAnsi" w:hAnsiTheme="minorHAnsi" w:cstheme="minorHAnsi"/>
              <w:sz w:val="24"/>
              <w:szCs w:val="24"/>
            </w:rPr>
          </w:rPrChange>
        </w:rPr>
        <w:t>jxvf</w:t>
      </w:r>
      <w:proofErr w:type="spellEnd"/>
      <w:r w:rsidRPr="00BB1A70">
        <w:rPr>
          <w:rFonts w:ascii="Times New Roman" w:hAnsi="Times New Roman"/>
          <w:sz w:val="24"/>
          <w:szCs w:val="24"/>
          <w:rPrChange w:id="3180" w:author="Abhishek Guria" w:date="2021-04-11T16:25:00Z">
            <w:rPr>
              <w:rFonts w:asciiTheme="minorHAnsi" w:hAnsiTheme="minorHAnsi" w:cstheme="minorHAnsi"/>
              <w:sz w:val="24"/>
              <w:szCs w:val="24"/>
            </w:rPr>
          </w:rPrChange>
        </w:rPr>
        <w:t xml:space="preserve"> core-image-minimal-qemuarm.tar.bz2 -C /</w:t>
      </w:r>
      <w:proofErr w:type="spellStart"/>
      <w:r w:rsidRPr="00BB1A70">
        <w:rPr>
          <w:rFonts w:ascii="Times New Roman" w:hAnsi="Times New Roman"/>
          <w:sz w:val="24"/>
          <w:szCs w:val="24"/>
          <w:rPrChange w:id="3181" w:author="Abhishek Guria" w:date="2021-04-11T16:25:00Z">
            <w:rPr>
              <w:rFonts w:asciiTheme="minorHAnsi" w:hAnsiTheme="minorHAnsi" w:cstheme="minorHAnsi"/>
              <w:sz w:val="24"/>
              <w:szCs w:val="24"/>
            </w:rPr>
          </w:rPrChange>
        </w:rPr>
        <w:t>mnt</w:t>
      </w:r>
      <w:proofErr w:type="spellEnd"/>
      <w:r w:rsidRPr="00BB1A70">
        <w:rPr>
          <w:rFonts w:ascii="Times New Roman" w:hAnsi="Times New Roman"/>
          <w:sz w:val="24"/>
          <w:szCs w:val="24"/>
          <w:rPrChange w:id="3182" w:author="Abhishek Guria" w:date="2021-04-11T16:25:00Z">
            <w:rPr>
              <w:rFonts w:asciiTheme="minorHAnsi" w:hAnsiTheme="minorHAnsi" w:cstheme="minorHAnsi"/>
              <w:sz w:val="24"/>
              <w:szCs w:val="24"/>
            </w:rPr>
          </w:rPrChange>
        </w:rPr>
        <w:t>/</w:t>
      </w:r>
      <w:proofErr w:type="spellStart"/>
      <w:r w:rsidRPr="00BB1A70">
        <w:rPr>
          <w:rFonts w:ascii="Times New Roman" w:hAnsi="Times New Roman"/>
          <w:sz w:val="24"/>
          <w:szCs w:val="24"/>
          <w:rPrChange w:id="3183" w:author="Abhishek Guria" w:date="2021-04-11T16:25:00Z">
            <w:rPr>
              <w:rFonts w:asciiTheme="minorHAnsi" w:hAnsiTheme="minorHAnsi" w:cstheme="minorHAnsi"/>
              <w:sz w:val="24"/>
              <w:szCs w:val="24"/>
            </w:rPr>
          </w:rPrChange>
        </w:rPr>
        <w:t>rootfs</w:t>
      </w:r>
      <w:proofErr w:type="spellEnd"/>
    </w:p>
    <w:p w14:paraId="03FE58EF" w14:textId="77777777" w:rsidR="00353600" w:rsidRPr="00BB1A70" w:rsidRDefault="004417FB" w:rsidP="00C9665A">
      <w:pPr>
        <w:pStyle w:val="ListParagraph"/>
        <w:numPr>
          <w:ilvl w:val="0"/>
          <w:numId w:val="55"/>
        </w:numPr>
        <w:spacing w:line="276" w:lineRule="auto"/>
        <w:ind w:left="1224"/>
        <w:jc w:val="both"/>
        <w:rPr>
          <w:rFonts w:ascii="Times New Roman" w:hAnsi="Times New Roman"/>
          <w:sz w:val="24"/>
          <w:szCs w:val="24"/>
          <w:rPrChange w:id="318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85" w:author="Abhishek Guria" w:date="2021-04-11T16:25:00Z">
            <w:rPr>
              <w:rFonts w:asciiTheme="minorHAnsi" w:hAnsiTheme="minorHAnsi" w:cstheme="minorHAnsi"/>
              <w:sz w:val="24"/>
              <w:szCs w:val="24"/>
            </w:rPr>
          </w:rPrChange>
        </w:rPr>
        <w:t>sudo umount /mnt/boot</w:t>
      </w:r>
    </w:p>
    <w:p w14:paraId="4FA68BF6" w14:textId="77777777" w:rsidR="00353600" w:rsidRPr="00BB1A70" w:rsidRDefault="004417FB" w:rsidP="00C9665A">
      <w:pPr>
        <w:pStyle w:val="ListParagraph"/>
        <w:numPr>
          <w:ilvl w:val="0"/>
          <w:numId w:val="55"/>
        </w:numPr>
        <w:spacing w:line="276" w:lineRule="auto"/>
        <w:ind w:left="1224"/>
        <w:jc w:val="both"/>
        <w:rPr>
          <w:rFonts w:ascii="Times New Roman" w:hAnsi="Times New Roman"/>
          <w:sz w:val="24"/>
          <w:szCs w:val="24"/>
          <w:rPrChange w:id="318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187" w:author="Abhishek Guria" w:date="2021-04-11T16:25:00Z">
            <w:rPr>
              <w:rFonts w:asciiTheme="minorHAnsi" w:hAnsiTheme="minorHAnsi" w:cstheme="minorHAnsi"/>
              <w:sz w:val="24"/>
              <w:szCs w:val="24"/>
            </w:rPr>
          </w:rPrChange>
        </w:rPr>
        <w:t>sudo umount /mnt/rootfs</w:t>
      </w:r>
    </w:p>
    <w:p w14:paraId="43542C9E" w14:textId="77777777" w:rsidR="00353600" w:rsidRPr="00BB1A70" w:rsidRDefault="004417FB" w:rsidP="00C9665A">
      <w:pPr>
        <w:pStyle w:val="ListParagraph"/>
        <w:numPr>
          <w:ilvl w:val="0"/>
          <w:numId w:val="55"/>
        </w:numPr>
        <w:spacing w:line="276" w:lineRule="auto"/>
        <w:ind w:left="1224"/>
        <w:jc w:val="both"/>
        <w:rPr>
          <w:rFonts w:ascii="Times New Roman" w:hAnsi="Times New Roman"/>
          <w:sz w:val="24"/>
          <w:szCs w:val="24"/>
          <w:rPrChange w:id="3188"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189" w:author="Abhishek Guria" w:date="2021-04-11T16:25:00Z">
            <w:rPr>
              <w:rFonts w:asciiTheme="minorHAnsi" w:hAnsiTheme="minorHAnsi" w:cstheme="minorHAnsi"/>
              <w:sz w:val="24"/>
              <w:szCs w:val="24"/>
            </w:rPr>
          </w:rPrChange>
        </w:rPr>
        <w:t>sudo</w:t>
      </w:r>
      <w:proofErr w:type="spellEnd"/>
      <w:r w:rsidRPr="00BB1A70">
        <w:rPr>
          <w:rFonts w:ascii="Times New Roman" w:hAnsi="Times New Roman"/>
          <w:sz w:val="24"/>
          <w:szCs w:val="24"/>
          <w:rPrChange w:id="3190"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191" w:author="Abhishek Guria" w:date="2021-04-11T16:25:00Z">
            <w:rPr>
              <w:rFonts w:asciiTheme="minorHAnsi" w:hAnsiTheme="minorHAnsi" w:cstheme="minorHAnsi"/>
              <w:sz w:val="24"/>
              <w:szCs w:val="24"/>
            </w:rPr>
          </w:rPrChange>
        </w:rPr>
        <w:t>losetup</w:t>
      </w:r>
      <w:proofErr w:type="spellEnd"/>
      <w:r w:rsidRPr="00BB1A70">
        <w:rPr>
          <w:rFonts w:ascii="Times New Roman" w:hAnsi="Times New Roman"/>
          <w:sz w:val="24"/>
          <w:szCs w:val="24"/>
          <w:rPrChange w:id="3192" w:author="Abhishek Guria" w:date="2021-04-11T16:25:00Z">
            <w:rPr>
              <w:rFonts w:asciiTheme="minorHAnsi" w:hAnsiTheme="minorHAnsi" w:cstheme="minorHAnsi"/>
              <w:sz w:val="24"/>
              <w:szCs w:val="24"/>
            </w:rPr>
          </w:rPrChange>
        </w:rPr>
        <w:t xml:space="preserve"> -d /dev/loop20</w:t>
      </w:r>
    </w:p>
    <w:p w14:paraId="0F40717C" w14:textId="77777777" w:rsidR="00C9665A" w:rsidRPr="00BB1A70" w:rsidRDefault="004417FB" w:rsidP="00C9665A">
      <w:pPr>
        <w:pStyle w:val="ListParagraph"/>
        <w:numPr>
          <w:ilvl w:val="0"/>
          <w:numId w:val="55"/>
        </w:numPr>
        <w:spacing w:line="276" w:lineRule="auto"/>
        <w:ind w:left="1224"/>
        <w:jc w:val="both"/>
        <w:rPr>
          <w:rFonts w:ascii="Times New Roman" w:hAnsi="Times New Roman"/>
          <w:sz w:val="24"/>
          <w:szCs w:val="24"/>
          <w:rPrChange w:id="3193"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194" w:author="Abhishek Guria" w:date="2021-04-11T16:25:00Z">
            <w:rPr>
              <w:rFonts w:asciiTheme="minorHAnsi" w:hAnsiTheme="minorHAnsi" w:cstheme="minorHAnsi"/>
              <w:sz w:val="24"/>
              <w:szCs w:val="24"/>
            </w:rPr>
          </w:rPrChange>
        </w:rPr>
        <w:t>sudo</w:t>
      </w:r>
      <w:proofErr w:type="spellEnd"/>
      <w:r w:rsidRPr="00BB1A70">
        <w:rPr>
          <w:rFonts w:ascii="Times New Roman" w:hAnsi="Times New Roman"/>
          <w:sz w:val="24"/>
          <w:szCs w:val="24"/>
          <w:rPrChange w:id="3195"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196" w:author="Abhishek Guria" w:date="2021-04-11T16:25:00Z">
            <w:rPr>
              <w:rFonts w:asciiTheme="minorHAnsi" w:hAnsiTheme="minorHAnsi" w:cstheme="minorHAnsi"/>
              <w:sz w:val="24"/>
              <w:szCs w:val="24"/>
            </w:rPr>
          </w:rPrChange>
        </w:rPr>
        <w:t>losetup</w:t>
      </w:r>
      <w:proofErr w:type="spellEnd"/>
      <w:r w:rsidRPr="00BB1A70">
        <w:rPr>
          <w:rFonts w:ascii="Times New Roman" w:hAnsi="Times New Roman"/>
          <w:sz w:val="24"/>
          <w:szCs w:val="24"/>
          <w:rPrChange w:id="3197" w:author="Abhishek Guria" w:date="2021-04-11T16:25:00Z">
            <w:rPr>
              <w:rFonts w:asciiTheme="minorHAnsi" w:hAnsiTheme="minorHAnsi" w:cstheme="minorHAnsi"/>
              <w:sz w:val="24"/>
              <w:szCs w:val="24"/>
            </w:rPr>
          </w:rPrChange>
        </w:rPr>
        <w:t xml:space="preserve"> -d /dev/loop21</w:t>
      </w:r>
    </w:p>
    <w:p w14:paraId="364E4B7C" w14:textId="77777777" w:rsidR="00353600" w:rsidRPr="00BB1A70" w:rsidRDefault="004417FB" w:rsidP="00C9665A">
      <w:pPr>
        <w:pStyle w:val="Heading2"/>
        <w:spacing w:after="0" w:line="276" w:lineRule="auto"/>
        <w:ind w:left="144"/>
        <w:rPr>
          <w:rFonts w:ascii="Times New Roman" w:hAnsi="Times New Roman"/>
          <w:b/>
          <w:rPrChange w:id="3198" w:author="Abhishek Guria" w:date="2021-04-11T16:25:00Z">
            <w:rPr>
              <w:rFonts w:asciiTheme="minorHAnsi" w:hAnsiTheme="minorHAnsi" w:cstheme="minorHAnsi"/>
              <w:b/>
            </w:rPr>
          </w:rPrChange>
        </w:rPr>
      </w:pPr>
      <w:bookmarkStart w:id="3199" w:name="_Toc68966736"/>
      <w:r w:rsidRPr="00BB1A70">
        <w:rPr>
          <w:rFonts w:ascii="Times New Roman" w:hAnsi="Times New Roman"/>
          <w:b/>
          <w:rPrChange w:id="3200" w:author="Abhishek Guria" w:date="2021-04-11T16:25:00Z">
            <w:rPr>
              <w:rFonts w:asciiTheme="minorHAnsi" w:hAnsiTheme="minorHAnsi" w:cstheme="minorHAnsi"/>
              <w:b/>
            </w:rPr>
          </w:rPrChange>
        </w:rPr>
        <w:t>7.4 Rootfs in Partitioned SD Card:</w:t>
      </w:r>
      <w:bookmarkEnd w:id="3199"/>
    </w:p>
    <w:p w14:paraId="74B298AE" w14:textId="77777777" w:rsidR="00353600" w:rsidRPr="00BB1A70" w:rsidRDefault="004417FB" w:rsidP="00C9665A">
      <w:pPr>
        <w:pStyle w:val="ListParagraph"/>
        <w:numPr>
          <w:ilvl w:val="0"/>
          <w:numId w:val="136"/>
        </w:numPr>
        <w:spacing w:line="276" w:lineRule="auto"/>
        <w:ind w:left="504"/>
        <w:jc w:val="both"/>
        <w:rPr>
          <w:rFonts w:ascii="Times New Roman" w:hAnsi="Times New Roman"/>
          <w:sz w:val="24"/>
          <w:szCs w:val="24"/>
          <w:rPrChange w:id="320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02" w:author="Abhishek Guria" w:date="2021-04-11T16:25:00Z">
            <w:rPr>
              <w:rFonts w:asciiTheme="minorHAnsi" w:hAnsiTheme="minorHAnsi" w:cstheme="minorHAnsi"/>
              <w:sz w:val="24"/>
              <w:szCs w:val="24"/>
            </w:rPr>
          </w:rPrChange>
        </w:rPr>
        <w:lastRenderedPageBreak/>
        <w:t>qemu-system-arm -M vexpress-a9 -m 1024 -serial stdio -kernel u-boot -sd sdcard.img</w:t>
      </w:r>
    </w:p>
    <w:p w14:paraId="029833BD" w14:textId="77777777" w:rsidR="003E5E26" w:rsidRPr="00BB1A70" w:rsidRDefault="004417FB" w:rsidP="00C9665A">
      <w:pPr>
        <w:pStyle w:val="ListParagraph"/>
        <w:numPr>
          <w:ilvl w:val="0"/>
          <w:numId w:val="23"/>
        </w:numPr>
        <w:spacing w:line="276" w:lineRule="auto"/>
        <w:ind w:left="504"/>
        <w:jc w:val="both"/>
        <w:rPr>
          <w:rFonts w:ascii="Times New Roman" w:hAnsi="Times New Roman"/>
          <w:sz w:val="24"/>
          <w:szCs w:val="24"/>
          <w:rPrChange w:id="320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04" w:author="Abhishek Guria" w:date="2021-04-11T16:25:00Z">
            <w:rPr>
              <w:rFonts w:asciiTheme="minorHAnsi" w:hAnsiTheme="minorHAnsi" w:cstheme="minorHAnsi"/>
              <w:sz w:val="24"/>
              <w:szCs w:val="24"/>
            </w:rPr>
          </w:rPrChange>
        </w:rPr>
        <w:t>#Stop autoboot by hitting any key, Run the following commands in U-Boot shell</w:t>
      </w:r>
    </w:p>
    <w:p w14:paraId="24059C20" w14:textId="77777777" w:rsidR="00353600" w:rsidRPr="00BB1A70" w:rsidRDefault="004417FB" w:rsidP="00C9665A">
      <w:pPr>
        <w:pStyle w:val="ListParagraph"/>
        <w:numPr>
          <w:ilvl w:val="0"/>
          <w:numId w:val="56"/>
        </w:numPr>
        <w:spacing w:line="276" w:lineRule="auto"/>
        <w:ind w:left="1224"/>
        <w:jc w:val="both"/>
        <w:rPr>
          <w:rFonts w:ascii="Times New Roman" w:hAnsi="Times New Roman"/>
          <w:sz w:val="24"/>
          <w:szCs w:val="24"/>
          <w:rPrChange w:id="320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06" w:author="Abhishek Guria" w:date="2021-04-11T16:25:00Z">
            <w:rPr>
              <w:rFonts w:asciiTheme="minorHAnsi" w:hAnsiTheme="minorHAnsi" w:cstheme="minorHAnsi"/>
              <w:sz w:val="24"/>
              <w:szCs w:val="24"/>
            </w:rPr>
          </w:rPrChange>
        </w:rPr>
        <w:t>mmcinfo</w:t>
      </w:r>
    </w:p>
    <w:p w14:paraId="06432F87" w14:textId="77777777" w:rsidR="00353600" w:rsidRPr="00BB1A70" w:rsidRDefault="004417FB" w:rsidP="00C9665A">
      <w:pPr>
        <w:pStyle w:val="ListParagraph"/>
        <w:numPr>
          <w:ilvl w:val="0"/>
          <w:numId w:val="56"/>
        </w:numPr>
        <w:spacing w:line="276" w:lineRule="auto"/>
        <w:ind w:left="1224"/>
        <w:jc w:val="both"/>
        <w:rPr>
          <w:rFonts w:ascii="Times New Roman" w:hAnsi="Times New Roman"/>
          <w:sz w:val="24"/>
          <w:szCs w:val="24"/>
          <w:rPrChange w:id="320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08" w:author="Abhishek Guria" w:date="2021-04-11T16:25:00Z">
            <w:rPr>
              <w:rFonts w:asciiTheme="minorHAnsi" w:hAnsiTheme="minorHAnsi" w:cstheme="minorHAnsi"/>
              <w:sz w:val="24"/>
              <w:szCs w:val="24"/>
            </w:rPr>
          </w:rPrChange>
        </w:rPr>
        <w:t>Fatls mmc 0:1</w:t>
      </w:r>
    </w:p>
    <w:p w14:paraId="5A83057D" w14:textId="77777777" w:rsidR="00353600" w:rsidRPr="00BB1A70" w:rsidRDefault="004417FB" w:rsidP="00C9665A">
      <w:pPr>
        <w:pStyle w:val="ListParagraph"/>
        <w:numPr>
          <w:ilvl w:val="0"/>
          <w:numId w:val="56"/>
        </w:numPr>
        <w:spacing w:line="276" w:lineRule="auto"/>
        <w:ind w:left="1224"/>
        <w:jc w:val="both"/>
        <w:rPr>
          <w:rFonts w:ascii="Times New Roman" w:hAnsi="Times New Roman"/>
          <w:sz w:val="24"/>
          <w:szCs w:val="24"/>
          <w:rPrChange w:id="320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10" w:author="Abhishek Guria" w:date="2021-04-11T16:25:00Z">
            <w:rPr>
              <w:rFonts w:asciiTheme="minorHAnsi" w:hAnsiTheme="minorHAnsi" w:cstheme="minorHAnsi"/>
              <w:sz w:val="24"/>
              <w:szCs w:val="24"/>
            </w:rPr>
          </w:rPrChange>
        </w:rPr>
        <w:t>fatload mmc 0:1 0x60200000 zImage</w:t>
      </w:r>
    </w:p>
    <w:p w14:paraId="6F767622" w14:textId="77777777" w:rsidR="00353600" w:rsidRPr="00BB1A70" w:rsidRDefault="004417FB" w:rsidP="00C9665A">
      <w:pPr>
        <w:pStyle w:val="ListParagraph"/>
        <w:numPr>
          <w:ilvl w:val="0"/>
          <w:numId w:val="56"/>
        </w:numPr>
        <w:spacing w:line="276" w:lineRule="auto"/>
        <w:ind w:left="1224"/>
        <w:jc w:val="both"/>
        <w:rPr>
          <w:rFonts w:ascii="Times New Roman" w:hAnsi="Times New Roman"/>
          <w:sz w:val="24"/>
          <w:szCs w:val="24"/>
          <w:rPrChange w:id="321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12" w:author="Abhishek Guria" w:date="2021-04-11T16:25:00Z">
            <w:rPr>
              <w:rFonts w:asciiTheme="minorHAnsi" w:hAnsiTheme="minorHAnsi" w:cstheme="minorHAnsi"/>
              <w:sz w:val="24"/>
              <w:szCs w:val="24"/>
            </w:rPr>
          </w:rPrChange>
        </w:rPr>
        <w:t>fatload mmc 0:1 0x60100000 vexpress-v2p-ca9.dtb</w:t>
      </w:r>
    </w:p>
    <w:p w14:paraId="2E9EDB82" w14:textId="77777777" w:rsidR="00353600" w:rsidRPr="00BB1A70" w:rsidRDefault="004417FB" w:rsidP="00C9665A">
      <w:pPr>
        <w:pStyle w:val="ListParagraph"/>
        <w:numPr>
          <w:ilvl w:val="0"/>
          <w:numId w:val="56"/>
        </w:numPr>
        <w:spacing w:line="276" w:lineRule="auto"/>
        <w:ind w:left="1224"/>
        <w:jc w:val="both"/>
        <w:rPr>
          <w:rFonts w:ascii="Times New Roman" w:hAnsi="Times New Roman"/>
          <w:sz w:val="24"/>
          <w:szCs w:val="24"/>
          <w:rPrChange w:id="3213"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214" w:author="Abhishek Guria" w:date="2021-04-11T16:25:00Z">
            <w:rPr>
              <w:rFonts w:asciiTheme="minorHAnsi" w:hAnsiTheme="minorHAnsi" w:cstheme="minorHAnsi"/>
              <w:sz w:val="24"/>
              <w:szCs w:val="24"/>
            </w:rPr>
          </w:rPrChange>
        </w:rPr>
        <w:t>setenv</w:t>
      </w:r>
      <w:proofErr w:type="spellEnd"/>
      <w:r w:rsidRPr="00BB1A70">
        <w:rPr>
          <w:rFonts w:ascii="Times New Roman" w:hAnsi="Times New Roman"/>
          <w:sz w:val="24"/>
          <w:szCs w:val="24"/>
          <w:rPrChange w:id="3215"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216" w:author="Abhishek Guria" w:date="2021-04-11T16:25:00Z">
            <w:rPr>
              <w:rFonts w:asciiTheme="minorHAnsi" w:hAnsiTheme="minorHAnsi" w:cstheme="minorHAnsi"/>
              <w:sz w:val="24"/>
              <w:szCs w:val="24"/>
            </w:rPr>
          </w:rPrChange>
        </w:rPr>
        <w:t>bootargs</w:t>
      </w:r>
      <w:proofErr w:type="spellEnd"/>
      <w:r w:rsidRPr="00BB1A70">
        <w:rPr>
          <w:rFonts w:ascii="Times New Roman" w:hAnsi="Times New Roman"/>
          <w:sz w:val="24"/>
          <w:szCs w:val="24"/>
          <w:rPrChange w:id="3217" w:author="Abhishek Guria" w:date="2021-04-11T16:25:00Z">
            <w:rPr>
              <w:rFonts w:asciiTheme="minorHAnsi" w:hAnsiTheme="minorHAnsi" w:cstheme="minorHAnsi"/>
              <w:sz w:val="24"/>
              <w:szCs w:val="24"/>
            </w:rPr>
          </w:rPrChange>
        </w:rPr>
        <w:t xml:space="preserve"> 'console=ttyAMA0 root=/dev/mmcblk0p2 </w:t>
      </w:r>
      <w:proofErr w:type="spellStart"/>
      <w:r w:rsidRPr="00BB1A70">
        <w:rPr>
          <w:rFonts w:ascii="Times New Roman" w:hAnsi="Times New Roman"/>
          <w:sz w:val="24"/>
          <w:szCs w:val="24"/>
          <w:rPrChange w:id="3218" w:author="Abhishek Guria" w:date="2021-04-11T16:25:00Z">
            <w:rPr>
              <w:rFonts w:asciiTheme="minorHAnsi" w:hAnsiTheme="minorHAnsi" w:cstheme="minorHAnsi"/>
              <w:sz w:val="24"/>
              <w:szCs w:val="24"/>
            </w:rPr>
          </w:rPrChange>
        </w:rPr>
        <w:t>rw</w:t>
      </w:r>
      <w:proofErr w:type="spellEnd"/>
      <w:r w:rsidRPr="00BB1A70">
        <w:rPr>
          <w:rFonts w:ascii="Times New Roman" w:hAnsi="Times New Roman"/>
          <w:sz w:val="24"/>
          <w:szCs w:val="24"/>
          <w:rPrChange w:id="3219" w:author="Abhishek Guria" w:date="2021-04-11T16:25:00Z">
            <w:rPr>
              <w:rFonts w:asciiTheme="minorHAnsi" w:hAnsiTheme="minorHAnsi" w:cstheme="minorHAnsi"/>
              <w:sz w:val="24"/>
              <w:szCs w:val="24"/>
            </w:rPr>
          </w:rPrChange>
        </w:rPr>
        <w:t xml:space="preserve"> rootfstype=ext4’</w:t>
      </w:r>
    </w:p>
    <w:p w14:paraId="1F57C619" w14:textId="77777777" w:rsidR="00353600" w:rsidRPr="00BB1A70" w:rsidRDefault="004417FB" w:rsidP="00C9665A">
      <w:pPr>
        <w:pStyle w:val="ListParagraph"/>
        <w:numPr>
          <w:ilvl w:val="0"/>
          <w:numId w:val="56"/>
        </w:numPr>
        <w:spacing w:line="276" w:lineRule="auto"/>
        <w:ind w:left="1224"/>
        <w:jc w:val="both"/>
        <w:rPr>
          <w:rFonts w:ascii="Times New Roman" w:hAnsi="Times New Roman"/>
          <w:sz w:val="24"/>
          <w:szCs w:val="24"/>
          <w:rPrChange w:id="3220"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221" w:author="Abhishek Guria" w:date="2021-04-11T16:25:00Z">
            <w:rPr>
              <w:rFonts w:asciiTheme="minorHAnsi" w:hAnsiTheme="minorHAnsi" w:cstheme="minorHAnsi"/>
              <w:sz w:val="24"/>
              <w:szCs w:val="24"/>
            </w:rPr>
          </w:rPrChange>
        </w:rPr>
        <w:t>bootz</w:t>
      </w:r>
      <w:proofErr w:type="spellEnd"/>
      <w:r w:rsidRPr="00BB1A70">
        <w:rPr>
          <w:rFonts w:ascii="Times New Roman" w:hAnsi="Times New Roman"/>
          <w:sz w:val="24"/>
          <w:szCs w:val="24"/>
          <w:rPrChange w:id="3222" w:author="Abhishek Guria" w:date="2021-04-11T16:25:00Z">
            <w:rPr>
              <w:rFonts w:asciiTheme="minorHAnsi" w:hAnsiTheme="minorHAnsi" w:cstheme="minorHAnsi"/>
              <w:sz w:val="24"/>
              <w:szCs w:val="24"/>
            </w:rPr>
          </w:rPrChange>
        </w:rPr>
        <w:t xml:space="preserve"> 0x60200000 – 0x60100000</w:t>
      </w:r>
    </w:p>
    <w:p w14:paraId="05576595" w14:textId="77777777" w:rsidR="00353600" w:rsidRPr="00BB1A70" w:rsidRDefault="004417FB" w:rsidP="00C9665A">
      <w:pPr>
        <w:pStyle w:val="Heading2"/>
        <w:spacing w:after="0" w:line="276" w:lineRule="auto"/>
        <w:ind w:left="144"/>
        <w:jc w:val="both"/>
        <w:rPr>
          <w:rFonts w:ascii="Times New Roman" w:hAnsi="Times New Roman"/>
          <w:b/>
          <w:rPrChange w:id="3223" w:author="Abhishek Guria" w:date="2021-04-11T16:25:00Z">
            <w:rPr>
              <w:rFonts w:asciiTheme="minorHAnsi" w:hAnsiTheme="minorHAnsi" w:cstheme="minorHAnsi"/>
              <w:b/>
            </w:rPr>
          </w:rPrChange>
        </w:rPr>
      </w:pPr>
      <w:bookmarkStart w:id="3224" w:name="_Toc68966737"/>
      <w:r w:rsidRPr="00BB1A70">
        <w:rPr>
          <w:rFonts w:ascii="Times New Roman" w:hAnsi="Times New Roman"/>
          <w:b/>
          <w:rPrChange w:id="3225" w:author="Abhishek Guria" w:date="2021-04-11T16:25:00Z">
            <w:rPr>
              <w:rFonts w:asciiTheme="minorHAnsi" w:hAnsiTheme="minorHAnsi" w:cstheme="minorHAnsi"/>
              <w:b/>
            </w:rPr>
          </w:rPrChange>
        </w:rPr>
        <w:t>7.5 Setup TFTP on Host:</w:t>
      </w:r>
      <w:bookmarkEnd w:id="3224"/>
    </w:p>
    <w:p w14:paraId="04E0B6F6" w14:textId="77777777" w:rsidR="00353600" w:rsidRPr="00BB1A70" w:rsidRDefault="004417FB" w:rsidP="00D95C1A">
      <w:pPr>
        <w:pStyle w:val="ListParagraph"/>
        <w:numPr>
          <w:ilvl w:val="0"/>
          <w:numId w:val="24"/>
        </w:numPr>
        <w:spacing w:line="276" w:lineRule="auto"/>
        <w:ind w:left="576"/>
        <w:jc w:val="both"/>
        <w:rPr>
          <w:rFonts w:ascii="Times New Roman" w:hAnsi="Times New Roman"/>
          <w:sz w:val="24"/>
          <w:szCs w:val="24"/>
          <w:rPrChange w:id="322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27" w:author="Abhishek Guria" w:date="2021-04-11T16:25:00Z">
            <w:rPr>
              <w:rFonts w:asciiTheme="minorHAnsi" w:hAnsiTheme="minorHAnsi" w:cstheme="minorHAnsi"/>
              <w:sz w:val="24"/>
              <w:szCs w:val="24"/>
            </w:rPr>
          </w:rPrChange>
        </w:rPr>
        <w:t>TFTP stands for Trivial File Transfer Protocol.</w:t>
      </w:r>
    </w:p>
    <w:p w14:paraId="3BD7A6D4" w14:textId="77777777" w:rsidR="00353600" w:rsidRPr="00BB1A70" w:rsidRDefault="004417FB" w:rsidP="00D95C1A">
      <w:pPr>
        <w:pStyle w:val="ListParagraph"/>
        <w:numPr>
          <w:ilvl w:val="0"/>
          <w:numId w:val="24"/>
        </w:numPr>
        <w:spacing w:line="276" w:lineRule="auto"/>
        <w:ind w:left="576"/>
        <w:jc w:val="both"/>
        <w:rPr>
          <w:rFonts w:ascii="Times New Roman" w:hAnsi="Times New Roman"/>
          <w:sz w:val="24"/>
          <w:szCs w:val="24"/>
          <w:rPrChange w:id="322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29" w:author="Abhishek Guria" w:date="2021-04-11T16:25:00Z">
            <w:rPr>
              <w:rFonts w:asciiTheme="minorHAnsi" w:hAnsiTheme="minorHAnsi" w:cstheme="minorHAnsi"/>
              <w:sz w:val="24"/>
              <w:szCs w:val="24"/>
            </w:rPr>
          </w:rPrChange>
        </w:rPr>
        <w:t>TFTP is used to transfer a file either from client to server or from server to client without the need of FTP feature.</w:t>
      </w:r>
    </w:p>
    <w:p w14:paraId="5B27D3FA" w14:textId="77777777" w:rsidR="00353600" w:rsidRPr="00BB1A70" w:rsidRDefault="004417FB" w:rsidP="00D95C1A">
      <w:pPr>
        <w:pStyle w:val="ListParagraph"/>
        <w:numPr>
          <w:ilvl w:val="0"/>
          <w:numId w:val="24"/>
        </w:numPr>
        <w:spacing w:line="276" w:lineRule="auto"/>
        <w:ind w:left="576"/>
        <w:jc w:val="both"/>
        <w:rPr>
          <w:rFonts w:ascii="Times New Roman" w:hAnsi="Times New Roman"/>
          <w:sz w:val="24"/>
          <w:szCs w:val="24"/>
          <w:rPrChange w:id="323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31" w:author="Abhishek Guria" w:date="2021-04-11T16:25:00Z">
            <w:rPr>
              <w:rFonts w:asciiTheme="minorHAnsi" w:hAnsiTheme="minorHAnsi" w:cstheme="minorHAnsi"/>
              <w:sz w:val="24"/>
              <w:szCs w:val="24"/>
            </w:rPr>
          </w:rPrChange>
        </w:rPr>
        <w:t>Software of TFTP is smaller than FTP.</w:t>
      </w:r>
    </w:p>
    <w:p w14:paraId="21FC0A2B" w14:textId="77777777" w:rsidR="00353600" w:rsidRPr="00BB1A70" w:rsidRDefault="004417FB" w:rsidP="00D95C1A">
      <w:pPr>
        <w:pStyle w:val="ListParagraph"/>
        <w:numPr>
          <w:ilvl w:val="0"/>
          <w:numId w:val="24"/>
        </w:numPr>
        <w:spacing w:line="276" w:lineRule="auto"/>
        <w:ind w:left="576"/>
        <w:jc w:val="both"/>
        <w:rPr>
          <w:rFonts w:ascii="Times New Roman" w:hAnsi="Times New Roman"/>
          <w:sz w:val="24"/>
          <w:szCs w:val="24"/>
          <w:rPrChange w:id="323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33" w:author="Abhishek Guria" w:date="2021-04-11T16:25:00Z">
            <w:rPr>
              <w:rFonts w:asciiTheme="minorHAnsi" w:hAnsiTheme="minorHAnsi" w:cstheme="minorHAnsi"/>
              <w:sz w:val="24"/>
              <w:szCs w:val="24"/>
            </w:rPr>
          </w:rPrChange>
        </w:rPr>
        <w:t>TFTP works on 69 Port number and its service is provided by UDP.</w:t>
      </w:r>
    </w:p>
    <w:p w14:paraId="5D1EE01F" w14:textId="77777777" w:rsidR="00353600" w:rsidRPr="00BB1A70" w:rsidRDefault="004417FB" w:rsidP="00D95C1A">
      <w:pPr>
        <w:pStyle w:val="ListParagraph"/>
        <w:numPr>
          <w:ilvl w:val="0"/>
          <w:numId w:val="24"/>
        </w:numPr>
        <w:spacing w:line="276" w:lineRule="auto"/>
        <w:ind w:left="576"/>
        <w:jc w:val="both"/>
        <w:rPr>
          <w:rFonts w:ascii="Times New Roman" w:hAnsi="Times New Roman"/>
          <w:sz w:val="24"/>
          <w:szCs w:val="24"/>
          <w:rPrChange w:id="323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35" w:author="Abhishek Guria" w:date="2021-04-11T16:25:00Z">
            <w:rPr>
              <w:rFonts w:asciiTheme="minorHAnsi" w:hAnsiTheme="minorHAnsi" w:cstheme="minorHAnsi"/>
              <w:sz w:val="24"/>
              <w:szCs w:val="24"/>
            </w:rPr>
          </w:rPrChange>
        </w:rPr>
        <w:t>TFTP does not need authentication for communication.</w:t>
      </w:r>
    </w:p>
    <w:p w14:paraId="0488F090" w14:textId="77777777" w:rsidR="00353600" w:rsidRPr="00BB1A70" w:rsidRDefault="004417FB" w:rsidP="00C9665A">
      <w:pPr>
        <w:pStyle w:val="ListParagraph"/>
        <w:numPr>
          <w:ilvl w:val="0"/>
          <w:numId w:val="24"/>
        </w:numPr>
        <w:spacing w:line="276" w:lineRule="auto"/>
        <w:ind w:left="576"/>
        <w:jc w:val="both"/>
        <w:rPr>
          <w:rFonts w:ascii="Times New Roman" w:hAnsi="Times New Roman"/>
          <w:sz w:val="24"/>
          <w:szCs w:val="24"/>
          <w:rPrChange w:id="323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37" w:author="Abhishek Guria" w:date="2021-04-11T16:25:00Z">
            <w:rPr>
              <w:rFonts w:asciiTheme="minorHAnsi" w:hAnsiTheme="minorHAnsi" w:cstheme="minorHAnsi"/>
              <w:sz w:val="24"/>
              <w:szCs w:val="24"/>
            </w:rPr>
          </w:rPrChange>
        </w:rPr>
        <w:t>TFTP is mainly used for transmission of configurations to and from network devices.</w:t>
      </w:r>
    </w:p>
    <w:p w14:paraId="14817BFD" w14:textId="77777777" w:rsidR="00353600" w:rsidRPr="00BB1A70" w:rsidRDefault="004417FB" w:rsidP="00C9665A">
      <w:pPr>
        <w:pStyle w:val="ListParagraph"/>
        <w:numPr>
          <w:ilvl w:val="0"/>
          <w:numId w:val="24"/>
        </w:numPr>
        <w:spacing w:line="276" w:lineRule="auto"/>
        <w:ind w:left="576"/>
        <w:jc w:val="both"/>
        <w:rPr>
          <w:rFonts w:ascii="Times New Roman" w:hAnsi="Times New Roman"/>
          <w:sz w:val="24"/>
          <w:szCs w:val="24"/>
          <w:rPrChange w:id="323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39" w:author="Abhishek Guria" w:date="2021-04-11T16:25:00Z">
            <w:rPr>
              <w:rFonts w:asciiTheme="minorHAnsi" w:hAnsiTheme="minorHAnsi" w:cstheme="minorHAnsi"/>
              <w:sz w:val="24"/>
              <w:szCs w:val="24"/>
            </w:rPr>
          </w:rPrChange>
        </w:rPr>
        <w:t xml:space="preserve">We can install </w:t>
      </w:r>
      <w:proofErr w:type="spellStart"/>
      <w:r w:rsidRPr="00BB1A70">
        <w:rPr>
          <w:rFonts w:ascii="Times New Roman" w:hAnsi="Times New Roman"/>
          <w:sz w:val="24"/>
          <w:szCs w:val="24"/>
          <w:rPrChange w:id="3240" w:author="Abhishek Guria" w:date="2021-04-11T16:25:00Z">
            <w:rPr>
              <w:rFonts w:asciiTheme="minorHAnsi" w:hAnsiTheme="minorHAnsi" w:cstheme="minorHAnsi"/>
              <w:sz w:val="24"/>
              <w:szCs w:val="24"/>
            </w:rPr>
          </w:rPrChange>
        </w:rPr>
        <w:t>tftp</w:t>
      </w:r>
      <w:proofErr w:type="spellEnd"/>
      <w:r w:rsidRPr="00BB1A70">
        <w:rPr>
          <w:rFonts w:ascii="Times New Roman" w:hAnsi="Times New Roman"/>
          <w:sz w:val="24"/>
          <w:szCs w:val="24"/>
          <w:rPrChange w:id="3241" w:author="Abhishek Guria" w:date="2021-04-11T16:25:00Z">
            <w:rPr>
              <w:rFonts w:asciiTheme="minorHAnsi" w:hAnsiTheme="minorHAnsi" w:cstheme="minorHAnsi"/>
              <w:sz w:val="24"/>
              <w:szCs w:val="24"/>
            </w:rPr>
          </w:rPrChange>
        </w:rPr>
        <w:t xml:space="preserve"> by following the commands:</w:t>
      </w:r>
    </w:p>
    <w:p w14:paraId="467E4AD0" w14:textId="77777777" w:rsidR="00353600" w:rsidRPr="00BB1A70" w:rsidRDefault="004417FB" w:rsidP="00C9665A">
      <w:pPr>
        <w:pStyle w:val="ListParagraph"/>
        <w:numPr>
          <w:ilvl w:val="0"/>
          <w:numId w:val="57"/>
        </w:numPr>
        <w:spacing w:line="276" w:lineRule="auto"/>
        <w:ind w:left="1224"/>
        <w:jc w:val="both"/>
        <w:rPr>
          <w:rFonts w:ascii="Times New Roman" w:hAnsi="Times New Roman"/>
          <w:sz w:val="24"/>
          <w:szCs w:val="24"/>
          <w:rPrChange w:id="3242"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243" w:author="Abhishek Guria" w:date="2021-04-11T16:25:00Z">
            <w:rPr>
              <w:rFonts w:asciiTheme="minorHAnsi" w:hAnsiTheme="minorHAnsi" w:cstheme="minorHAnsi"/>
              <w:sz w:val="24"/>
              <w:szCs w:val="24"/>
            </w:rPr>
          </w:rPrChange>
        </w:rPr>
        <w:t>sudo</w:t>
      </w:r>
      <w:proofErr w:type="spellEnd"/>
      <w:r w:rsidRPr="00BB1A70">
        <w:rPr>
          <w:rFonts w:ascii="Times New Roman" w:hAnsi="Times New Roman"/>
          <w:sz w:val="24"/>
          <w:szCs w:val="24"/>
          <w:rPrChange w:id="3244" w:author="Abhishek Guria" w:date="2021-04-11T16:25:00Z">
            <w:rPr>
              <w:rFonts w:asciiTheme="minorHAnsi" w:hAnsiTheme="minorHAnsi" w:cstheme="minorHAnsi"/>
              <w:sz w:val="24"/>
              <w:szCs w:val="24"/>
            </w:rPr>
          </w:rPrChange>
        </w:rPr>
        <w:t xml:space="preserve"> apt install </w:t>
      </w:r>
      <w:proofErr w:type="spellStart"/>
      <w:r w:rsidRPr="00BB1A70">
        <w:rPr>
          <w:rFonts w:ascii="Times New Roman" w:hAnsi="Times New Roman"/>
          <w:sz w:val="24"/>
          <w:szCs w:val="24"/>
          <w:rPrChange w:id="3245" w:author="Abhishek Guria" w:date="2021-04-11T16:25:00Z">
            <w:rPr>
              <w:rFonts w:asciiTheme="minorHAnsi" w:hAnsiTheme="minorHAnsi" w:cstheme="minorHAnsi"/>
              <w:sz w:val="24"/>
              <w:szCs w:val="24"/>
            </w:rPr>
          </w:rPrChange>
        </w:rPr>
        <w:t>tftpd</w:t>
      </w:r>
      <w:proofErr w:type="spellEnd"/>
    </w:p>
    <w:p w14:paraId="7608E659" w14:textId="77777777" w:rsidR="00353600" w:rsidRPr="00BB1A70" w:rsidRDefault="004417FB" w:rsidP="00D95C1A">
      <w:pPr>
        <w:pStyle w:val="ListParagraph"/>
        <w:numPr>
          <w:ilvl w:val="3"/>
          <w:numId w:val="25"/>
        </w:numPr>
        <w:spacing w:line="276" w:lineRule="auto"/>
        <w:ind w:left="576"/>
        <w:jc w:val="both"/>
        <w:rPr>
          <w:rFonts w:ascii="Times New Roman" w:hAnsi="Times New Roman"/>
          <w:sz w:val="24"/>
          <w:szCs w:val="24"/>
          <w:rPrChange w:id="324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47" w:author="Abhishek Guria" w:date="2021-04-11T16:25:00Z">
            <w:rPr>
              <w:rFonts w:asciiTheme="minorHAnsi" w:hAnsiTheme="minorHAnsi" w:cstheme="minorHAnsi"/>
              <w:sz w:val="24"/>
              <w:szCs w:val="24"/>
            </w:rPr>
          </w:rPrChange>
        </w:rPr>
        <w:t># create /</w:t>
      </w:r>
      <w:proofErr w:type="spellStart"/>
      <w:r w:rsidRPr="00BB1A70">
        <w:rPr>
          <w:rFonts w:ascii="Times New Roman" w:hAnsi="Times New Roman"/>
          <w:sz w:val="24"/>
          <w:szCs w:val="24"/>
          <w:rPrChange w:id="3248" w:author="Abhishek Guria" w:date="2021-04-11T16:25:00Z">
            <w:rPr>
              <w:rFonts w:asciiTheme="minorHAnsi" w:hAnsiTheme="minorHAnsi" w:cstheme="minorHAnsi"/>
              <w:sz w:val="24"/>
              <w:szCs w:val="24"/>
            </w:rPr>
          </w:rPrChange>
        </w:rPr>
        <w:t>etc</w:t>
      </w:r>
      <w:proofErr w:type="spellEnd"/>
      <w:r w:rsidRPr="00BB1A70">
        <w:rPr>
          <w:rFonts w:ascii="Times New Roman" w:hAnsi="Times New Roman"/>
          <w:sz w:val="24"/>
          <w:szCs w:val="24"/>
          <w:rPrChange w:id="3249" w:author="Abhishek Guria" w:date="2021-04-11T16:25:00Z">
            <w:rPr>
              <w:rFonts w:asciiTheme="minorHAnsi" w:hAnsiTheme="minorHAnsi" w:cstheme="minorHAnsi"/>
              <w:sz w:val="24"/>
              <w:szCs w:val="24"/>
            </w:rPr>
          </w:rPrChange>
        </w:rPr>
        <w:t>/</w:t>
      </w:r>
      <w:proofErr w:type="spellStart"/>
      <w:proofErr w:type="gramStart"/>
      <w:r w:rsidRPr="00BB1A70">
        <w:rPr>
          <w:rFonts w:ascii="Times New Roman" w:hAnsi="Times New Roman"/>
          <w:sz w:val="24"/>
          <w:szCs w:val="24"/>
          <w:rPrChange w:id="3250" w:author="Abhishek Guria" w:date="2021-04-11T16:25:00Z">
            <w:rPr>
              <w:rFonts w:asciiTheme="minorHAnsi" w:hAnsiTheme="minorHAnsi" w:cstheme="minorHAnsi"/>
              <w:sz w:val="24"/>
              <w:szCs w:val="24"/>
            </w:rPr>
          </w:rPrChange>
        </w:rPr>
        <w:t>xinetd.d</w:t>
      </w:r>
      <w:proofErr w:type="spellEnd"/>
      <w:proofErr w:type="gramEnd"/>
      <w:r w:rsidRPr="00BB1A70">
        <w:rPr>
          <w:rFonts w:ascii="Times New Roman" w:hAnsi="Times New Roman"/>
          <w:sz w:val="24"/>
          <w:szCs w:val="24"/>
          <w:rPrChange w:id="3251" w:author="Abhishek Guria" w:date="2021-04-11T16:25:00Z">
            <w:rPr>
              <w:rFonts w:asciiTheme="minorHAnsi" w:hAnsiTheme="minorHAnsi" w:cstheme="minorHAnsi"/>
              <w:sz w:val="24"/>
              <w:szCs w:val="24"/>
            </w:rPr>
          </w:rPrChange>
        </w:rPr>
        <w:t>/</w:t>
      </w:r>
      <w:proofErr w:type="spellStart"/>
      <w:r w:rsidRPr="00BB1A70">
        <w:rPr>
          <w:rFonts w:ascii="Times New Roman" w:hAnsi="Times New Roman"/>
          <w:sz w:val="24"/>
          <w:szCs w:val="24"/>
          <w:rPrChange w:id="3252" w:author="Abhishek Guria" w:date="2021-04-11T16:25:00Z">
            <w:rPr>
              <w:rFonts w:asciiTheme="minorHAnsi" w:hAnsiTheme="minorHAnsi" w:cstheme="minorHAnsi"/>
              <w:sz w:val="24"/>
              <w:szCs w:val="24"/>
            </w:rPr>
          </w:rPrChange>
        </w:rPr>
        <w:t>tftp</w:t>
      </w:r>
      <w:proofErr w:type="spellEnd"/>
    </w:p>
    <w:p w14:paraId="4E79EDE6" w14:textId="77777777" w:rsidR="00353600" w:rsidRPr="00BB1A70" w:rsidRDefault="004417FB" w:rsidP="00D95C1A">
      <w:pPr>
        <w:pStyle w:val="ListParagraph"/>
        <w:numPr>
          <w:ilvl w:val="3"/>
          <w:numId w:val="25"/>
        </w:numPr>
        <w:spacing w:line="276" w:lineRule="auto"/>
        <w:ind w:left="576"/>
        <w:jc w:val="both"/>
        <w:rPr>
          <w:rFonts w:ascii="Times New Roman" w:hAnsi="Times New Roman"/>
          <w:sz w:val="24"/>
          <w:szCs w:val="24"/>
          <w:rPrChange w:id="325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54" w:author="Abhishek Guria" w:date="2021-04-11T16:25:00Z">
            <w:rPr>
              <w:rFonts w:asciiTheme="minorHAnsi" w:hAnsiTheme="minorHAnsi" w:cstheme="minorHAnsi"/>
              <w:sz w:val="24"/>
              <w:szCs w:val="24"/>
            </w:rPr>
          </w:rPrChange>
        </w:rPr>
        <w:t># with specified content</w:t>
      </w:r>
    </w:p>
    <w:p w14:paraId="36A87D47" w14:textId="77777777" w:rsidR="00353600" w:rsidRPr="00BB1A70" w:rsidRDefault="004417FB" w:rsidP="00D95C1A">
      <w:pPr>
        <w:pStyle w:val="ListParagraph"/>
        <w:numPr>
          <w:ilvl w:val="3"/>
          <w:numId w:val="25"/>
        </w:numPr>
        <w:spacing w:line="276" w:lineRule="auto"/>
        <w:ind w:left="576"/>
        <w:jc w:val="both"/>
        <w:rPr>
          <w:rFonts w:ascii="Times New Roman" w:hAnsi="Times New Roman"/>
          <w:sz w:val="24"/>
          <w:szCs w:val="24"/>
          <w:rPrChange w:id="325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56" w:author="Abhishek Guria" w:date="2021-04-11T16:25:00Z">
            <w:rPr>
              <w:rFonts w:asciiTheme="minorHAnsi" w:hAnsiTheme="minorHAnsi" w:cstheme="minorHAnsi"/>
              <w:sz w:val="24"/>
              <w:szCs w:val="24"/>
            </w:rPr>
          </w:rPrChange>
        </w:rPr>
        <w:t xml:space="preserve"># replace </w:t>
      </w:r>
      <w:proofErr w:type="spellStart"/>
      <w:r w:rsidRPr="00BB1A70">
        <w:rPr>
          <w:rFonts w:ascii="Times New Roman" w:hAnsi="Times New Roman"/>
          <w:sz w:val="24"/>
          <w:szCs w:val="24"/>
          <w:rPrChange w:id="3257" w:author="Abhishek Guria" w:date="2021-04-11T16:25:00Z">
            <w:rPr>
              <w:rFonts w:asciiTheme="minorHAnsi" w:hAnsiTheme="minorHAnsi" w:cstheme="minorHAnsi"/>
              <w:sz w:val="24"/>
              <w:szCs w:val="24"/>
            </w:rPr>
          </w:rPrChange>
        </w:rPr>
        <w:t>server_args</w:t>
      </w:r>
      <w:proofErr w:type="spellEnd"/>
      <w:r w:rsidRPr="00BB1A70">
        <w:rPr>
          <w:rFonts w:ascii="Times New Roman" w:hAnsi="Times New Roman"/>
          <w:sz w:val="24"/>
          <w:szCs w:val="24"/>
          <w:rPrChange w:id="3258" w:author="Abhishek Guria" w:date="2021-04-11T16:25:00Z">
            <w:rPr>
              <w:rFonts w:asciiTheme="minorHAnsi" w:hAnsiTheme="minorHAnsi" w:cstheme="minorHAnsi"/>
              <w:sz w:val="24"/>
              <w:szCs w:val="24"/>
            </w:rPr>
          </w:rPrChange>
        </w:rPr>
        <w:t xml:space="preserve"> as per your machine</w:t>
      </w:r>
    </w:p>
    <w:p w14:paraId="78DAD5C5" w14:textId="77777777" w:rsidR="003E5E26" w:rsidRPr="00BB1A70" w:rsidRDefault="004417FB" w:rsidP="00D95C1A">
      <w:pPr>
        <w:pStyle w:val="ListParagraph"/>
        <w:numPr>
          <w:ilvl w:val="3"/>
          <w:numId w:val="25"/>
        </w:numPr>
        <w:spacing w:line="276" w:lineRule="auto"/>
        <w:ind w:left="576"/>
        <w:jc w:val="both"/>
        <w:rPr>
          <w:rFonts w:ascii="Times New Roman" w:hAnsi="Times New Roman"/>
          <w:sz w:val="24"/>
          <w:szCs w:val="24"/>
          <w:rPrChange w:id="325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60" w:author="Abhishek Guria" w:date="2021-04-11T16:25:00Z">
            <w:rPr>
              <w:rFonts w:asciiTheme="minorHAnsi" w:hAnsiTheme="minorHAnsi" w:cstheme="minorHAnsi"/>
              <w:sz w:val="24"/>
              <w:szCs w:val="24"/>
            </w:rPr>
          </w:rPrChange>
        </w:rPr>
        <w:t>/</w:t>
      </w:r>
      <w:proofErr w:type="spellStart"/>
      <w:r w:rsidRPr="00BB1A70">
        <w:rPr>
          <w:rFonts w:ascii="Times New Roman" w:hAnsi="Times New Roman"/>
          <w:sz w:val="24"/>
          <w:szCs w:val="24"/>
          <w:rPrChange w:id="3261" w:author="Abhishek Guria" w:date="2021-04-11T16:25:00Z">
            <w:rPr>
              <w:rFonts w:asciiTheme="minorHAnsi" w:hAnsiTheme="minorHAnsi" w:cstheme="minorHAnsi"/>
              <w:sz w:val="24"/>
              <w:szCs w:val="24"/>
            </w:rPr>
          </w:rPrChange>
        </w:rPr>
        <w:t>etc</w:t>
      </w:r>
      <w:proofErr w:type="spellEnd"/>
      <w:r w:rsidRPr="00BB1A70">
        <w:rPr>
          <w:rFonts w:ascii="Times New Roman" w:hAnsi="Times New Roman"/>
          <w:sz w:val="24"/>
          <w:szCs w:val="24"/>
          <w:rPrChange w:id="3262" w:author="Abhishek Guria" w:date="2021-04-11T16:25:00Z">
            <w:rPr>
              <w:rFonts w:asciiTheme="minorHAnsi" w:hAnsiTheme="minorHAnsi" w:cstheme="minorHAnsi"/>
              <w:sz w:val="24"/>
              <w:szCs w:val="24"/>
            </w:rPr>
          </w:rPrChange>
        </w:rPr>
        <w:t>/</w:t>
      </w:r>
      <w:proofErr w:type="spellStart"/>
      <w:proofErr w:type="gramStart"/>
      <w:r w:rsidRPr="00BB1A70">
        <w:rPr>
          <w:rFonts w:ascii="Times New Roman" w:hAnsi="Times New Roman"/>
          <w:sz w:val="24"/>
          <w:szCs w:val="24"/>
          <w:rPrChange w:id="3263" w:author="Abhishek Guria" w:date="2021-04-11T16:25:00Z">
            <w:rPr>
              <w:rFonts w:asciiTheme="minorHAnsi" w:hAnsiTheme="minorHAnsi" w:cstheme="minorHAnsi"/>
              <w:sz w:val="24"/>
              <w:szCs w:val="24"/>
            </w:rPr>
          </w:rPrChange>
        </w:rPr>
        <w:t>init.d</w:t>
      </w:r>
      <w:proofErr w:type="spellEnd"/>
      <w:proofErr w:type="gramEnd"/>
      <w:r w:rsidRPr="00BB1A70">
        <w:rPr>
          <w:rFonts w:ascii="Times New Roman" w:hAnsi="Times New Roman"/>
          <w:sz w:val="24"/>
          <w:szCs w:val="24"/>
          <w:rPrChange w:id="3264" w:author="Abhishek Guria" w:date="2021-04-11T16:25:00Z">
            <w:rPr>
              <w:rFonts w:asciiTheme="minorHAnsi" w:hAnsiTheme="minorHAnsi" w:cstheme="minorHAnsi"/>
              <w:sz w:val="24"/>
              <w:szCs w:val="24"/>
            </w:rPr>
          </w:rPrChange>
        </w:rPr>
        <w:t>/</w:t>
      </w:r>
      <w:proofErr w:type="spellStart"/>
      <w:r w:rsidRPr="00BB1A70">
        <w:rPr>
          <w:rFonts w:ascii="Times New Roman" w:hAnsi="Times New Roman"/>
          <w:sz w:val="24"/>
          <w:szCs w:val="24"/>
          <w:rPrChange w:id="3265" w:author="Abhishek Guria" w:date="2021-04-11T16:25:00Z">
            <w:rPr>
              <w:rFonts w:asciiTheme="minorHAnsi" w:hAnsiTheme="minorHAnsi" w:cstheme="minorHAnsi"/>
              <w:sz w:val="24"/>
              <w:szCs w:val="24"/>
            </w:rPr>
          </w:rPrChange>
        </w:rPr>
        <w:t>xinetd</w:t>
      </w:r>
      <w:proofErr w:type="spellEnd"/>
      <w:r w:rsidRPr="00BB1A70">
        <w:rPr>
          <w:rFonts w:ascii="Times New Roman" w:hAnsi="Times New Roman"/>
          <w:sz w:val="24"/>
          <w:szCs w:val="24"/>
          <w:rPrChange w:id="3266" w:author="Abhishek Guria" w:date="2021-04-11T16:25:00Z">
            <w:rPr>
              <w:rFonts w:asciiTheme="minorHAnsi" w:hAnsiTheme="minorHAnsi" w:cstheme="minorHAnsi"/>
              <w:sz w:val="24"/>
              <w:szCs w:val="24"/>
            </w:rPr>
          </w:rPrChange>
        </w:rPr>
        <w:t xml:space="preserve"> restart</w:t>
      </w:r>
    </w:p>
    <w:p w14:paraId="7E47E39E" w14:textId="77777777" w:rsidR="003E5E26" w:rsidRPr="00BB1A70" w:rsidRDefault="003E5E26" w:rsidP="00D95C1A">
      <w:pPr>
        <w:pStyle w:val="ListParagraph"/>
        <w:spacing w:line="276" w:lineRule="auto"/>
        <w:ind w:left="576" w:firstLine="0"/>
        <w:jc w:val="both"/>
        <w:rPr>
          <w:rFonts w:ascii="Times New Roman" w:hAnsi="Times New Roman"/>
          <w:sz w:val="24"/>
          <w:szCs w:val="24"/>
          <w:rPrChange w:id="3267" w:author="Abhishek Guria" w:date="2021-04-11T16:25:00Z">
            <w:rPr>
              <w:rFonts w:asciiTheme="minorHAnsi" w:hAnsiTheme="minorHAnsi" w:cstheme="minorHAnsi"/>
              <w:sz w:val="24"/>
              <w:szCs w:val="24"/>
            </w:rPr>
          </w:rPrChange>
        </w:rPr>
      </w:pPr>
    </w:p>
    <w:p w14:paraId="26F42ABF" w14:textId="77777777" w:rsidR="00353600" w:rsidRPr="00BB1A70" w:rsidRDefault="004417FB" w:rsidP="00D95C1A">
      <w:pPr>
        <w:pStyle w:val="ListParagraph"/>
        <w:spacing w:line="276" w:lineRule="auto"/>
        <w:ind w:left="576" w:firstLine="0"/>
        <w:jc w:val="both"/>
        <w:rPr>
          <w:rFonts w:ascii="Times New Roman" w:hAnsi="Times New Roman"/>
          <w:sz w:val="24"/>
          <w:szCs w:val="24"/>
          <w:rPrChange w:id="326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69" w:author="Abhishek Guria" w:date="2021-04-11T16:25:00Z">
            <w:rPr>
              <w:rFonts w:asciiTheme="minorHAnsi" w:hAnsiTheme="minorHAnsi" w:cstheme="minorHAnsi"/>
              <w:sz w:val="24"/>
              <w:szCs w:val="24"/>
            </w:rPr>
          </w:rPrChange>
        </w:rPr>
        <w:t xml:space="preserve">service </w:t>
      </w:r>
      <w:proofErr w:type="spellStart"/>
      <w:r w:rsidRPr="00BB1A70">
        <w:rPr>
          <w:rFonts w:ascii="Times New Roman" w:hAnsi="Times New Roman"/>
          <w:sz w:val="24"/>
          <w:szCs w:val="24"/>
          <w:rPrChange w:id="3270" w:author="Abhishek Guria" w:date="2021-04-11T16:25:00Z">
            <w:rPr>
              <w:rFonts w:asciiTheme="minorHAnsi" w:hAnsiTheme="minorHAnsi" w:cstheme="minorHAnsi"/>
              <w:sz w:val="24"/>
              <w:szCs w:val="24"/>
            </w:rPr>
          </w:rPrChange>
        </w:rPr>
        <w:t>tftp</w:t>
      </w:r>
      <w:proofErr w:type="spellEnd"/>
    </w:p>
    <w:p w14:paraId="0018AF17" w14:textId="77777777" w:rsidR="00353600" w:rsidRPr="00BB1A70" w:rsidRDefault="004417FB" w:rsidP="00D95C1A">
      <w:pPr>
        <w:spacing w:line="276" w:lineRule="auto"/>
        <w:ind w:left="576" w:firstLine="0"/>
        <w:jc w:val="both"/>
        <w:rPr>
          <w:rFonts w:ascii="Times New Roman" w:hAnsi="Times New Roman"/>
          <w:sz w:val="24"/>
          <w:szCs w:val="24"/>
          <w:rPrChange w:id="327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72" w:author="Abhishek Guria" w:date="2021-04-11T16:25:00Z">
            <w:rPr>
              <w:rFonts w:asciiTheme="minorHAnsi" w:hAnsiTheme="minorHAnsi" w:cstheme="minorHAnsi"/>
              <w:sz w:val="24"/>
              <w:szCs w:val="24"/>
            </w:rPr>
          </w:rPrChange>
        </w:rPr>
        <w:t>{</w:t>
      </w:r>
    </w:p>
    <w:p w14:paraId="4E01C6B1" w14:textId="77777777" w:rsidR="00353600" w:rsidRPr="00BB1A70" w:rsidRDefault="004417FB" w:rsidP="00D95C1A">
      <w:pPr>
        <w:spacing w:line="276" w:lineRule="auto"/>
        <w:ind w:left="576" w:firstLine="0"/>
        <w:jc w:val="both"/>
        <w:rPr>
          <w:rFonts w:ascii="Times New Roman" w:hAnsi="Times New Roman"/>
          <w:sz w:val="24"/>
          <w:szCs w:val="24"/>
          <w:rPrChange w:id="327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74" w:author="Abhishek Guria" w:date="2021-04-11T16:25:00Z">
            <w:rPr>
              <w:rFonts w:asciiTheme="minorHAnsi" w:hAnsiTheme="minorHAnsi" w:cstheme="minorHAnsi"/>
              <w:sz w:val="24"/>
              <w:szCs w:val="24"/>
            </w:rPr>
          </w:rPrChange>
        </w:rPr>
        <w:t>protocol</w:t>
      </w:r>
      <w:r w:rsidRPr="00BB1A70">
        <w:rPr>
          <w:rFonts w:ascii="Times New Roman" w:hAnsi="Times New Roman"/>
          <w:sz w:val="24"/>
          <w:szCs w:val="24"/>
          <w:rPrChange w:id="3275" w:author="Abhishek Guria" w:date="2021-04-11T16:25:00Z">
            <w:rPr>
              <w:rFonts w:asciiTheme="minorHAnsi" w:hAnsiTheme="minorHAnsi" w:cstheme="minorHAnsi"/>
              <w:sz w:val="24"/>
              <w:szCs w:val="24"/>
            </w:rPr>
          </w:rPrChange>
        </w:rPr>
        <w:tab/>
        <w:t>=</w:t>
      </w:r>
      <w:r w:rsidRPr="00BB1A70">
        <w:rPr>
          <w:rFonts w:ascii="Times New Roman" w:hAnsi="Times New Roman"/>
          <w:sz w:val="24"/>
          <w:szCs w:val="24"/>
          <w:rPrChange w:id="3276" w:author="Abhishek Guria" w:date="2021-04-11T16:25:00Z">
            <w:rPr>
              <w:rFonts w:asciiTheme="minorHAnsi" w:hAnsiTheme="minorHAnsi" w:cstheme="minorHAnsi"/>
              <w:sz w:val="24"/>
              <w:szCs w:val="24"/>
            </w:rPr>
          </w:rPrChange>
        </w:rPr>
        <w:tab/>
      </w:r>
      <w:proofErr w:type="spellStart"/>
      <w:r w:rsidRPr="00BB1A70">
        <w:rPr>
          <w:rFonts w:ascii="Times New Roman" w:hAnsi="Times New Roman"/>
          <w:sz w:val="24"/>
          <w:szCs w:val="24"/>
          <w:rPrChange w:id="3277" w:author="Abhishek Guria" w:date="2021-04-11T16:25:00Z">
            <w:rPr>
              <w:rFonts w:asciiTheme="minorHAnsi" w:hAnsiTheme="minorHAnsi" w:cstheme="minorHAnsi"/>
              <w:sz w:val="24"/>
              <w:szCs w:val="24"/>
            </w:rPr>
          </w:rPrChange>
        </w:rPr>
        <w:t>udp</w:t>
      </w:r>
      <w:proofErr w:type="spellEnd"/>
    </w:p>
    <w:p w14:paraId="35305D21" w14:textId="77777777" w:rsidR="00353600" w:rsidRPr="00BB1A70" w:rsidRDefault="004417FB" w:rsidP="00D95C1A">
      <w:pPr>
        <w:spacing w:line="276" w:lineRule="auto"/>
        <w:ind w:left="576" w:firstLine="0"/>
        <w:jc w:val="both"/>
        <w:rPr>
          <w:rFonts w:ascii="Times New Roman" w:hAnsi="Times New Roman"/>
          <w:sz w:val="24"/>
          <w:szCs w:val="24"/>
          <w:rPrChange w:id="327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79" w:author="Abhishek Guria" w:date="2021-04-11T16:25:00Z">
            <w:rPr>
              <w:rFonts w:asciiTheme="minorHAnsi" w:hAnsiTheme="minorHAnsi" w:cstheme="minorHAnsi"/>
              <w:sz w:val="24"/>
              <w:szCs w:val="24"/>
            </w:rPr>
          </w:rPrChange>
        </w:rPr>
        <w:t>port</w:t>
      </w:r>
      <w:r w:rsidRPr="00BB1A70">
        <w:rPr>
          <w:rFonts w:ascii="Times New Roman" w:hAnsi="Times New Roman"/>
          <w:sz w:val="24"/>
          <w:szCs w:val="24"/>
          <w:rPrChange w:id="3280" w:author="Abhishek Guria" w:date="2021-04-11T16:25:00Z">
            <w:rPr>
              <w:rFonts w:asciiTheme="minorHAnsi" w:hAnsiTheme="minorHAnsi" w:cstheme="minorHAnsi"/>
              <w:sz w:val="24"/>
              <w:szCs w:val="24"/>
            </w:rPr>
          </w:rPrChange>
        </w:rPr>
        <w:tab/>
      </w:r>
      <w:r w:rsidRPr="00BB1A70">
        <w:rPr>
          <w:rFonts w:ascii="Times New Roman" w:hAnsi="Times New Roman"/>
          <w:sz w:val="24"/>
          <w:szCs w:val="24"/>
          <w:rPrChange w:id="3281" w:author="Abhishek Guria" w:date="2021-04-11T16:25:00Z">
            <w:rPr>
              <w:rFonts w:asciiTheme="minorHAnsi" w:hAnsiTheme="minorHAnsi" w:cstheme="minorHAnsi"/>
              <w:sz w:val="24"/>
              <w:szCs w:val="24"/>
            </w:rPr>
          </w:rPrChange>
        </w:rPr>
        <w:tab/>
        <w:t>=</w:t>
      </w:r>
      <w:r w:rsidRPr="00BB1A70">
        <w:rPr>
          <w:rFonts w:ascii="Times New Roman" w:hAnsi="Times New Roman"/>
          <w:sz w:val="24"/>
          <w:szCs w:val="24"/>
          <w:rPrChange w:id="3282" w:author="Abhishek Guria" w:date="2021-04-11T16:25:00Z">
            <w:rPr>
              <w:rFonts w:asciiTheme="minorHAnsi" w:hAnsiTheme="minorHAnsi" w:cstheme="minorHAnsi"/>
              <w:sz w:val="24"/>
              <w:szCs w:val="24"/>
            </w:rPr>
          </w:rPrChange>
        </w:rPr>
        <w:tab/>
        <w:t>69</w:t>
      </w:r>
    </w:p>
    <w:p w14:paraId="1B718086" w14:textId="77777777" w:rsidR="00353600" w:rsidRPr="00BB1A70" w:rsidRDefault="004417FB" w:rsidP="00D95C1A">
      <w:pPr>
        <w:spacing w:line="276" w:lineRule="auto"/>
        <w:ind w:left="576" w:firstLine="0"/>
        <w:jc w:val="both"/>
        <w:rPr>
          <w:rFonts w:ascii="Times New Roman" w:hAnsi="Times New Roman"/>
          <w:sz w:val="24"/>
          <w:szCs w:val="24"/>
          <w:rPrChange w:id="3283"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284" w:author="Abhishek Guria" w:date="2021-04-11T16:25:00Z">
            <w:rPr>
              <w:rFonts w:asciiTheme="minorHAnsi" w:hAnsiTheme="minorHAnsi" w:cstheme="minorHAnsi"/>
              <w:sz w:val="24"/>
              <w:szCs w:val="24"/>
            </w:rPr>
          </w:rPrChange>
        </w:rPr>
        <w:t>socket_type</w:t>
      </w:r>
      <w:proofErr w:type="spellEnd"/>
      <w:r w:rsidRPr="00BB1A70">
        <w:rPr>
          <w:rFonts w:ascii="Times New Roman" w:hAnsi="Times New Roman"/>
          <w:sz w:val="24"/>
          <w:szCs w:val="24"/>
          <w:rPrChange w:id="3285" w:author="Abhishek Guria" w:date="2021-04-11T16:25:00Z">
            <w:rPr>
              <w:rFonts w:asciiTheme="minorHAnsi" w:hAnsiTheme="minorHAnsi" w:cstheme="minorHAnsi"/>
              <w:sz w:val="24"/>
              <w:szCs w:val="24"/>
            </w:rPr>
          </w:rPrChange>
        </w:rPr>
        <w:tab/>
        <w:t>=</w:t>
      </w:r>
      <w:r w:rsidRPr="00BB1A70">
        <w:rPr>
          <w:rFonts w:ascii="Times New Roman" w:hAnsi="Times New Roman"/>
          <w:sz w:val="24"/>
          <w:szCs w:val="24"/>
          <w:rPrChange w:id="3286" w:author="Abhishek Guria" w:date="2021-04-11T16:25:00Z">
            <w:rPr>
              <w:rFonts w:asciiTheme="minorHAnsi" w:hAnsiTheme="minorHAnsi" w:cstheme="minorHAnsi"/>
              <w:sz w:val="24"/>
              <w:szCs w:val="24"/>
            </w:rPr>
          </w:rPrChange>
        </w:rPr>
        <w:tab/>
      </w:r>
      <w:proofErr w:type="spellStart"/>
      <w:r w:rsidRPr="00BB1A70">
        <w:rPr>
          <w:rFonts w:ascii="Times New Roman" w:hAnsi="Times New Roman"/>
          <w:sz w:val="24"/>
          <w:szCs w:val="24"/>
          <w:rPrChange w:id="3287" w:author="Abhishek Guria" w:date="2021-04-11T16:25:00Z">
            <w:rPr>
              <w:rFonts w:asciiTheme="minorHAnsi" w:hAnsiTheme="minorHAnsi" w:cstheme="minorHAnsi"/>
              <w:sz w:val="24"/>
              <w:szCs w:val="24"/>
            </w:rPr>
          </w:rPrChange>
        </w:rPr>
        <w:t>dgram</w:t>
      </w:r>
      <w:proofErr w:type="spellEnd"/>
    </w:p>
    <w:p w14:paraId="6C5C5DBB" w14:textId="77777777" w:rsidR="00353600" w:rsidRPr="00BB1A70" w:rsidRDefault="004417FB" w:rsidP="00D95C1A">
      <w:pPr>
        <w:spacing w:line="276" w:lineRule="auto"/>
        <w:ind w:left="576" w:firstLine="0"/>
        <w:jc w:val="both"/>
        <w:rPr>
          <w:rFonts w:ascii="Times New Roman" w:hAnsi="Times New Roman"/>
          <w:sz w:val="24"/>
          <w:szCs w:val="24"/>
          <w:rPrChange w:id="328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89" w:author="Abhishek Guria" w:date="2021-04-11T16:25:00Z">
            <w:rPr>
              <w:rFonts w:asciiTheme="minorHAnsi" w:hAnsiTheme="minorHAnsi" w:cstheme="minorHAnsi"/>
              <w:sz w:val="24"/>
              <w:szCs w:val="24"/>
            </w:rPr>
          </w:rPrChange>
        </w:rPr>
        <w:t>wait</w:t>
      </w:r>
      <w:r w:rsidRPr="00BB1A70">
        <w:rPr>
          <w:rFonts w:ascii="Times New Roman" w:hAnsi="Times New Roman"/>
          <w:sz w:val="24"/>
          <w:szCs w:val="24"/>
          <w:rPrChange w:id="3290" w:author="Abhishek Guria" w:date="2021-04-11T16:25:00Z">
            <w:rPr>
              <w:rFonts w:asciiTheme="minorHAnsi" w:hAnsiTheme="minorHAnsi" w:cstheme="minorHAnsi"/>
              <w:sz w:val="24"/>
              <w:szCs w:val="24"/>
            </w:rPr>
          </w:rPrChange>
        </w:rPr>
        <w:tab/>
      </w:r>
      <w:r w:rsidRPr="00BB1A70">
        <w:rPr>
          <w:rFonts w:ascii="Times New Roman" w:hAnsi="Times New Roman"/>
          <w:sz w:val="24"/>
          <w:szCs w:val="24"/>
          <w:rPrChange w:id="3291" w:author="Abhishek Guria" w:date="2021-04-11T16:25:00Z">
            <w:rPr>
              <w:rFonts w:asciiTheme="minorHAnsi" w:hAnsiTheme="minorHAnsi" w:cstheme="minorHAnsi"/>
              <w:sz w:val="24"/>
              <w:szCs w:val="24"/>
            </w:rPr>
          </w:rPrChange>
        </w:rPr>
        <w:tab/>
        <w:t>=</w:t>
      </w:r>
      <w:r w:rsidRPr="00BB1A70">
        <w:rPr>
          <w:rFonts w:ascii="Times New Roman" w:hAnsi="Times New Roman"/>
          <w:sz w:val="24"/>
          <w:szCs w:val="24"/>
          <w:rPrChange w:id="3292" w:author="Abhishek Guria" w:date="2021-04-11T16:25:00Z">
            <w:rPr>
              <w:rFonts w:asciiTheme="minorHAnsi" w:hAnsiTheme="minorHAnsi" w:cstheme="minorHAnsi"/>
              <w:sz w:val="24"/>
              <w:szCs w:val="24"/>
            </w:rPr>
          </w:rPrChange>
        </w:rPr>
        <w:tab/>
        <w:t>yes</w:t>
      </w:r>
    </w:p>
    <w:p w14:paraId="2E84D2F5" w14:textId="77777777" w:rsidR="00353600" w:rsidRPr="00BB1A70" w:rsidRDefault="004417FB" w:rsidP="00D95C1A">
      <w:pPr>
        <w:spacing w:line="276" w:lineRule="auto"/>
        <w:ind w:left="576" w:firstLine="0"/>
        <w:jc w:val="both"/>
        <w:rPr>
          <w:rFonts w:ascii="Times New Roman" w:hAnsi="Times New Roman"/>
          <w:sz w:val="24"/>
          <w:szCs w:val="24"/>
          <w:rPrChange w:id="329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94" w:author="Abhishek Guria" w:date="2021-04-11T16:25:00Z">
            <w:rPr>
              <w:rFonts w:asciiTheme="minorHAnsi" w:hAnsiTheme="minorHAnsi" w:cstheme="minorHAnsi"/>
              <w:sz w:val="24"/>
              <w:szCs w:val="24"/>
            </w:rPr>
          </w:rPrChange>
        </w:rPr>
        <w:t>user</w:t>
      </w:r>
      <w:r w:rsidRPr="00BB1A70">
        <w:rPr>
          <w:rFonts w:ascii="Times New Roman" w:hAnsi="Times New Roman"/>
          <w:sz w:val="24"/>
          <w:szCs w:val="24"/>
          <w:rPrChange w:id="3295" w:author="Abhishek Guria" w:date="2021-04-11T16:25:00Z">
            <w:rPr>
              <w:rFonts w:asciiTheme="minorHAnsi" w:hAnsiTheme="minorHAnsi" w:cstheme="minorHAnsi"/>
              <w:sz w:val="24"/>
              <w:szCs w:val="24"/>
            </w:rPr>
          </w:rPrChange>
        </w:rPr>
        <w:tab/>
      </w:r>
      <w:r w:rsidRPr="00BB1A70">
        <w:rPr>
          <w:rFonts w:ascii="Times New Roman" w:hAnsi="Times New Roman"/>
          <w:sz w:val="24"/>
          <w:szCs w:val="24"/>
          <w:rPrChange w:id="3296" w:author="Abhishek Guria" w:date="2021-04-11T16:25:00Z">
            <w:rPr>
              <w:rFonts w:asciiTheme="minorHAnsi" w:hAnsiTheme="minorHAnsi" w:cstheme="minorHAnsi"/>
              <w:sz w:val="24"/>
              <w:szCs w:val="24"/>
            </w:rPr>
          </w:rPrChange>
        </w:rPr>
        <w:tab/>
        <w:t>=</w:t>
      </w:r>
      <w:r w:rsidRPr="00BB1A70">
        <w:rPr>
          <w:rFonts w:ascii="Times New Roman" w:hAnsi="Times New Roman"/>
          <w:sz w:val="24"/>
          <w:szCs w:val="24"/>
          <w:rPrChange w:id="3297" w:author="Abhishek Guria" w:date="2021-04-11T16:25:00Z">
            <w:rPr>
              <w:rFonts w:asciiTheme="minorHAnsi" w:hAnsiTheme="minorHAnsi" w:cstheme="minorHAnsi"/>
              <w:sz w:val="24"/>
              <w:szCs w:val="24"/>
            </w:rPr>
          </w:rPrChange>
        </w:rPr>
        <w:tab/>
        <w:t>nobody</w:t>
      </w:r>
    </w:p>
    <w:p w14:paraId="389DDCF1" w14:textId="77777777" w:rsidR="00353600" w:rsidRPr="00BB1A70" w:rsidRDefault="004417FB" w:rsidP="00D95C1A">
      <w:pPr>
        <w:spacing w:line="276" w:lineRule="auto"/>
        <w:ind w:left="576" w:firstLine="0"/>
        <w:jc w:val="both"/>
        <w:rPr>
          <w:rFonts w:ascii="Times New Roman" w:hAnsi="Times New Roman"/>
          <w:sz w:val="24"/>
          <w:szCs w:val="24"/>
          <w:rPrChange w:id="329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299" w:author="Abhishek Guria" w:date="2021-04-11T16:25:00Z">
            <w:rPr>
              <w:rFonts w:asciiTheme="minorHAnsi" w:hAnsiTheme="minorHAnsi" w:cstheme="minorHAnsi"/>
              <w:sz w:val="24"/>
              <w:szCs w:val="24"/>
            </w:rPr>
          </w:rPrChange>
        </w:rPr>
        <w:t>server</w:t>
      </w:r>
      <w:r w:rsidRPr="00BB1A70">
        <w:rPr>
          <w:rFonts w:ascii="Times New Roman" w:hAnsi="Times New Roman"/>
          <w:sz w:val="24"/>
          <w:szCs w:val="24"/>
          <w:rPrChange w:id="3300" w:author="Abhishek Guria" w:date="2021-04-11T16:25:00Z">
            <w:rPr>
              <w:rFonts w:asciiTheme="minorHAnsi" w:hAnsiTheme="minorHAnsi" w:cstheme="minorHAnsi"/>
              <w:sz w:val="24"/>
              <w:szCs w:val="24"/>
            </w:rPr>
          </w:rPrChange>
        </w:rPr>
        <w:tab/>
      </w:r>
      <w:r w:rsidRPr="00BB1A70">
        <w:rPr>
          <w:rFonts w:ascii="Times New Roman" w:hAnsi="Times New Roman"/>
          <w:sz w:val="24"/>
          <w:szCs w:val="24"/>
          <w:rPrChange w:id="3301" w:author="Abhishek Guria" w:date="2021-04-11T16:25:00Z">
            <w:rPr>
              <w:rFonts w:asciiTheme="minorHAnsi" w:hAnsiTheme="minorHAnsi" w:cstheme="minorHAnsi"/>
              <w:sz w:val="24"/>
              <w:szCs w:val="24"/>
            </w:rPr>
          </w:rPrChange>
        </w:rPr>
        <w:tab/>
        <w:t>=</w:t>
      </w:r>
      <w:r w:rsidRPr="00BB1A70">
        <w:rPr>
          <w:rFonts w:ascii="Times New Roman" w:hAnsi="Times New Roman"/>
          <w:sz w:val="24"/>
          <w:szCs w:val="24"/>
          <w:rPrChange w:id="3302" w:author="Abhishek Guria" w:date="2021-04-11T16:25:00Z">
            <w:rPr>
              <w:rFonts w:asciiTheme="minorHAnsi" w:hAnsiTheme="minorHAnsi" w:cstheme="minorHAnsi"/>
              <w:sz w:val="24"/>
              <w:szCs w:val="24"/>
            </w:rPr>
          </w:rPrChange>
        </w:rPr>
        <w:tab/>
        <w:t>/</w:t>
      </w:r>
      <w:proofErr w:type="spellStart"/>
      <w:r w:rsidRPr="00BB1A70">
        <w:rPr>
          <w:rFonts w:ascii="Times New Roman" w:hAnsi="Times New Roman"/>
          <w:sz w:val="24"/>
          <w:szCs w:val="24"/>
          <w:rPrChange w:id="3303" w:author="Abhishek Guria" w:date="2021-04-11T16:25:00Z">
            <w:rPr>
              <w:rFonts w:asciiTheme="minorHAnsi" w:hAnsiTheme="minorHAnsi" w:cstheme="minorHAnsi"/>
              <w:sz w:val="24"/>
              <w:szCs w:val="24"/>
            </w:rPr>
          </w:rPrChange>
        </w:rPr>
        <w:t>usr</w:t>
      </w:r>
      <w:proofErr w:type="spellEnd"/>
      <w:r w:rsidRPr="00BB1A70">
        <w:rPr>
          <w:rFonts w:ascii="Times New Roman" w:hAnsi="Times New Roman"/>
          <w:sz w:val="24"/>
          <w:szCs w:val="24"/>
          <w:rPrChange w:id="3304"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305" w:author="Abhishek Guria" w:date="2021-04-11T16:25:00Z">
            <w:rPr>
              <w:rFonts w:asciiTheme="minorHAnsi" w:hAnsiTheme="minorHAnsi" w:cstheme="minorHAnsi"/>
              <w:sz w:val="24"/>
              <w:szCs w:val="24"/>
            </w:rPr>
          </w:rPrChange>
        </w:rPr>
        <w:t>sbin</w:t>
      </w:r>
      <w:proofErr w:type="spellEnd"/>
      <w:r w:rsidRPr="00BB1A70">
        <w:rPr>
          <w:rFonts w:ascii="Times New Roman" w:hAnsi="Times New Roman"/>
          <w:sz w:val="24"/>
          <w:szCs w:val="24"/>
          <w:rPrChange w:id="3306" w:author="Abhishek Guria" w:date="2021-04-11T16:25:00Z">
            <w:rPr>
              <w:rFonts w:asciiTheme="minorHAnsi" w:hAnsiTheme="minorHAnsi" w:cstheme="minorHAnsi"/>
              <w:sz w:val="24"/>
              <w:szCs w:val="24"/>
            </w:rPr>
          </w:rPrChange>
        </w:rPr>
        <w:t xml:space="preserve"> /</w:t>
      </w:r>
      <w:proofErr w:type="spellStart"/>
      <w:proofErr w:type="gramStart"/>
      <w:r w:rsidRPr="00BB1A70">
        <w:rPr>
          <w:rFonts w:ascii="Times New Roman" w:hAnsi="Times New Roman"/>
          <w:sz w:val="24"/>
          <w:szCs w:val="24"/>
          <w:rPrChange w:id="3307" w:author="Abhishek Guria" w:date="2021-04-11T16:25:00Z">
            <w:rPr>
              <w:rFonts w:asciiTheme="minorHAnsi" w:hAnsiTheme="minorHAnsi" w:cstheme="minorHAnsi"/>
              <w:sz w:val="24"/>
              <w:szCs w:val="24"/>
            </w:rPr>
          </w:rPrChange>
        </w:rPr>
        <w:t>in.tftpd</w:t>
      </w:r>
      <w:proofErr w:type="spellEnd"/>
      <w:proofErr w:type="gramEnd"/>
    </w:p>
    <w:p w14:paraId="1B31DE86" w14:textId="77777777" w:rsidR="00353600" w:rsidRPr="00BB1A70" w:rsidRDefault="004417FB" w:rsidP="00D95C1A">
      <w:pPr>
        <w:spacing w:line="276" w:lineRule="auto"/>
        <w:ind w:left="576" w:firstLine="0"/>
        <w:jc w:val="both"/>
        <w:rPr>
          <w:rFonts w:ascii="Times New Roman" w:hAnsi="Times New Roman"/>
          <w:sz w:val="24"/>
          <w:szCs w:val="24"/>
          <w:rPrChange w:id="3308"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309" w:author="Abhishek Guria" w:date="2021-04-11T16:25:00Z">
            <w:rPr>
              <w:rFonts w:asciiTheme="minorHAnsi" w:hAnsiTheme="minorHAnsi" w:cstheme="minorHAnsi"/>
              <w:sz w:val="24"/>
              <w:szCs w:val="24"/>
            </w:rPr>
          </w:rPrChange>
        </w:rPr>
        <w:t>server_args</w:t>
      </w:r>
      <w:proofErr w:type="spellEnd"/>
      <w:r w:rsidRPr="00BB1A70">
        <w:rPr>
          <w:rFonts w:ascii="Times New Roman" w:hAnsi="Times New Roman"/>
          <w:sz w:val="24"/>
          <w:szCs w:val="24"/>
          <w:rPrChange w:id="3310" w:author="Abhishek Guria" w:date="2021-04-11T16:25:00Z">
            <w:rPr>
              <w:rFonts w:asciiTheme="minorHAnsi" w:hAnsiTheme="minorHAnsi" w:cstheme="minorHAnsi"/>
              <w:sz w:val="24"/>
              <w:szCs w:val="24"/>
            </w:rPr>
          </w:rPrChange>
        </w:rPr>
        <w:tab/>
        <w:t>=</w:t>
      </w:r>
      <w:r w:rsidRPr="00BB1A70">
        <w:rPr>
          <w:rFonts w:ascii="Times New Roman" w:hAnsi="Times New Roman"/>
          <w:sz w:val="24"/>
          <w:szCs w:val="24"/>
          <w:rPrChange w:id="3311" w:author="Abhishek Guria" w:date="2021-04-11T16:25:00Z">
            <w:rPr>
              <w:rFonts w:asciiTheme="minorHAnsi" w:hAnsiTheme="minorHAnsi" w:cstheme="minorHAnsi"/>
              <w:sz w:val="24"/>
              <w:szCs w:val="24"/>
            </w:rPr>
          </w:rPrChange>
        </w:rPr>
        <w:tab/>
        <w:t>/*</w:t>
      </w:r>
      <w:r w:rsidRPr="00BB1A70">
        <w:rPr>
          <w:rFonts w:ascii="Times New Roman" w:hAnsi="Times New Roman"/>
          <w:sz w:val="24"/>
          <w:szCs w:val="24"/>
          <w:rPrChange w:id="3312" w:author="Abhishek Guria" w:date="2021-04-11T16:25:00Z">
            <w:rPr>
              <w:rFonts w:asciiTheme="minorHAnsi" w:hAnsiTheme="minorHAnsi" w:cstheme="minorHAnsi"/>
              <w:sz w:val="24"/>
              <w:szCs w:val="24"/>
            </w:rPr>
          </w:rPrChange>
        </w:rPr>
        <w:tab/>
        <w:t>*/</w:t>
      </w:r>
    </w:p>
    <w:p w14:paraId="63326D68" w14:textId="77777777" w:rsidR="00353600" w:rsidRPr="00BB1A70" w:rsidRDefault="004417FB" w:rsidP="00D95C1A">
      <w:pPr>
        <w:spacing w:line="276" w:lineRule="auto"/>
        <w:ind w:left="576" w:firstLine="0"/>
        <w:jc w:val="both"/>
        <w:rPr>
          <w:rFonts w:ascii="Times New Roman" w:hAnsi="Times New Roman"/>
          <w:sz w:val="24"/>
          <w:szCs w:val="24"/>
          <w:rPrChange w:id="331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314" w:author="Abhishek Guria" w:date="2021-04-11T16:25:00Z">
            <w:rPr>
              <w:rFonts w:asciiTheme="minorHAnsi" w:hAnsiTheme="minorHAnsi" w:cstheme="minorHAnsi"/>
              <w:sz w:val="24"/>
              <w:szCs w:val="24"/>
            </w:rPr>
          </w:rPrChange>
        </w:rPr>
        <w:t>disable</w:t>
      </w:r>
      <w:r w:rsidRPr="00BB1A70">
        <w:rPr>
          <w:rFonts w:ascii="Times New Roman" w:hAnsi="Times New Roman"/>
          <w:sz w:val="24"/>
          <w:szCs w:val="24"/>
          <w:rPrChange w:id="3315" w:author="Abhishek Guria" w:date="2021-04-11T16:25:00Z">
            <w:rPr>
              <w:rFonts w:asciiTheme="minorHAnsi" w:hAnsiTheme="minorHAnsi" w:cstheme="minorHAnsi"/>
              <w:sz w:val="24"/>
              <w:szCs w:val="24"/>
            </w:rPr>
          </w:rPrChange>
        </w:rPr>
        <w:tab/>
      </w:r>
      <w:r w:rsidR="00BD0D0D" w:rsidRPr="00BB1A70">
        <w:rPr>
          <w:rFonts w:ascii="Times New Roman" w:hAnsi="Times New Roman"/>
          <w:sz w:val="24"/>
          <w:szCs w:val="24"/>
          <w:rPrChange w:id="3316" w:author="Abhishek Guria" w:date="2021-04-11T16:25:00Z">
            <w:rPr>
              <w:rFonts w:asciiTheme="minorHAnsi" w:hAnsiTheme="minorHAnsi" w:cstheme="minorHAnsi"/>
              <w:sz w:val="24"/>
              <w:szCs w:val="24"/>
            </w:rPr>
          </w:rPrChange>
        </w:rPr>
        <w:tab/>
      </w:r>
      <w:r w:rsidRPr="00BB1A70">
        <w:rPr>
          <w:rFonts w:ascii="Times New Roman" w:hAnsi="Times New Roman"/>
          <w:sz w:val="24"/>
          <w:szCs w:val="24"/>
          <w:rPrChange w:id="3317" w:author="Abhishek Guria" w:date="2021-04-11T16:25:00Z">
            <w:rPr>
              <w:rFonts w:asciiTheme="minorHAnsi" w:hAnsiTheme="minorHAnsi" w:cstheme="minorHAnsi"/>
              <w:sz w:val="24"/>
              <w:szCs w:val="24"/>
            </w:rPr>
          </w:rPrChange>
        </w:rPr>
        <w:t>=</w:t>
      </w:r>
      <w:r w:rsidRPr="00BB1A70">
        <w:rPr>
          <w:rFonts w:ascii="Times New Roman" w:hAnsi="Times New Roman"/>
          <w:sz w:val="24"/>
          <w:szCs w:val="24"/>
          <w:rPrChange w:id="3318" w:author="Abhishek Guria" w:date="2021-04-11T16:25:00Z">
            <w:rPr>
              <w:rFonts w:asciiTheme="minorHAnsi" w:hAnsiTheme="minorHAnsi" w:cstheme="minorHAnsi"/>
              <w:sz w:val="24"/>
              <w:szCs w:val="24"/>
            </w:rPr>
          </w:rPrChange>
        </w:rPr>
        <w:tab/>
        <w:t>no</w:t>
      </w:r>
    </w:p>
    <w:p w14:paraId="209C0780" w14:textId="77777777" w:rsidR="00353600" w:rsidRPr="00BB1A70" w:rsidRDefault="004417FB" w:rsidP="00D95C1A">
      <w:pPr>
        <w:spacing w:line="276" w:lineRule="auto"/>
        <w:ind w:left="576" w:firstLine="0"/>
        <w:jc w:val="both"/>
        <w:rPr>
          <w:rFonts w:ascii="Times New Roman" w:hAnsi="Times New Roman"/>
          <w:sz w:val="24"/>
          <w:szCs w:val="24"/>
          <w:rPrChange w:id="331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320" w:author="Abhishek Guria" w:date="2021-04-11T16:25:00Z">
            <w:rPr>
              <w:rFonts w:asciiTheme="minorHAnsi" w:hAnsiTheme="minorHAnsi" w:cstheme="minorHAnsi"/>
              <w:sz w:val="24"/>
              <w:szCs w:val="24"/>
            </w:rPr>
          </w:rPrChange>
        </w:rPr>
        <w:t>}</w:t>
      </w:r>
    </w:p>
    <w:p w14:paraId="1CD86F60" w14:textId="77777777" w:rsidR="00353600" w:rsidRPr="00BB1A70" w:rsidRDefault="00353600" w:rsidP="00D95C1A">
      <w:pPr>
        <w:spacing w:line="276" w:lineRule="auto"/>
        <w:ind w:left="576" w:firstLine="0"/>
        <w:jc w:val="both"/>
        <w:rPr>
          <w:rFonts w:ascii="Times New Roman" w:hAnsi="Times New Roman"/>
          <w:sz w:val="24"/>
          <w:szCs w:val="24"/>
          <w:rPrChange w:id="3321" w:author="Abhishek Guria" w:date="2021-04-11T16:25:00Z">
            <w:rPr>
              <w:rFonts w:asciiTheme="minorHAnsi" w:hAnsiTheme="minorHAnsi" w:cstheme="minorHAnsi"/>
              <w:sz w:val="24"/>
              <w:szCs w:val="24"/>
            </w:rPr>
          </w:rPrChange>
        </w:rPr>
      </w:pPr>
    </w:p>
    <w:p w14:paraId="3635805B" w14:textId="77777777" w:rsidR="00353600" w:rsidRPr="00BB1A70" w:rsidRDefault="004417FB" w:rsidP="00C9665A">
      <w:pPr>
        <w:pStyle w:val="ListParagraph"/>
        <w:numPr>
          <w:ilvl w:val="0"/>
          <w:numId w:val="57"/>
        </w:numPr>
        <w:spacing w:line="276" w:lineRule="auto"/>
        <w:ind w:left="1224"/>
        <w:jc w:val="both"/>
        <w:rPr>
          <w:rFonts w:ascii="Times New Roman" w:hAnsi="Times New Roman"/>
          <w:sz w:val="24"/>
          <w:szCs w:val="24"/>
          <w:rPrChange w:id="3322"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323" w:author="Abhishek Guria" w:date="2021-04-11T16:25:00Z">
            <w:rPr>
              <w:rFonts w:asciiTheme="minorHAnsi" w:hAnsiTheme="minorHAnsi" w:cstheme="minorHAnsi"/>
              <w:sz w:val="24"/>
              <w:szCs w:val="24"/>
            </w:rPr>
          </w:rPrChange>
        </w:rPr>
        <w:t>sudo</w:t>
      </w:r>
      <w:proofErr w:type="spellEnd"/>
      <w:r w:rsidRPr="00BB1A70">
        <w:rPr>
          <w:rFonts w:ascii="Times New Roman" w:hAnsi="Times New Roman"/>
          <w:sz w:val="24"/>
          <w:szCs w:val="24"/>
          <w:rPrChange w:id="3324"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325" w:author="Abhishek Guria" w:date="2021-04-11T16:25:00Z">
            <w:rPr>
              <w:rFonts w:asciiTheme="minorHAnsi" w:hAnsiTheme="minorHAnsi" w:cstheme="minorHAnsi"/>
              <w:sz w:val="24"/>
              <w:szCs w:val="24"/>
            </w:rPr>
          </w:rPrChange>
        </w:rPr>
        <w:t>modprobe</w:t>
      </w:r>
      <w:proofErr w:type="spellEnd"/>
      <w:r w:rsidRPr="00BB1A70">
        <w:rPr>
          <w:rFonts w:ascii="Times New Roman" w:hAnsi="Times New Roman"/>
          <w:sz w:val="24"/>
          <w:szCs w:val="24"/>
          <w:rPrChange w:id="3326" w:author="Abhishek Guria" w:date="2021-04-11T16:25:00Z">
            <w:rPr>
              <w:rFonts w:asciiTheme="minorHAnsi" w:hAnsiTheme="minorHAnsi" w:cstheme="minorHAnsi"/>
              <w:sz w:val="24"/>
              <w:szCs w:val="24"/>
            </w:rPr>
          </w:rPrChange>
        </w:rPr>
        <w:t xml:space="preserve"> tun</w:t>
      </w:r>
    </w:p>
    <w:p w14:paraId="3D89EBAA" w14:textId="77777777" w:rsidR="00353600" w:rsidRPr="00BB1A70" w:rsidRDefault="004417FB" w:rsidP="00D662FE">
      <w:pPr>
        <w:pStyle w:val="ListParagraph"/>
        <w:numPr>
          <w:ilvl w:val="0"/>
          <w:numId w:val="57"/>
        </w:numPr>
        <w:spacing w:line="276" w:lineRule="auto"/>
        <w:ind w:left="1224"/>
        <w:jc w:val="both"/>
        <w:rPr>
          <w:rFonts w:ascii="Times New Roman" w:hAnsi="Times New Roman"/>
          <w:sz w:val="24"/>
          <w:szCs w:val="24"/>
          <w:rPrChange w:id="3327"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328" w:author="Abhishek Guria" w:date="2021-04-11T16:25:00Z">
            <w:rPr>
              <w:rFonts w:asciiTheme="minorHAnsi" w:hAnsiTheme="minorHAnsi" w:cstheme="minorHAnsi"/>
              <w:sz w:val="24"/>
              <w:szCs w:val="24"/>
            </w:rPr>
          </w:rPrChange>
        </w:rPr>
        <w:t>sudo</w:t>
      </w:r>
      <w:proofErr w:type="spellEnd"/>
      <w:r w:rsidRPr="00BB1A70">
        <w:rPr>
          <w:rFonts w:ascii="Times New Roman" w:hAnsi="Times New Roman"/>
          <w:sz w:val="24"/>
          <w:szCs w:val="24"/>
          <w:rPrChange w:id="3329" w:author="Abhishek Guria" w:date="2021-04-11T16:25:00Z">
            <w:rPr>
              <w:rFonts w:asciiTheme="minorHAnsi" w:hAnsiTheme="minorHAnsi" w:cstheme="minorHAnsi"/>
              <w:sz w:val="24"/>
              <w:szCs w:val="24"/>
            </w:rPr>
          </w:rPrChange>
        </w:rPr>
        <w:t xml:space="preserve"> ifconfig tap0 192.168.0.1</w:t>
      </w:r>
    </w:p>
    <w:p w14:paraId="6F22B2F8" w14:textId="77777777" w:rsidR="00353600" w:rsidRPr="00BB1A70" w:rsidRDefault="004417FB" w:rsidP="00C9665A">
      <w:pPr>
        <w:pStyle w:val="Heading2"/>
        <w:spacing w:after="0" w:line="276" w:lineRule="auto"/>
        <w:ind w:left="144"/>
        <w:jc w:val="both"/>
        <w:rPr>
          <w:rFonts w:ascii="Times New Roman" w:hAnsi="Times New Roman"/>
          <w:b/>
          <w:rPrChange w:id="3330" w:author="Abhishek Guria" w:date="2021-04-11T16:25:00Z">
            <w:rPr>
              <w:rFonts w:asciiTheme="minorHAnsi" w:hAnsiTheme="minorHAnsi" w:cstheme="minorHAnsi"/>
              <w:b/>
            </w:rPr>
          </w:rPrChange>
        </w:rPr>
      </w:pPr>
      <w:bookmarkStart w:id="3331" w:name="_Toc68966738"/>
      <w:r w:rsidRPr="00BB1A70">
        <w:rPr>
          <w:rFonts w:ascii="Times New Roman" w:hAnsi="Times New Roman"/>
          <w:b/>
          <w:rPrChange w:id="3332" w:author="Abhishek Guria" w:date="2021-04-11T16:25:00Z">
            <w:rPr>
              <w:rFonts w:asciiTheme="minorHAnsi" w:hAnsiTheme="minorHAnsi" w:cstheme="minorHAnsi"/>
              <w:b/>
            </w:rPr>
          </w:rPrChange>
        </w:rPr>
        <w:lastRenderedPageBreak/>
        <w:t>7.</w:t>
      </w:r>
      <w:r w:rsidR="000E0377" w:rsidRPr="00BB1A70">
        <w:rPr>
          <w:rFonts w:ascii="Times New Roman" w:hAnsi="Times New Roman"/>
          <w:b/>
          <w:rPrChange w:id="3333" w:author="Abhishek Guria" w:date="2021-04-11T16:25:00Z">
            <w:rPr>
              <w:rFonts w:asciiTheme="minorHAnsi" w:hAnsiTheme="minorHAnsi" w:cstheme="minorHAnsi"/>
              <w:b/>
            </w:rPr>
          </w:rPrChange>
        </w:rPr>
        <w:t xml:space="preserve"> 4.</w:t>
      </w:r>
      <w:r w:rsidR="000E0377" w:rsidRPr="00BB1A70">
        <w:rPr>
          <w:rFonts w:ascii="Times New Roman" w:hAnsi="Times New Roman"/>
          <w:b/>
          <w:rPrChange w:id="3334" w:author="Abhishek Guria" w:date="2021-04-11T16:25:00Z">
            <w:rPr>
              <w:rFonts w:asciiTheme="minorHAnsi" w:hAnsiTheme="minorHAnsi" w:cstheme="minorHAnsi"/>
              <w:b/>
            </w:rPr>
          </w:rPrChange>
        </w:rPr>
        <w:tab/>
        <w:t>Booting kernel using Networking:</w:t>
      </w:r>
      <w:bookmarkEnd w:id="3331"/>
    </w:p>
    <w:p w14:paraId="2138C89C" w14:textId="77777777" w:rsidR="000E0377" w:rsidRPr="00BB1A70" w:rsidRDefault="000E0377" w:rsidP="00C9665A">
      <w:pPr>
        <w:pStyle w:val="ListParagraph"/>
        <w:numPr>
          <w:ilvl w:val="0"/>
          <w:numId w:val="65"/>
        </w:numPr>
        <w:spacing w:line="276" w:lineRule="auto"/>
        <w:ind w:left="504"/>
        <w:jc w:val="both"/>
        <w:rPr>
          <w:rFonts w:ascii="Times New Roman" w:hAnsi="Times New Roman"/>
          <w:sz w:val="24"/>
          <w:szCs w:val="24"/>
          <w:rPrChange w:id="333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336" w:author="Abhishek Guria" w:date="2021-04-11T16:25:00Z">
            <w:rPr>
              <w:rFonts w:asciiTheme="minorHAnsi" w:hAnsiTheme="minorHAnsi" w:cstheme="minorHAnsi"/>
              <w:sz w:val="24"/>
              <w:szCs w:val="24"/>
            </w:rPr>
          </w:rPrChange>
        </w:rPr>
        <w:t>We can also remotely boot the kernel via networking. For this, we will use TFTP protocol.</w:t>
      </w:r>
    </w:p>
    <w:p w14:paraId="1A74CD89" w14:textId="77777777" w:rsidR="000E0377" w:rsidRPr="00BB1A70" w:rsidRDefault="000E0377" w:rsidP="00C9665A">
      <w:pPr>
        <w:pStyle w:val="ListParagraph"/>
        <w:numPr>
          <w:ilvl w:val="0"/>
          <w:numId w:val="65"/>
        </w:numPr>
        <w:spacing w:line="276" w:lineRule="auto"/>
        <w:ind w:left="504"/>
        <w:jc w:val="both"/>
        <w:rPr>
          <w:rFonts w:ascii="Times New Roman" w:hAnsi="Times New Roman"/>
          <w:sz w:val="24"/>
          <w:szCs w:val="24"/>
          <w:rPrChange w:id="333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338" w:author="Abhishek Guria" w:date="2021-04-11T16:25:00Z">
            <w:rPr>
              <w:rFonts w:asciiTheme="minorHAnsi" w:hAnsiTheme="minorHAnsi" w:cstheme="minorHAnsi"/>
              <w:sz w:val="24"/>
              <w:szCs w:val="24"/>
            </w:rPr>
          </w:rPrChange>
        </w:rPr>
        <w:t>Trivial File Transfer Protocol (TFTP) is a simple protocol used for transferring files. TFTP uses the User Datagram Protocol (UDP) to transport data from one end to another.</w:t>
      </w:r>
    </w:p>
    <w:p w14:paraId="0DFDB17A" w14:textId="77777777" w:rsidR="000E0377" w:rsidRPr="00BB1A70" w:rsidRDefault="000E0377" w:rsidP="00C9665A">
      <w:pPr>
        <w:pStyle w:val="ListParagraph"/>
        <w:numPr>
          <w:ilvl w:val="0"/>
          <w:numId w:val="65"/>
        </w:numPr>
        <w:spacing w:line="276" w:lineRule="auto"/>
        <w:ind w:left="504"/>
        <w:jc w:val="both"/>
        <w:rPr>
          <w:rFonts w:ascii="Times New Roman" w:hAnsi="Times New Roman"/>
          <w:sz w:val="24"/>
          <w:szCs w:val="24"/>
          <w:rPrChange w:id="333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340" w:author="Abhishek Guria" w:date="2021-04-11T16:25:00Z">
            <w:rPr>
              <w:rFonts w:asciiTheme="minorHAnsi" w:hAnsiTheme="minorHAnsi" w:cstheme="minorHAnsi"/>
              <w:sz w:val="24"/>
              <w:szCs w:val="24"/>
            </w:rPr>
          </w:rPrChange>
        </w:rPr>
        <w:t>TFTP is mostly used to read and write files/mail to or from a remote server.</w:t>
      </w:r>
    </w:p>
    <w:p w14:paraId="588E4B58" w14:textId="77777777" w:rsidR="000E0377" w:rsidRPr="00BB1A70" w:rsidRDefault="000E0377" w:rsidP="00C9665A">
      <w:pPr>
        <w:pStyle w:val="Heading2"/>
        <w:spacing w:after="0" w:line="276" w:lineRule="auto"/>
        <w:ind w:left="144"/>
        <w:jc w:val="both"/>
        <w:rPr>
          <w:rFonts w:ascii="Times New Roman" w:hAnsi="Times New Roman"/>
          <w:b/>
          <w:rPrChange w:id="3341" w:author="Abhishek Guria" w:date="2021-04-11T16:25:00Z">
            <w:rPr>
              <w:rFonts w:asciiTheme="minorHAnsi" w:hAnsiTheme="minorHAnsi" w:cstheme="minorHAnsi"/>
              <w:b/>
            </w:rPr>
          </w:rPrChange>
        </w:rPr>
      </w:pPr>
      <w:bookmarkStart w:id="3342" w:name="_Toc68966739"/>
      <w:r w:rsidRPr="00BB1A70">
        <w:rPr>
          <w:rFonts w:ascii="Times New Roman" w:hAnsi="Times New Roman"/>
          <w:b/>
          <w:rPrChange w:id="3343" w:author="Abhishek Guria" w:date="2021-04-11T16:25:00Z">
            <w:rPr>
              <w:rFonts w:asciiTheme="minorHAnsi" w:hAnsiTheme="minorHAnsi" w:cstheme="minorHAnsi"/>
              <w:b/>
            </w:rPr>
          </w:rPrChange>
        </w:rPr>
        <w:t>7.5 Setup TFTP on host:</w:t>
      </w:r>
      <w:bookmarkEnd w:id="3342"/>
    </w:p>
    <w:p w14:paraId="65ED4762" w14:textId="77777777" w:rsidR="000E0377" w:rsidRPr="00BB1A70" w:rsidRDefault="000E0377" w:rsidP="00C9665A">
      <w:pPr>
        <w:pStyle w:val="ListParagraph"/>
        <w:numPr>
          <w:ilvl w:val="0"/>
          <w:numId w:val="66"/>
        </w:numPr>
        <w:spacing w:line="276" w:lineRule="auto"/>
        <w:ind w:left="504"/>
        <w:jc w:val="both"/>
        <w:rPr>
          <w:rFonts w:ascii="Times New Roman" w:hAnsi="Times New Roman"/>
          <w:sz w:val="24"/>
          <w:szCs w:val="24"/>
          <w:rPrChange w:id="3344" w:author="Abhishek Guria" w:date="2021-04-11T16:25:00Z">
            <w:rPr>
              <w:rFonts w:asciiTheme="minorHAnsi" w:hAnsiTheme="minorHAnsi" w:cstheme="minorHAnsi"/>
              <w:sz w:val="24"/>
              <w:szCs w:val="24"/>
            </w:rPr>
          </w:rPrChange>
        </w:rPr>
      </w:pPr>
      <w:proofErr w:type="gramStart"/>
      <w:r w:rsidRPr="00BB1A70">
        <w:rPr>
          <w:rFonts w:ascii="Times New Roman" w:hAnsi="Times New Roman"/>
          <w:sz w:val="24"/>
          <w:szCs w:val="24"/>
          <w:rPrChange w:id="3345" w:author="Abhishek Guria" w:date="2021-04-11T16:25:00Z">
            <w:rPr>
              <w:rFonts w:asciiTheme="minorHAnsi" w:hAnsiTheme="minorHAnsi" w:cstheme="minorHAnsi"/>
              <w:sz w:val="24"/>
              <w:szCs w:val="24"/>
            </w:rPr>
          </w:rPrChange>
        </w:rPr>
        <w:t>First</w:t>
      </w:r>
      <w:proofErr w:type="gramEnd"/>
      <w:r w:rsidRPr="00BB1A70">
        <w:rPr>
          <w:rFonts w:ascii="Times New Roman" w:hAnsi="Times New Roman"/>
          <w:sz w:val="24"/>
          <w:szCs w:val="24"/>
          <w:rPrChange w:id="3346" w:author="Abhishek Guria" w:date="2021-04-11T16:25:00Z">
            <w:rPr>
              <w:rFonts w:asciiTheme="minorHAnsi" w:hAnsiTheme="minorHAnsi" w:cstheme="minorHAnsi"/>
              <w:sz w:val="24"/>
              <w:szCs w:val="24"/>
            </w:rPr>
          </w:rPrChange>
        </w:rPr>
        <w:t xml:space="preserve"> we need to install the </w:t>
      </w:r>
      <w:proofErr w:type="spellStart"/>
      <w:r w:rsidRPr="00BB1A70">
        <w:rPr>
          <w:rFonts w:ascii="Times New Roman" w:hAnsi="Times New Roman"/>
          <w:sz w:val="24"/>
          <w:szCs w:val="24"/>
          <w:rPrChange w:id="3347" w:author="Abhishek Guria" w:date="2021-04-11T16:25:00Z">
            <w:rPr>
              <w:rFonts w:asciiTheme="minorHAnsi" w:hAnsiTheme="minorHAnsi" w:cstheme="minorHAnsi"/>
              <w:sz w:val="24"/>
              <w:szCs w:val="24"/>
            </w:rPr>
          </w:rPrChange>
        </w:rPr>
        <w:t>tftpd</w:t>
      </w:r>
      <w:proofErr w:type="spellEnd"/>
      <w:r w:rsidRPr="00BB1A70">
        <w:rPr>
          <w:rFonts w:ascii="Times New Roman" w:hAnsi="Times New Roman"/>
          <w:sz w:val="24"/>
          <w:szCs w:val="24"/>
          <w:rPrChange w:id="3348" w:author="Abhishek Guria" w:date="2021-04-11T16:25:00Z">
            <w:rPr>
              <w:rFonts w:asciiTheme="minorHAnsi" w:hAnsiTheme="minorHAnsi" w:cstheme="minorHAnsi"/>
              <w:sz w:val="24"/>
              <w:szCs w:val="24"/>
            </w:rPr>
          </w:rPrChange>
        </w:rPr>
        <w:t>, in order to install execute the following command,</w:t>
      </w:r>
    </w:p>
    <w:p w14:paraId="5AD86154" w14:textId="77777777" w:rsidR="0026570C" w:rsidRPr="00BB1A70" w:rsidRDefault="000E0377" w:rsidP="00C9665A">
      <w:pPr>
        <w:pStyle w:val="ListParagraph"/>
        <w:numPr>
          <w:ilvl w:val="0"/>
          <w:numId w:val="68"/>
        </w:numPr>
        <w:spacing w:line="276" w:lineRule="auto"/>
        <w:ind w:left="1224"/>
        <w:jc w:val="both"/>
        <w:rPr>
          <w:rFonts w:ascii="Times New Roman" w:hAnsi="Times New Roman"/>
          <w:sz w:val="24"/>
          <w:szCs w:val="24"/>
          <w:rPrChange w:id="3349"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350" w:author="Abhishek Guria" w:date="2021-04-11T16:25:00Z">
            <w:rPr>
              <w:rFonts w:asciiTheme="minorHAnsi" w:hAnsiTheme="minorHAnsi" w:cstheme="minorHAnsi"/>
              <w:sz w:val="24"/>
              <w:szCs w:val="24"/>
            </w:rPr>
          </w:rPrChange>
        </w:rPr>
        <w:t>sudo</w:t>
      </w:r>
      <w:proofErr w:type="spellEnd"/>
      <w:r w:rsidRPr="00BB1A70">
        <w:rPr>
          <w:rFonts w:ascii="Times New Roman" w:hAnsi="Times New Roman"/>
          <w:sz w:val="24"/>
          <w:szCs w:val="24"/>
          <w:rPrChange w:id="3351" w:author="Abhishek Guria" w:date="2021-04-11T16:25:00Z">
            <w:rPr>
              <w:rFonts w:asciiTheme="minorHAnsi" w:hAnsiTheme="minorHAnsi" w:cstheme="minorHAnsi"/>
              <w:sz w:val="24"/>
              <w:szCs w:val="24"/>
            </w:rPr>
          </w:rPrChange>
        </w:rPr>
        <w:t xml:space="preserve"> apt install </w:t>
      </w:r>
      <w:proofErr w:type="spellStart"/>
      <w:r w:rsidRPr="00BB1A70">
        <w:rPr>
          <w:rFonts w:ascii="Times New Roman" w:hAnsi="Times New Roman"/>
          <w:sz w:val="24"/>
          <w:szCs w:val="24"/>
          <w:rPrChange w:id="3352" w:author="Abhishek Guria" w:date="2021-04-11T16:25:00Z">
            <w:rPr>
              <w:rFonts w:asciiTheme="minorHAnsi" w:hAnsiTheme="minorHAnsi" w:cstheme="minorHAnsi"/>
              <w:sz w:val="24"/>
              <w:szCs w:val="24"/>
            </w:rPr>
          </w:rPrChange>
        </w:rPr>
        <w:t>tftpd</w:t>
      </w:r>
      <w:proofErr w:type="spellEnd"/>
    </w:p>
    <w:p w14:paraId="3A1AAE7B" w14:textId="77777777" w:rsidR="000E0377" w:rsidRPr="00BB1A70" w:rsidRDefault="00EE20DA" w:rsidP="00645ADC">
      <w:pPr>
        <w:pStyle w:val="ListParagraph"/>
        <w:numPr>
          <w:ilvl w:val="0"/>
          <w:numId w:val="66"/>
        </w:numPr>
        <w:spacing w:line="276" w:lineRule="auto"/>
        <w:ind w:left="504"/>
        <w:jc w:val="both"/>
        <w:rPr>
          <w:rFonts w:ascii="Times New Roman" w:hAnsi="Times New Roman"/>
          <w:sz w:val="24"/>
          <w:szCs w:val="24"/>
          <w:rPrChange w:id="335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354" w:author="Abhishek Guria" w:date="2021-04-11T16:25:00Z">
            <w:rPr>
              <w:rFonts w:asciiTheme="minorHAnsi" w:hAnsiTheme="minorHAnsi" w:cstheme="minorHAnsi"/>
              <w:sz w:val="24"/>
              <w:szCs w:val="24"/>
            </w:rPr>
          </w:rPrChange>
        </w:rPr>
        <w:t xml:space="preserve">Now </w:t>
      </w:r>
      <w:r w:rsidR="000E0377" w:rsidRPr="00BB1A70">
        <w:rPr>
          <w:rFonts w:ascii="Times New Roman" w:hAnsi="Times New Roman"/>
          <w:sz w:val="24"/>
          <w:szCs w:val="24"/>
          <w:rPrChange w:id="3355" w:author="Abhishek Guria" w:date="2021-04-11T16:25:00Z">
            <w:rPr>
              <w:rFonts w:asciiTheme="minorHAnsi" w:hAnsiTheme="minorHAnsi" w:cstheme="minorHAnsi"/>
              <w:sz w:val="24"/>
              <w:szCs w:val="24"/>
            </w:rPr>
          </w:rPrChange>
        </w:rPr>
        <w:t xml:space="preserve">create the </w:t>
      </w:r>
      <w:proofErr w:type="spellStart"/>
      <w:r w:rsidR="000E0377" w:rsidRPr="00BB1A70">
        <w:rPr>
          <w:rFonts w:ascii="Times New Roman" w:hAnsi="Times New Roman"/>
          <w:sz w:val="24"/>
          <w:szCs w:val="24"/>
          <w:rPrChange w:id="3356" w:author="Abhishek Guria" w:date="2021-04-11T16:25:00Z">
            <w:rPr>
              <w:rFonts w:asciiTheme="minorHAnsi" w:hAnsiTheme="minorHAnsi" w:cstheme="minorHAnsi"/>
              <w:sz w:val="24"/>
              <w:szCs w:val="24"/>
            </w:rPr>
          </w:rPrChange>
        </w:rPr>
        <w:t>tftp</w:t>
      </w:r>
      <w:proofErr w:type="spellEnd"/>
      <w:r w:rsidR="000E0377" w:rsidRPr="00BB1A70">
        <w:rPr>
          <w:rFonts w:ascii="Times New Roman" w:hAnsi="Times New Roman"/>
          <w:sz w:val="24"/>
          <w:szCs w:val="24"/>
          <w:rPrChange w:id="3357" w:author="Abhishek Guria" w:date="2021-04-11T16:25:00Z">
            <w:rPr>
              <w:rFonts w:asciiTheme="minorHAnsi" w:hAnsiTheme="minorHAnsi" w:cstheme="minorHAnsi"/>
              <w:sz w:val="24"/>
              <w:szCs w:val="24"/>
            </w:rPr>
          </w:rPrChange>
        </w:rPr>
        <w:t xml:space="preserve"> file with the required code in the “/</w:t>
      </w:r>
      <w:proofErr w:type="spellStart"/>
      <w:r w:rsidR="000E0377" w:rsidRPr="00BB1A70">
        <w:rPr>
          <w:rFonts w:ascii="Times New Roman" w:hAnsi="Times New Roman"/>
          <w:sz w:val="24"/>
          <w:szCs w:val="24"/>
          <w:rPrChange w:id="3358" w:author="Abhishek Guria" w:date="2021-04-11T16:25:00Z">
            <w:rPr>
              <w:rFonts w:asciiTheme="minorHAnsi" w:hAnsiTheme="minorHAnsi" w:cstheme="minorHAnsi"/>
              <w:sz w:val="24"/>
              <w:szCs w:val="24"/>
            </w:rPr>
          </w:rPrChange>
        </w:rPr>
        <w:t>etc</w:t>
      </w:r>
      <w:proofErr w:type="spellEnd"/>
      <w:r w:rsidR="000E0377" w:rsidRPr="00BB1A70">
        <w:rPr>
          <w:rFonts w:ascii="Times New Roman" w:hAnsi="Times New Roman"/>
          <w:sz w:val="24"/>
          <w:szCs w:val="24"/>
          <w:rPrChange w:id="3359" w:author="Abhishek Guria" w:date="2021-04-11T16:25:00Z">
            <w:rPr>
              <w:rFonts w:asciiTheme="minorHAnsi" w:hAnsiTheme="minorHAnsi" w:cstheme="minorHAnsi"/>
              <w:sz w:val="24"/>
              <w:szCs w:val="24"/>
            </w:rPr>
          </w:rPrChange>
        </w:rPr>
        <w:t>/</w:t>
      </w:r>
      <w:proofErr w:type="spellStart"/>
      <w:proofErr w:type="gramStart"/>
      <w:r w:rsidR="000E0377" w:rsidRPr="00BB1A70">
        <w:rPr>
          <w:rFonts w:ascii="Times New Roman" w:hAnsi="Times New Roman"/>
          <w:sz w:val="24"/>
          <w:szCs w:val="24"/>
          <w:rPrChange w:id="3360" w:author="Abhishek Guria" w:date="2021-04-11T16:25:00Z">
            <w:rPr>
              <w:rFonts w:asciiTheme="minorHAnsi" w:hAnsiTheme="minorHAnsi" w:cstheme="minorHAnsi"/>
              <w:sz w:val="24"/>
              <w:szCs w:val="24"/>
            </w:rPr>
          </w:rPrChange>
        </w:rPr>
        <w:t>xinetd.d</w:t>
      </w:r>
      <w:proofErr w:type="spellEnd"/>
      <w:proofErr w:type="gramEnd"/>
      <w:r w:rsidR="000E0377" w:rsidRPr="00BB1A70">
        <w:rPr>
          <w:rFonts w:ascii="Times New Roman" w:hAnsi="Times New Roman"/>
          <w:sz w:val="24"/>
          <w:szCs w:val="24"/>
          <w:rPrChange w:id="3361" w:author="Abhishek Guria" w:date="2021-04-11T16:25:00Z">
            <w:rPr>
              <w:rFonts w:asciiTheme="minorHAnsi" w:hAnsiTheme="minorHAnsi" w:cstheme="minorHAnsi"/>
              <w:sz w:val="24"/>
              <w:szCs w:val="24"/>
            </w:rPr>
          </w:rPrChange>
        </w:rPr>
        <w:t>/</w:t>
      </w:r>
      <w:proofErr w:type="spellStart"/>
      <w:r w:rsidR="000E0377" w:rsidRPr="00BB1A70">
        <w:rPr>
          <w:rFonts w:ascii="Times New Roman" w:hAnsi="Times New Roman"/>
          <w:sz w:val="24"/>
          <w:szCs w:val="24"/>
          <w:rPrChange w:id="3362" w:author="Abhishek Guria" w:date="2021-04-11T16:25:00Z">
            <w:rPr>
              <w:rFonts w:asciiTheme="minorHAnsi" w:hAnsiTheme="minorHAnsi" w:cstheme="minorHAnsi"/>
              <w:sz w:val="24"/>
              <w:szCs w:val="24"/>
            </w:rPr>
          </w:rPrChange>
        </w:rPr>
        <w:t>tftp</w:t>
      </w:r>
      <w:proofErr w:type="spellEnd"/>
      <w:r w:rsidR="000E0377" w:rsidRPr="00BB1A70">
        <w:rPr>
          <w:rFonts w:ascii="Times New Roman" w:hAnsi="Times New Roman"/>
          <w:sz w:val="24"/>
          <w:szCs w:val="24"/>
          <w:rPrChange w:id="3363" w:author="Abhishek Guria" w:date="2021-04-11T16:25:00Z">
            <w:rPr>
              <w:rFonts w:asciiTheme="minorHAnsi" w:hAnsiTheme="minorHAnsi" w:cstheme="minorHAnsi"/>
              <w:sz w:val="24"/>
              <w:szCs w:val="24"/>
            </w:rPr>
          </w:rPrChange>
        </w:rPr>
        <w:t>” location</w:t>
      </w:r>
    </w:p>
    <w:p w14:paraId="2CA46BCB" w14:textId="77777777" w:rsidR="000E0377" w:rsidRPr="00BB1A70" w:rsidRDefault="000E0377" w:rsidP="00D95C1A">
      <w:pPr>
        <w:spacing w:line="276" w:lineRule="auto"/>
        <w:ind w:left="576" w:firstLine="0"/>
        <w:jc w:val="both"/>
        <w:rPr>
          <w:rFonts w:ascii="Times New Roman" w:hAnsi="Times New Roman"/>
          <w:sz w:val="24"/>
          <w:szCs w:val="24"/>
          <w:rPrChange w:id="3364" w:author="Abhishek Guria" w:date="2021-04-11T16:25:00Z">
            <w:rPr>
              <w:rFonts w:asciiTheme="minorHAnsi" w:hAnsiTheme="minorHAnsi" w:cstheme="minorHAnsi"/>
              <w:sz w:val="24"/>
              <w:szCs w:val="24"/>
            </w:rPr>
          </w:rPrChange>
        </w:rPr>
      </w:pPr>
    </w:p>
    <w:p w14:paraId="3AC80CAF" w14:textId="77777777" w:rsidR="000E0377" w:rsidRPr="00BB1A70" w:rsidRDefault="000E0377" w:rsidP="00645ADC">
      <w:pPr>
        <w:pStyle w:val="ListParagraph"/>
        <w:numPr>
          <w:ilvl w:val="0"/>
          <w:numId w:val="66"/>
        </w:numPr>
        <w:spacing w:line="276" w:lineRule="auto"/>
        <w:ind w:left="504"/>
        <w:jc w:val="both"/>
        <w:rPr>
          <w:rFonts w:ascii="Times New Roman" w:hAnsi="Times New Roman"/>
          <w:sz w:val="24"/>
          <w:szCs w:val="24"/>
          <w:rPrChange w:id="336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366" w:author="Abhishek Guria" w:date="2021-04-11T16:25:00Z">
            <w:rPr>
              <w:rFonts w:asciiTheme="minorHAnsi" w:hAnsiTheme="minorHAnsi" w:cstheme="minorHAnsi"/>
              <w:sz w:val="24"/>
              <w:szCs w:val="24"/>
            </w:rPr>
          </w:rPrChange>
        </w:rPr>
        <w:t>Restart to update the changes,</w:t>
      </w:r>
    </w:p>
    <w:p w14:paraId="279B696C" w14:textId="77777777" w:rsidR="0026570C" w:rsidRPr="00BB1A70" w:rsidRDefault="0026570C" w:rsidP="00645ADC">
      <w:pPr>
        <w:pStyle w:val="ListParagraph"/>
        <w:numPr>
          <w:ilvl w:val="0"/>
          <w:numId w:val="68"/>
        </w:numPr>
        <w:spacing w:line="276" w:lineRule="auto"/>
        <w:ind w:left="1224"/>
        <w:jc w:val="both"/>
        <w:rPr>
          <w:rFonts w:ascii="Times New Roman" w:hAnsi="Times New Roman"/>
          <w:sz w:val="24"/>
          <w:szCs w:val="24"/>
          <w:rPrChange w:id="336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368" w:author="Abhishek Guria" w:date="2021-04-11T16:25:00Z">
            <w:rPr>
              <w:rFonts w:asciiTheme="minorHAnsi" w:hAnsiTheme="minorHAnsi" w:cstheme="minorHAnsi"/>
              <w:sz w:val="24"/>
              <w:szCs w:val="24"/>
            </w:rPr>
          </w:rPrChange>
        </w:rPr>
        <w:t>/</w:t>
      </w:r>
      <w:proofErr w:type="spellStart"/>
      <w:r w:rsidRPr="00BB1A70">
        <w:rPr>
          <w:rFonts w:ascii="Times New Roman" w:hAnsi="Times New Roman"/>
          <w:sz w:val="24"/>
          <w:szCs w:val="24"/>
          <w:rPrChange w:id="3369" w:author="Abhishek Guria" w:date="2021-04-11T16:25:00Z">
            <w:rPr>
              <w:rFonts w:asciiTheme="minorHAnsi" w:hAnsiTheme="minorHAnsi" w:cstheme="minorHAnsi"/>
              <w:sz w:val="24"/>
              <w:szCs w:val="24"/>
            </w:rPr>
          </w:rPrChange>
        </w:rPr>
        <w:t>etc</w:t>
      </w:r>
      <w:proofErr w:type="spellEnd"/>
      <w:r w:rsidRPr="00BB1A70">
        <w:rPr>
          <w:rFonts w:ascii="Times New Roman" w:hAnsi="Times New Roman"/>
          <w:sz w:val="24"/>
          <w:szCs w:val="24"/>
          <w:rPrChange w:id="3370" w:author="Abhishek Guria" w:date="2021-04-11T16:25:00Z">
            <w:rPr>
              <w:rFonts w:asciiTheme="minorHAnsi" w:hAnsiTheme="minorHAnsi" w:cstheme="minorHAnsi"/>
              <w:sz w:val="24"/>
              <w:szCs w:val="24"/>
            </w:rPr>
          </w:rPrChange>
        </w:rPr>
        <w:t>/</w:t>
      </w:r>
      <w:proofErr w:type="spellStart"/>
      <w:proofErr w:type="gramStart"/>
      <w:r w:rsidRPr="00BB1A70">
        <w:rPr>
          <w:rFonts w:ascii="Times New Roman" w:hAnsi="Times New Roman"/>
          <w:sz w:val="24"/>
          <w:szCs w:val="24"/>
          <w:rPrChange w:id="3371" w:author="Abhishek Guria" w:date="2021-04-11T16:25:00Z">
            <w:rPr>
              <w:rFonts w:asciiTheme="minorHAnsi" w:hAnsiTheme="minorHAnsi" w:cstheme="minorHAnsi"/>
              <w:sz w:val="24"/>
              <w:szCs w:val="24"/>
            </w:rPr>
          </w:rPrChange>
        </w:rPr>
        <w:t>init.d</w:t>
      </w:r>
      <w:proofErr w:type="spellEnd"/>
      <w:proofErr w:type="gramEnd"/>
      <w:r w:rsidRPr="00BB1A70">
        <w:rPr>
          <w:rFonts w:ascii="Times New Roman" w:hAnsi="Times New Roman"/>
          <w:sz w:val="24"/>
          <w:szCs w:val="24"/>
          <w:rPrChange w:id="3372" w:author="Abhishek Guria" w:date="2021-04-11T16:25:00Z">
            <w:rPr>
              <w:rFonts w:asciiTheme="minorHAnsi" w:hAnsiTheme="minorHAnsi" w:cstheme="minorHAnsi"/>
              <w:sz w:val="24"/>
              <w:szCs w:val="24"/>
            </w:rPr>
          </w:rPrChange>
        </w:rPr>
        <w:t>/</w:t>
      </w:r>
      <w:proofErr w:type="spellStart"/>
      <w:r w:rsidRPr="00BB1A70">
        <w:rPr>
          <w:rFonts w:ascii="Times New Roman" w:hAnsi="Times New Roman"/>
          <w:sz w:val="24"/>
          <w:szCs w:val="24"/>
          <w:rPrChange w:id="3373" w:author="Abhishek Guria" w:date="2021-04-11T16:25:00Z">
            <w:rPr>
              <w:rFonts w:asciiTheme="minorHAnsi" w:hAnsiTheme="minorHAnsi" w:cstheme="minorHAnsi"/>
              <w:sz w:val="24"/>
              <w:szCs w:val="24"/>
            </w:rPr>
          </w:rPrChange>
        </w:rPr>
        <w:t>xinetd</w:t>
      </w:r>
      <w:proofErr w:type="spellEnd"/>
      <w:r w:rsidRPr="00BB1A70">
        <w:rPr>
          <w:rFonts w:ascii="Times New Roman" w:hAnsi="Times New Roman"/>
          <w:sz w:val="24"/>
          <w:szCs w:val="24"/>
          <w:rPrChange w:id="3374" w:author="Abhishek Guria" w:date="2021-04-11T16:25:00Z">
            <w:rPr>
              <w:rFonts w:asciiTheme="minorHAnsi" w:hAnsiTheme="minorHAnsi" w:cstheme="minorHAnsi"/>
              <w:sz w:val="24"/>
              <w:szCs w:val="24"/>
            </w:rPr>
          </w:rPrChange>
        </w:rPr>
        <w:t xml:space="preserve"> restart</w:t>
      </w:r>
    </w:p>
    <w:p w14:paraId="10281187" w14:textId="77777777" w:rsidR="00EE20DA" w:rsidRPr="00BB1A70" w:rsidRDefault="000E0377" w:rsidP="00645ADC">
      <w:pPr>
        <w:pStyle w:val="ListParagraph"/>
        <w:numPr>
          <w:ilvl w:val="0"/>
          <w:numId w:val="67"/>
        </w:numPr>
        <w:spacing w:line="276" w:lineRule="auto"/>
        <w:ind w:left="504"/>
        <w:jc w:val="both"/>
        <w:rPr>
          <w:rFonts w:ascii="Times New Roman" w:hAnsi="Times New Roman"/>
          <w:sz w:val="24"/>
          <w:szCs w:val="24"/>
          <w:rPrChange w:id="337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376" w:author="Abhishek Guria" w:date="2021-04-11T16:25:00Z">
            <w:rPr>
              <w:rFonts w:asciiTheme="minorHAnsi" w:hAnsiTheme="minorHAnsi" w:cstheme="minorHAnsi"/>
              <w:sz w:val="24"/>
              <w:szCs w:val="24"/>
            </w:rPr>
          </w:rPrChange>
        </w:rPr>
        <w:t>TUN/TAP provides packet reception and transmission for user space programs</w:t>
      </w:r>
    </w:p>
    <w:p w14:paraId="6C3531D8" w14:textId="77777777" w:rsidR="00EE20DA" w:rsidRPr="00BB1A70" w:rsidRDefault="00EE20DA" w:rsidP="00645ADC">
      <w:pPr>
        <w:pStyle w:val="ListParagraph"/>
        <w:numPr>
          <w:ilvl w:val="0"/>
          <w:numId w:val="67"/>
        </w:numPr>
        <w:spacing w:line="276" w:lineRule="auto"/>
        <w:ind w:left="504"/>
        <w:jc w:val="both"/>
        <w:rPr>
          <w:rFonts w:ascii="Times New Roman" w:hAnsi="Times New Roman"/>
          <w:sz w:val="24"/>
          <w:szCs w:val="24"/>
          <w:rPrChange w:id="337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378" w:author="Abhishek Guria" w:date="2021-04-11T16:25:00Z">
            <w:rPr>
              <w:rFonts w:asciiTheme="minorHAnsi" w:hAnsiTheme="minorHAnsi" w:cstheme="minorHAnsi"/>
              <w:sz w:val="24"/>
              <w:szCs w:val="24"/>
            </w:rPr>
          </w:rPrChange>
        </w:rPr>
        <w:t>To run the tun command,</w:t>
      </w:r>
    </w:p>
    <w:p w14:paraId="4FC62873" w14:textId="77777777" w:rsidR="0026570C" w:rsidRPr="00BB1A70" w:rsidRDefault="00EE20DA" w:rsidP="00645ADC">
      <w:pPr>
        <w:pStyle w:val="ListParagraph"/>
        <w:numPr>
          <w:ilvl w:val="0"/>
          <w:numId w:val="68"/>
        </w:numPr>
        <w:spacing w:line="276" w:lineRule="auto"/>
        <w:ind w:left="1224"/>
        <w:jc w:val="both"/>
        <w:rPr>
          <w:rFonts w:ascii="Times New Roman" w:hAnsi="Times New Roman"/>
          <w:sz w:val="24"/>
          <w:szCs w:val="24"/>
          <w:rPrChange w:id="3379"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380" w:author="Abhishek Guria" w:date="2021-04-11T16:25:00Z">
            <w:rPr>
              <w:rFonts w:asciiTheme="minorHAnsi" w:hAnsiTheme="minorHAnsi" w:cstheme="minorHAnsi"/>
              <w:sz w:val="24"/>
              <w:szCs w:val="24"/>
            </w:rPr>
          </w:rPrChange>
        </w:rPr>
        <w:t>sudo</w:t>
      </w:r>
      <w:proofErr w:type="spellEnd"/>
      <w:r w:rsidRPr="00BB1A70">
        <w:rPr>
          <w:rFonts w:ascii="Times New Roman" w:hAnsi="Times New Roman"/>
          <w:sz w:val="24"/>
          <w:szCs w:val="24"/>
          <w:rPrChange w:id="3381"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382" w:author="Abhishek Guria" w:date="2021-04-11T16:25:00Z">
            <w:rPr>
              <w:rFonts w:asciiTheme="minorHAnsi" w:hAnsiTheme="minorHAnsi" w:cstheme="minorHAnsi"/>
              <w:sz w:val="24"/>
              <w:szCs w:val="24"/>
            </w:rPr>
          </w:rPrChange>
        </w:rPr>
        <w:t>modprobe</w:t>
      </w:r>
      <w:proofErr w:type="spellEnd"/>
      <w:r w:rsidRPr="00BB1A70">
        <w:rPr>
          <w:rFonts w:ascii="Times New Roman" w:hAnsi="Times New Roman"/>
          <w:sz w:val="24"/>
          <w:szCs w:val="24"/>
          <w:rPrChange w:id="3383" w:author="Abhishek Guria" w:date="2021-04-11T16:25:00Z">
            <w:rPr>
              <w:rFonts w:asciiTheme="minorHAnsi" w:hAnsiTheme="minorHAnsi" w:cstheme="minorHAnsi"/>
              <w:sz w:val="24"/>
              <w:szCs w:val="24"/>
            </w:rPr>
          </w:rPrChange>
        </w:rPr>
        <w:t xml:space="preserve"> tun</w:t>
      </w:r>
    </w:p>
    <w:p w14:paraId="000A9CB9" w14:textId="77777777" w:rsidR="00353600" w:rsidRPr="00BB1A70" w:rsidRDefault="00EE20DA" w:rsidP="00645ADC">
      <w:pPr>
        <w:pStyle w:val="ListParagraph"/>
        <w:numPr>
          <w:ilvl w:val="0"/>
          <w:numId w:val="67"/>
        </w:numPr>
        <w:spacing w:line="276" w:lineRule="auto"/>
        <w:ind w:left="504"/>
        <w:jc w:val="both"/>
        <w:rPr>
          <w:rFonts w:ascii="Times New Roman" w:hAnsi="Times New Roman"/>
          <w:sz w:val="24"/>
          <w:szCs w:val="24"/>
          <w:rPrChange w:id="338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385" w:author="Abhishek Guria" w:date="2021-04-11T16:25:00Z">
            <w:rPr>
              <w:rFonts w:asciiTheme="minorHAnsi" w:hAnsiTheme="minorHAnsi" w:cstheme="minorHAnsi"/>
              <w:sz w:val="24"/>
              <w:szCs w:val="24"/>
            </w:rPr>
          </w:rPrChange>
        </w:rPr>
        <w:t>Now in order to setup the TFTP on the target machine, we need to follow series of commands</w:t>
      </w:r>
    </w:p>
    <w:p w14:paraId="322B09A0" w14:textId="77777777" w:rsidR="00EE20DA" w:rsidRPr="00BB1A70" w:rsidRDefault="00EE20DA" w:rsidP="00645ADC">
      <w:pPr>
        <w:pStyle w:val="ListParagraph"/>
        <w:numPr>
          <w:ilvl w:val="1"/>
          <w:numId w:val="67"/>
        </w:numPr>
        <w:spacing w:line="276" w:lineRule="auto"/>
        <w:ind w:left="504"/>
        <w:jc w:val="both"/>
        <w:rPr>
          <w:rFonts w:ascii="Times New Roman" w:hAnsi="Times New Roman"/>
          <w:sz w:val="24"/>
          <w:szCs w:val="24"/>
          <w:rPrChange w:id="338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387" w:author="Abhishek Guria" w:date="2021-04-11T16:25:00Z">
            <w:rPr>
              <w:rFonts w:asciiTheme="minorHAnsi" w:hAnsiTheme="minorHAnsi" w:cstheme="minorHAnsi"/>
              <w:sz w:val="24"/>
              <w:szCs w:val="24"/>
            </w:rPr>
          </w:rPrChange>
        </w:rPr>
        <w:t>To run the interface in qemu by establishing a network tap0,</w:t>
      </w:r>
    </w:p>
    <w:p w14:paraId="381CFD3E" w14:textId="77777777" w:rsidR="00353600" w:rsidRPr="00BB1A70" w:rsidRDefault="004417FB" w:rsidP="00645ADC">
      <w:pPr>
        <w:pStyle w:val="ListParagraph"/>
        <w:numPr>
          <w:ilvl w:val="0"/>
          <w:numId w:val="58"/>
        </w:numPr>
        <w:spacing w:line="276" w:lineRule="auto"/>
        <w:ind w:left="1224"/>
        <w:jc w:val="both"/>
        <w:rPr>
          <w:rFonts w:ascii="Times New Roman" w:hAnsi="Times New Roman"/>
          <w:sz w:val="24"/>
          <w:szCs w:val="24"/>
          <w:rPrChange w:id="338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389" w:author="Abhishek Guria" w:date="2021-04-11T16:25:00Z">
            <w:rPr>
              <w:rFonts w:asciiTheme="minorHAnsi" w:hAnsiTheme="minorHAnsi" w:cstheme="minorHAnsi"/>
              <w:sz w:val="24"/>
              <w:szCs w:val="24"/>
            </w:rPr>
          </w:rPrChange>
        </w:rPr>
        <w:t>sudo qemu-system-arm -M vexpress-a9 -m 256 -kernel u-boot -serial stdio \</w:t>
      </w:r>
    </w:p>
    <w:p w14:paraId="4B2C0AE4" w14:textId="77777777" w:rsidR="00EE20DA" w:rsidRPr="00BB1A70" w:rsidRDefault="004417FB" w:rsidP="00645ADC">
      <w:pPr>
        <w:pStyle w:val="ListParagraph"/>
        <w:spacing w:line="276" w:lineRule="auto"/>
        <w:ind w:left="576" w:firstLine="0"/>
        <w:jc w:val="both"/>
        <w:rPr>
          <w:rFonts w:ascii="Times New Roman" w:hAnsi="Times New Roman"/>
          <w:sz w:val="24"/>
          <w:szCs w:val="24"/>
          <w:rPrChange w:id="339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391" w:author="Abhishek Guria" w:date="2021-04-11T16:25:00Z">
            <w:rPr>
              <w:rFonts w:asciiTheme="minorHAnsi" w:hAnsiTheme="minorHAnsi" w:cstheme="minorHAnsi"/>
              <w:sz w:val="24"/>
              <w:szCs w:val="24"/>
            </w:rPr>
          </w:rPrChange>
        </w:rPr>
        <w:t>-</w:t>
      </w:r>
      <w:proofErr w:type="spellStart"/>
      <w:r w:rsidRPr="00BB1A70">
        <w:rPr>
          <w:rFonts w:ascii="Times New Roman" w:hAnsi="Times New Roman"/>
          <w:sz w:val="24"/>
          <w:szCs w:val="24"/>
          <w:rPrChange w:id="3392" w:author="Abhishek Guria" w:date="2021-04-11T16:25:00Z">
            <w:rPr>
              <w:rFonts w:asciiTheme="minorHAnsi" w:hAnsiTheme="minorHAnsi" w:cstheme="minorHAnsi"/>
              <w:sz w:val="24"/>
              <w:szCs w:val="24"/>
            </w:rPr>
          </w:rPrChange>
        </w:rPr>
        <w:t>sd</w:t>
      </w:r>
      <w:proofErr w:type="spellEnd"/>
      <w:r w:rsidRPr="00BB1A70">
        <w:rPr>
          <w:rFonts w:ascii="Times New Roman" w:hAnsi="Times New Roman"/>
          <w:sz w:val="24"/>
          <w:szCs w:val="24"/>
          <w:rPrChange w:id="3393"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394" w:author="Abhishek Guria" w:date="2021-04-11T16:25:00Z">
            <w:rPr>
              <w:rFonts w:asciiTheme="minorHAnsi" w:hAnsiTheme="minorHAnsi" w:cstheme="minorHAnsi"/>
              <w:sz w:val="24"/>
              <w:szCs w:val="24"/>
            </w:rPr>
          </w:rPrChange>
        </w:rPr>
        <w:t>sdcard.img</w:t>
      </w:r>
      <w:proofErr w:type="spellEnd"/>
      <w:r w:rsidRPr="00BB1A70">
        <w:rPr>
          <w:rFonts w:ascii="Times New Roman" w:hAnsi="Times New Roman"/>
          <w:sz w:val="24"/>
          <w:szCs w:val="24"/>
          <w:rPrChange w:id="3395" w:author="Abhishek Guria" w:date="2021-04-11T16:25:00Z">
            <w:rPr>
              <w:rFonts w:asciiTheme="minorHAnsi" w:hAnsiTheme="minorHAnsi" w:cstheme="minorHAnsi"/>
              <w:sz w:val="24"/>
              <w:szCs w:val="24"/>
            </w:rPr>
          </w:rPrChange>
        </w:rPr>
        <w:t xml:space="preserve"> -net </w:t>
      </w:r>
      <w:proofErr w:type="spellStart"/>
      <w:r w:rsidRPr="00BB1A70">
        <w:rPr>
          <w:rFonts w:ascii="Times New Roman" w:hAnsi="Times New Roman"/>
          <w:sz w:val="24"/>
          <w:szCs w:val="24"/>
          <w:rPrChange w:id="3396" w:author="Abhishek Guria" w:date="2021-04-11T16:25:00Z">
            <w:rPr>
              <w:rFonts w:asciiTheme="minorHAnsi" w:hAnsiTheme="minorHAnsi" w:cstheme="minorHAnsi"/>
              <w:sz w:val="24"/>
              <w:szCs w:val="24"/>
            </w:rPr>
          </w:rPrChange>
        </w:rPr>
        <w:t>nic</w:t>
      </w:r>
      <w:proofErr w:type="spellEnd"/>
      <w:r w:rsidRPr="00BB1A70">
        <w:rPr>
          <w:rFonts w:ascii="Times New Roman" w:hAnsi="Times New Roman"/>
          <w:sz w:val="24"/>
          <w:szCs w:val="24"/>
          <w:rPrChange w:id="3397" w:author="Abhishek Guria" w:date="2021-04-11T16:25:00Z">
            <w:rPr>
              <w:rFonts w:asciiTheme="minorHAnsi" w:hAnsiTheme="minorHAnsi" w:cstheme="minorHAnsi"/>
              <w:sz w:val="24"/>
              <w:szCs w:val="24"/>
            </w:rPr>
          </w:rPrChange>
        </w:rPr>
        <w:t xml:space="preserve"> -net </w:t>
      </w:r>
      <w:proofErr w:type="spellStart"/>
      <w:proofErr w:type="gramStart"/>
      <w:r w:rsidRPr="00BB1A70">
        <w:rPr>
          <w:rFonts w:ascii="Times New Roman" w:hAnsi="Times New Roman"/>
          <w:sz w:val="24"/>
          <w:szCs w:val="24"/>
          <w:rPrChange w:id="3398" w:author="Abhishek Guria" w:date="2021-04-11T16:25:00Z">
            <w:rPr>
              <w:rFonts w:asciiTheme="minorHAnsi" w:hAnsiTheme="minorHAnsi" w:cstheme="minorHAnsi"/>
              <w:sz w:val="24"/>
              <w:szCs w:val="24"/>
            </w:rPr>
          </w:rPrChange>
        </w:rPr>
        <w:t>tap,ifname</w:t>
      </w:r>
      <w:proofErr w:type="spellEnd"/>
      <w:proofErr w:type="gramEnd"/>
      <w:r w:rsidRPr="00BB1A70">
        <w:rPr>
          <w:rFonts w:ascii="Times New Roman" w:hAnsi="Times New Roman"/>
          <w:sz w:val="24"/>
          <w:szCs w:val="24"/>
          <w:rPrChange w:id="3399" w:author="Abhishek Guria" w:date="2021-04-11T16:25:00Z">
            <w:rPr>
              <w:rFonts w:asciiTheme="minorHAnsi" w:hAnsiTheme="minorHAnsi" w:cstheme="minorHAnsi"/>
              <w:sz w:val="24"/>
              <w:szCs w:val="24"/>
            </w:rPr>
          </w:rPrChange>
        </w:rPr>
        <w:t>=tap0</w:t>
      </w:r>
    </w:p>
    <w:p w14:paraId="73AA9EB9" w14:textId="77777777" w:rsidR="00EE20DA" w:rsidRPr="00BB1A70" w:rsidRDefault="00EE20DA" w:rsidP="00645ADC">
      <w:pPr>
        <w:pStyle w:val="ListParagraph"/>
        <w:numPr>
          <w:ilvl w:val="0"/>
          <w:numId w:val="69"/>
        </w:numPr>
        <w:spacing w:line="276" w:lineRule="auto"/>
        <w:ind w:left="504"/>
        <w:jc w:val="both"/>
        <w:rPr>
          <w:rFonts w:ascii="Times New Roman" w:hAnsi="Times New Roman"/>
          <w:sz w:val="24"/>
          <w:szCs w:val="24"/>
          <w:rPrChange w:id="340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401" w:author="Abhishek Guria" w:date="2021-04-11T16:25:00Z">
            <w:rPr>
              <w:rFonts w:asciiTheme="minorHAnsi" w:hAnsiTheme="minorHAnsi" w:cstheme="minorHAnsi"/>
              <w:sz w:val="24"/>
              <w:szCs w:val="24"/>
            </w:rPr>
          </w:rPrChange>
        </w:rPr>
        <w:t xml:space="preserve">To set the </w:t>
      </w:r>
      <w:proofErr w:type="spellStart"/>
      <w:r w:rsidRPr="00BB1A70">
        <w:rPr>
          <w:rFonts w:ascii="Times New Roman" w:hAnsi="Times New Roman"/>
          <w:sz w:val="24"/>
          <w:szCs w:val="24"/>
          <w:rPrChange w:id="3402" w:author="Abhishek Guria" w:date="2021-04-11T16:25:00Z">
            <w:rPr>
              <w:rFonts w:asciiTheme="minorHAnsi" w:hAnsiTheme="minorHAnsi" w:cstheme="minorHAnsi"/>
              <w:sz w:val="24"/>
              <w:szCs w:val="24"/>
            </w:rPr>
          </w:rPrChange>
        </w:rPr>
        <w:t>ipaddress</w:t>
      </w:r>
      <w:proofErr w:type="spellEnd"/>
      <w:r w:rsidRPr="00BB1A70">
        <w:rPr>
          <w:rFonts w:ascii="Times New Roman" w:hAnsi="Times New Roman"/>
          <w:sz w:val="24"/>
          <w:szCs w:val="24"/>
          <w:rPrChange w:id="3403" w:author="Abhishek Guria" w:date="2021-04-11T16:25:00Z">
            <w:rPr>
              <w:rFonts w:asciiTheme="minorHAnsi" w:hAnsiTheme="minorHAnsi" w:cstheme="minorHAnsi"/>
              <w:sz w:val="24"/>
              <w:szCs w:val="24"/>
            </w:rPr>
          </w:rPrChange>
        </w:rPr>
        <w:t xml:space="preserve">, we take an environment variable </w:t>
      </w:r>
      <w:proofErr w:type="spellStart"/>
      <w:r w:rsidRPr="00BB1A70">
        <w:rPr>
          <w:rFonts w:ascii="Times New Roman" w:hAnsi="Times New Roman"/>
          <w:sz w:val="24"/>
          <w:szCs w:val="24"/>
          <w:rPrChange w:id="3404" w:author="Abhishek Guria" w:date="2021-04-11T16:25:00Z">
            <w:rPr>
              <w:rFonts w:asciiTheme="minorHAnsi" w:hAnsiTheme="minorHAnsi" w:cstheme="minorHAnsi"/>
              <w:sz w:val="24"/>
              <w:szCs w:val="24"/>
            </w:rPr>
          </w:rPrChange>
        </w:rPr>
        <w:t>ipaddr</w:t>
      </w:r>
      <w:proofErr w:type="spellEnd"/>
      <w:r w:rsidRPr="00BB1A70">
        <w:rPr>
          <w:rFonts w:ascii="Times New Roman" w:hAnsi="Times New Roman"/>
          <w:sz w:val="24"/>
          <w:szCs w:val="24"/>
          <w:rPrChange w:id="3405" w:author="Abhishek Guria" w:date="2021-04-11T16:25:00Z">
            <w:rPr>
              <w:rFonts w:asciiTheme="minorHAnsi" w:hAnsiTheme="minorHAnsi" w:cstheme="minorHAnsi"/>
              <w:sz w:val="24"/>
              <w:szCs w:val="24"/>
            </w:rPr>
          </w:rPrChange>
        </w:rPr>
        <w:t>, the command is</w:t>
      </w:r>
    </w:p>
    <w:p w14:paraId="73980D80" w14:textId="77777777" w:rsidR="00EE20DA" w:rsidRPr="00BB1A70" w:rsidRDefault="00EE20DA" w:rsidP="00645ADC">
      <w:pPr>
        <w:pStyle w:val="ListParagraph"/>
        <w:numPr>
          <w:ilvl w:val="1"/>
          <w:numId w:val="58"/>
        </w:numPr>
        <w:spacing w:line="276" w:lineRule="auto"/>
        <w:ind w:left="1224"/>
        <w:jc w:val="both"/>
        <w:rPr>
          <w:rFonts w:ascii="Times New Roman" w:hAnsi="Times New Roman"/>
          <w:sz w:val="24"/>
          <w:szCs w:val="24"/>
          <w:rPrChange w:id="3406"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407" w:author="Abhishek Guria" w:date="2021-04-11T16:25:00Z">
            <w:rPr>
              <w:rFonts w:asciiTheme="minorHAnsi" w:hAnsiTheme="minorHAnsi" w:cstheme="minorHAnsi"/>
              <w:sz w:val="24"/>
              <w:szCs w:val="24"/>
            </w:rPr>
          </w:rPrChange>
        </w:rPr>
        <w:t>setenv</w:t>
      </w:r>
      <w:proofErr w:type="spellEnd"/>
      <w:r w:rsidRPr="00BB1A70">
        <w:rPr>
          <w:rFonts w:ascii="Times New Roman" w:hAnsi="Times New Roman"/>
          <w:sz w:val="24"/>
          <w:szCs w:val="24"/>
          <w:rPrChange w:id="3408"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409" w:author="Abhishek Guria" w:date="2021-04-11T16:25:00Z">
            <w:rPr>
              <w:rFonts w:asciiTheme="minorHAnsi" w:hAnsiTheme="minorHAnsi" w:cstheme="minorHAnsi"/>
              <w:sz w:val="24"/>
              <w:szCs w:val="24"/>
            </w:rPr>
          </w:rPrChange>
        </w:rPr>
        <w:t>ipaddr</w:t>
      </w:r>
      <w:proofErr w:type="spellEnd"/>
      <w:r w:rsidRPr="00BB1A70">
        <w:rPr>
          <w:rFonts w:ascii="Times New Roman" w:hAnsi="Times New Roman"/>
          <w:sz w:val="24"/>
          <w:szCs w:val="24"/>
          <w:rPrChange w:id="3410" w:author="Abhishek Guria" w:date="2021-04-11T16:25:00Z">
            <w:rPr>
              <w:rFonts w:asciiTheme="minorHAnsi" w:hAnsiTheme="minorHAnsi" w:cstheme="minorHAnsi"/>
              <w:sz w:val="24"/>
              <w:szCs w:val="24"/>
            </w:rPr>
          </w:rPrChange>
        </w:rPr>
        <w:t xml:space="preserve"> 192.168.0.2</w:t>
      </w:r>
    </w:p>
    <w:p w14:paraId="2B4ACFBA" w14:textId="77777777" w:rsidR="00EE20DA" w:rsidRPr="00BB1A70" w:rsidRDefault="00EE20DA" w:rsidP="00645ADC">
      <w:pPr>
        <w:pStyle w:val="ListParagraph"/>
        <w:numPr>
          <w:ilvl w:val="0"/>
          <w:numId w:val="69"/>
        </w:numPr>
        <w:spacing w:line="276" w:lineRule="auto"/>
        <w:ind w:left="504"/>
        <w:jc w:val="both"/>
        <w:rPr>
          <w:rFonts w:ascii="Times New Roman" w:hAnsi="Times New Roman"/>
          <w:sz w:val="24"/>
          <w:szCs w:val="24"/>
          <w:rPrChange w:id="341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412" w:author="Abhishek Guria" w:date="2021-04-11T16:25:00Z">
            <w:rPr>
              <w:rFonts w:asciiTheme="minorHAnsi" w:hAnsiTheme="minorHAnsi" w:cstheme="minorHAnsi"/>
              <w:sz w:val="24"/>
              <w:szCs w:val="24"/>
            </w:rPr>
          </w:rPrChange>
        </w:rPr>
        <w:t xml:space="preserve">To set the server </w:t>
      </w:r>
      <w:proofErr w:type="spellStart"/>
      <w:r w:rsidRPr="00BB1A70">
        <w:rPr>
          <w:rFonts w:ascii="Times New Roman" w:hAnsi="Times New Roman"/>
          <w:sz w:val="24"/>
          <w:szCs w:val="24"/>
          <w:rPrChange w:id="3413" w:author="Abhishek Guria" w:date="2021-04-11T16:25:00Z">
            <w:rPr>
              <w:rFonts w:asciiTheme="minorHAnsi" w:hAnsiTheme="minorHAnsi" w:cstheme="minorHAnsi"/>
              <w:sz w:val="24"/>
              <w:szCs w:val="24"/>
            </w:rPr>
          </w:rPrChange>
        </w:rPr>
        <w:t>ip</w:t>
      </w:r>
      <w:proofErr w:type="spellEnd"/>
      <w:r w:rsidRPr="00BB1A70">
        <w:rPr>
          <w:rFonts w:ascii="Times New Roman" w:hAnsi="Times New Roman"/>
          <w:sz w:val="24"/>
          <w:szCs w:val="24"/>
          <w:rPrChange w:id="3414" w:author="Abhishek Guria" w:date="2021-04-11T16:25:00Z">
            <w:rPr>
              <w:rFonts w:asciiTheme="minorHAnsi" w:hAnsiTheme="minorHAnsi" w:cstheme="minorHAnsi"/>
              <w:sz w:val="24"/>
              <w:szCs w:val="24"/>
            </w:rPr>
          </w:rPrChange>
        </w:rPr>
        <w:t>,</w:t>
      </w:r>
    </w:p>
    <w:p w14:paraId="700FDF85" w14:textId="77777777" w:rsidR="00EE20DA" w:rsidRPr="00BB1A70" w:rsidRDefault="00EE20DA" w:rsidP="00645ADC">
      <w:pPr>
        <w:pStyle w:val="ListParagraph"/>
        <w:numPr>
          <w:ilvl w:val="2"/>
          <w:numId w:val="69"/>
        </w:numPr>
        <w:spacing w:line="276" w:lineRule="auto"/>
        <w:ind w:left="1224"/>
        <w:jc w:val="both"/>
        <w:rPr>
          <w:rFonts w:ascii="Times New Roman" w:hAnsi="Times New Roman"/>
          <w:sz w:val="24"/>
          <w:szCs w:val="24"/>
          <w:rPrChange w:id="3415"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416" w:author="Abhishek Guria" w:date="2021-04-11T16:25:00Z">
            <w:rPr>
              <w:rFonts w:asciiTheme="minorHAnsi" w:hAnsiTheme="minorHAnsi" w:cstheme="minorHAnsi"/>
              <w:sz w:val="24"/>
              <w:szCs w:val="24"/>
            </w:rPr>
          </w:rPrChange>
        </w:rPr>
        <w:t>setenv</w:t>
      </w:r>
      <w:proofErr w:type="spellEnd"/>
      <w:r w:rsidRPr="00BB1A70">
        <w:rPr>
          <w:rFonts w:ascii="Times New Roman" w:hAnsi="Times New Roman"/>
          <w:sz w:val="24"/>
          <w:szCs w:val="24"/>
          <w:rPrChange w:id="3417"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418" w:author="Abhishek Guria" w:date="2021-04-11T16:25:00Z">
            <w:rPr>
              <w:rFonts w:asciiTheme="minorHAnsi" w:hAnsiTheme="minorHAnsi" w:cstheme="minorHAnsi"/>
              <w:sz w:val="24"/>
              <w:szCs w:val="24"/>
            </w:rPr>
          </w:rPrChange>
        </w:rPr>
        <w:t>serverip</w:t>
      </w:r>
      <w:proofErr w:type="spellEnd"/>
      <w:r w:rsidRPr="00BB1A70">
        <w:rPr>
          <w:rFonts w:ascii="Times New Roman" w:hAnsi="Times New Roman"/>
          <w:sz w:val="24"/>
          <w:szCs w:val="24"/>
          <w:rPrChange w:id="3419" w:author="Abhishek Guria" w:date="2021-04-11T16:25:00Z">
            <w:rPr>
              <w:rFonts w:asciiTheme="minorHAnsi" w:hAnsiTheme="minorHAnsi" w:cstheme="minorHAnsi"/>
              <w:sz w:val="24"/>
              <w:szCs w:val="24"/>
            </w:rPr>
          </w:rPrChange>
        </w:rPr>
        <w:t xml:space="preserve"> 192.168.0.1</w:t>
      </w:r>
    </w:p>
    <w:p w14:paraId="2BFEE010" w14:textId="77777777" w:rsidR="00EE20DA" w:rsidRPr="00BB1A70" w:rsidRDefault="00EE20DA" w:rsidP="00645ADC">
      <w:pPr>
        <w:pStyle w:val="ListParagraph"/>
        <w:numPr>
          <w:ilvl w:val="0"/>
          <w:numId w:val="69"/>
        </w:numPr>
        <w:spacing w:line="276" w:lineRule="auto"/>
        <w:ind w:left="504"/>
        <w:jc w:val="both"/>
        <w:rPr>
          <w:rFonts w:ascii="Times New Roman" w:hAnsi="Times New Roman"/>
          <w:sz w:val="24"/>
          <w:szCs w:val="24"/>
          <w:rPrChange w:id="342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421" w:author="Abhishek Guria" w:date="2021-04-11T16:25:00Z">
            <w:rPr>
              <w:rFonts w:asciiTheme="minorHAnsi" w:hAnsiTheme="minorHAnsi" w:cstheme="minorHAnsi"/>
              <w:sz w:val="24"/>
              <w:szCs w:val="24"/>
            </w:rPr>
          </w:rPrChange>
        </w:rPr>
        <w:t>To check the status of the network connectivity between host and target, we can use the ping command.</w:t>
      </w:r>
    </w:p>
    <w:p w14:paraId="6BE68B45" w14:textId="77777777" w:rsidR="00EE20DA" w:rsidRPr="00BB1A70" w:rsidRDefault="00EE20DA" w:rsidP="00645ADC">
      <w:pPr>
        <w:pStyle w:val="ListParagraph"/>
        <w:numPr>
          <w:ilvl w:val="0"/>
          <w:numId w:val="70"/>
        </w:numPr>
        <w:spacing w:line="276" w:lineRule="auto"/>
        <w:ind w:left="1224"/>
        <w:jc w:val="both"/>
        <w:rPr>
          <w:rFonts w:ascii="Times New Roman" w:hAnsi="Times New Roman"/>
          <w:sz w:val="24"/>
          <w:szCs w:val="24"/>
          <w:rPrChange w:id="342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423" w:author="Abhishek Guria" w:date="2021-04-11T16:25:00Z">
            <w:rPr>
              <w:rFonts w:asciiTheme="minorHAnsi" w:hAnsiTheme="minorHAnsi" w:cstheme="minorHAnsi"/>
              <w:sz w:val="24"/>
              <w:szCs w:val="24"/>
            </w:rPr>
          </w:rPrChange>
        </w:rPr>
        <w:t>ping 192.168.0.1</w:t>
      </w:r>
    </w:p>
    <w:p w14:paraId="0679BE85" w14:textId="77777777" w:rsidR="00EE20DA" w:rsidRPr="00BB1A70" w:rsidRDefault="00EE20DA" w:rsidP="00645ADC">
      <w:pPr>
        <w:pStyle w:val="ListParagraph"/>
        <w:numPr>
          <w:ilvl w:val="0"/>
          <w:numId w:val="69"/>
        </w:numPr>
        <w:spacing w:line="276" w:lineRule="auto"/>
        <w:ind w:left="504"/>
        <w:jc w:val="both"/>
        <w:rPr>
          <w:rFonts w:ascii="Times New Roman" w:hAnsi="Times New Roman"/>
          <w:sz w:val="24"/>
          <w:szCs w:val="24"/>
          <w:rPrChange w:id="342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425" w:author="Abhishek Guria" w:date="2021-04-11T16:25:00Z">
            <w:rPr>
              <w:rFonts w:asciiTheme="minorHAnsi" w:hAnsiTheme="minorHAnsi" w:cstheme="minorHAnsi"/>
              <w:sz w:val="24"/>
              <w:szCs w:val="24"/>
            </w:rPr>
          </w:rPrChange>
        </w:rPr>
        <w:t xml:space="preserve">We load the zImage into board via Network by using the </w:t>
      </w:r>
      <w:proofErr w:type="spellStart"/>
      <w:r w:rsidRPr="00BB1A70">
        <w:rPr>
          <w:rFonts w:ascii="Times New Roman" w:hAnsi="Times New Roman"/>
          <w:sz w:val="24"/>
          <w:szCs w:val="24"/>
          <w:rPrChange w:id="3426" w:author="Abhishek Guria" w:date="2021-04-11T16:25:00Z">
            <w:rPr>
              <w:rFonts w:asciiTheme="minorHAnsi" w:hAnsiTheme="minorHAnsi" w:cstheme="minorHAnsi"/>
              <w:sz w:val="24"/>
              <w:szCs w:val="24"/>
            </w:rPr>
          </w:rPrChange>
        </w:rPr>
        <w:t>tftp</w:t>
      </w:r>
      <w:proofErr w:type="spellEnd"/>
      <w:r w:rsidRPr="00BB1A70">
        <w:rPr>
          <w:rFonts w:ascii="Times New Roman" w:hAnsi="Times New Roman"/>
          <w:sz w:val="24"/>
          <w:szCs w:val="24"/>
          <w:rPrChange w:id="3427" w:author="Abhishek Guria" w:date="2021-04-11T16:25:00Z">
            <w:rPr>
              <w:rFonts w:asciiTheme="minorHAnsi" w:hAnsiTheme="minorHAnsi" w:cstheme="minorHAnsi"/>
              <w:sz w:val="24"/>
              <w:szCs w:val="24"/>
            </w:rPr>
          </w:rPrChange>
        </w:rPr>
        <w:t xml:space="preserve"> protocol.</w:t>
      </w:r>
    </w:p>
    <w:p w14:paraId="078EAFE3" w14:textId="77777777" w:rsidR="00EE20DA" w:rsidRPr="00BB1A70" w:rsidRDefault="00EE20DA" w:rsidP="00645ADC">
      <w:pPr>
        <w:pStyle w:val="ListParagraph"/>
        <w:numPr>
          <w:ilvl w:val="2"/>
          <w:numId w:val="69"/>
        </w:numPr>
        <w:spacing w:line="276" w:lineRule="auto"/>
        <w:ind w:left="1224"/>
        <w:jc w:val="both"/>
        <w:rPr>
          <w:rFonts w:ascii="Times New Roman" w:hAnsi="Times New Roman"/>
          <w:sz w:val="24"/>
          <w:szCs w:val="24"/>
          <w:rPrChange w:id="3428"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429" w:author="Abhishek Guria" w:date="2021-04-11T16:25:00Z">
            <w:rPr>
              <w:rFonts w:asciiTheme="minorHAnsi" w:hAnsiTheme="minorHAnsi" w:cstheme="minorHAnsi"/>
              <w:sz w:val="24"/>
              <w:szCs w:val="24"/>
            </w:rPr>
          </w:rPrChange>
        </w:rPr>
        <w:t>tftp</w:t>
      </w:r>
      <w:proofErr w:type="spellEnd"/>
      <w:r w:rsidRPr="00BB1A70">
        <w:rPr>
          <w:rFonts w:ascii="Times New Roman" w:hAnsi="Times New Roman"/>
          <w:sz w:val="24"/>
          <w:szCs w:val="24"/>
          <w:rPrChange w:id="3430" w:author="Abhishek Guria" w:date="2021-04-11T16:25:00Z">
            <w:rPr>
              <w:rFonts w:asciiTheme="minorHAnsi" w:hAnsiTheme="minorHAnsi" w:cstheme="minorHAnsi"/>
              <w:sz w:val="24"/>
              <w:szCs w:val="24"/>
            </w:rPr>
          </w:rPrChange>
        </w:rPr>
        <w:t xml:space="preserve"> 0x60200000 </w:t>
      </w:r>
      <w:proofErr w:type="spellStart"/>
      <w:r w:rsidRPr="00BB1A70">
        <w:rPr>
          <w:rFonts w:ascii="Times New Roman" w:hAnsi="Times New Roman"/>
          <w:sz w:val="24"/>
          <w:szCs w:val="24"/>
          <w:rPrChange w:id="3431" w:author="Abhishek Guria" w:date="2021-04-11T16:25:00Z">
            <w:rPr>
              <w:rFonts w:asciiTheme="minorHAnsi" w:hAnsiTheme="minorHAnsi" w:cstheme="minorHAnsi"/>
              <w:sz w:val="24"/>
              <w:szCs w:val="24"/>
            </w:rPr>
          </w:rPrChange>
        </w:rPr>
        <w:t>zImage</w:t>
      </w:r>
      <w:proofErr w:type="spellEnd"/>
    </w:p>
    <w:p w14:paraId="07FE5A74" w14:textId="77777777" w:rsidR="00EE20DA" w:rsidRPr="00BB1A70" w:rsidRDefault="00EE20DA" w:rsidP="00645ADC">
      <w:pPr>
        <w:pStyle w:val="ListParagraph"/>
        <w:numPr>
          <w:ilvl w:val="0"/>
          <w:numId w:val="69"/>
        </w:numPr>
        <w:spacing w:line="276" w:lineRule="auto"/>
        <w:ind w:left="504"/>
        <w:jc w:val="both"/>
        <w:rPr>
          <w:rFonts w:ascii="Times New Roman" w:hAnsi="Times New Roman"/>
          <w:sz w:val="24"/>
          <w:szCs w:val="24"/>
          <w:rPrChange w:id="343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433" w:author="Abhishek Guria" w:date="2021-04-11T16:25:00Z">
            <w:rPr>
              <w:rFonts w:asciiTheme="minorHAnsi" w:hAnsiTheme="minorHAnsi" w:cstheme="minorHAnsi"/>
              <w:sz w:val="24"/>
              <w:szCs w:val="24"/>
            </w:rPr>
          </w:rPrChange>
        </w:rPr>
        <w:t>In similar fashion, we load the vexpress-v2p-ca9.dtb.</w:t>
      </w:r>
    </w:p>
    <w:p w14:paraId="43E0D674" w14:textId="77777777" w:rsidR="00EE20DA" w:rsidRPr="00BB1A70" w:rsidRDefault="00EE20DA" w:rsidP="00645ADC">
      <w:pPr>
        <w:pStyle w:val="ListParagraph"/>
        <w:numPr>
          <w:ilvl w:val="2"/>
          <w:numId w:val="69"/>
        </w:numPr>
        <w:spacing w:line="276" w:lineRule="auto"/>
        <w:ind w:left="1224"/>
        <w:jc w:val="both"/>
        <w:rPr>
          <w:rFonts w:ascii="Times New Roman" w:hAnsi="Times New Roman"/>
          <w:sz w:val="24"/>
          <w:szCs w:val="24"/>
          <w:rPrChange w:id="3434"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435" w:author="Abhishek Guria" w:date="2021-04-11T16:25:00Z">
            <w:rPr>
              <w:rFonts w:asciiTheme="minorHAnsi" w:hAnsiTheme="minorHAnsi" w:cstheme="minorHAnsi"/>
              <w:sz w:val="24"/>
              <w:szCs w:val="24"/>
            </w:rPr>
          </w:rPrChange>
        </w:rPr>
        <w:t>tftp</w:t>
      </w:r>
      <w:proofErr w:type="spellEnd"/>
      <w:r w:rsidRPr="00BB1A70">
        <w:rPr>
          <w:rFonts w:ascii="Times New Roman" w:hAnsi="Times New Roman"/>
          <w:sz w:val="24"/>
          <w:szCs w:val="24"/>
          <w:rPrChange w:id="3436" w:author="Abhishek Guria" w:date="2021-04-11T16:25:00Z">
            <w:rPr>
              <w:rFonts w:asciiTheme="minorHAnsi" w:hAnsiTheme="minorHAnsi" w:cstheme="minorHAnsi"/>
              <w:sz w:val="24"/>
              <w:szCs w:val="24"/>
            </w:rPr>
          </w:rPrChange>
        </w:rPr>
        <w:t xml:space="preserve"> 0x60100000 vexpress-v2p-ca9.dtb</w:t>
      </w:r>
    </w:p>
    <w:p w14:paraId="238FF077" w14:textId="77777777" w:rsidR="00EE20DA" w:rsidRPr="00BB1A70" w:rsidRDefault="00EE20DA" w:rsidP="00645ADC">
      <w:pPr>
        <w:pStyle w:val="ListParagraph"/>
        <w:numPr>
          <w:ilvl w:val="0"/>
          <w:numId w:val="69"/>
        </w:numPr>
        <w:spacing w:line="276" w:lineRule="auto"/>
        <w:ind w:left="504"/>
        <w:jc w:val="both"/>
        <w:rPr>
          <w:rFonts w:ascii="Times New Roman" w:hAnsi="Times New Roman"/>
          <w:sz w:val="24"/>
          <w:szCs w:val="24"/>
          <w:rPrChange w:id="343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438" w:author="Abhishek Guria" w:date="2021-04-11T16:25:00Z">
            <w:rPr>
              <w:rFonts w:asciiTheme="minorHAnsi" w:hAnsiTheme="minorHAnsi" w:cstheme="minorHAnsi"/>
              <w:sz w:val="24"/>
              <w:szCs w:val="24"/>
            </w:rPr>
          </w:rPrChange>
        </w:rPr>
        <w:t>Now to boot into the target, use the following command,</w:t>
      </w:r>
    </w:p>
    <w:p w14:paraId="6408D447" w14:textId="77777777" w:rsidR="00EE20DA" w:rsidRPr="00BB1A70" w:rsidRDefault="00EE20DA" w:rsidP="00645ADC">
      <w:pPr>
        <w:pStyle w:val="ListParagraph"/>
        <w:numPr>
          <w:ilvl w:val="2"/>
          <w:numId w:val="69"/>
        </w:numPr>
        <w:spacing w:line="276" w:lineRule="auto"/>
        <w:ind w:left="1224"/>
        <w:jc w:val="both"/>
        <w:rPr>
          <w:rFonts w:ascii="Times New Roman" w:hAnsi="Times New Roman"/>
          <w:sz w:val="24"/>
          <w:szCs w:val="24"/>
          <w:rPrChange w:id="3439"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440" w:author="Abhishek Guria" w:date="2021-04-11T16:25:00Z">
            <w:rPr>
              <w:rFonts w:asciiTheme="minorHAnsi" w:hAnsiTheme="minorHAnsi" w:cstheme="minorHAnsi"/>
              <w:sz w:val="24"/>
              <w:szCs w:val="24"/>
            </w:rPr>
          </w:rPrChange>
        </w:rPr>
        <w:t>setenv</w:t>
      </w:r>
      <w:proofErr w:type="spellEnd"/>
      <w:r w:rsidRPr="00BB1A70">
        <w:rPr>
          <w:rFonts w:ascii="Times New Roman" w:hAnsi="Times New Roman"/>
          <w:sz w:val="24"/>
          <w:szCs w:val="24"/>
          <w:rPrChange w:id="3441"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442" w:author="Abhishek Guria" w:date="2021-04-11T16:25:00Z">
            <w:rPr>
              <w:rFonts w:asciiTheme="minorHAnsi" w:hAnsiTheme="minorHAnsi" w:cstheme="minorHAnsi"/>
              <w:sz w:val="24"/>
              <w:szCs w:val="24"/>
            </w:rPr>
          </w:rPrChange>
        </w:rPr>
        <w:t>bootargs</w:t>
      </w:r>
      <w:proofErr w:type="spellEnd"/>
      <w:r w:rsidRPr="00BB1A70">
        <w:rPr>
          <w:rFonts w:ascii="Times New Roman" w:hAnsi="Times New Roman"/>
          <w:sz w:val="24"/>
          <w:szCs w:val="24"/>
          <w:rPrChange w:id="3443" w:author="Abhishek Guria" w:date="2021-04-11T16:25:00Z">
            <w:rPr>
              <w:rFonts w:asciiTheme="minorHAnsi" w:hAnsiTheme="minorHAnsi" w:cstheme="minorHAnsi"/>
              <w:sz w:val="24"/>
              <w:szCs w:val="24"/>
            </w:rPr>
          </w:rPrChange>
        </w:rPr>
        <w:t xml:space="preserve"> ‘console=ttyAMA0 root=/dev/mmcblk0p2 </w:t>
      </w:r>
      <w:proofErr w:type="spellStart"/>
      <w:r w:rsidRPr="00BB1A70">
        <w:rPr>
          <w:rFonts w:ascii="Times New Roman" w:hAnsi="Times New Roman"/>
          <w:sz w:val="24"/>
          <w:szCs w:val="24"/>
          <w:rPrChange w:id="3444" w:author="Abhishek Guria" w:date="2021-04-11T16:25:00Z">
            <w:rPr>
              <w:rFonts w:asciiTheme="minorHAnsi" w:hAnsiTheme="minorHAnsi" w:cstheme="minorHAnsi"/>
              <w:sz w:val="24"/>
              <w:szCs w:val="24"/>
            </w:rPr>
          </w:rPrChange>
        </w:rPr>
        <w:t>rootfstype</w:t>
      </w:r>
      <w:proofErr w:type="spellEnd"/>
      <w:r w:rsidRPr="00BB1A70">
        <w:rPr>
          <w:rFonts w:ascii="Times New Roman" w:hAnsi="Times New Roman"/>
          <w:sz w:val="24"/>
          <w:szCs w:val="24"/>
          <w:rPrChange w:id="3445" w:author="Abhishek Guria" w:date="2021-04-11T16:25:00Z">
            <w:rPr>
              <w:rFonts w:asciiTheme="minorHAnsi" w:hAnsiTheme="minorHAnsi" w:cstheme="minorHAnsi"/>
              <w:sz w:val="24"/>
              <w:szCs w:val="24"/>
            </w:rPr>
          </w:rPrChange>
        </w:rPr>
        <w:t>=ext4 ‘</w:t>
      </w:r>
    </w:p>
    <w:p w14:paraId="41C499D6" w14:textId="77777777" w:rsidR="00EE20DA" w:rsidRPr="00BB1A70" w:rsidRDefault="00EE20DA" w:rsidP="00645ADC">
      <w:pPr>
        <w:pStyle w:val="ListParagraph"/>
        <w:numPr>
          <w:ilvl w:val="0"/>
          <w:numId w:val="69"/>
        </w:numPr>
        <w:spacing w:line="276" w:lineRule="auto"/>
        <w:ind w:left="504"/>
        <w:jc w:val="both"/>
        <w:rPr>
          <w:rFonts w:ascii="Times New Roman" w:hAnsi="Times New Roman"/>
          <w:sz w:val="24"/>
          <w:szCs w:val="24"/>
          <w:rPrChange w:id="344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447" w:author="Abhishek Guria" w:date="2021-04-11T16:25:00Z">
            <w:rPr>
              <w:rFonts w:asciiTheme="minorHAnsi" w:hAnsiTheme="minorHAnsi" w:cstheme="minorHAnsi"/>
              <w:sz w:val="24"/>
              <w:szCs w:val="24"/>
            </w:rPr>
          </w:rPrChange>
        </w:rPr>
        <w:t>The range of bootloader in the target board is from 0x60200000 to 0x60100000. Command is</w:t>
      </w:r>
    </w:p>
    <w:p w14:paraId="2E4E6BC1" w14:textId="77777777" w:rsidR="00EE20DA" w:rsidRPr="00BB1A70" w:rsidRDefault="00EE20DA" w:rsidP="00645ADC">
      <w:pPr>
        <w:pStyle w:val="ListParagraph"/>
        <w:numPr>
          <w:ilvl w:val="2"/>
          <w:numId w:val="69"/>
        </w:numPr>
        <w:spacing w:line="276" w:lineRule="auto"/>
        <w:ind w:left="1224"/>
        <w:jc w:val="both"/>
        <w:rPr>
          <w:rFonts w:ascii="Times New Roman" w:hAnsi="Times New Roman"/>
          <w:sz w:val="24"/>
          <w:szCs w:val="24"/>
          <w:rPrChange w:id="3448"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449" w:author="Abhishek Guria" w:date="2021-04-11T16:25:00Z">
            <w:rPr>
              <w:rFonts w:asciiTheme="minorHAnsi" w:hAnsiTheme="minorHAnsi" w:cstheme="minorHAnsi"/>
              <w:sz w:val="24"/>
              <w:szCs w:val="24"/>
            </w:rPr>
          </w:rPrChange>
        </w:rPr>
        <w:t>bootz</w:t>
      </w:r>
      <w:proofErr w:type="spellEnd"/>
      <w:r w:rsidRPr="00BB1A70">
        <w:rPr>
          <w:rFonts w:ascii="Times New Roman" w:hAnsi="Times New Roman"/>
          <w:sz w:val="24"/>
          <w:szCs w:val="24"/>
          <w:rPrChange w:id="3450" w:author="Abhishek Guria" w:date="2021-04-11T16:25:00Z">
            <w:rPr>
              <w:rFonts w:asciiTheme="minorHAnsi" w:hAnsiTheme="minorHAnsi" w:cstheme="minorHAnsi"/>
              <w:sz w:val="24"/>
              <w:szCs w:val="24"/>
            </w:rPr>
          </w:rPrChange>
        </w:rPr>
        <w:t xml:space="preserve"> 0x60200000 – 0x60100000</w:t>
      </w:r>
    </w:p>
    <w:p w14:paraId="118889C2" w14:textId="77777777" w:rsidR="00353600" w:rsidRPr="00BB1A70" w:rsidDel="006B44FD" w:rsidRDefault="00353600" w:rsidP="006B44FD">
      <w:pPr>
        <w:spacing w:line="276" w:lineRule="auto"/>
        <w:ind w:left="576" w:firstLine="0"/>
        <w:jc w:val="center"/>
        <w:rPr>
          <w:del w:id="3451" w:author="Abhishek Guria" w:date="2021-04-11T18:50:00Z"/>
          <w:rFonts w:ascii="Times New Roman" w:hAnsi="Times New Roman"/>
          <w:sz w:val="24"/>
          <w:szCs w:val="24"/>
          <w:rPrChange w:id="3452" w:author="Abhishek Guria" w:date="2021-04-11T16:25:00Z">
            <w:rPr>
              <w:del w:id="3453" w:author="Abhishek Guria" w:date="2021-04-11T18:50:00Z"/>
              <w:rFonts w:asciiTheme="minorHAnsi" w:hAnsiTheme="minorHAnsi" w:cstheme="minorHAnsi"/>
              <w:sz w:val="24"/>
              <w:szCs w:val="24"/>
            </w:rPr>
          </w:rPrChange>
        </w:rPr>
        <w:pPrChange w:id="3454" w:author="Abhishek Guria" w:date="2021-04-11T18:50:00Z">
          <w:pPr>
            <w:spacing w:line="276" w:lineRule="auto"/>
            <w:ind w:left="576" w:firstLine="0"/>
            <w:jc w:val="both"/>
          </w:pPr>
        </w:pPrChange>
      </w:pPr>
    </w:p>
    <w:p w14:paraId="3E198542" w14:textId="77777777" w:rsidR="00353600" w:rsidRPr="00BB1A70" w:rsidDel="006B44FD" w:rsidRDefault="00353600" w:rsidP="006B44FD">
      <w:pPr>
        <w:spacing w:line="276" w:lineRule="auto"/>
        <w:ind w:left="576" w:firstLine="0"/>
        <w:jc w:val="center"/>
        <w:rPr>
          <w:del w:id="3455" w:author="Abhishek Guria" w:date="2021-04-11T18:50:00Z"/>
          <w:rFonts w:ascii="Times New Roman" w:hAnsi="Times New Roman"/>
          <w:sz w:val="24"/>
          <w:szCs w:val="24"/>
          <w:rPrChange w:id="3456" w:author="Abhishek Guria" w:date="2021-04-11T16:25:00Z">
            <w:rPr>
              <w:del w:id="3457" w:author="Abhishek Guria" w:date="2021-04-11T18:50:00Z"/>
              <w:rFonts w:asciiTheme="minorHAnsi" w:hAnsiTheme="minorHAnsi" w:cstheme="minorHAnsi"/>
              <w:sz w:val="24"/>
              <w:szCs w:val="24"/>
            </w:rPr>
          </w:rPrChange>
        </w:rPr>
        <w:pPrChange w:id="3458" w:author="Abhishek Guria" w:date="2021-04-11T18:50:00Z">
          <w:pPr>
            <w:spacing w:line="276" w:lineRule="auto"/>
            <w:ind w:left="576" w:firstLine="0"/>
            <w:jc w:val="both"/>
          </w:pPr>
        </w:pPrChange>
      </w:pPr>
    </w:p>
    <w:p w14:paraId="741A0E23" w14:textId="77777777" w:rsidR="00A77226" w:rsidRPr="00BB1A70" w:rsidDel="006B44FD" w:rsidRDefault="00A77226" w:rsidP="006B44FD">
      <w:pPr>
        <w:spacing w:line="276" w:lineRule="auto"/>
        <w:ind w:left="576" w:firstLine="0"/>
        <w:jc w:val="center"/>
        <w:rPr>
          <w:del w:id="3459" w:author="Abhishek Guria" w:date="2021-04-11T18:50:00Z"/>
          <w:rFonts w:ascii="Times New Roman" w:hAnsi="Times New Roman"/>
          <w:sz w:val="24"/>
          <w:szCs w:val="24"/>
          <w:rPrChange w:id="3460" w:author="Abhishek Guria" w:date="2021-04-11T16:25:00Z">
            <w:rPr>
              <w:del w:id="3461" w:author="Abhishek Guria" w:date="2021-04-11T18:50:00Z"/>
              <w:rFonts w:asciiTheme="minorHAnsi" w:hAnsiTheme="minorHAnsi" w:cstheme="minorHAnsi"/>
              <w:sz w:val="24"/>
              <w:szCs w:val="24"/>
            </w:rPr>
          </w:rPrChange>
        </w:rPr>
        <w:pPrChange w:id="3462" w:author="Abhishek Guria" w:date="2021-04-11T18:50:00Z">
          <w:pPr>
            <w:spacing w:line="276" w:lineRule="auto"/>
            <w:ind w:left="576" w:firstLine="0"/>
            <w:jc w:val="both"/>
          </w:pPr>
        </w:pPrChange>
      </w:pPr>
    </w:p>
    <w:p w14:paraId="269D5AC3" w14:textId="77777777" w:rsidR="00A77226" w:rsidRPr="00BB1A70" w:rsidDel="006B44FD" w:rsidRDefault="00A77226" w:rsidP="006B44FD">
      <w:pPr>
        <w:spacing w:line="276" w:lineRule="auto"/>
        <w:ind w:left="576" w:firstLine="0"/>
        <w:jc w:val="center"/>
        <w:rPr>
          <w:del w:id="3463" w:author="Abhishek Guria" w:date="2021-04-11T18:50:00Z"/>
          <w:rFonts w:ascii="Times New Roman" w:hAnsi="Times New Roman"/>
          <w:sz w:val="24"/>
          <w:szCs w:val="24"/>
          <w:rPrChange w:id="3464" w:author="Abhishek Guria" w:date="2021-04-11T16:25:00Z">
            <w:rPr>
              <w:del w:id="3465" w:author="Abhishek Guria" w:date="2021-04-11T18:50:00Z"/>
              <w:rFonts w:asciiTheme="minorHAnsi" w:hAnsiTheme="minorHAnsi" w:cstheme="minorHAnsi"/>
              <w:sz w:val="24"/>
              <w:szCs w:val="24"/>
            </w:rPr>
          </w:rPrChange>
        </w:rPr>
        <w:pPrChange w:id="3466" w:author="Abhishek Guria" w:date="2021-04-11T18:50:00Z">
          <w:pPr>
            <w:spacing w:line="276" w:lineRule="auto"/>
            <w:ind w:left="576" w:firstLine="0"/>
            <w:jc w:val="both"/>
          </w:pPr>
        </w:pPrChange>
      </w:pPr>
    </w:p>
    <w:p w14:paraId="7DAFC307" w14:textId="3A937728" w:rsidR="00A77226" w:rsidRPr="00BB1A70" w:rsidDel="006B44FD" w:rsidRDefault="00A77226" w:rsidP="006B44FD">
      <w:pPr>
        <w:spacing w:line="276" w:lineRule="auto"/>
        <w:ind w:left="576" w:firstLine="0"/>
        <w:jc w:val="center"/>
        <w:rPr>
          <w:del w:id="3467" w:author="Abhishek Guria" w:date="2021-04-11T18:50:00Z"/>
          <w:rFonts w:ascii="Times New Roman" w:hAnsi="Times New Roman"/>
          <w:sz w:val="24"/>
          <w:szCs w:val="24"/>
          <w:rPrChange w:id="3468" w:author="Abhishek Guria" w:date="2021-04-11T16:25:00Z">
            <w:rPr>
              <w:del w:id="3469" w:author="Abhishek Guria" w:date="2021-04-11T18:50:00Z"/>
              <w:rFonts w:asciiTheme="minorHAnsi" w:hAnsiTheme="minorHAnsi" w:cstheme="minorHAnsi"/>
              <w:sz w:val="24"/>
              <w:szCs w:val="24"/>
            </w:rPr>
          </w:rPrChange>
        </w:rPr>
        <w:pPrChange w:id="3470" w:author="Abhishek Guria" w:date="2021-04-11T18:50:00Z">
          <w:pPr>
            <w:spacing w:line="276" w:lineRule="auto"/>
            <w:ind w:left="576" w:firstLine="0"/>
            <w:jc w:val="both"/>
          </w:pPr>
        </w:pPrChange>
      </w:pPr>
    </w:p>
    <w:p w14:paraId="5AD9DBBA" w14:textId="77777777" w:rsidR="00A77226" w:rsidRPr="00BB1A70" w:rsidDel="009C50ED" w:rsidRDefault="00A77226" w:rsidP="006B44FD">
      <w:pPr>
        <w:spacing w:line="276" w:lineRule="auto"/>
        <w:ind w:left="576" w:firstLine="0"/>
        <w:jc w:val="center"/>
        <w:rPr>
          <w:del w:id="3471" w:author="Abhishek Guria" w:date="2021-04-11T18:33:00Z"/>
          <w:rFonts w:ascii="Times New Roman" w:hAnsi="Times New Roman"/>
          <w:sz w:val="24"/>
          <w:szCs w:val="24"/>
          <w:rPrChange w:id="3472" w:author="Abhishek Guria" w:date="2021-04-11T16:25:00Z">
            <w:rPr>
              <w:del w:id="3473" w:author="Abhishek Guria" w:date="2021-04-11T18:33:00Z"/>
              <w:rFonts w:asciiTheme="minorHAnsi" w:hAnsiTheme="minorHAnsi" w:cstheme="minorHAnsi"/>
              <w:sz w:val="24"/>
              <w:szCs w:val="24"/>
            </w:rPr>
          </w:rPrChange>
        </w:rPr>
        <w:pPrChange w:id="3474" w:author="Abhishek Guria" w:date="2021-04-11T18:50:00Z">
          <w:pPr>
            <w:spacing w:line="276" w:lineRule="auto"/>
            <w:ind w:left="576" w:firstLine="0"/>
            <w:jc w:val="both"/>
          </w:pPr>
        </w:pPrChange>
      </w:pPr>
    </w:p>
    <w:p w14:paraId="72CF55E5" w14:textId="77777777" w:rsidR="00A77226" w:rsidRPr="00BB1A70" w:rsidDel="009C50ED" w:rsidRDefault="00A77226" w:rsidP="006B44FD">
      <w:pPr>
        <w:spacing w:line="276" w:lineRule="auto"/>
        <w:ind w:left="576" w:firstLine="0"/>
        <w:jc w:val="center"/>
        <w:rPr>
          <w:del w:id="3475" w:author="Abhishek Guria" w:date="2021-04-11T18:33:00Z"/>
          <w:rFonts w:ascii="Times New Roman" w:hAnsi="Times New Roman"/>
          <w:sz w:val="24"/>
          <w:szCs w:val="24"/>
          <w:rPrChange w:id="3476" w:author="Abhishek Guria" w:date="2021-04-11T16:25:00Z">
            <w:rPr>
              <w:del w:id="3477" w:author="Abhishek Guria" w:date="2021-04-11T18:33:00Z"/>
              <w:rFonts w:asciiTheme="minorHAnsi" w:hAnsiTheme="minorHAnsi" w:cstheme="minorHAnsi"/>
              <w:sz w:val="24"/>
              <w:szCs w:val="24"/>
            </w:rPr>
          </w:rPrChange>
        </w:rPr>
        <w:pPrChange w:id="3478" w:author="Abhishek Guria" w:date="2021-04-11T18:50:00Z">
          <w:pPr>
            <w:spacing w:line="276" w:lineRule="auto"/>
            <w:ind w:left="576" w:firstLine="0"/>
            <w:jc w:val="both"/>
          </w:pPr>
        </w:pPrChange>
      </w:pPr>
    </w:p>
    <w:p w14:paraId="171F1E8A" w14:textId="77777777" w:rsidR="00A77226" w:rsidRPr="00BB1A70" w:rsidDel="009C50ED" w:rsidRDefault="00A77226" w:rsidP="006B44FD">
      <w:pPr>
        <w:spacing w:line="276" w:lineRule="auto"/>
        <w:ind w:left="576" w:firstLine="0"/>
        <w:jc w:val="center"/>
        <w:rPr>
          <w:del w:id="3479" w:author="Abhishek Guria" w:date="2021-04-11T18:33:00Z"/>
          <w:rFonts w:ascii="Times New Roman" w:hAnsi="Times New Roman"/>
          <w:sz w:val="24"/>
          <w:szCs w:val="24"/>
          <w:rPrChange w:id="3480" w:author="Abhishek Guria" w:date="2021-04-11T16:25:00Z">
            <w:rPr>
              <w:del w:id="3481" w:author="Abhishek Guria" w:date="2021-04-11T18:33:00Z"/>
              <w:rFonts w:asciiTheme="minorHAnsi" w:hAnsiTheme="minorHAnsi" w:cstheme="minorHAnsi"/>
              <w:sz w:val="24"/>
              <w:szCs w:val="24"/>
            </w:rPr>
          </w:rPrChange>
        </w:rPr>
        <w:pPrChange w:id="3482" w:author="Abhishek Guria" w:date="2021-04-11T18:50:00Z">
          <w:pPr>
            <w:spacing w:line="276" w:lineRule="auto"/>
            <w:ind w:left="576" w:firstLine="0"/>
            <w:jc w:val="both"/>
          </w:pPr>
        </w:pPrChange>
      </w:pPr>
    </w:p>
    <w:p w14:paraId="1FE360C9" w14:textId="77777777" w:rsidR="00A77226" w:rsidRPr="00BB1A70" w:rsidDel="009C50ED" w:rsidRDefault="00A77226" w:rsidP="006B44FD">
      <w:pPr>
        <w:spacing w:line="276" w:lineRule="auto"/>
        <w:ind w:left="576" w:firstLine="0"/>
        <w:jc w:val="center"/>
        <w:rPr>
          <w:del w:id="3483" w:author="Abhishek Guria" w:date="2021-04-11T18:33:00Z"/>
          <w:rFonts w:ascii="Times New Roman" w:hAnsi="Times New Roman"/>
          <w:sz w:val="24"/>
          <w:szCs w:val="24"/>
          <w:rPrChange w:id="3484" w:author="Abhishek Guria" w:date="2021-04-11T16:25:00Z">
            <w:rPr>
              <w:del w:id="3485" w:author="Abhishek Guria" w:date="2021-04-11T18:33:00Z"/>
              <w:rFonts w:asciiTheme="minorHAnsi" w:hAnsiTheme="minorHAnsi" w:cstheme="minorHAnsi"/>
              <w:sz w:val="24"/>
              <w:szCs w:val="24"/>
            </w:rPr>
          </w:rPrChange>
        </w:rPr>
        <w:pPrChange w:id="3486" w:author="Abhishek Guria" w:date="2021-04-11T18:50:00Z">
          <w:pPr>
            <w:spacing w:line="276" w:lineRule="auto"/>
            <w:ind w:left="576" w:firstLine="0"/>
            <w:jc w:val="both"/>
          </w:pPr>
        </w:pPrChange>
      </w:pPr>
    </w:p>
    <w:p w14:paraId="7104D1E3" w14:textId="77777777" w:rsidR="00A77226" w:rsidRPr="00BB1A70" w:rsidDel="009C50ED" w:rsidRDefault="00A77226" w:rsidP="006B44FD">
      <w:pPr>
        <w:spacing w:line="276" w:lineRule="auto"/>
        <w:ind w:left="576" w:firstLine="0"/>
        <w:jc w:val="center"/>
        <w:rPr>
          <w:del w:id="3487" w:author="Abhishek Guria" w:date="2021-04-11T18:33:00Z"/>
          <w:rFonts w:ascii="Times New Roman" w:hAnsi="Times New Roman"/>
          <w:sz w:val="24"/>
          <w:szCs w:val="24"/>
          <w:rPrChange w:id="3488" w:author="Abhishek Guria" w:date="2021-04-11T16:25:00Z">
            <w:rPr>
              <w:del w:id="3489" w:author="Abhishek Guria" w:date="2021-04-11T18:33:00Z"/>
              <w:rFonts w:asciiTheme="minorHAnsi" w:hAnsiTheme="minorHAnsi" w:cstheme="minorHAnsi"/>
              <w:sz w:val="24"/>
              <w:szCs w:val="24"/>
            </w:rPr>
          </w:rPrChange>
        </w:rPr>
        <w:pPrChange w:id="3490" w:author="Abhishek Guria" w:date="2021-04-11T18:50:00Z">
          <w:pPr>
            <w:spacing w:line="276" w:lineRule="auto"/>
            <w:ind w:left="576" w:firstLine="0"/>
            <w:jc w:val="both"/>
          </w:pPr>
        </w:pPrChange>
      </w:pPr>
    </w:p>
    <w:p w14:paraId="60F4ED9F" w14:textId="77777777" w:rsidR="00A77226" w:rsidRPr="00BB1A70" w:rsidDel="009C50ED" w:rsidRDefault="00A77226" w:rsidP="006B44FD">
      <w:pPr>
        <w:spacing w:line="276" w:lineRule="auto"/>
        <w:ind w:firstLine="0"/>
        <w:jc w:val="center"/>
        <w:rPr>
          <w:del w:id="3491" w:author="Abhishek Guria" w:date="2021-04-11T18:33:00Z"/>
          <w:rFonts w:ascii="Times New Roman" w:hAnsi="Times New Roman"/>
          <w:sz w:val="24"/>
          <w:szCs w:val="24"/>
          <w:rPrChange w:id="3492" w:author="Abhishek Guria" w:date="2021-04-11T16:25:00Z">
            <w:rPr>
              <w:del w:id="3493" w:author="Abhishek Guria" w:date="2021-04-11T18:33:00Z"/>
              <w:rFonts w:asciiTheme="minorHAnsi" w:hAnsiTheme="minorHAnsi" w:cstheme="minorHAnsi"/>
              <w:sz w:val="24"/>
              <w:szCs w:val="24"/>
            </w:rPr>
          </w:rPrChange>
        </w:rPr>
        <w:pPrChange w:id="3494" w:author="Abhishek Guria" w:date="2021-04-11T18:50:00Z">
          <w:pPr>
            <w:spacing w:line="276" w:lineRule="auto"/>
            <w:ind w:firstLine="0"/>
            <w:jc w:val="both"/>
          </w:pPr>
        </w:pPrChange>
      </w:pPr>
    </w:p>
    <w:p w14:paraId="2F4CC5DA" w14:textId="77777777" w:rsidR="00EE20DA" w:rsidRPr="00BB1A70" w:rsidRDefault="00645ADC" w:rsidP="006B44FD">
      <w:pPr>
        <w:pStyle w:val="Heading1"/>
        <w:spacing w:line="276" w:lineRule="auto"/>
        <w:jc w:val="center"/>
        <w:rPr>
          <w:rFonts w:ascii="Times New Roman" w:hAnsi="Times New Roman"/>
          <w:sz w:val="32"/>
          <w:szCs w:val="32"/>
          <w:rPrChange w:id="3495" w:author="Abhishek Guria" w:date="2021-04-11T16:25:00Z">
            <w:rPr>
              <w:rFonts w:asciiTheme="minorHAnsi" w:hAnsiTheme="minorHAnsi" w:cstheme="minorHAnsi"/>
              <w:sz w:val="32"/>
              <w:szCs w:val="32"/>
            </w:rPr>
          </w:rPrChange>
        </w:rPr>
        <w:pPrChange w:id="3496" w:author="Abhishek Guria" w:date="2021-04-11T18:50:00Z">
          <w:pPr>
            <w:pStyle w:val="Heading1"/>
            <w:spacing w:line="276" w:lineRule="auto"/>
            <w:ind w:left="576"/>
            <w:jc w:val="center"/>
          </w:pPr>
        </w:pPrChange>
      </w:pPr>
      <w:bookmarkStart w:id="3497" w:name="_Toc68966740"/>
      <w:r w:rsidRPr="00BB1A70">
        <w:rPr>
          <w:rFonts w:ascii="Times New Roman" w:hAnsi="Times New Roman"/>
          <w:sz w:val="32"/>
          <w:szCs w:val="32"/>
          <w:rPrChange w:id="3498" w:author="Abhishek Guria" w:date="2021-04-11T16:25:00Z">
            <w:rPr>
              <w:rFonts w:asciiTheme="minorHAnsi" w:hAnsiTheme="minorHAnsi" w:cstheme="minorHAnsi"/>
              <w:sz w:val="32"/>
              <w:szCs w:val="32"/>
            </w:rPr>
          </w:rPrChange>
        </w:rPr>
        <w:t>8. DEVICE TREE</w:t>
      </w:r>
      <w:bookmarkEnd w:id="3497"/>
    </w:p>
    <w:p w14:paraId="2F4F14E9" w14:textId="77777777" w:rsidR="00EE20DA" w:rsidRPr="00BB1A70" w:rsidRDefault="00AE53CA" w:rsidP="00645ADC">
      <w:pPr>
        <w:pStyle w:val="Heading2"/>
        <w:spacing w:after="0" w:line="276" w:lineRule="auto"/>
        <w:ind w:left="144"/>
        <w:jc w:val="both"/>
        <w:rPr>
          <w:rFonts w:ascii="Times New Roman" w:hAnsi="Times New Roman"/>
          <w:b/>
          <w:rPrChange w:id="3499" w:author="Abhishek Guria" w:date="2021-04-11T16:25:00Z">
            <w:rPr>
              <w:rFonts w:asciiTheme="minorHAnsi" w:hAnsiTheme="minorHAnsi" w:cstheme="minorHAnsi"/>
              <w:b/>
            </w:rPr>
          </w:rPrChange>
        </w:rPr>
      </w:pPr>
      <w:bookmarkStart w:id="3500" w:name="_Toc68966741"/>
      <w:r w:rsidRPr="00BB1A70">
        <w:rPr>
          <w:rFonts w:ascii="Times New Roman" w:hAnsi="Times New Roman"/>
          <w:b/>
          <w:rPrChange w:id="3501" w:author="Abhishek Guria" w:date="2021-04-11T16:25:00Z">
            <w:rPr>
              <w:rFonts w:asciiTheme="minorHAnsi" w:hAnsiTheme="minorHAnsi" w:cstheme="minorHAnsi"/>
              <w:b/>
            </w:rPr>
          </w:rPrChange>
        </w:rPr>
        <w:lastRenderedPageBreak/>
        <w:t xml:space="preserve">8.1 </w:t>
      </w:r>
      <w:r w:rsidR="00C93E5F" w:rsidRPr="00BB1A70">
        <w:rPr>
          <w:rFonts w:ascii="Times New Roman" w:hAnsi="Times New Roman"/>
          <w:b/>
          <w:rPrChange w:id="3502" w:author="Abhishek Guria" w:date="2021-04-11T16:25:00Z">
            <w:rPr>
              <w:rFonts w:asciiTheme="minorHAnsi" w:hAnsiTheme="minorHAnsi" w:cstheme="minorHAnsi"/>
              <w:b/>
            </w:rPr>
          </w:rPrChange>
        </w:rPr>
        <w:t>Introduction of Device Tree</w:t>
      </w:r>
      <w:bookmarkEnd w:id="3500"/>
    </w:p>
    <w:p w14:paraId="07E20AE3" w14:textId="77777777" w:rsidR="00EE20DA" w:rsidRPr="00BB1A70" w:rsidRDefault="00EE20DA" w:rsidP="00D662FE">
      <w:pPr>
        <w:pStyle w:val="ListParagraph"/>
        <w:numPr>
          <w:ilvl w:val="0"/>
          <w:numId w:val="76"/>
        </w:numPr>
        <w:spacing w:line="276" w:lineRule="auto"/>
        <w:ind w:left="504"/>
        <w:jc w:val="both"/>
        <w:rPr>
          <w:rFonts w:ascii="Times New Roman" w:hAnsi="Times New Roman"/>
          <w:sz w:val="24"/>
          <w:szCs w:val="24"/>
          <w:rPrChange w:id="350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504" w:author="Abhishek Guria" w:date="2021-04-11T16:25:00Z">
            <w:rPr>
              <w:rFonts w:asciiTheme="minorHAnsi" w:hAnsiTheme="minorHAnsi" w:cstheme="minorHAnsi"/>
              <w:sz w:val="24"/>
              <w:szCs w:val="24"/>
            </w:rPr>
          </w:rPrChange>
        </w:rPr>
        <w:t>The primary purpose of Device Tree in Linux is to provide a way to describe non-discoverable hardware.</w:t>
      </w:r>
    </w:p>
    <w:p w14:paraId="05C84A96" w14:textId="77777777" w:rsidR="00EE20DA" w:rsidRPr="00BB1A70" w:rsidRDefault="00EE20DA" w:rsidP="00D662FE">
      <w:pPr>
        <w:pStyle w:val="ListParagraph"/>
        <w:numPr>
          <w:ilvl w:val="0"/>
          <w:numId w:val="76"/>
        </w:numPr>
        <w:spacing w:line="276" w:lineRule="auto"/>
        <w:ind w:left="504"/>
        <w:jc w:val="both"/>
        <w:rPr>
          <w:rFonts w:ascii="Times New Roman" w:hAnsi="Times New Roman"/>
          <w:sz w:val="24"/>
          <w:szCs w:val="24"/>
          <w:rPrChange w:id="350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506" w:author="Abhishek Guria" w:date="2021-04-11T16:25:00Z">
            <w:rPr>
              <w:rFonts w:asciiTheme="minorHAnsi" w:hAnsiTheme="minorHAnsi" w:cstheme="minorHAnsi"/>
              <w:sz w:val="24"/>
              <w:szCs w:val="24"/>
            </w:rPr>
          </w:rPrChange>
        </w:rPr>
        <w:t>The kernel contains the entire</w:t>
      </w:r>
      <w:r w:rsidR="00D662FE" w:rsidRPr="00BB1A70">
        <w:rPr>
          <w:rFonts w:ascii="Times New Roman" w:hAnsi="Times New Roman"/>
          <w:sz w:val="24"/>
          <w:szCs w:val="24"/>
          <w:rPrChange w:id="3507" w:author="Abhishek Guria" w:date="2021-04-11T16:25:00Z">
            <w:rPr>
              <w:rFonts w:asciiTheme="minorHAnsi" w:hAnsiTheme="minorHAnsi" w:cstheme="minorHAnsi"/>
              <w:sz w:val="24"/>
              <w:szCs w:val="24"/>
            </w:rPr>
          </w:rPrChange>
        </w:rPr>
        <w:t xml:space="preserve"> description of the hardware. </w:t>
      </w:r>
      <w:r w:rsidRPr="00BB1A70">
        <w:rPr>
          <w:rFonts w:ascii="Times New Roman" w:hAnsi="Times New Roman"/>
          <w:sz w:val="24"/>
          <w:szCs w:val="24"/>
          <w:rPrChange w:id="3508" w:author="Abhishek Guria" w:date="2021-04-11T16:25:00Z">
            <w:rPr>
              <w:rFonts w:asciiTheme="minorHAnsi" w:hAnsiTheme="minorHAnsi" w:cstheme="minorHAnsi"/>
              <w:sz w:val="24"/>
              <w:szCs w:val="24"/>
            </w:rPr>
          </w:rPrChange>
        </w:rPr>
        <w:t>The bootloader loads a single binary, the kernel image, and executes it.</w:t>
      </w:r>
    </w:p>
    <w:p w14:paraId="6FE1FEBB" w14:textId="77777777" w:rsidR="00AE53CA" w:rsidRPr="00BB1A70" w:rsidRDefault="00EE20DA" w:rsidP="00D662FE">
      <w:pPr>
        <w:pStyle w:val="ListParagraph"/>
        <w:numPr>
          <w:ilvl w:val="0"/>
          <w:numId w:val="71"/>
        </w:numPr>
        <w:spacing w:line="276" w:lineRule="auto"/>
        <w:ind w:left="1224"/>
        <w:jc w:val="both"/>
        <w:rPr>
          <w:rFonts w:ascii="Times New Roman" w:hAnsi="Times New Roman"/>
          <w:sz w:val="24"/>
          <w:szCs w:val="24"/>
          <w:rPrChange w:id="3509"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510" w:author="Abhishek Guria" w:date="2021-04-11T16:25:00Z">
            <w:rPr>
              <w:rFonts w:asciiTheme="minorHAnsi" w:hAnsiTheme="minorHAnsi" w:cstheme="minorHAnsi"/>
              <w:sz w:val="24"/>
              <w:szCs w:val="24"/>
            </w:rPr>
          </w:rPrChange>
        </w:rPr>
        <w:t>uImage</w:t>
      </w:r>
      <w:proofErr w:type="spellEnd"/>
      <w:r w:rsidRPr="00BB1A70">
        <w:rPr>
          <w:rFonts w:ascii="Times New Roman" w:hAnsi="Times New Roman"/>
          <w:sz w:val="24"/>
          <w:szCs w:val="24"/>
          <w:rPrChange w:id="3511" w:author="Abhishek Guria" w:date="2021-04-11T16:25:00Z">
            <w:rPr>
              <w:rFonts w:asciiTheme="minorHAnsi" w:hAnsiTheme="minorHAnsi" w:cstheme="minorHAnsi"/>
              <w:sz w:val="24"/>
              <w:szCs w:val="24"/>
            </w:rPr>
          </w:rPrChange>
        </w:rPr>
        <w:t xml:space="preserve"> or </w:t>
      </w:r>
      <w:proofErr w:type="spellStart"/>
      <w:r w:rsidRPr="00BB1A70">
        <w:rPr>
          <w:rFonts w:ascii="Times New Roman" w:hAnsi="Times New Roman"/>
          <w:sz w:val="24"/>
          <w:szCs w:val="24"/>
          <w:rPrChange w:id="3512" w:author="Abhishek Guria" w:date="2021-04-11T16:25:00Z">
            <w:rPr>
              <w:rFonts w:asciiTheme="minorHAnsi" w:hAnsiTheme="minorHAnsi" w:cstheme="minorHAnsi"/>
              <w:sz w:val="24"/>
              <w:szCs w:val="24"/>
            </w:rPr>
          </w:rPrChange>
        </w:rPr>
        <w:t>zImage</w:t>
      </w:r>
      <w:proofErr w:type="spellEnd"/>
    </w:p>
    <w:p w14:paraId="4BF64C83" w14:textId="77777777" w:rsidR="00C93E5F" w:rsidRPr="00BB1A70" w:rsidRDefault="00EE20DA" w:rsidP="00D662FE">
      <w:pPr>
        <w:pStyle w:val="ListParagraph"/>
        <w:numPr>
          <w:ilvl w:val="0"/>
          <w:numId w:val="77"/>
        </w:numPr>
        <w:spacing w:line="276" w:lineRule="auto"/>
        <w:ind w:left="504"/>
        <w:jc w:val="both"/>
        <w:rPr>
          <w:rFonts w:ascii="Times New Roman" w:hAnsi="Times New Roman"/>
          <w:sz w:val="24"/>
          <w:szCs w:val="24"/>
          <w:rPrChange w:id="351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514" w:author="Abhishek Guria" w:date="2021-04-11T16:25:00Z">
            <w:rPr>
              <w:rFonts w:asciiTheme="minorHAnsi" w:hAnsiTheme="minorHAnsi" w:cstheme="minorHAnsi"/>
              <w:sz w:val="24"/>
              <w:szCs w:val="24"/>
            </w:rPr>
          </w:rPrChange>
        </w:rPr>
        <w:t>The bootloader tells the kernel on which board it is being booted through a machine type</w:t>
      </w:r>
      <w:r w:rsidR="00D662FE" w:rsidRPr="00BB1A70">
        <w:rPr>
          <w:rFonts w:ascii="Times New Roman" w:hAnsi="Times New Roman"/>
          <w:sz w:val="24"/>
          <w:szCs w:val="24"/>
          <w:rPrChange w:id="3515" w:author="Abhishek Guria" w:date="2021-04-11T16:25:00Z">
            <w:rPr>
              <w:rFonts w:asciiTheme="minorHAnsi" w:hAnsiTheme="minorHAnsi" w:cstheme="minorHAnsi"/>
              <w:sz w:val="24"/>
              <w:szCs w:val="24"/>
            </w:rPr>
          </w:rPrChange>
        </w:rPr>
        <w:t xml:space="preserve"> integer, passed in register r1.</w:t>
      </w:r>
    </w:p>
    <w:p w14:paraId="42E20BBD" w14:textId="77777777" w:rsidR="00EE20DA" w:rsidRPr="00BB1A70" w:rsidRDefault="00AE53CA" w:rsidP="00D662FE">
      <w:pPr>
        <w:pStyle w:val="Heading2"/>
        <w:spacing w:after="0" w:line="276" w:lineRule="auto"/>
        <w:ind w:left="144"/>
        <w:jc w:val="both"/>
        <w:rPr>
          <w:rFonts w:ascii="Times New Roman" w:hAnsi="Times New Roman"/>
          <w:b/>
          <w:rPrChange w:id="3516" w:author="Abhishek Guria" w:date="2021-04-11T16:25:00Z">
            <w:rPr>
              <w:rFonts w:asciiTheme="minorHAnsi" w:hAnsiTheme="minorHAnsi" w:cstheme="minorHAnsi"/>
              <w:b/>
            </w:rPr>
          </w:rPrChange>
        </w:rPr>
      </w:pPr>
      <w:bookmarkStart w:id="3517" w:name="_Toc68966742"/>
      <w:r w:rsidRPr="00BB1A70">
        <w:rPr>
          <w:rFonts w:ascii="Times New Roman" w:hAnsi="Times New Roman"/>
          <w:b/>
          <w:rPrChange w:id="3518" w:author="Abhishek Guria" w:date="2021-04-11T16:25:00Z">
            <w:rPr>
              <w:rFonts w:asciiTheme="minorHAnsi" w:hAnsiTheme="minorHAnsi" w:cstheme="minorHAnsi"/>
              <w:b/>
            </w:rPr>
          </w:rPrChange>
        </w:rPr>
        <w:t xml:space="preserve">8.2 </w:t>
      </w:r>
      <w:r w:rsidR="00C93E5F" w:rsidRPr="00BB1A70">
        <w:rPr>
          <w:rFonts w:ascii="Times New Roman" w:hAnsi="Times New Roman"/>
          <w:b/>
          <w:rPrChange w:id="3519" w:author="Abhishek Guria" w:date="2021-04-11T16:25:00Z">
            <w:rPr>
              <w:rFonts w:asciiTheme="minorHAnsi" w:hAnsiTheme="minorHAnsi" w:cstheme="minorHAnsi"/>
              <w:b/>
            </w:rPr>
          </w:rPrChange>
        </w:rPr>
        <w:t>High Level View about Device Tree</w:t>
      </w:r>
      <w:bookmarkEnd w:id="3517"/>
    </w:p>
    <w:p w14:paraId="74E93CCE" w14:textId="77777777" w:rsidR="00C93E5F" w:rsidRPr="00BB1A70" w:rsidRDefault="00AE53CA" w:rsidP="00D662FE">
      <w:pPr>
        <w:pStyle w:val="ListParagraph"/>
        <w:numPr>
          <w:ilvl w:val="0"/>
          <w:numId w:val="72"/>
        </w:numPr>
        <w:spacing w:line="276" w:lineRule="auto"/>
        <w:ind w:left="576"/>
        <w:jc w:val="both"/>
        <w:rPr>
          <w:rFonts w:ascii="Times New Roman" w:hAnsi="Times New Roman"/>
          <w:color w:val="000000"/>
          <w:sz w:val="24"/>
          <w:szCs w:val="24"/>
          <w:shd w:val="clear" w:color="auto" w:fill="FCFCFC"/>
          <w:rPrChange w:id="3520" w:author="Abhishek Guria" w:date="2021-04-11T16:25:00Z">
            <w:rPr>
              <w:rFonts w:asciiTheme="minorHAnsi" w:hAnsiTheme="minorHAnsi" w:cstheme="minorHAnsi"/>
              <w:color w:val="000000"/>
              <w:sz w:val="24"/>
              <w:szCs w:val="24"/>
              <w:shd w:val="clear" w:color="auto" w:fill="FCFCFC"/>
            </w:rPr>
          </w:rPrChange>
        </w:rPr>
      </w:pPr>
      <w:r w:rsidRPr="00BB1A70">
        <w:rPr>
          <w:rFonts w:ascii="Times New Roman" w:hAnsi="Times New Roman"/>
          <w:color w:val="000000"/>
          <w:sz w:val="24"/>
          <w:szCs w:val="24"/>
          <w:shd w:val="clear" w:color="auto" w:fill="FCFCFC"/>
          <w:rPrChange w:id="3521" w:author="Abhishek Guria" w:date="2021-04-11T16:25:00Z">
            <w:rPr>
              <w:rFonts w:asciiTheme="minorHAnsi" w:hAnsiTheme="minorHAnsi" w:cstheme="minorHAnsi"/>
              <w:color w:val="000000"/>
              <w:sz w:val="24"/>
              <w:szCs w:val="24"/>
              <w:shd w:val="clear" w:color="auto" w:fill="FCFCFC"/>
            </w:rPr>
          </w:rPrChange>
        </w:rPr>
        <w:t>T</w:t>
      </w:r>
      <w:r w:rsidR="00C93E5F" w:rsidRPr="00BB1A70">
        <w:rPr>
          <w:rFonts w:ascii="Times New Roman" w:hAnsi="Times New Roman"/>
          <w:color w:val="000000"/>
          <w:sz w:val="24"/>
          <w:szCs w:val="24"/>
          <w:shd w:val="clear" w:color="auto" w:fill="FCFCFC"/>
          <w:rPrChange w:id="3522" w:author="Abhishek Guria" w:date="2021-04-11T16:25:00Z">
            <w:rPr>
              <w:rFonts w:asciiTheme="minorHAnsi" w:hAnsiTheme="minorHAnsi" w:cstheme="minorHAnsi"/>
              <w:color w:val="000000"/>
              <w:sz w:val="24"/>
              <w:szCs w:val="24"/>
              <w:shd w:val="clear" w:color="auto" w:fill="FCFCFC"/>
            </w:rPr>
          </w:rPrChange>
        </w:rPr>
        <w:t>he DT is simply a data structure that describes the hardware.</w:t>
      </w:r>
    </w:p>
    <w:p w14:paraId="32CEA14C" w14:textId="77777777" w:rsidR="00C93E5F" w:rsidRPr="00BB1A70" w:rsidRDefault="00C93E5F" w:rsidP="00D662FE">
      <w:pPr>
        <w:pStyle w:val="ListParagraph"/>
        <w:numPr>
          <w:ilvl w:val="0"/>
          <w:numId w:val="72"/>
        </w:numPr>
        <w:spacing w:line="276" w:lineRule="auto"/>
        <w:ind w:left="576"/>
        <w:jc w:val="both"/>
        <w:rPr>
          <w:rFonts w:ascii="Times New Roman" w:hAnsi="Times New Roman"/>
          <w:sz w:val="24"/>
          <w:szCs w:val="24"/>
          <w:rPrChange w:id="352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524" w:author="Abhishek Guria" w:date="2021-04-11T16:25:00Z">
            <w:rPr>
              <w:rFonts w:asciiTheme="minorHAnsi" w:hAnsiTheme="minorHAnsi" w:cstheme="minorHAnsi"/>
              <w:sz w:val="24"/>
              <w:szCs w:val="24"/>
            </w:rPr>
          </w:rPrChange>
        </w:rPr>
        <w:t>Linux uses DT data for three major purposes:</w:t>
      </w:r>
    </w:p>
    <w:p w14:paraId="3C0EC131" w14:textId="77777777" w:rsidR="00AE53CA" w:rsidRPr="00BB1A70" w:rsidRDefault="00AE53CA" w:rsidP="0018191C">
      <w:pPr>
        <w:pStyle w:val="ListParagraph"/>
        <w:numPr>
          <w:ilvl w:val="0"/>
          <w:numId w:val="73"/>
        </w:numPr>
        <w:spacing w:line="276" w:lineRule="auto"/>
        <w:ind w:left="648"/>
        <w:jc w:val="both"/>
        <w:rPr>
          <w:rFonts w:ascii="Times New Roman" w:hAnsi="Times New Roman"/>
          <w:sz w:val="24"/>
          <w:szCs w:val="24"/>
          <w:rPrChange w:id="352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526" w:author="Abhishek Guria" w:date="2021-04-11T16:25:00Z">
            <w:rPr>
              <w:rFonts w:asciiTheme="minorHAnsi" w:hAnsiTheme="minorHAnsi" w:cstheme="minorHAnsi"/>
              <w:sz w:val="24"/>
              <w:szCs w:val="24"/>
            </w:rPr>
          </w:rPrChange>
        </w:rPr>
        <w:t>Platform identification</w:t>
      </w:r>
    </w:p>
    <w:p w14:paraId="1D1653D0" w14:textId="77777777" w:rsidR="00AE53CA" w:rsidRPr="00BB1A70" w:rsidRDefault="00AE53CA" w:rsidP="0018191C">
      <w:pPr>
        <w:pStyle w:val="ListParagraph"/>
        <w:numPr>
          <w:ilvl w:val="0"/>
          <w:numId w:val="73"/>
        </w:numPr>
        <w:spacing w:line="276" w:lineRule="auto"/>
        <w:ind w:left="648"/>
        <w:jc w:val="both"/>
        <w:rPr>
          <w:rFonts w:ascii="Times New Roman" w:hAnsi="Times New Roman"/>
          <w:sz w:val="24"/>
          <w:szCs w:val="24"/>
          <w:rPrChange w:id="352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528" w:author="Abhishek Guria" w:date="2021-04-11T16:25:00Z">
            <w:rPr>
              <w:rFonts w:asciiTheme="minorHAnsi" w:hAnsiTheme="minorHAnsi" w:cstheme="minorHAnsi"/>
              <w:sz w:val="24"/>
              <w:szCs w:val="24"/>
            </w:rPr>
          </w:rPrChange>
        </w:rPr>
        <w:t>Runtime configuration</w:t>
      </w:r>
    </w:p>
    <w:p w14:paraId="7C9A1253" w14:textId="77777777" w:rsidR="00C93E5F" w:rsidRPr="00BB1A70" w:rsidRDefault="00AE53CA" w:rsidP="0018191C">
      <w:pPr>
        <w:pStyle w:val="ListParagraph"/>
        <w:numPr>
          <w:ilvl w:val="0"/>
          <w:numId w:val="73"/>
        </w:numPr>
        <w:spacing w:line="276" w:lineRule="auto"/>
        <w:ind w:left="648"/>
        <w:jc w:val="both"/>
        <w:rPr>
          <w:rFonts w:ascii="Times New Roman" w:hAnsi="Times New Roman"/>
          <w:sz w:val="24"/>
          <w:szCs w:val="24"/>
          <w:rPrChange w:id="3529"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530" w:author="Abhishek Guria" w:date="2021-04-11T16:25:00Z">
            <w:rPr>
              <w:rFonts w:asciiTheme="minorHAnsi" w:hAnsiTheme="minorHAnsi" w:cstheme="minorHAnsi"/>
              <w:sz w:val="24"/>
              <w:szCs w:val="24"/>
            </w:rPr>
          </w:rPrChange>
        </w:rPr>
        <w:t>Sevice</w:t>
      </w:r>
      <w:proofErr w:type="spellEnd"/>
      <w:r w:rsidRPr="00BB1A70">
        <w:rPr>
          <w:rFonts w:ascii="Times New Roman" w:hAnsi="Times New Roman"/>
          <w:sz w:val="24"/>
          <w:szCs w:val="24"/>
          <w:rPrChange w:id="3531" w:author="Abhishek Guria" w:date="2021-04-11T16:25:00Z">
            <w:rPr>
              <w:rFonts w:asciiTheme="minorHAnsi" w:hAnsiTheme="minorHAnsi" w:cstheme="minorHAnsi"/>
              <w:sz w:val="24"/>
              <w:szCs w:val="24"/>
            </w:rPr>
          </w:rPrChange>
        </w:rPr>
        <w:t xml:space="preserve"> population</w:t>
      </w:r>
    </w:p>
    <w:p w14:paraId="3DBDEA18" w14:textId="77777777" w:rsidR="00C93E5F" w:rsidRPr="00BB1A70" w:rsidRDefault="00794099" w:rsidP="00645ADC">
      <w:pPr>
        <w:pStyle w:val="Heading3"/>
        <w:spacing w:line="276" w:lineRule="auto"/>
        <w:ind w:left="144"/>
        <w:jc w:val="both"/>
        <w:rPr>
          <w:rFonts w:ascii="Times New Roman" w:hAnsi="Times New Roman"/>
          <w:sz w:val="24"/>
          <w:rPrChange w:id="3532" w:author="Abhishek Guria" w:date="2021-04-11T16:25:00Z">
            <w:rPr>
              <w:rFonts w:asciiTheme="minorHAnsi" w:hAnsiTheme="minorHAnsi" w:cstheme="minorHAnsi"/>
              <w:sz w:val="24"/>
            </w:rPr>
          </w:rPrChange>
        </w:rPr>
      </w:pPr>
      <w:bookmarkStart w:id="3533" w:name="_Toc68966743"/>
      <w:r w:rsidRPr="00BB1A70">
        <w:rPr>
          <w:rFonts w:ascii="Times New Roman" w:hAnsi="Times New Roman"/>
          <w:sz w:val="24"/>
          <w:rPrChange w:id="3534" w:author="Abhishek Guria" w:date="2021-04-11T16:25:00Z">
            <w:rPr>
              <w:rFonts w:asciiTheme="minorHAnsi" w:hAnsiTheme="minorHAnsi" w:cstheme="minorHAnsi"/>
              <w:sz w:val="24"/>
            </w:rPr>
          </w:rPrChange>
        </w:rPr>
        <w:t xml:space="preserve">8.2.1 </w:t>
      </w:r>
      <w:r w:rsidR="00C93E5F" w:rsidRPr="00BB1A70">
        <w:rPr>
          <w:rFonts w:ascii="Times New Roman" w:hAnsi="Times New Roman"/>
          <w:sz w:val="24"/>
          <w:rPrChange w:id="3535" w:author="Abhishek Guria" w:date="2021-04-11T16:25:00Z">
            <w:rPr>
              <w:rFonts w:asciiTheme="minorHAnsi" w:hAnsiTheme="minorHAnsi" w:cstheme="minorHAnsi"/>
              <w:sz w:val="24"/>
            </w:rPr>
          </w:rPrChange>
        </w:rPr>
        <w:t>Platform Identification:</w:t>
      </w:r>
      <w:bookmarkEnd w:id="3533"/>
    </w:p>
    <w:p w14:paraId="39CA82F2" w14:textId="77777777" w:rsidR="00C93E5F" w:rsidRPr="00BB1A70" w:rsidRDefault="00C93E5F" w:rsidP="0018191C">
      <w:pPr>
        <w:pStyle w:val="ListParagraph"/>
        <w:numPr>
          <w:ilvl w:val="0"/>
          <w:numId w:val="137"/>
        </w:numPr>
        <w:spacing w:line="276" w:lineRule="auto"/>
        <w:ind w:left="504"/>
        <w:jc w:val="both"/>
        <w:rPr>
          <w:rFonts w:ascii="Times New Roman" w:hAnsi="Times New Roman"/>
          <w:color w:val="000000"/>
          <w:sz w:val="24"/>
          <w:szCs w:val="24"/>
          <w:shd w:val="clear" w:color="auto" w:fill="FCFCFC"/>
          <w:rPrChange w:id="3536" w:author="Abhishek Guria" w:date="2021-04-11T16:25:00Z">
            <w:rPr>
              <w:rFonts w:asciiTheme="minorHAnsi" w:hAnsiTheme="minorHAnsi" w:cstheme="minorHAnsi"/>
              <w:color w:val="000000"/>
              <w:sz w:val="24"/>
              <w:szCs w:val="24"/>
              <w:shd w:val="clear" w:color="auto" w:fill="FCFCFC"/>
            </w:rPr>
          </w:rPrChange>
        </w:rPr>
      </w:pPr>
      <w:r w:rsidRPr="00BB1A70">
        <w:rPr>
          <w:rFonts w:ascii="Times New Roman" w:hAnsi="Times New Roman"/>
          <w:color w:val="000000"/>
          <w:sz w:val="24"/>
          <w:szCs w:val="24"/>
          <w:shd w:val="clear" w:color="auto" w:fill="FCFCFC"/>
          <w:rPrChange w:id="3537" w:author="Abhishek Guria" w:date="2021-04-11T16:25:00Z">
            <w:rPr>
              <w:rFonts w:asciiTheme="minorHAnsi" w:hAnsiTheme="minorHAnsi" w:cstheme="minorHAnsi"/>
              <w:color w:val="000000"/>
              <w:sz w:val="24"/>
              <w:szCs w:val="24"/>
              <w:shd w:val="clear" w:color="auto" w:fill="FCFCFC"/>
            </w:rPr>
          </w:rPrChange>
        </w:rPr>
        <w:t>The kernel will use data in the DT to identify the specific machine.</w:t>
      </w:r>
    </w:p>
    <w:p w14:paraId="290E4ACB" w14:textId="77777777" w:rsidR="00C93E5F" w:rsidRPr="00BB1A70" w:rsidRDefault="00C93E5F" w:rsidP="0018191C">
      <w:pPr>
        <w:pStyle w:val="ListParagraph"/>
        <w:numPr>
          <w:ilvl w:val="0"/>
          <w:numId w:val="137"/>
        </w:numPr>
        <w:spacing w:line="276" w:lineRule="auto"/>
        <w:ind w:left="504"/>
        <w:jc w:val="both"/>
        <w:rPr>
          <w:rFonts w:ascii="Times New Roman" w:hAnsi="Times New Roman"/>
          <w:color w:val="000000"/>
          <w:sz w:val="24"/>
          <w:szCs w:val="24"/>
          <w:shd w:val="clear" w:color="auto" w:fill="FCFCFC"/>
          <w:rPrChange w:id="3538" w:author="Abhishek Guria" w:date="2021-04-11T16:25:00Z">
            <w:rPr>
              <w:rFonts w:asciiTheme="minorHAnsi" w:hAnsiTheme="minorHAnsi" w:cstheme="minorHAnsi"/>
              <w:color w:val="000000"/>
              <w:sz w:val="24"/>
              <w:szCs w:val="24"/>
              <w:shd w:val="clear" w:color="auto" w:fill="FCFCFC"/>
            </w:rPr>
          </w:rPrChange>
        </w:rPr>
      </w:pPr>
      <w:r w:rsidRPr="00BB1A70">
        <w:rPr>
          <w:rFonts w:ascii="Times New Roman" w:hAnsi="Times New Roman"/>
          <w:color w:val="000000"/>
          <w:sz w:val="24"/>
          <w:szCs w:val="24"/>
          <w:shd w:val="clear" w:color="auto" w:fill="FCFCFC"/>
          <w:rPrChange w:id="3539" w:author="Abhishek Guria" w:date="2021-04-11T16:25:00Z">
            <w:rPr>
              <w:rFonts w:asciiTheme="minorHAnsi" w:hAnsiTheme="minorHAnsi" w:cstheme="minorHAnsi"/>
              <w:color w:val="000000"/>
              <w:sz w:val="24"/>
              <w:szCs w:val="24"/>
              <w:shd w:val="clear" w:color="auto" w:fill="FCFCFC"/>
            </w:rPr>
          </w:rPrChange>
        </w:rPr>
        <w:t xml:space="preserve">Hardware is not perfect though, and so the kernel must identify the machine during early boot so that it has the opportunity </w:t>
      </w:r>
      <w:r w:rsidR="00D662FE" w:rsidRPr="00BB1A70">
        <w:rPr>
          <w:rFonts w:ascii="Times New Roman" w:hAnsi="Times New Roman"/>
          <w:color w:val="000000"/>
          <w:sz w:val="24"/>
          <w:szCs w:val="24"/>
          <w:shd w:val="clear" w:color="auto" w:fill="FCFCFC"/>
          <w:rPrChange w:id="3540" w:author="Abhishek Guria" w:date="2021-04-11T16:25:00Z">
            <w:rPr>
              <w:rFonts w:asciiTheme="minorHAnsi" w:hAnsiTheme="minorHAnsi" w:cstheme="minorHAnsi"/>
              <w:color w:val="000000"/>
              <w:sz w:val="24"/>
              <w:szCs w:val="24"/>
              <w:shd w:val="clear" w:color="auto" w:fill="FCFCFC"/>
            </w:rPr>
          </w:rPrChange>
        </w:rPr>
        <w:t>to run machine-specific fixups.</w:t>
      </w:r>
    </w:p>
    <w:p w14:paraId="24580F29" w14:textId="77777777" w:rsidR="00C93E5F" w:rsidRPr="00BB1A70" w:rsidRDefault="00794099" w:rsidP="00645ADC">
      <w:pPr>
        <w:pStyle w:val="Heading3"/>
        <w:spacing w:line="276" w:lineRule="auto"/>
        <w:ind w:left="144"/>
        <w:jc w:val="both"/>
        <w:rPr>
          <w:rFonts w:ascii="Times New Roman" w:hAnsi="Times New Roman"/>
          <w:sz w:val="24"/>
          <w:lang w:bidi="ar-SA"/>
          <w:rPrChange w:id="3541" w:author="Abhishek Guria" w:date="2021-04-11T16:25:00Z">
            <w:rPr>
              <w:rFonts w:asciiTheme="minorHAnsi" w:hAnsiTheme="minorHAnsi" w:cstheme="minorHAnsi"/>
              <w:sz w:val="24"/>
              <w:lang w:bidi="ar-SA"/>
            </w:rPr>
          </w:rPrChange>
        </w:rPr>
      </w:pPr>
      <w:bookmarkStart w:id="3542" w:name="_Toc68966744"/>
      <w:r w:rsidRPr="00BB1A70">
        <w:rPr>
          <w:rFonts w:ascii="Times New Roman" w:hAnsi="Times New Roman"/>
          <w:sz w:val="24"/>
          <w:rPrChange w:id="3543" w:author="Abhishek Guria" w:date="2021-04-11T16:25:00Z">
            <w:rPr>
              <w:rFonts w:asciiTheme="minorHAnsi" w:hAnsiTheme="minorHAnsi" w:cstheme="minorHAnsi"/>
              <w:sz w:val="24"/>
            </w:rPr>
          </w:rPrChange>
        </w:rPr>
        <w:t xml:space="preserve">8.2.2 </w:t>
      </w:r>
      <w:r w:rsidR="00C93E5F" w:rsidRPr="00BB1A70">
        <w:rPr>
          <w:rFonts w:ascii="Times New Roman" w:hAnsi="Times New Roman"/>
          <w:sz w:val="24"/>
          <w:rPrChange w:id="3544" w:author="Abhishek Guria" w:date="2021-04-11T16:25:00Z">
            <w:rPr>
              <w:rFonts w:asciiTheme="minorHAnsi" w:hAnsiTheme="minorHAnsi" w:cstheme="minorHAnsi"/>
              <w:sz w:val="24"/>
            </w:rPr>
          </w:rPrChange>
        </w:rPr>
        <w:t>Runtime configuration</w:t>
      </w:r>
      <w:bookmarkEnd w:id="3542"/>
    </w:p>
    <w:p w14:paraId="614A6153" w14:textId="77777777" w:rsidR="00C93E5F" w:rsidRPr="00BB1A70" w:rsidRDefault="00C93E5F" w:rsidP="0018191C">
      <w:pPr>
        <w:pStyle w:val="ListParagraph"/>
        <w:numPr>
          <w:ilvl w:val="0"/>
          <w:numId w:val="138"/>
        </w:numPr>
        <w:spacing w:line="276" w:lineRule="auto"/>
        <w:ind w:left="504"/>
        <w:jc w:val="both"/>
        <w:rPr>
          <w:rFonts w:ascii="Times New Roman" w:hAnsi="Times New Roman"/>
          <w:color w:val="000000"/>
          <w:sz w:val="24"/>
          <w:szCs w:val="24"/>
          <w:shd w:val="clear" w:color="auto" w:fill="FCFCFC"/>
          <w:rPrChange w:id="3545" w:author="Abhishek Guria" w:date="2021-04-11T16:25:00Z">
            <w:rPr>
              <w:rFonts w:asciiTheme="minorHAnsi" w:hAnsiTheme="minorHAnsi" w:cstheme="minorHAnsi"/>
              <w:color w:val="000000"/>
              <w:sz w:val="24"/>
              <w:szCs w:val="24"/>
              <w:shd w:val="clear" w:color="auto" w:fill="FCFCFC"/>
            </w:rPr>
          </w:rPrChange>
        </w:rPr>
      </w:pPr>
      <w:r w:rsidRPr="00BB1A70">
        <w:rPr>
          <w:rFonts w:ascii="Times New Roman" w:hAnsi="Times New Roman"/>
          <w:color w:val="000000"/>
          <w:sz w:val="24"/>
          <w:szCs w:val="24"/>
          <w:shd w:val="clear" w:color="auto" w:fill="FCFCFC"/>
          <w:rPrChange w:id="3546" w:author="Abhishek Guria" w:date="2021-04-11T16:25:00Z">
            <w:rPr>
              <w:rFonts w:asciiTheme="minorHAnsi" w:hAnsiTheme="minorHAnsi" w:cstheme="minorHAnsi"/>
              <w:color w:val="000000"/>
              <w:sz w:val="24"/>
              <w:szCs w:val="24"/>
              <w:shd w:val="clear" w:color="auto" w:fill="FCFCFC"/>
            </w:rPr>
          </w:rPrChange>
        </w:rPr>
        <w:t>DT will be the sole method of communicating data from firmware to the kernel, so also gets used to pass in runtime and configuration data like the kernel parameters string and th</w:t>
      </w:r>
      <w:r w:rsidR="00D662FE" w:rsidRPr="00BB1A70">
        <w:rPr>
          <w:rFonts w:ascii="Times New Roman" w:hAnsi="Times New Roman"/>
          <w:color w:val="000000"/>
          <w:sz w:val="24"/>
          <w:szCs w:val="24"/>
          <w:shd w:val="clear" w:color="auto" w:fill="FCFCFC"/>
          <w:rPrChange w:id="3547" w:author="Abhishek Guria" w:date="2021-04-11T16:25:00Z">
            <w:rPr>
              <w:rFonts w:asciiTheme="minorHAnsi" w:hAnsiTheme="minorHAnsi" w:cstheme="minorHAnsi"/>
              <w:color w:val="000000"/>
              <w:sz w:val="24"/>
              <w:szCs w:val="24"/>
              <w:shd w:val="clear" w:color="auto" w:fill="FCFCFC"/>
            </w:rPr>
          </w:rPrChange>
        </w:rPr>
        <w:t>e location of an initrd image.</w:t>
      </w:r>
    </w:p>
    <w:p w14:paraId="7D84874A" w14:textId="77777777" w:rsidR="00C93E5F" w:rsidRPr="00BB1A70" w:rsidRDefault="00C93E5F" w:rsidP="0018191C">
      <w:pPr>
        <w:pStyle w:val="HTMLPreformatted"/>
        <w:spacing w:line="276" w:lineRule="auto"/>
        <w:ind w:left="720"/>
        <w:jc w:val="both"/>
        <w:rPr>
          <w:rFonts w:ascii="Times New Roman" w:hAnsi="Times New Roman" w:cs="Times New Roman"/>
          <w:color w:val="000000"/>
          <w:sz w:val="24"/>
          <w:szCs w:val="24"/>
          <w:rPrChange w:id="3548" w:author="Abhishek Guria" w:date="2021-04-11T16:25:00Z">
            <w:rPr>
              <w:rFonts w:asciiTheme="minorHAnsi" w:hAnsiTheme="minorHAnsi" w:cstheme="minorHAnsi"/>
              <w:color w:val="000000"/>
              <w:sz w:val="24"/>
              <w:szCs w:val="24"/>
            </w:rPr>
          </w:rPrChange>
        </w:rPr>
      </w:pPr>
      <w:r w:rsidRPr="00BB1A70">
        <w:rPr>
          <w:rFonts w:ascii="Times New Roman" w:hAnsi="Times New Roman" w:cs="Times New Roman"/>
          <w:color w:val="000000"/>
          <w:sz w:val="24"/>
          <w:szCs w:val="24"/>
          <w:rPrChange w:id="3549" w:author="Abhishek Guria" w:date="2021-04-11T16:25:00Z">
            <w:rPr>
              <w:rFonts w:asciiTheme="minorHAnsi" w:hAnsiTheme="minorHAnsi" w:cstheme="minorHAnsi"/>
              <w:color w:val="000000"/>
              <w:sz w:val="24"/>
              <w:szCs w:val="24"/>
            </w:rPr>
          </w:rPrChange>
        </w:rPr>
        <w:t>chosen {</w:t>
      </w:r>
    </w:p>
    <w:p w14:paraId="60470F6D" w14:textId="77777777" w:rsidR="00C93E5F" w:rsidRPr="00BB1A70" w:rsidRDefault="00C93E5F" w:rsidP="00181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ind w:left="720" w:firstLine="0"/>
        <w:jc w:val="both"/>
        <w:rPr>
          <w:rFonts w:ascii="Times New Roman" w:hAnsi="Times New Roman"/>
          <w:color w:val="000000"/>
          <w:sz w:val="24"/>
          <w:szCs w:val="24"/>
          <w:lang w:bidi="ar-SA"/>
          <w:rPrChange w:id="3550" w:author="Abhishek Guria" w:date="2021-04-11T16:25:00Z">
            <w:rPr>
              <w:rFonts w:asciiTheme="minorHAnsi" w:hAnsiTheme="minorHAnsi" w:cstheme="minorHAnsi"/>
              <w:color w:val="000000"/>
              <w:sz w:val="24"/>
              <w:szCs w:val="24"/>
              <w:lang w:bidi="ar-SA"/>
            </w:rPr>
          </w:rPrChange>
        </w:rPr>
      </w:pPr>
      <w:proofErr w:type="spellStart"/>
      <w:r w:rsidRPr="00BB1A70">
        <w:rPr>
          <w:rFonts w:ascii="Times New Roman" w:hAnsi="Times New Roman"/>
          <w:color w:val="000000"/>
          <w:sz w:val="24"/>
          <w:szCs w:val="24"/>
          <w:lang w:bidi="ar-SA"/>
          <w:rPrChange w:id="3551" w:author="Abhishek Guria" w:date="2021-04-11T16:25:00Z">
            <w:rPr>
              <w:rFonts w:asciiTheme="minorHAnsi" w:hAnsiTheme="minorHAnsi" w:cstheme="minorHAnsi"/>
              <w:color w:val="000000"/>
              <w:sz w:val="24"/>
              <w:szCs w:val="24"/>
              <w:lang w:bidi="ar-SA"/>
            </w:rPr>
          </w:rPrChange>
        </w:rPr>
        <w:t>bootargs</w:t>
      </w:r>
      <w:proofErr w:type="spellEnd"/>
      <w:r w:rsidRPr="00BB1A70">
        <w:rPr>
          <w:rFonts w:ascii="Times New Roman" w:hAnsi="Times New Roman"/>
          <w:color w:val="000000"/>
          <w:sz w:val="24"/>
          <w:szCs w:val="24"/>
          <w:lang w:bidi="ar-SA"/>
          <w:rPrChange w:id="3552" w:author="Abhishek Guria" w:date="2021-04-11T16:25:00Z">
            <w:rPr>
              <w:rFonts w:asciiTheme="minorHAnsi" w:hAnsiTheme="minorHAnsi" w:cstheme="minorHAnsi"/>
              <w:color w:val="000000"/>
              <w:sz w:val="24"/>
              <w:szCs w:val="24"/>
              <w:lang w:bidi="ar-SA"/>
            </w:rPr>
          </w:rPrChange>
        </w:rPr>
        <w:t xml:space="preserve"> = "console=ttyS0,115200 </w:t>
      </w:r>
      <w:proofErr w:type="spellStart"/>
      <w:r w:rsidRPr="00BB1A70">
        <w:rPr>
          <w:rFonts w:ascii="Times New Roman" w:hAnsi="Times New Roman"/>
          <w:color w:val="000000"/>
          <w:sz w:val="24"/>
          <w:szCs w:val="24"/>
          <w:lang w:bidi="ar-SA"/>
          <w:rPrChange w:id="3553" w:author="Abhishek Guria" w:date="2021-04-11T16:25:00Z">
            <w:rPr>
              <w:rFonts w:asciiTheme="minorHAnsi" w:hAnsiTheme="minorHAnsi" w:cstheme="minorHAnsi"/>
              <w:color w:val="000000"/>
              <w:sz w:val="24"/>
              <w:szCs w:val="24"/>
              <w:lang w:bidi="ar-SA"/>
            </w:rPr>
          </w:rPrChange>
        </w:rPr>
        <w:t>loglevel</w:t>
      </w:r>
      <w:proofErr w:type="spellEnd"/>
      <w:r w:rsidRPr="00BB1A70">
        <w:rPr>
          <w:rFonts w:ascii="Times New Roman" w:hAnsi="Times New Roman"/>
          <w:color w:val="000000"/>
          <w:sz w:val="24"/>
          <w:szCs w:val="24"/>
          <w:lang w:bidi="ar-SA"/>
          <w:rPrChange w:id="3554" w:author="Abhishek Guria" w:date="2021-04-11T16:25:00Z">
            <w:rPr>
              <w:rFonts w:asciiTheme="minorHAnsi" w:hAnsiTheme="minorHAnsi" w:cstheme="minorHAnsi"/>
              <w:color w:val="000000"/>
              <w:sz w:val="24"/>
              <w:szCs w:val="24"/>
              <w:lang w:bidi="ar-SA"/>
            </w:rPr>
          </w:rPrChange>
        </w:rPr>
        <w:t>=8";</w:t>
      </w:r>
    </w:p>
    <w:p w14:paraId="2127B805" w14:textId="77777777" w:rsidR="00C93E5F" w:rsidRPr="00BB1A70" w:rsidRDefault="00C93E5F" w:rsidP="00181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ind w:left="720" w:firstLine="0"/>
        <w:jc w:val="both"/>
        <w:rPr>
          <w:rFonts w:ascii="Times New Roman" w:hAnsi="Times New Roman"/>
          <w:color w:val="000000"/>
          <w:sz w:val="24"/>
          <w:szCs w:val="24"/>
          <w:lang w:bidi="ar-SA"/>
          <w:rPrChange w:id="3555" w:author="Abhishek Guria" w:date="2021-04-11T16:25:00Z">
            <w:rPr>
              <w:rFonts w:asciiTheme="minorHAnsi" w:hAnsiTheme="minorHAnsi" w:cstheme="minorHAnsi"/>
              <w:color w:val="000000"/>
              <w:sz w:val="24"/>
              <w:szCs w:val="24"/>
              <w:lang w:bidi="ar-SA"/>
            </w:rPr>
          </w:rPrChange>
        </w:rPr>
      </w:pPr>
      <w:r w:rsidRPr="00BB1A70">
        <w:rPr>
          <w:rFonts w:ascii="Times New Roman" w:hAnsi="Times New Roman"/>
          <w:color w:val="000000"/>
          <w:sz w:val="24"/>
          <w:szCs w:val="24"/>
          <w:lang w:bidi="ar-SA"/>
          <w:rPrChange w:id="3556" w:author="Abhishek Guria" w:date="2021-04-11T16:25:00Z">
            <w:rPr>
              <w:rFonts w:asciiTheme="minorHAnsi" w:hAnsiTheme="minorHAnsi" w:cstheme="minorHAnsi"/>
              <w:color w:val="000000"/>
              <w:sz w:val="24"/>
              <w:szCs w:val="24"/>
              <w:lang w:bidi="ar-SA"/>
            </w:rPr>
          </w:rPrChange>
        </w:rPr>
        <w:t>initrd-start = &lt;0xc8000000&gt;;</w:t>
      </w:r>
    </w:p>
    <w:p w14:paraId="0BCB4F1E" w14:textId="77777777" w:rsidR="00C93E5F" w:rsidRPr="00BB1A70" w:rsidRDefault="00C93E5F" w:rsidP="00181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ind w:left="720" w:firstLine="0"/>
        <w:jc w:val="both"/>
        <w:rPr>
          <w:rFonts w:ascii="Times New Roman" w:hAnsi="Times New Roman"/>
          <w:color w:val="000000"/>
          <w:sz w:val="24"/>
          <w:szCs w:val="24"/>
          <w:lang w:bidi="ar-SA"/>
          <w:rPrChange w:id="3557" w:author="Abhishek Guria" w:date="2021-04-11T16:25:00Z">
            <w:rPr>
              <w:rFonts w:asciiTheme="minorHAnsi" w:hAnsiTheme="minorHAnsi" w:cstheme="minorHAnsi"/>
              <w:color w:val="000000"/>
              <w:sz w:val="24"/>
              <w:szCs w:val="24"/>
              <w:lang w:bidi="ar-SA"/>
            </w:rPr>
          </w:rPrChange>
        </w:rPr>
      </w:pPr>
      <w:r w:rsidRPr="00BB1A70">
        <w:rPr>
          <w:rFonts w:ascii="Times New Roman" w:hAnsi="Times New Roman"/>
          <w:color w:val="000000"/>
          <w:sz w:val="24"/>
          <w:szCs w:val="24"/>
          <w:lang w:bidi="ar-SA"/>
          <w:rPrChange w:id="3558" w:author="Abhishek Guria" w:date="2021-04-11T16:25:00Z">
            <w:rPr>
              <w:rFonts w:asciiTheme="minorHAnsi" w:hAnsiTheme="minorHAnsi" w:cstheme="minorHAnsi"/>
              <w:color w:val="000000"/>
              <w:sz w:val="24"/>
              <w:szCs w:val="24"/>
              <w:lang w:bidi="ar-SA"/>
            </w:rPr>
          </w:rPrChange>
        </w:rPr>
        <w:t>initrd-end = &lt;0xc8200000&gt;;</w:t>
      </w:r>
    </w:p>
    <w:p w14:paraId="11A6E753" w14:textId="77777777" w:rsidR="00C93E5F" w:rsidRPr="00BB1A70" w:rsidRDefault="0018191C" w:rsidP="00181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ind w:left="720" w:firstLine="0"/>
        <w:jc w:val="both"/>
        <w:rPr>
          <w:rFonts w:ascii="Times New Roman" w:hAnsi="Times New Roman"/>
          <w:color w:val="000000"/>
          <w:sz w:val="24"/>
          <w:szCs w:val="24"/>
          <w:lang w:bidi="ar-SA"/>
          <w:rPrChange w:id="3559" w:author="Abhishek Guria" w:date="2021-04-11T16:25:00Z">
            <w:rPr>
              <w:rFonts w:asciiTheme="minorHAnsi" w:hAnsiTheme="minorHAnsi" w:cstheme="minorHAnsi"/>
              <w:color w:val="000000"/>
              <w:sz w:val="24"/>
              <w:szCs w:val="24"/>
              <w:lang w:bidi="ar-SA"/>
            </w:rPr>
          </w:rPrChange>
        </w:rPr>
      </w:pPr>
      <w:r w:rsidRPr="00BB1A70">
        <w:rPr>
          <w:rFonts w:ascii="Times New Roman" w:hAnsi="Times New Roman"/>
          <w:color w:val="000000"/>
          <w:sz w:val="24"/>
          <w:szCs w:val="24"/>
          <w:lang w:bidi="ar-SA"/>
          <w:rPrChange w:id="3560" w:author="Abhishek Guria" w:date="2021-04-11T16:25:00Z">
            <w:rPr>
              <w:rFonts w:asciiTheme="minorHAnsi" w:hAnsiTheme="minorHAnsi" w:cstheme="minorHAnsi"/>
              <w:color w:val="000000"/>
              <w:sz w:val="24"/>
              <w:szCs w:val="24"/>
              <w:lang w:bidi="ar-SA"/>
            </w:rPr>
          </w:rPrChange>
        </w:rPr>
        <w:t>};</w:t>
      </w:r>
    </w:p>
    <w:p w14:paraId="4B05222F" w14:textId="77777777" w:rsidR="00C93E5F" w:rsidRPr="00BB1A70" w:rsidRDefault="00794099" w:rsidP="0018191C">
      <w:pPr>
        <w:pStyle w:val="Heading3"/>
        <w:spacing w:after="0" w:line="276" w:lineRule="auto"/>
        <w:ind w:left="144"/>
        <w:jc w:val="both"/>
        <w:rPr>
          <w:rFonts w:ascii="Times New Roman" w:hAnsi="Times New Roman"/>
          <w:sz w:val="24"/>
          <w:lang w:bidi="ar-SA"/>
          <w:rPrChange w:id="3561" w:author="Abhishek Guria" w:date="2021-04-11T16:25:00Z">
            <w:rPr>
              <w:rFonts w:asciiTheme="minorHAnsi" w:hAnsiTheme="minorHAnsi" w:cstheme="minorHAnsi"/>
              <w:sz w:val="24"/>
              <w:lang w:bidi="ar-SA"/>
            </w:rPr>
          </w:rPrChange>
        </w:rPr>
      </w:pPr>
      <w:bookmarkStart w:id="3562" w:name="_Toc68966745"/>
      <w:r w:rsidRPr="00BB1A70">
        <w:rPr>
          <w:rFonts w:ascii="Times New Roman" w:hAnsi="Times New Roman"/>
          <w:sz w:val="24"/>
          <w:rPrChange w:id="3563" w:author="Abhishek Guria" w:date="2021-04-11T16:25:00Z">
            <w:rPr>
              <w:rFonts w:asciiTheme="minorHAnsi" w:hAnsiTheme="minorHAnsi" w:cstheme="minorHAnsi"/>
              <w:sz w:val="24"/>
            </w:rPr>
          </w:rPrChange>
        </w:rPr>
        <w:t xml:space="preserve">8.2.3 </w:t>
      </w:r>
      <w:r w:rsidR="00C93E5F" w:rsidRPr="00BB1A70">
        <w:rPr>
          <w:rFonts w:ascii="Times New Roman" w:hAnsi="Times New Roman"/>
          <w:sz w:val="24"/>
          <w:rPrChange w:id="3564" w:author="Abhishek Guria" w:date="2021-04-11T16:25:00Z">
            <w:rPr>
              <w:rFonts w:asciiTheme="minorHAnsi" w:hAnsiTheme="minorHAnsi" w:cstheme="minorHAnsi"/>
              <w:sz w:val="24"/>
            </w:rPr>
          </w:rPrChange>
        </w:rPr>
        <w:t>Device population</w:t>
      </w:r>
      <w:bookmarkEnd w:id="3562"/>
    </w:p>
    <w:p w14:paraId="1EFD4669" w14:textId="77777777" w:rsidR="00C93E5F" w:rsidRPr="00BB1A70" w:rsidRDefault="00C93E5F" w:rsidP="00645ADC">
      <w:pPr>
        <w:spacing w:line="276" w:lineRule="auto"/>
        <w:ind w:left="144" w:firstLine="0"/>
        <w:jc w:val="both"/>
        <w:rPr>
          <w:rFonts w:ascii="Times New Roman" w:hAnsi="Times New Roman"/>
          <w:sz w:val="24"/>
          <w:szCs w:val="24"/>
          <w:rPrChange w:id="3565" w:author="Abhishek Guria" w:date="2021-04-11T16:25:00Z">
            <w:rPr>
              <w:rFonts w:asciiTheme="minorHAnsi" w:hAnsiTheme="minorHAnsi" w:cstheme="minorHAnsi"/>
              <w:sz w:val="24"/>
              <w:szCs w:val="24"/>
            </w:rPr>
          </w:rPrChange>
        </w:rPr>
      </w:pPr>
      <w:r w:rsidRPr="00BB1A70">
        <w:rPr>
          <w:rFonts w:ascii="Times New Roman" w:hAnsi="Times New Roman"/>
          <w:color w:val="000000"/>
          <w:sz w:val="24"/>
          <w:szCs w:val="24"/>
          <w:shd w:val="clear" w:color="auto" w:fill="FCFCFC"/>
          <w:rPrChange w:id="3566" w:author="Abhishek Guria" w:date="2021-04-11T16:25:00Z">
            <w:rPr>
              <w:rFonts w:asciiTheme="minorHAnsi" w:hAnsiTheme="minorHAnsi" w:cstheme="minorHAnsi"/>
              <w:color w:val="000000"/>
              <w:sz w:val="24"/>
              <w:szCs w:val="24"/>
              <w:shd w:val="clear" w:color="auto" w:fill="FCFCFC"/>
            </w:rPr>
          </w:rPrChange>
        </w:rPr>
        <w:t xml:space="preserve">After the board has been identified, and after the early configuration data has been parsed, then kernel initialization can proceed in the normal way. At some point in this process, </w:t>
      </w:r>
      <w:proofErr w:type="spellStart"/>
      <w:r w:rsidRPr="00BB1A70">
        <w:rPr>
          <w:rFonts w:ascii="Times New Roman" w:hAnsi="Times New Roman"/>
          <w:color w:val="000000"/>
          <w:sz w:val="24"/>
          <w:szCs w:val="24"/>
          <w:shd w:val="clear" w:color="auto" w:fill="FCFCFC"/>
          <w:rPrChange w:id="3567" w:author="Abhishek Guria" w:date="2021-04-11T16:25:00Z">
            <w:rPr>
              <w:rFonts w:asciiTheme="minorHAnsi" w:hAnsiTheme="minorHAnsi" w:cstheme="minorHAnsi"/>
              <w:color w:val="000000"/>
              <w:sz w:val="24"/>
              <w:szCs w:val="24"/>
              <w:shd w:val="clear" w:color="auto" w:fill="FCFCFC"/>
            </w:rPr>
          </w:rPrChange>
        </w:rPr>
        <w:t>unflatten_device_</w:t>
      </w:r>
      <w:proofErr w:type="gramStart"/>
      <w:r w:rsidRPr="00BB1A70">
        <w:rPr>
          <w:rFonts w:ascii="Times New Roman" w:hAnsi="Times New Roman"/>
          <w:color w:val="000000"/>
          <w:sz w:val="24"/>
          <w:szCs w:val="24"/>
          <w:shd w:val="clear" w:color="auto" w:fill="FCFCFC"/>
          <w:rPrChange w:id="3568" w:author="Abhishek Guria" w:date="2021-04-11T16:25:00Z">
            <w:rPr>
              <w:rFonts w:asciiTheme="minorHAnsi" w:hAnsiTheme="minorHAnsi" w:cstheme="minorHAnsi"/>
              <w:color w:val="000000"/>
              <w:sz w:val="24"/>
              <w:szCs w:val="24"/>
              <w:shd w:val="clear" w:color="auto" w:fill="FCFCFC"/>
            </w:rPr>
          </w:rPrChange>
        </w:rPr>
        <w:t>tree</w:t>
      </w:r>
      <w:proofErr w:type="spellEnd"/>
      <w:r w:rsidRPr="00BB1A70">
        <w:rPr>
          <w:rFonts w:ascii="Times New Roman" w:hAnsi="Times New Roman"/>
          <w:color w:val="000000"/>
          <w:sz w:val="24"/>
          <w:szCs w:val="24"/>
          <w:shd w:val="clear" w:color="auto" w:fill="FCFCFC"/>
          <w:rPrChange w:id="3569" w:author="Abhishek Guria" w:date="2021-04-11T16:25:00Z">
            <w:rPr>
              <w:rFonts w:asciiTheme="minorHAnsi" w:hAnsiTheme="minorHAnsi" w:cstheme="minorHAnsi"/>
              <w:color w:val="000000"/>
              <w:sz w:val="24"/>
              <w:szCs w:val="24"/>
              <w:shd w:val="clear" w:color="auto" w:fill="FCFCFC"/>
            </w:rPr>
          </w:rPrChange>
        </w:rPr>
        <w:t>(</w:t>
      </w:r>
      <w:proofErr w:type="gramEnd"/>
      <w:r w:rsidRPr="00BB1A70">
        <w:rPr>
          <w:rFonts w:ascii="Times New Roman" w:hAnsi="Times New Roman"/>
          <w:color w:val="000000"/>
          <w:sz w:val="24"/>
          <w:szCs w:val="24"/>
          <w:shd w:val="clear" w:color="auto" w:fill="FCFCFC"/>
          <w:rPrChange w:id="3570" w:author="Abhishek Guria" w:date="2021-04-11T16:25:00Z">
            <w:rPr>
              <w:rFonts w:asciiTheme="minorHAnsi" w:hAnsiTheme="minorHAnsi" w:cstheme="minorHAnsi"/>
              <w:color w:val="000000"/>
              <w:sz w:val="24"/>
              <w:szCs w:val="24"/>
              <w:shd w:val="clear" w:color="auto" w:fill="FCFCFC"/>
            </w:rPr>
          </w:rPrChange>
        </w:rPr>
        <w:t>) is called to convert the data into a more efficient runtime representation.</w:t>
      </w:r>
    </w:p>
    <w:p w14:paraId="7582DBBE" w14:textId="77777777" w:rsidR="00C93E5F" w:rsidRPr="00BB1A70" w:rsidRDefault="00794099" w:rsidP="0018191C">
      <w:pPr>
        <w:pStyle w:val="Heading2"/>
        <w:spacing w:after="0" w:line="276" w:lineRule="auto"/>
        <w:ind w:left="144"/>
        <w:jc w:val="both"/>
        <w:rPr>
          <w:rFonts w:ascii="Times New Roman" w:hAnsi="Times New Roman"/>
          <w:b/>
          <w:rPrChange w:id="3571" w:author="Abhishek Guria" w:date="2021-04-11T16:25:00Z">
            <w:rPr>
              <w:rFonts w:asciiTheme="minorHAnsi" w:hAnsiTheme="minorHAnsi" w:cstheme="minorHAnsi"/>
              <w:b/>
            </w:rPr>
          </w:rPrChange>
        </w:rPr>
      </w:pPr>
      <w:bookmarkStart w:id="3572" w:name="_Toc68966746"/>
      <w:r w:rsidRPr="00BB1A70">
        <w:rPr>
          <w:rFonts w:ascii="Times New Roman" w:hAnsi="Times New Roman"/>
          <w:b/>
          <w:rPrChange w:id="3573" w:author="Abhishek Guria" w:date="2021-04-11T16:25:00Z">
            <w:rPr>
              <w:rFonts w:asciiTheme="minorHAnsi" w:hAnsiTheme="minorHAnsi" w:cstheme="minorHAnsi"/>
              <w:b/>
            </w:rPr>
          </w:rPrChange>
        </w:rPr>
        <w:t xml:space="preserve">8.3 </w:t>
      </w:r>
      <w:r w:rsidR="00C93E5F" w:rsidRPr="00BB1A70">
        <w:rPr>
          <w:rFonts w:ascii="Times New Roman" w:hAnsi="Times New Roman"/>
          <w:b/>
          <w:rPrChange w:id="3574" w:author="Abhishek Guria" w:date="2021-04-11T16:25:00Z">
            <w:rPr>
              <w:rFonts w:asciiTheme="minorHAnsi" w:hAnsiTheme="minorHAnsi" w:cstheme="minorHAnsi"/>
              <w:b/>
            </w:rPr>
          </w:rPrChange>
        </w:rPr>
        <w:t xml:space="preserve">Booting </w:t>
      </w:r>
      <w:proofErr w:type="gramStart"/>
      <w:r w:rsidR="00C93E5F" w:rsidRPr="00BB1A70">
        <w:rPr>
          <w:rFonts w:ascii="Times New Roman" w:hAnsi="Times New Roman"/>
          <w:b/>
          <w:rPrChange w:id="3575" w:author="Abhishek Guria" w:date="2021-04-11T16:25:00Z">
            <w:rPr>
              <w:rFonts w:asciiTheme="minorHAnsi" w:hAnsiTheme="minorHAnsi" w:cstheme="minorHAnsi"/>
              <w:b/>
            </w:rPr>
          </w:rPrChange>
        </w:rPr>
        <w:t>With</w:t>
      </w:r>
      <w:proofErr w:type="gramEnd"/>
      <w:r w:rsidR="00C93E5F" w:rsidRPr="00BB1A70">
        <w:rPr>
          <w:rFonts w:ascii="Times New Roman" w:hAnsi="Times New Roman"/>
          <w:b/>
          <w:rPrChange w:id="3576" w:author="Abhishek Guria" w:date="2021-04-11T16:25:00Z">
            <w:rPr>
              <w:rFonts w:asciiTheme="minorHAnsi" w:hAnsiTheme="minorHAnsi" w:cstheme="minorHAnsi"/>
              <w:b/>
            </w:rPr>
          </w:rPrChange>
        </w:rPr>
        <w:t xml:space="preserve"> Device Tree</w:t>
      </w:r>
      <w:bookmarkEnd w:id="3572"/>
    </w:p>
    <w:p w14:paraId="383511AB" w14:textId="77777777" w:rsidR="00C93E5F" w:rsidRPr="00BB1A70" w:rsidRDefault="00C93E5F" w:rsidP="0018191C">
      <w:pPr>
        <w:pStyle w:val="ListParagraph"/>
        <w:numPr>
          <w:ilvl w:val="0"/>
          <w:numId w:val="138"/>
        </w:numPr>
        <w:spacing w:line="276" w:lineRule="auto"/>
        <w:ind w:left="504"/>
        <w:jc w:val="both"/>
        <w:rPr>
          <w:rFonts w:ascii="Times New Roman" w:hAnsi="Times New Roman"/>
          <w:sz w:val="24"/>
          <w:szCs w:val="24"/>
          <w:rPrChange w:id="357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578" w:author="Abhishek Guria" w:date="2021-04-11T16:25:00Z">
            <w:rPr>
              <w:rFonts w:asciiTheme="minorHAnsi" w:hAnsiTheme="minorHAnsi" w:cstheme="minorHAnsi"/>
              <w:sz w:val="24"/>
              <w:szCs w:val="24"/>
            </w:rPr>
          </w:rPrChange>
        </w:rPr>
        <w:t>The kernel no longer contains the description of the hardware, it is located in a separate binary: the device tree blob</w:t>
      </w:r>
    </w:p>
    <w:p w14:paraId="66F39A85" w14:textId="77777777" w:rsidR="00C93E5F" w:rsidRPr="00BB1A70" w:rsidRDefault="00C93E5F" w:rsidP="0018191C">
      <w:pPr>
        <w:pStyle w:val="ListParagraph"/>
        <w:numPr>
          <w:ilvl w:val="0"/>
          <w:numId w:val="138"/>
        </w:numPr>
        <w:spacing w:line="276" w:lineRule="auto"/>
        <w:ind w:left="504"/>
        <w:jc w:val="both"/>
        <w:rPr>
          <w:rFonts w:ascii="Times New Roman" w:hAnsi="Times New Roman"/>
          <w:sz w:val="24"/>
          <w:szCs w:val="24"/>
          <w:rPrChange w:id="357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580" w:author="Abhishek Guria" w:date="2021-04-11T16:25:00Z">
            <w:rPr>
              <w:rFonts w:asciiTheme="minorHAnsi" w:hAnsiTheme="minorHAnsi" w:cstheme="minorHAnsi"/>
              <w:sz w:val="24"/>
              <w:szCs w:val="24"/>
            </w:rPr>
          </w:rPrChange>
        </w:rPr>
        <w:lastRenderedPageBreak/>
        <w:t xml:space="preserve">The bootloader loads two binaries: the kernel image and the </w:t>
      </w:r>
      <w:proofErr w:type="spellStart"/>
      <w:r w:rsidRPr="00BB1A70">
        <w:rPr>
          <w:rFonts w:ascii="Times New Roman" w:hAnsi="Times New Roman"/>
          <w:sz w:val="24"/>
          <w:szCs w:val="24"/>
          <w:rPrChange w:id="3581" w:author="Abhishek Guria" w:date="2021-04-11T16:25:00Z">
            <w:rPr>
              <w:rFonts w:asciiTheme="minorHAnsi" w:hAnsiTheme="minorHAnsi" w:cstheme="minorHAnsi"/>
              <w:sz w:val="24"/>
              <w:szCs w:val="24"/>
            </w:rPr>
          </w:rPrChange>
        </w:rPr>
        <w:t>DTBKernel</w:t>
      </w:r>
      <w:proofErr w:type="spellEnd"/>
      <w:r w:rsidRPr="00BB1A70">
        <w:rPr>
          <w:rFonts w:ascii="Times New Roman" w:hAnsi="Times New Roman"/>
          <w:sz w:val="24"/>
          <w:szCs w:val="24"/>
          <w:rPrChange w:id="3582" w:author="Abhishek Guria" w:date="2021-04-11T16:25:00Z">
            <w:rPr>
              <w:rFonts w:asciiTheme="minorHAnsi" w:hAnsiTheme="minorHAnsi" w:cstheme="minorHAnsi"/>
              <w:sz w:val="24"/>
              <w:szCs w:val="24"/>
            </w:rPr>
          </w:rPrChange>
        </w:rPr>
        <w:t xml:space="preserve"> image remains </w:t>
      </w:r>
      <w:proofErr w:type="spellStart"/>
      <w:r w:rsidRPr="00BB1A70">
        <w:rPr>
          <w:rFonts w:ascii="Times New Roman" w:hAnsi="Times New Roman"/>
          <w:sz w:val="24"/>
          <w:szCs w:val="24"/>
          <w:rPrChange w:id="3583" w:author="Abhishek Guria" w:date="2021-04-11T16:25:00Z">
            <w:rPr>
              <w:rFonts w:asciiTheme="minorHAnsi" w:hAnsiTheme="minorHAnsi" w:cstheme="minorHAnsi"/>
              <w:sz w:val="24"/>
              <w:szCs w:val="24"/>
            </w:rPr>
          </w:rPrChange>
        </w:rPr>
        <w:t>uImage</w:t>
      </w:r>
      <w:proofErr w:type="spellEnd"/>
      <w:r w:rsidRPr="00BB1A70">
        <w:rPr>
          <w:rFonts w:ascii="Times New Roman" w:hAnsi="Times New Roman"/>
          <w:sz w:val="24"/>
          <w:szCs w:val="24"/>
          <w:rPrChange w:id="3584" w:author="Abhishek Guria" w:date="2021-04-11T16:25:00Z">
            <w:rPr>
              <w:rFonts w:asciiTheme="minorHAnsi" w:hAnsiTheme="minorHAnsi" w:cstheme="minorHAnsi"/>
              <w:sz w:val="24"/>
              <w:szCs w:val="24"/>
            </w:rPr>
          </w:rPrChange>
        </w:rPr>
        <w:t xml:space="preserve"> or zImage</w:t>
      </w:r>
    </w:p>
    <w:p w14:paraId="2A7BD282" w14:textId="77777777" w:rsidR="00C93E5F" w:rsidRPr="00BB1A70" w:rsidRDefault="00C93E5F" w:rsidP="0018191C">
      <w:pPr>
        <w:pStyle w:val="ListParagraph"/>
        <w:numPr>
          <w:ilvl w:val="0"/>
          <w:numId w:val="138"/>
        </w:numPr>
        <w:spacing w:line="276" w:lineRule="auto"/>
        <w:ind w:left="504"/>
        <w:jc w:val="both"/>
        <w:rPr>
          <w:rFonts w:ascii="Times New Roman" w:hAnsi="Times New Roman"/>
          <w:sz w:val="24"/>
          <w:szCs w:val="24"/>
          <w:rPrChange w:id="358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586" w:author="Abhishek Guria" w:date="2021-04-11T16:25:00Z">
            <w:rPr>
              <w:rFonts w:asciiTheme="minorHAnsi" w:hAnsiTheme="minorHAnsi" w:cstheme="minorHAnsi"/>
              <w:sz w:val="24"/>
              <w:szCs w:val="24"/>
            </w:rPr>
          </w:rPrChange>
        </w:rPr>
        <w:t>DTB located in arch/arm/boot/dts, one per board</w:t>
      </w:r>
    </w:p>
    <w:p w14:paraId="6B47982B" w14:textId="77777777" w:rsidR="00C93E5F" w:rsidRPr="00BB1A70" w:rsidRDefault="00AE53CA" w:rsidP="0018191C">
      <w:pPr>
        <w:pStyle w:val="ListParagraph"/>
        <w:numPr>
          <w:ilvl w:val="0"/>
          <w:numId w:val="138"/>
        </w:numPr>
        <w:spacing w:line="276" w:lineRule="auto"/>
        <w:ind w:left="504"/>
        <w:jc w:val="both"/>
        <w:rPr>
          <w:rFonts w:ascii="Times New Roman" w:hAnsi="Times New Roman"/>
          <w:sz w:val="24"/>
          <w:szCs w:val="24"/>
          <w:rPrChange w:id="358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588" w:author="Abhishek Guria" w:date="2021-04-11T16:25:00Z">
            <w:rPr>
              <w:rFonts w:asciiTheme="minorHAnsi" w:hAnsiTheme="minorHAnsi" w:cstheme="minorHAnsi"/>
              <w:sz w:val="24"/>
              <w:szCs w:val="24"/>
            </w:rPr>
          </w:rPrChange>
        </w:rPr>
        <w:t>U-Boot command:</w:t>
      </w:r>
    </w:p>
    <w:p w14:paraId="34A5ACBF" w14:textId="77777777" w:rsidR="00AE53CA" w:rsidRPr="00BB1A70" w:rsidRDefault="00AE53CA" w:rsidP="0018191C">
      <w:pPr>
        <w:spacing w:line="276" w:lineRule="auto"/>
        <w:ind w:left="864"/>
        <w:jc w:val="both"/>
        <w:rPr>
          <w:rFonts w:ascii="Times New Roman" w:hAnsi="Times New Roman"/>
          <w:sz w:val="24"/>
          <w:szCs w:val="24"/>
          <w:rPrChange w:id="3589"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3590" w:author="Abhishek Guria" w:date="2021-04-11T16:25:00Z">
            <w:rPr>
              <w:rFonts w:asciiTheme="minorHAnsi" w:hAnsiTheme="minorHAnsi" w:cstheme="minorHAnsi"/>
              <w:sz w:val="24"/>
              <w:szCs w:val="24"/>
            </w:rPr>
          </w:rPrChange>
        </w:rPr>
        <w:t>bootm</w:t>
      </w:r>
      <w:proofErr w:type="spellEnd"/>
      <w:r w:rsidRPr="00BB1A70">
        <w:rPr>
          <w:rFonts w:ascii="Times New Roman" w:hAnsi="Times New Roman"/>
          <w:sz w:val="24"/>
          <w:szCs w:val="24"/>
          <w:rPrChange w:id="3591" w:author="Abhishek Guria" w:date="2021-04-11T16:25:00Z">
            <w:rPr>
              <w:rFonts w:asciiTheme="minorHAnsi" w:hAnsiTheme="minorHAnsi" w:cstheme="minorHAnsi"/>
              <w:sz w:val="24"/>
              <w:szCs w:val="24"/>
            </w:rPr>
          </w:rPrChange>
        </w:rPr>
        <w:t xml:space="preserve"> &lt;kernel </w:t>
      </w:r>
      <w:proofErr w:type="spellStart"/>
      <w:r w:rsidRPr="00BB1A70">
        <w:rPr>
          <w:rFonts w:ascii="Times New Roman" w:hAnsi="Times New Roman"/>
          <w:sz w:val="24"/>
          <w:szCs w:val="24"/>
          <w:rPrChange w:id="3592" w:author="Abhishek Guria" w:date="2021-04-11T16:25:00Z">
            <w:rPr>
              <w:rFonts w:asciiTheme="minorHAnsi" w:hAnsiTheme="minorHAnsi" w:cstheme="minorHAnsi"/>
              <w:sz w:val="24"/>
              <w:szCs w:val="24"/>
            </w:rPr>
          </w:rPrChange>
        </w:rPr>
        <w:t>img</w:t>
      </w:r>
      <w:proofErr w:type="spellEnd"/>
      <w:r w:rsidRPr="00BB1A70">
        <w:rPr>
          <w:rFonts w:ascii="Times New Roman" w:hAnsi="Times New Roman"/>
          <w:sz w:val="24"/>
          <w:szCs w:val="24"/>
          <w:rPrChange w:id="3593"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594" w:author="Abhishek Guria" w:date="2021-04-11T16:25:00Z">
            <w:rPr>
              <w:rFonts w:asciiTheme="minorHAnsi" w:hAnsiTheme="minorHAnsi" w:cstheme="minorHAnsi"/>
              <w:sz w:val="24"/>
              <w:szCs w:val="24"/>
            </w:rPr>
          </w:rPrChange>
        </w:rPr>
        <w:t>addr</w:t>
      </w:r>
      <w:proofErr w:type="spellEnd"/>
      <w:r w:rsidRPr="00BB1A70">
        <w:rPr>
          <w:rFonts w:ascii="Times New Roman" w:hAnsi="Times New Roman"/>
          <w:sz w:val="24"/>
          <w:szCs w:val="24"/>
          <w:rPrChange w:id="3595" w:author="Abhishek Guria" w:date="2021-04-11T16:25:00Z">
            <w:rPr>
              <w:rFonts w:asciiTheme="minorHAnsi" w:hAnsiTheme="minorHAnsi" w:cstheme="minorHAnsi"/>
              <w:sz w:val="24"/>
              <w:szCs w:val="24"/>
            </w:rPr>
          </w:rPrChange>
        </w:rPr>
        <w:t>&gt; - &lt;</w:t>
      </w:r>
      <w:proofErr w:type="spellStart"/>
      <w:r w:rsidRPr="00BB1A70">
        <w:rPr>
          <w:rFonts w:ascii="Times New Roman" w:hAnsi="Times New Roman"/>
          <w:sz w:val="24"/>
          <w:szCs w:val="24"/>
          <w:rPrChange w:id="3596" w:author="Abhishek Guria" w:date="2021-04-11T16:25:00Z">
            <w:rPr>
              <w:rFonts w:asciiTheme="minorHAnsi" w:hAnsiTheme="minorHAnsi" w:cstheme="minorHAnsi"/>
              <w:sz w:val="24"/>
              <w:szCs w:val="24"/>
            </w:rPr>
          </w:rPrChange>
        </w:rPr>
        <w:t>dtb</w:t>
      </w:r>
      <w:proofErr w:type="spellEnd"/>
      <w:r w:rsidRPr="00BB1A70">
        <w:rPr>
          <w:rFonts w:ascii="Times New Roman" w:hAnsi="Times New Roman"/>
          <w:sz w:val="24"/>
          <w:szCs w:val="24"/>
          <w:rPrChange w:id="3597"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598" w:author="Abhishek Guria" w:date="2021-04-11T16:25:00Z">
            <w:rPr>
              <w:rFonts w:asciiTheme="minorHAnsi" w:hAnsiTheme="minorHAnsi" w:cstheme="minorHAnsi"/>
              <w:sz w:val="24"/>
              <w:szCs w:val="24"/>
            </w:rPr>
          </w:rPrChange>
        </w:rPr>
        <w:t>addr</w:t>
      </w:r>
      <w:proofErr w:type="spellEnd"/>
      <w:r w:rsidRPr="00BB1A70">
        <w:rPr>
          <w:rFonts w:ascii="Times New Roman" w:hAnsi="Times New Roman"/>
          <w:sz w:val="24"/>
          <w:szCs w:val="24"/>
          <w:rPrChange w:id="3599" w:author="Abhishek Guria" w:date="2021-04-11T16:25:00Z">
            <w:rPr>
              <w:rFonts w:asciiTheme="minorHAnsi" w:hAnsiTheme="minorHAnsi" w:cstheme="minorHAnsi"/>
              <w:sz w:val="24"/>
              <w:szCs w:val="24"/>
            </w:rPr>
          </w:rPrChange>
        </w:rPr>
        <w:t>&gt;</w:t>
      </w:r>
    </w:p>
    <w:p w14:paraId="52E0F06E" w14:textId="77777777" w:rsidR="00AE53CA" w:rsidRPr="00BB1A70" w:rsidRDefault="00794099" w:rsidP="0018191C">
      <w:pPr>
        <w:pStyle w:val="Heading2"/>
        <w:spacing w:after="0" w:line="276" w:lineRule="auto"/>
        <w:ind w:left="144"/>
        <w:jc w:val="both"/>
        <w:rPr>
          <w:rFonts w:ascii="Times New Roman" w:hAnsi="Times New Roman"/>
          <w:b/>
          <w:rPrChange w:id="3600" w:author="Abhishek Guria" w:date="2021-04-11T16:25:00Z">
            <w:rPr>
              <w:rFonts w:asciiTheme="minorHAnsi" w:hAnsiTheme="minorHAnsi" w:cstheme="minorHAnsi"/>
              <w:b/>
            </w:rPr>
          </w:rPrChange>
        </w:rPr>
      </w:pPr>
      <w:bookmarkStart w:id="3601" w:name="_Toc68966747"/>
      <w:r w:rsidRPr="00BB1A70">
        <w:rPr>
          <w:rFonts w:ascii="Times New Roman" w:hAnsi="Times New Roman"/>
          <w:b/>
          <w:rPrChange w:id="3602" w:author="Abhishek Guria" w:date="2021-04-11T16:25:00Z">
            <w:rPr>
              <w:rFonts w:asciiTheme="minorHAnsi" w:hAnsiTheme="minorHAnsi" w:cstheme="minorHAnsi"/>
              <w:b/>
            </w:rPr>
          </w:rPrChange>
        </w:rPr>
        <w:t xml:space="preserve">8.4 </w:t>
      </w:r>
      <w:r w:rsidR="00AE53CA" w:rsidRPr="00BB1A70">
        <w:rPr>
          <w:rFonts w:ascii="Times New Roman" w:hAnsi="Times New Roman"/>
          <w:b/>
          <w:rPrChange w:id="3603" w:author="Abhishek Guria" w:date="2021-04-11T16:25:00Z">
            <w:rPr>
              <w:rFonts w:asciiTheme="minorHAnsi" w:hAnsiTheme="minorHAnsi" w:cstheme="minorHAnsi"/>
              <w:b/>
            </w:rPr>
          </w:rPrChange>
        </w:rPr>
        <w:t>Compatibility mode for DT booting</w:t>
      </w:r>
      <w:bookmarkEnd w:id="3601"/>
    </w:p>
    <w:p w14:paraId="1A748C06" w14:textId="77777777" w:rsidR="00AE53CA" w:rsidRPr="00BB1A70" w:rsidRDefault="00AE53CA" w:rsidP="00645ADC">
      <w:pPr>
        <w:spacing w:line="276" w:lineRule="auto"/>
        <w:ind w:left="144" w:firstLine="0"/>
        <w:jc w:val="both"/>
        <w:rPr>
          <w:rFonts w:ascii="Times New Roman" w:hAnsi="Times New Roman"/>
          <w:sz w:val="24"/>
          <w:szCs w:val="24"/>
          <w:rPrChange w:id="360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605" w:author="Abhishek Guria" w:date="2021-04-11T16:25:00Z">
            <w:rPr>
              <w:rFonts w:asciiTheme="minorHAnsi" w:hAnsiTheme="minorHAnsi" w:cstheme="minorHAnsi"/>
              <w:sz w:val="24"/>
              <w:szCs w:val="24"/>
            </w:rPr>
          </w:rPrChange>
        </w:rPr>
        <w:t>Some bootloaders have no specific support for the Device Tree, or the version used on a particular device is too old to have this support.  To ease the transition, a compatibility mechanism was added:</w:t>
      </w:r>
    </w:p>
    <w:p w14:paraId="042C706A" w14:textId="77777777" w:rsidR="00AE53CA" w:rsidRPr="00BB1A70" w:rsidRDefault="00AE53CA" w:rsidP="0018191C">
      <w:pPr>
        <w:pStyle w:val="ListParagraph"/>
        <w:numPr>
          <w:ilvl w:val="0"/>
          <w:numId w:val="71"/>
        </w:numPr>
        <w:spacing w:before="240" w:after="240" w:line="276" w:lineRule="auto"/>
        <w:ind w:left="1224"/>
        <w:jc w:val="both"/>
        <w:rPr>
          <w:rFonts w:ascii="Times New Roman" w:hAnsi="Times New Roman"/>
          <w:sz w:val="24"/>
          <w:szCs w:val="24"/>
          <w:rPrChange w:id="360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607" w:author="Abhishek Guria" w:date="2021-04-11T16:25:00Z">
            <w:rPr>
              <w:rFonts w:asciiTheme="minorHAnsi" w:hAnsiTheme="minorHAnsi" w:cstheme="minorHAnsi"/>
              <w:sz w:val="24"/>
              <w:szCs w:val="24"/>
            </w:rPr>
          </w:rPrChange>
        </w:rPr>
        <w:t>CONFIG_ARM_APPENDED_DTB.</w:t>
      </w:r>
    </w:p>
    <w:p w14:paraId="37E148C2" w14:textId="201196E6" w:rsidR="001528BE" w:rsidDel="006B44FD" w:rsidRDefault="00AE53CA" w:rsidP="006B44FD">
      <w:pPr>
        <w:spacing w:line="276" w:lineRule="auto"/>
        <w:ind w:left="144" w:firstLine="0"/>
        <w:jc w:val="both"/>
        <w:rPr>
          <w:del w:id="3608" w:author="Abhishek Guria" w:date="2021-04-11T18:47:00Z"/>
          <w:rFonts w:ascii="Times New Roman" w:hAnsi="Times New Roman"/>
          <w:sz w:val="24"/>
          <w:szCs w:val="24"/>
        </w:rPr>
      </w:pPr>
      <w:r w:rsidRPr="00BB1A70">
        <w:rPr>
          <w:rFonts w:ascii="Times New Roman" w:hAnsi="Times New Roman"/>
          <w:sz w:val="24"/>
          <w:szCs w:val="24"/>
          <w:rPrChange w:id="3609" w:author="Abhishek Guria" w:date="2021-04-11T16:25:00Z">
            <w:rPr>
              <w:rFonts w:asciiTheme="minorHAnsi" w:hAnsiTheme="minorHAnsi" w:cstheme="minorHAnsi"/>
              <w:sz w:val="24"/>
              <w:szCs w:val="24"/>
            </w:rPr>
          </w:rPrChange>
        </w:rPr>
        <w:t>I It tells the kernel to look for a DTB right after the kernel image. I There is no built-in Makefile rule to produce such kernel, so one must manually do:</w:t>
      </w:r>
    </w:p>
    <w:p w14:paraId="5DD6B9F6" w14:textId="7A639694" w:rsidR="006B44FD" w:rsidRDefault="006B44FD" w:rsidP="00645ADC">
      <w:pPr>
        <w:spacing w:line="276" w:lineRule="auto"/>
        <w:ind w:left="144" w:firstLine="0"/>
        <w:jc w:val="both"/>
        <w:rPr>
          <w:ins w:id="3610" w:author="Abhishek Guria" w:date="2021-04-11T18:50:00Z"/>
          <w:rFonts w:ascii="Times New Roman" w:hAnsi="Times New Roman"/>
          <w:sz w:val="24"/>
          <w:szCs w:val="24"/>
        </w:rPr>
      </w:pPr>
    </w:p>
    <w:p w14:paraId="5994A79F" w14:textId="36EF6258" w:rsidR="006B44FD" w:rsidRDefault="006B44FD" w:rsidP="00645ADC">
      <w:pPr>
        <w:spacing w:line="276" w:lineRule="auto"/>
        <w:ind w:left="144" w:firstLine="0"/>
        <w:jc w:val="both"/>
        <w:rPr>
          <w:ins w:id="3611" w:author="Abhishek Guria" w:date="2021-04-11T18:50:00Z"/>
          <w:rFonts w:ascii="Times New Roman" w:hAnsi="Times New Roman"/>
          <w:sz w:val="24"/>
          <w:szCs w:val="24"/>
        </w:rPr>
      </w:pPr>
    </w:p>
    <w:p w14:paraId="189C8CCF" w14:textId="48D29593" w:rsidR="006B44FD" w:rsidRDefault="006B44FD" w:rsidP="00645ADC">
      <w:pPr>
        <w:spacing w:line="276" w:lineRule="auto"/>
        <w:ind w:left="144" w:firstLine="0"/>
        <w:jc w:val="both"/>
        <w:rPr>
          <w:ins w:id="3612" w:author="Abhishek Guria" w:date="2021-04-11T18:50:00Z"/>
          <w:rFonts w:ascii="Times New Roman" w:hAnsi="Times New Roman"/>
          <w:sz w:val="24"/>
          <w:szCs w:val="24"/>
        </w:rPr>
      </w:pPr>
    </w:p>
    <w:p w14:paraId="51C100F8" w14:textId="744EF864" w:rsidR="006B44FD" w:rsidRDefault="006B44FD" w:rsidP="00645ADC">
      <w:pPr>
        <w:spacing w:line="276" w:lineRule="auto"/>
        <w:ind w:left="144" w:firstLine="0"/>
        <w:jc w:val="both"/>
        <w:rPr>
          <w:ins w:id="3613" w:author="Abhishek Guria" w:date="2021-04-11T18:50:00Z"/>
          <w:rFonts w:ascii="Times New Roman" w:hAnsi="Times New Roman"/>
          <w:sz w:val="24"/>
          <w:szCs w:val="24"/>
        </w:rPr>
      </w:pPr>
    </w:p>
    <w:p w14:paraId="149C0D6A" w14:textId="77777777" w:rsidR="006B44FD" w:rsidRPr="00BB1A70" w:rsidRDefault="006B44FD" w:rsidP="00645ADC">
      <w:pPr>
        <w:spacing w:line="276" w:lineRule="auto"/>
        <w:ind w:left="144" w:firstLine="0"/>
        <w:jc w:val="both"/>
        <w:rPr>
          <w:ins w:id="3614" w:author="Abhishek Guria" w:date="2021-04-11T18:50:00Z"/>
          <w:rFonts w:ascii="Times New Roman" w:hAnsi="Times New Roman"/>
          <w:sz w:val="24"/>
          <w:szCs w:val="24"/>
          <w:rPrChange w:id="3615" w:author="Abhishek Guria" w:date="2021-04-11T16:25:00Z">
            <w:rPr>
              <w:ins w:id="3616" w:author="Abhishek Guria" w:date="2021-04-11T18:50:00Z"/>
              <w:rFonts w:asciiTheme="minorHAnsi" w:hAnsiTheme="minorHAnsi" w:cstheme="minorHAnsi"/>
              <w:sz w:val="24"/>
              <w:szCs w:val="24"/>
            </w:rPr>
          </w:rPrChange>
        </w:rPr>
      </w:pPr>
    </w:p>
    <w:p w14:paraId="58B1016F" w14:textId="77777777" w:rsidR="001528BE" w:rsidRPr="00BB1A70" w:rsidDel="006B44FD" w:rsidRDefault="001528BE" w:rsidP="00645ADC">
      <w:pPr>
        <w:spacing w:line="276" w:lineRule="auto"/>
        <w:ind w:left="144" w:firstLine="0"/>
        <w:jc w:val="both"/>
        <w:rPr>
          <w:del w:id="3617" w:author="Abhishek Guria" w:date="2021-04-11T18:47:00Z"/>
          <w:rFonts w:ascii="Times New Roman" w:hAnsi="Times New Roman"/>
          <w:sz w:val="24"/>
          <w:szCs w:val="24"/>
          <w:rPrChange w:id="3618" w:author="Abhishek Guria" w:date="2021-04-11T16:25:00Z">
            <w:rPr>
              <w:del w:id="3619" w:author="Abhishek Guria" w:date="2021-04-11T18:47:00Z"/>
              <w:rFonts w:asciiTheme="minorHAnsi" w:hAnsiTheme="minorHAnsi" w:cstheme="minorHAnsi"/>
              <w:sz w:val="24"/>
              <w:szCs w:val="24"/>
            </w:rPr>
          </w:rPrChange>
        </w:rPr>
      </w:pPr>
    </w:p>
    <w:p w14:paraId="1990D9B1" w14:textId="77777777" w:rsidR="001528BE" w:rsidRPr="00BB1A70" w:rsidDel="006B44FD" w:rsidRDefault="001528BE" w:rsidP="00D95C1A">
      <w:pPr>
        <w:spacing w:line="276" w:lineRule="auto"/>
        <w:ind w:left="576" w:firstLine="0"/>
        <w:jc w:val="both"/>
        <w:rPr>
          <w:del w:id="3620" w:author="Abhishek Guria" w:date="2021-04-11T18:46:00Z"/>
          <w:rFonts w:ascii="Times New Roman" w:hAnsi="Times New Roman"/>
          <w:sz w:val="24"/>
          <w:szCs w:val="24"/>
          <w:rPrChange w:id="3621" w:author="Abhishek Guria" w:date="2021-04-11T16:25:00Z">
            <w:rPr>
              <w:del w:id="3622" w:author="Abhishek Guria" w:date="2021-04-11T18:46:00Z"/>
              <w:rFonts w:asciiTheme="minorHAnsi" w:hAnsiTheme="minorHAnsi" w:cstheme="minorHAnsi"/>
              <w:sz w:val="24"/>
              <w:szCs w:val="24"/>
            </w:rPr>
          </w:rPrChange>
        </w:rPr>
      </w:pPr>
    </w:p>
    <w:p w14:paraId="64FC1106" w14:textId="77777777" w:rsidR="001528BE" w:rsidRPr="00BB1A70" w:rsidDel="006B44FD" w:rsidRDefault="001528BE" w:rsidP="00D95C1A">
      <w:pPr>
        <w:spacing w:line="276" w:lineRule="auto"/>
        <w:ind w:left="576" w:firstLine="0"/>
        <w:jc w:val="both"/>
        <w:rPr>
          <w:del w:id="3623" w:author="Abhishek Guria" w:date="2021-04-11T18:46:00Z"/>
          <w:rFonts w:ascii="Times New Roman" w:hAnsi="Times New Roman"/>
          <w:sz w:val="24"/>
          <w:szCs w:val="24"/>
          <w:rPrChange w:id="3624" w:author="Abhishek Guria" w:date="2021-04-11T16:25:00Z">
            <w:rPr>
              <w:del w:id="3625" w:author="Abhishek Guria" w:date="2021-04-11T18:46:00Z"/>
              <w:rFonts w:asciiTheme="minorHAnsi" w:hAnsiTheme="minorHAnsi" w:cstheme="minorHAnsi"/>
              <w:sz w:val="24"/>
              <w:szCs w:val="24"/>
            </w:rPr>
          </w:rPrChange>
        </w:rPr>
      </w:pPr>
    </w:p>
    <w:p w14:paraId="3525F616" w14:textId="77777777" w:rsidR="001528BE" w:rsidRPr="00BB1A70" w:rsidDel="006B44FD" w:rsidRDefault="001528BE" w:rsidP="00D95C1A">
      <w:pPr>
        <w:spacing w:line="276" w:lineRule="auto"/>
        <w:ind w:left="576" w:firstLine="0"/>
        <w:jc w:val="both"/>
        <w:rPr>
          <w:del w:id="3626" w:author="Abhishek Guria" w:date="2021-04-11T18:46:00Z"/>
          <w:rFonts w:ascii="Times New Roman" w:hAnsi="Times New Roman"/>
          <w:sz w:val="24"/>
          <w:szCs w:val="24"/>
          <w:rPrChange w:id="3627" w:author="Abhishek Guria" w:date="2021-04-11T16:25:00Z">
            <w:rPr>
              <w:del w:id="3628" w:author="Abhishek Guria" w:date="2021-04-11T18:46:00Z"/>
              <w:rFonts w:asciiTheme="minorHAnsi" w:hAnsiTheme="minorHAnsi" w:cstheme="minorHAnsi"/>
              <w:sz w:val="24"/>
              <w:szCs w:val="24"/>
            </w:rPr>
          </w:rPrChange>
        </w:rPr>
      </w:pPr>
    </w:p>
    <w:p w14:paraId="0C5E7AD8" w14:textId="77777777" w:rsidR="00A77226" w:rsidRPr="00BB1A70" w:rsidDel="006B44FD" w:rsidRDefault="00A77226" w:rsidP="00D95C1A">
      <w:pPr>
        <w:spacing w:line="276" w:lineRule="auto"/>
        <w:ind w:left="576" w:firstLine="0"/>
        <w:jc w:val="both"/>
        <w:rPr>
          <w:del w:id="3629" w:author="Abhishek Guria" w:date="2021-04-11T18:46:00Z"/>
          <w:rFonts w:ascii="Times New Roman" w:hAnsi="Times New Roman"/>
          <w:sz w:val="24"/>
          <w:szCs w:val="24"/>
          <w:rPrChange w:id="3630" w:author="Abhishek Guria" w:date="2021-04-11T16:25:00Z">
            <w:rPr>
              <w:del w:id="3631" w:author="Abhishek Guria" w:date="2021-04-11T18:46:00Z"/>
              <w:rFonts w:asciiTheme="minorHAnsi" w:hAnsiTheme="minorHAnsi" w:cstheme="minorHAnsi"/>
              <w:sz w:val="24"/>
              <w:szCs w:val="24"/>
            </w:rPr>
          </w:rPrChange>
        </w:rPr>
      </w:pPr>
    </w:p>
    <w:p w14:paraId="1F9B6392" w14:textId="77777777" w:rsidR="00A77226" w:rsidRPr="00BB1A70" w:rsidDel="006B44FD" w:rsidRDefault="00A77226" w:rsidP="00D95C1A">
      <w:pPr>
        <w:spacing w:line="276" w:lineRule="auto"/>
        <w:ind w:left="576" w:firstLine="0"/>
        <w:jc w:val="both"/>
        <w:rPr>
          <w:del w:id="3632" w:author="Abhishek Guria" w:date="2021-04-11T18:46:00Z"/>
          <w:rFonts w:ascii="Times New Roman" w:hAnsi="Times New Roman"/>
          <w:sz w:val="24"/>
          <w:szCs w:val="24"/>
          <w:rPrChange w:id="3633" w:author="Abhishek Guria" w:date="2021-04-11T16:25:00Z">
            <w:rPr>
              <w:del w:id="3634" w:author="Abhishek Guria" w:date="2021-04-11T18:46:00Z"/>
              <w:rFonts w:asciiTheme="minorHAnsi" w:hAnsiTheme="minorHAnsi" w:cstheme="minorHAnsi"/>
              <w:sz w:val="24"/>
              <w:szCs w:val="24"/>
            </w:rPr>
          </w:rPrChange>
        </w:rPr>
      </w:pPr>
    </w:p>
    <w:p w14:paraId="2747AD3C" w14:textId="77777777" w:rsidR="00A77226" w:rsidRPr="00BB1A70" w:rsidDel="006B44FD" w:rsidRDefault="00A77226" w:rsidP="00D95C1A">
      <w:pPr>
        <w:spacing w:line="276" w:lineRule="auto"/>
        <w:ind w:left="576" w:firstLine="0"/>
        <w:jc w:val="both"/>
        <w:rPr>
          <w:del w:id="3635" w:author="Abhishek Guria" w:date="2021-04-11T18:46:00Z"/>
          <w:rFonts w:ascii="Times New Roman" w:hAnsi="Times New Roman"/>
          <w:sz w:val="24"/>
          <w:szCs w:val="24"/>
          <w:rPrChange w:id="3636" w:author="Abhishek Guria" w:date="2021-04-11T16:25:00Z">
            <w:rPr>
              <w:del w:id="3637" w:author="Abhishek Guria" w:date="2021-04-11T18:46:00Z"/>
              <w:rFonts w:asciiTheme="minorHAnsi" w:hAnsiTheme="minorHAnsi" w:cstheme="minorHAnsi"/>
              <w:sz w:val="24"/>
              <w:szCs w:val="24"/>
            </w:rPr>
          </w:rPrChange>
        </w:rPr>
      </w:pPr>
    </w:p>
    <w:p w14:paraId="03CD9E6F" w14:textId="77777777" w:rsidR="00A77226" w:rsidRPr="00BB1A70" w:rsidDel="006B44FD" w:rsidRDefault="00A77226" w:rsidP="00D95C1A">
      <w:pPr>
        <w:spacing w:line="276" w:lineRule="auto"/>
        <w:ind w:left="576" w:firstLine="0"/>
        <w:jc w:val="both"/>
        <w:rPr>
          <w:del w:id="3638" w:author="Abhishek Guria" w:date="2021-04-11T18:46:00Z"/>
          <w:rFonts w:ascii="Times New Roman" w:hAnsi="Times New Roman"/>
          <w:sz w:val="24"/>
          <w:szCs w:val="24"/>
          <w:rPrChange w:id="3639" w:author="Abhishek Guria" w:date="2021-04-11T16:25:00Z">
            <w:rPr>
              <w:del w:id="3640" w:author="Abhishek Guria" w:date="2021-04-11T18:46:00Z"/>
              <w:rFonts w:asciiTheme="minorHAnsi" w:hAnsiTheme="minorHAnsi" w:cstheme="minorHAnsi"/>
              <w:sz w:val="24"/>
              <w:szCs w:val="24"/>
            </w:rPr>
          </w:rPrChange>
        </w:rPr>
      </w:pPr>
    </w:p>
    <w:p w14:paraId="0243AE51" w14:textId="77777777" w:rsidR="0018191C" w:rsidRPr="00BB1A70" w:rsidDel="006B44FD" w:rsidRDefault="0018191C" w:rsidP="00D95C1A">
      <w:pPr>
        <w:spacing w:line="276" w:lineRule="auto"/>
        <w:ind w:left="576" w:firstLine="0"/>
        <w:jc w:val="both"/>
        <w:rPr>
          <w:del w:id="3641" w:author="Abhishek Guria" w:date="2021-04-11T18:46:00Z"/>
          <w:rFonts w:ascii="Times New Roman" w:hAnsi="Times New Roman"/>
          <w:sz w:val="24"/>
          <w:szCs w:val="24"/>
          <w:rPrChange w:id="3642" w:author="Abhishek Guria" w:date="2021-04-11T16:25:00Z">
            <w:rPr>
              <w:del w:id="3643" w:author="Abhishek Guria" w:date="2021-04-11T18:46:00Z"/>
              <w:rFonts w:asciiTheme="minorHAnsi" w:hAnsiTheme="minorHAnsi" w:cstheme="minorHAnsi"/>
              <w:sz w:val="24"/>
              <w:szCs w:val="24"/>
            </w:rPr>
          </w:rPrChange>
        </w:rPr>
      </w:pPr>
    </w:p>
    <w:p w14:paraId="7983106C" w14:textId="77777777" w:rsidR="0018191C" w:rsidRPr="00BB1A70" w:rsidDel="006B44FD" w:rsidRDefault="0018191C" w:rsidP="00D95C1A">
      <w:pPr>
        <w:spacing w:line="276" w:lineRule="auto"/>
        <w:ind w:left="576" w:firstLine="0"/>
        <w:jc w:val="both"/>
        <w:rPr>
          <w:del w:id="3644" w:author="Abhishek Guria" w:date="2021-04-11T18:46:00Z"/>
          <w:rFonts w:ascii="Times New Roman" w:hAnsi="Times New Roman"/>
          <w:sz w:val="24"/>
          <w:szCs w:val="24"/>
          <w:rPrChange w:id="3645" w:author="Abhishek Guria" w:date="2021-04-11T16:25:00Z">
            <w:rPr>
              <w:del w:id="3646" w:author="Abhishek Guria" w:date="2021-04-11T18:46:00Z"/>
              <w:rFonts w:asciiTheme="minorHAnsi" w:hAnsiTheme="minorHAnsi" w:cstheme="minorHAnsi"/>
              <w:sz w:val="24"/>
              <w:szCs w:val="24"/>
            </w:rPr>
          </w:rPrChange>
        </w:rPr>
      </w:pPr>
    </w:p>
    <w:p w14:paraId="3419E584" w14:textId="77777777" w:rsidR="0018191C" w:rsidRPr="00BB1A70" w:rsidDel="006B44FD" w:rsidRDefault="0018191C" w:rsidP="00D95C1A">
      <w:pPr>
        <w:spacing w:line="276" w:lineRule="auto"/>
        <w:ind w:left="576" w:firstLine="0"/>
        <w:jc w:val="both"/>
        <w:rPr>
          <w:del w:id="3647" w:author="Abhishek Guria" w:date="2021-04-11T18:46:00Z"/>
          <w:rFonts w:ascii="Times New Roman" w:hAnsi="Times New Roman"/>
          <w:sz w:val="24"/>
          <w:szCs w:val="24"/>
          <w:rPrChange w:id="3648" w:author="Abhishek Guria" w:date="2021-04-11T16:25:00Z">
            <w:rPr>
              <w:del w:id="3649" w:author="Abhishek Guria" w:date="2021-04-11T18:46:00Z"/>
              <w:rFonts w:asciiTheme="minorHAnsi" w:hAnsiTheme="minorHAnsi" w:cstheme="minorHAnsi"/>
              <w:sz w:val="24"/>
              <w:szCs w:val="24"/>
            </w:rPr>
          </w:rPrChange>
        </w:rPr>
      </w:pPr>
    </w:p>
    <w:p w14:paraId="6086C11B" w14:textId="77777777" w:rsidR="0018191C" w:rsidRPr="00BB1A70" w:rsidDel="006B44FD" w:rsidRDefault="0018191C" w:rsidP="00D95C1A">
      <w:pPr>
        <w:spacing w:line="276" w:lineRule="auto"/>
        <w:ind w:left="576" w:firstLine="0"/>
        <w:jc w:val="both"/>
        <w:rPr>
          <w:del w:id="3650" w:author="Abhishek Guria" w:date="2021-04-11T18:46:00Z"/>
          <w:rFonts w:ascii="Times New Roman" w:hAnsi="Times New Roman"/>
          <w:sz w:val="24"/>
          <w:szCs w:val="24"/>
          <w:rPrChange w:id="3651" w:author="Abhishek Guria" w:date="2021-04-11T16:25:00Z">
            <w:rPr>
              <w:del w:id="3652" w:author="Abhishek Guria" w:date="2021-04-11T18:46:00Z"/>
              <w:rFonts w:asciiTheme="minorHAnsi" w:hAnsiTheme="minorHAnsi" w:cstheme="minorHAnsi"/>
              <w:sz w:val="24"/>
              <w:szCs w:val="24"/>
            </w:rPr>
          </w:rPrChange>
        </w:rPr>
      </w:pPr>
    </w:p>
    <w:p w14:paraId="2CAB25F1" w14:textId="77777777" w:rsidR="0018191C" w:rsidRPr="00BB1A70" w:rsidDel="006B44FD" w:rsidRDefault="0018191C" w:rsidP="00D95C1A">
      <w:pPr>
        <w:spacing w:line="276" w:lineRule="auto"/>
        <w:ind w:left="576" w:firstLine="0"/>
        <w:jc w:val="both"/>
        <w:rPr>
          <w:del w:id="3653" w:author="Abhishek Guria" w:date="2021-04-11T18:46:00Z"/>
          <w:rFonts w:ascii="Times New Roman" w:hAnsi="Times New Roman"/>
          <w:sz w:val="24"/>
          <w:szCs w:val="24"/>
          <w:rPrChange w:id="3654" w:author="Abhishek Guria" w:date="2021-04-11T16:25:00Z">
            <w:rPr>
              <w:del w:id="3655" w:author="Abhishek Guria" w:date="2021-04-11T18:46:00Z"/>
              <w:rFonts w:asciiTheme="minorHAnsi" w:hAnsiTheme="minorHAnsi" w:cstheme="minorHAnsi"/>
              <w:sz w:val="24"/>
              <w:szCs w:val="24"/>
            </w:rPr>
          </w:rPrChange>
        </w:rPr>
      </w:pPr>
    </w:p>
    <w:p w14:paraId="3CDB4F11" w14:textId="77777777" w:rsidR="0018191C" w:rsidRPr="00BB1A70" w:rsidDel="006B44FD" w:rsidRDefault="0018191C" w:rsidP="00D95C1A">
      <w:pPr>
        <w:spacing w:line="276" w:lineRule="auto"/>
        <w:ind w:left="576" w:firstLine="0"/>
        <w:jc w:val="both"/>
        <w:rPr>
          <w:del w:id="3656" w:author="Abhishek Guria" w:date="2021-04-11T18:46:00Z"/>
          <w:rFonts w:ascii="Times New Roman" w:hAnsi="Times New Roman"/>
          <w:sz w:val="24"/>
          <w:szCs w:val="24"/>
          <w:rPrChange w:id="3657" w:author="Abhishek Guria" w:date="2021-04-11T16:25:00Z">
            <w:rPr>
              <w:del w:id="3658" w:author="Abhishek Guria" w:date="2021-04-11T18:46:00Z"/>
              <w:rFonts w:asciiTheme="minorHAnsi" w:hAnsiTheme="minorHAnsi" w:cstheme="minorHAnsi"/>
              <w:sz w:val="24"/>
              <w:szCs w:val="24"/>
            </w:rPr>
          </w:rPrChange>
        </w:rPr>
      </w:pPr>
    </w:p>
    <w:p w14:paraId="5FE18F50" w14:textId="77777777" w:rsidR="006D79E0" w:rsidRPr="00BB1A70" w:rsidDel="006B44FD" w:rsidRDefault="006D79E0" w:rsidP="00D95C1A">
      <w:pPr>
        <w:spacing w:line="276" w:lineRule="auto"/>
        <w:ind w:left="576" w:firstLine="0"/>
        <w:jc w:val="both"/>
        <w:rPr>
          <w:del w:id="3659" w:author="Abhishek Guria" w:date="2021-04-11T18:46:00Z"/>
          <w:rFonts w:ascii="Times New Roman" w:hAnsi="Times New Roman"/>
          <w:sz w:val="24"/>
          <w:szCs w:val="24"/>
          <w:rPrChange w:id="3660" w:author="Abhishek Guria" w:date="2021-04-11T16:25:00Z">
            <w:rPr>
              <w:del w:id="3661" w:author="Abhishek Guria" w:date="2021-04-11T18:46:00Z"/>
              <w:rFonts w:asciiTheme="minorHAnsi" w:hAnsiTheme="minorHAnsi" w:cstheme="minorHAnsi"/>
              <w:sz w:val="24"/>
              <w:szCs w:val="24"/>
            </w:rPr>
          </w:rPrChange>
        </w:rPr>
      </w:pPr>
    </w:p>
    <w:p w14:paraId="7498699D" w14:textId="5D9EFD92" w:rsidR="00A77226" w:rsidRPr="00BB1A70" w:rsidRDefault="00A77226" w:rsidP="006B44FD">
      <w:pPr>
        <w:spacing w:line="276" w:lineRule="auto"/>
        <w:ind w:left="144" w:firstLine="0"/>
        <w:jc w:val="both"/>
        <w:rPr>
          <w:rFonts w:ascii="Times New Roman" w:hAnsi="Times New Roman"/>
          <w:sz w:val="24"/>
          <w:szCs w:val="24"/>
          <w:rPrChange w:id="3662" w:author="Abhishek Guria" w:date="2021-04-11T16:25:00Z">
            <w:rPr>
              <w:rFonts w:asciiTheme="minorHAnsi" w:hAnsiTheme="minorHAnsi" w:cstheme="minorHAnsi"/>
              <w:sz w:val="24"/>
              <w:szCs w:val="24"/>
            </w:rPr>
          </w:rPrChange>
        </w:rPr>
        <w:pPrChange w:id="3663" w:author="Abhishek Guria" w:date="2021-04-11T18:47:00Z">
          <w:pPr>
            <w:spacing w:line="276" w:lineRule="auto"/>
            <w:ind w:left="576" w:firstLine="0"/>
            <w:jc w:val="both"/>
          </w:pPr>
        </w:pPrChange>
      </w:pPr>
      <w:del w:id="3664" w:author="Abhishek Guria" w:date="2021-04-11T18:46:00Z">
        <w:r w:rsidRPr="00BB1A70" w:rsidDel="006B44FD">
          <w:rPr>
            <w:rFonts w:ascii="Times New Roman" w:hAnsi="Times New Roman"/>
            <w:sz w:val="24"/>
            <w:szCs w:val="24"/>
            <w:rPrChange w:id="3665" w:author="Abhishek Guria" w:date="2021-04-11T16:25:00Z">
              <w:rPr>
                <w:rFonts w:asciiTheme="minorHAnsi" w:hAnsiTheme="minorHAnsi" w:cstheme="minorHAnsi"/>
                <w:sz w:val="24"/>
                <w:szCs w:val="24"/>
              </w:rPr>
            </w:rPrChange>
          </w:rPr>
          <w:delText xml:space="preserve">      </w:delText>
        </w:r>
      </w:del>
    </w:p>
    <w:p w14:paraId="1618B335" w14:textId="77777777" w:rsidR="001528BE" w:rsidRPr="00BB1A70" w:rsidRDefault="001528BE" w:rsidP="006D79E0">
      <w:pPr>
        <w:pStyle w:val="Heading1"/>
        <w:numPr>
          <w:ilvl w:val="0"/>
          <w:numId w:val="139"/>
        </w:numPr>
        <w:spacing w:line="276" w:lineRule="auto"/>
        <w:jc w:val="center"/>
        <w:rPr>
          <w:rFonts w:ascii="Times New Roman" w:hAnsi="Times New Roman"/>
          <w:sz w:val="32"/>
          <w:szCs w:val="32"/>
          <w:rPrChange w:id="3666" w:author="Abhishek Guria" w:date="2021-04-11T16:25:00Z">
            <w:rPr>
              <w:rFonts w:asciiTheme="minorHAnsi" w:hAnsiTheme="minorHAnsi" w:cstheme="minorHAnsi"/>
              <w:sz w:val="32"/>
              <w:szCs w:val="32"/>
            </w:rPr>
          </w:rPrChange>
        </w:rPr>
        <w:pPrChange w:id="3667" w:author="Abhishek Guria" w:date="2021-04-11T18:36:00Z">
          <w:pPr>
            <w:pStyle w:val="Heading1"/>
            <w:numPr>
              <w:numId w:val="2"/>
            </w:numPr>
            <w:tabs>
              <w:tab w:val="num" w:pos="720"/>
            </w:tabs>
            <w:ind w:left="720" w:hanging="360"/>
          </w:pPr>
        </w:pPrChange>
      </w:pPr>
      <w:bookmarkStart w:id="3668" w:name="_Toc68326545"/>
      <w:bookmarkStart w:id="3669" w:name="_Toc68966748"/>
      <w:r w:rsidRPr="00BB1A70">
        <w:rPr>
          <w:rFonts w:ascii="Times New Roman" w:hAnsi="Times New Roman"/>
          <w:sz w:val="32"/>
          <w:szCs w:val="32"/>
          <w:rPrChange w:id="3670" w:author="Abhishek Guria" w:date="2021-04-11T16:25:00Z">
            <w:rPr>
              <w:rFonts w:asciiTheme="minorHAnsi" w:hAnsiTheme="minorHAnsi" w:cstheme="minorHAnsi"/>
              <w:sz w:val="32"/>
              <w:szCs w:val="32"/>
            </w:rPr>
          </w:rPrChange>
        </w:rPr>
        <w:t>WHAT DO YOU MEAN BY KERNEL?</w:t>
      </w:r>
      <w:bookmarkEnd w:id="3668"/>
      <w:bookmarkEnd w:id="3669"/>
    </w:p>
    <w:p w14:paraId="4C9FC5CE" w14:textId="77777777" w:rsidR="001528BE" w:rsidRPr="00BB1A70" w:rsidRDefault="001528BE">
      <w:pPr>
        <w:pStyle w:val="ListParagraph"/>
        <w:numPr>
          <w:ilvl w:val="0"/>
          <w:numId w:val="79"/>
        </w:numPr>
        <w:spacing w:line="276" w:lineRule="auto"/>
        <w:ind w:left="576"/>
        <w:jc w:val="both"/>
        <w:rPr>
          <w:rFonts w:ascii="Times New Roman" w:hAnsi="Times New Roman"/>
          <w:sz w:val="24"/>
          <w:szCs w:val="24"/>
          <w:rPrChange w:id="3671" w:author="Abhishek Guria" w:date="2021-04-11T16:25:00Z">
            <w:rPr>
              <w:rFonts w:asciiTheme="minorHAnsi" w:hAnsiTheme="minorHAnsi" w:cstheme="minorHAnsi"/>
              <w:sz w:val="24"/>
              <w:szCs w:val="24"/>
            </w:rPr>
          </w:rPrChange>
        </w:rPr>
        <w:pPrChange w:id="3672" w:author="Other Author" w:date="2021-04-08T15:17:00Z">
          <w:pPr>
            <w:pStyle w:val="ListParagraph"/>
            <w:numPr>
              <w:numId w:val="4"/>
            </w:numPr>
            <w:tabs>
              <w:tab w:val="num" w:pos="720"/>
            </w:tabs>
            <w:ind w:hanging="360"/>
          </w:pPr>
        </w:pPrChange>
      </w:pPr>
      <w:r w:rsidRPr="00BB1A70">
        <w:rPr>
          <w:rFonts w:ascii="Times New Roman" w:hAnsi="Times New Roman"/>
          <w:sz w:val="24"/>
          <w:szCs w:val="24"/>
          <w:rPrChange w:id="3673" w:author="Abhishek Guria" w:date="2021-04-11T16:25:00Z">
            <w:rPr>
              <w:rFonts w:asciiTheme="minorHAnsi" w:hAnsiTheme="minorHAnsi" w:cstheme="minorHAnsi"/>
              <w:sz w:val="24"/>
              <w:szCs w:val="24"/>
            </w:rPr>
          </w:rPrChange>
        </w:rPr>
        <w:t>A kernel is the central part of an operating system. It manages the operations of the computer and the hardware, most notably memory and CPU time</w:t>
      </w:r>
    </w:p>
    <w:p w14:paraId="2874499A" w14:textId="77777777" w:rsidR="001528BE" w:rsidRPr="00BB1A70" w:rsidRDefault="001528BE" w:rsidP="00E7534F">
      <w:pPr>
        <w:pStyle w:val="ListParagraph"/>
        <w:numPr>
          <w:ilvl w:val="0"/>
          <w:numId w:val="79"/>
        </w:numPr>
        <w:spacing w:line="276" w:lineRule="auto"/>
        <w:ind w:left="576"/>
        <w:jc w:val="both"/>
        <w:rPr>
          <w:rFonts w:ascii="Times New Roman" w:hAnsi="Times New Roman"/>
          <w:sz w:val="24"/>
          <w:szCs w:val="24"/>
          <w:rPrChange w:id="367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675" w:author="Abhishek Guria" w:date="2021-04-11T16:25:00Z">
            <w:rPr>
              <w:rFonts w:asciiTheme="minorHAnsi" w:hAnsiTheme="minorHAnsi" w:cstheme="minorHAnsi"/>
              <w:sz w:val="24"/>
              <w:szCs w:val="24"/>
            </w:rPr>
          </w:rPrChange>
        </w:rPr>
        <w:t>It decides which process should be allocated to processor to execute and which process should be kept in main memory to execute.</w:t>
      </w:r>
    </w:p>
    <w:p w14:paraId="103863A7" w14:textId="77777777" w:rsidR="001528BE" w:rsidRPr="00BB1A70" w:rsidRDefault="001528BE" w:rsidP="00E7534F">
      <w:pPr>
        <w:pStyle w:val="Heading2"/>
        <w:numPr>
          <w:ilvl w:val="1"/>
          <w:numId w:val="102"/>
        </w:numPr>
        <w:spacing w:before="0" w:after="0" w:line="276" w:lineRule="auto"/>
        <w:ind w:left="594"/>
        <w:jc w:val="both"/>
        <w:rPr>
          <w:rFonts w:ascii="Times New Roman" w:hAnsi="Times New Roman"/>
          <w:b/>
          <w:rPrChange w:id="3676" w:author="Abhishek Guria" w:date="2021-04-11T16:25:00Z">
            <w:rPr>
              <w:rFonts w:asciiTheme="minorHAnsi" w:hAnsiTheme="minorHAnsi" w:cstheme="minorHAnsi"/>
              <w:b/>
            </w:rPr>
          </w:rPrChange>
        </w:rPr>
      </w:pPr>
      <w:bookmarkStart w:id="3677" w:name="_Toc68966749"/>
      <w:r w:rsidRPr="00BB1A70">
        <w:rPr>
          <w:rFonts w:ascii="Times New Roman" w:hAnsi="Times New Roman"/>
          <w:b/>
          <w:rPrChange w:id="3678" w:author="Abhishek Guria" w:date="2021-04-11T16:25:00Z">
            <w:rPr>
              <w:rFonts w:asciiTheme="minorHAnsi" w:hAnsiTheme="minorHAnsi" w:cstheme="minorHAnsi"/>
              <w:b/>
            </w:rPr>
          </w:rPrChange>
        </w:rPr>
        <w:t>There are three types of kernels:</w:t>
      </w:r>
      <w:bookmarkEnd w:id="3677"/>
    </w:p>
    <w:p w14:paraId="5E53B4D0" w14:textId="77777777" w:rsidR="001528BE" w:rsidRPr="00BB1A70" w:rsidRDefault="001528BE">
      <w:pPr>
        <w:pStyle w:val="Heading3"/>
        <w:spacing w:line="276" w:lineRule="auto"/>
        <w:ind w:left="144"/>
        <w:jc w:val="both"/>
        <w:rPr>
          <w:rFonts w:ascii="Times New Roman" w:hAnsi="Times New Roman"/>
          <w:sz w:val="24"/>
          <w:rPrChange w:id="3679" w:author="Abhishek Guria" w:date="2021-04-11T16:25:00Z">
            <w:rPr>
              <w:rFonts w:asciiTheme="minorHAnsi" w:hAnsiTheme="minorHAnsi" w:cstheme="minorHAnsi"/>
              <w:sz w:val="24"/>
            </w:rPr>
          </w:rPrChange>
        </w:rPr>
        <w:pPrChange w:id="3680" w:author="Other Author" w:date="2021-04-08T15:17:00Z">
          <w:pPr>
            <w:numPr>
              <w:ilvl w:val="1"/>
              <w:numId w:val="2"/>
            </w:numPr>
            <w:tabs>
              <w:tab w:val="num" w:pos="1080"/>
            </w:tabs>
            <w:ind w:left="1080" w:hanging="360"/>
          </w:pPr>
        </w:pPrChange>
      </w:pPr>
      <w:bookmarkStart w:id="3681" w:name="_Toc68966750"/>
      <w:r w:rsidRPr="00BB1A70">
        <w:rPr>
          <w:rFonts w:ascii="Times New Roman" w:hAnsi="Times New Roman"/>
          <w:sz w:val="24"/>
          <w:rPrChange w:id="3682" w:author="Abhishek Guria" w:date="2021-04-11T16:25:00Z">
            <w:rPr>
              <w:rFonts w:asciiTheme="minorHAnsi" w:hAnsiTheme="minorHAnsi" w:cstheme="minorHAnsi"/>
              <w:sz w:val="24"/>
            </w:rPr>
          </w:rPrChange>
        </w:rPr>
        <w:t>10.1.1 A monolithic kernel</w:t>
      </w:r>
      <w:bookmarkEnd w:id="3681"/>
    </w:p>
    <w:p w14:paraId="4C4C83C7" w14:textId="77777777" w:rsidR="001528BE" w:rsidRPr="00BB1A70" w:rsidRDefault="001528BE">
      <w:pPr>
        <w:pStyle w:val="ListParagraph"/>
        <w:numPr>
          <w:ilvl w:val="0"/>
          <w:numId w:val="80"/>
        </w:numPr>
        <w:spacing w:line="276" w:lineRule="auto"/>
        <w:ind w:left="576"/>
        <w:jc w:val="both"/>
        <w:rPr>
          <w:rFonts w:ascii="Times New Roman" w:hAnsi="Times New Roman"/>
          <w:sz w:val="24"/>
          <w:szCs w:val="24"/>
          <w:rPrChange w:id="3683" w:author="Abhishek Guria" w:date="2021-04-11T16:25:00Z">
            <w:rPr>
              <w:rFonts w:asciiTheme="minorHAnsi" w:hAnsiTheme="minorHAnsi" w:cstheme="minorHAnsi"/>
              <w:sz w:val="24"/>
              <w:szCs w:val="24"/>
            </w:rPr>
          </w:rPrChange>
        </w:rPr>
        <w:pPrChange w:id="3684" w:author="Other Author" w:date="2021-04-08T15:17:00Z">
          <w:pPr>
            <w:pStyle w:val="ListParagraph"/>
            <w:numPr>
              <w:numId w:val="6"/>
            </w:numPr>
            <w:tabs>
              <w:tab w:val="num" w:pos="720"/>
            </w:tabs>
            <w:ind w:hanging="360"/>
          </w:pPr>
        </w:pPrChange>
      </w:pPr>
      <w:r w:rsidRPr="00BB1A70">
        <w:rPr>
          <w:rFonts w:ascii="Times New Roman" w:hAnsi="Times New Roman"/>
          <w:sz w:val="24"/>
          <w:szCs w:val="24"/>
          <w:rPrChange w:id="3685" w:author="Abhishek Guria" w:date="2021-04-11T16:25:00Z">
            <w:rPr>
              <w:rFonts w:asciiTheme="minorHAnsi" w:hAnsiTheme="minorHAnsi" w:cstheme="minorHAnsi"/>
              <w:sz w:val="24"/>
              <w:szCs w:val="24"/>
            </w:rPr>
          </w:rPrChange>
        </w:rPr>
        <w:t>It is one of types of kernel where all operating system services operate in kernel space. It has dependencies between systems components. It has huge lines of code which is complex</w:t>
      </w:r>
    </w:p>
    <w:p w14:paraId="2E683892" w14:textId="77777777" w:rsidR="001528BE" w:rsidRPr="00BB1A70" w:rsidRDefault="001528BE">
      <w:pPr>
        <w:pStyle w:val="ListParagraph"/>
        <w:numPr>
          <w:ilvl w:val="0"/>
          <w:numId w:val="80"/>
        </w:numPr>
        <w:spacing w:line="276" w:lineRule="auto"/>
        <w:ind w:left="576"/>
        <w:jc w:val="both"/>
        <w:rPr>
          <w:rFonts w:ascii="Times New Roman" w:hAnsi="Times New Roman"/>
          <w:sz w:val="24"/>
          <w:szCs w:val="24"/>
          <w:rPrChange w:id="3686" w:author="Abhishek Guria" w:date="2021-04-11T16:25:00Z">
            <w:rPr>
              <w:rFonts w:asciiTheme="minorHAnsi" w:hAnsiTheme="minorHAnsi" w:cstheme="minorHAnsi"/>
              <w:sz w:val="24"/>
              <w:szCs w:val="24"/>
            </w:rPr>
          </w:rPrChange>
        </w:rPr>
        <w:pPrChange w:id="3687" w:author="Other Author" w:date="2021-04-08T15:17:00Z">
          <w:pPr>
            <w:pStyle w:val="ListParagraph"/>
            <w:numPr>
              <w:numId w:val="6"/>
            </w:numPr>
            <w:tabs>
              <w:tab w:val="num" w:pos="720"/>
            </w:tabs>
            <w:ind w:hanging="360"/>
          </w:pPr>
        </w:pPrChange>
      </w:pPr>
      <w:r w:rsidRPr="00BB1A70">
        <w:rPr>
          <w:rFonts w:ascii="Times New Roman" w:hAnsi="Times New Roman"/>
          <w:sz w:val="24"/>
          <w:szCs w:val="24"/>
          <w:rPrChange w:id="3688" w:author="Abhishek Guria" w:date="2021-04-11T16:25:00Z">
            <w:rPr>
              <w:rFonts w:asciiTheme="minorHAnsi" w:hAnsiTheme="minorHAnsi" w:cstheme="minorHAnsi"/>
              <w:sz w:val="24"/>
              <w:szCs w:val="24"/>
            </w:rPr>
          </w:rPrChange>
        </w:rPr>
        <w:t>Advantage</w:t>
      </w:r>
    </w:p>
    <w:p w14:paraId="6F4EF341" w14:textId="77777777" w:rsidR="001528BE" w:rsidRPr="00BB1A70" w:rsidRDefault="001528BE" w:rsidP="00A21C92">
      <w:pPr>
        <w:pStyle w:val="ListParagraph"/>
        <w:numPr>
          <w:ilvl w:val="0"/>
          <w:numId w:val="71"/>
        </w:numPr>
        <w:spacing w:line="276" w:lineRule="auto"/>
        <w:ind w:left="1224"/>
        <w:jc w:val="both"/>
        <w:rPr>
          <w:rFonts w:ascii="Times New Roman" w:hAnsi="Times New Roman"/>
          <w:sz w:val="24"/>
          <w:szCs w:val="24"/>
          <w:rPrChange w:id="368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690" w:author="Abhishek Guria" w:date="2021-04-11T16:25:00Z">
            <w:rPr>
              <w:rFonts w:asciiTheme="minorHAnsi" w:hAnsiTheme="minorHAnsi" w:cstheme="minorHAnsi"/>
              <w:sz w:val="24"/>
              <w:szCs w:val="24"/>
            </w:rPr>
          </w:rPrChange>
        </w:rPr>
        <w:t>It has good performance.</w:t>
      </w:r>
    </w:p>
    <w:p w14:paraId="42D709FC" w14:textId="77777777" w:rsidR="001528BE" w:rsidRPr="00BB1A70" w:rsidRDefault="001528BE">
      <w:pPr>
        <w:pStyle w:val="ListParagraph"/>
        <w:numPr>
          <w:ilvl w:val="0"/>
          <w:numId w:val="81"/>
        </w:numPr>
        <w:spacing w:line="276" w:lineRule="auto"/>
        <w:ind w:left="576"/>
        <w:jc w:val="both"/>
        <w:rPr>
          <w:rFonts w:ascii="Times New Roman" w:hAnsi="Times New Roman"/>
          <w:sz w:val="24"/>
          <w:szCs w:val="24"/>
          <w:rPrChange w:id="3691" w:author="Abhishek Guria" w:date="2021-04-11T16:25:00Z">
            <w:rPr>
              <w:rFonts w:asciiTheme="minorHAnsi" w:hAnsiTheme="minorHAnsi" w:cstheme="minorHAnsi"/>
              <w:sz w:val="24"/>
              <w:szCs w:val="24"/>
            </w:rPr>
          </w:rPrChange>
        </w:rPr>
        <w:pPrChange w:id="3692" w:author="Other Author" w:date="2021-04-08T15:17:00Z">
          <w:pPr>
            <w:pStyle w:val="ListParagraph"/>
            <w:numPr>
              <w:numId w:val="8"/>
            </w:numPr>
            <w:tabs>
              <w:tab w:val="num" w:pos="720"/>
            </w:tabs>
            <w:ind w:hanging="360"/>
          </w:pPr>
        </w:pPrChange>
      </w:pPr>
      <w:r w:rsidRPr="00BB1A70">
        <w:rPr>
          <w:rFonts w:ascii="Times New Roman" w:hAnsi="Times New Roman"/>
          <w:sz w:val="24"/>
          <w:szCs w:val="24"/>
          <w:rPrChange w:id="3693" w:author="Abhishek Guria" w:date="2021-04-11T16:25:00Z">
            <w:rPr>
              <w:rFonts w:asciiTheme="minorHAnsi" w:hAnsiTheme="minorHAnsi" w:cstheme="minorHAnsi"/>
              <w:sz w:val="24"/>
              <w:szCs w:val="24"/>
            </w:rPr>
          </w:rPrChange>
        </w:rPr>
        <w:t>Disadvantage</w:t>
      </w:r>
    </w:p>
    <w:p w14:paraId="4EA6EEAC" w14:textId="77777777" w:rsidR="001528BE" w:rsidRPr="00BB1A70" w:rsidRDefault="001528BE" w:rsidP="00A21C92">
      <w:pPr>
        <w:pStyle w:val="ListParagraph"/>
        <w:numPr>
          <w:ilvl w:val="0"/>
          <w:numId w:val="71"/>
        </w:numPr>
        <w:spacing w:line="276" w:lineRule="auto"/>
        <w:ind w:left="1224"/>
        <w:jc w:val="both"/>
        <w:rPr>
          <w:rFonts w:ascii="Times New Roman" w:hAnsi="Times New Roman"/>
          <w:sz w:val="24"/>
          <w:szCs w:val="24"/>
          <w:rPrChange w:id="369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695" w:author="Abhishek Guria" w:date="2021-04-11T16:25:00Z">
            <w:rPr>
              <w:rFonts w:asciiTheme="minorHAnsi" w:hAnsiTheme="minorHAnsi" w:cstheme="minorHAnsi"/>
              <w:sz w:val="24"/>
              <w:szCs w:val="24"/>
            </w:rPr>
          </w:rPrChange>
        </w:rPr>
        <w:t>It has dependencies between system component and lines of code in millions.</w:t>
      </w:r>
    </w:p>
    <w:p w14:paraId="751F2C6D" w14:textId="77777777" w:rsidR="001528BE" w:rsidRPr="00BB1A70" w:rsidRDefault="001528BE">
      <w:pPr>
        <w:pStyle w:val="ListParagraph"/>
        <w:numPr>
          <w:ilvl w:val="2"/>
          <w:numId w:val="103"/>
        </w:numPr>
        <w:spacing w:line="276" w:lineRule="auto"/>
        <w:ind w:left="864"/>
        <w:jc w:val="both"/>
        <w:rPr>
          <w:rFonts w:ascii="Times New Roman" w:hAnsi="Times New Roman"/>
          <w:b/>
          <w:sz w:val="24"/>
          <w:szCs w:val="24"/>
          <w:rPrChange w:id="3696" w:author="Abhishek Guria" w:date="2021-04-11T16:25:00Z">
            <w:rPr>
              <w:rFonts w:asciiTheme="minorHAnsi" w:hAnsiTheme="minorHAnsi" w:cstheme="minorHAnsi"/>
              <w:b/>
              <w:sz w:val="24"/>
              <w:szCs w:val="24"/>
            </w:rPr>
          </w:rPrChange>
        </w:rPr>
        <w:pPrChange w:id="3697" w:author="Other Author" w:date="2021-04-08T15:17:00Z">
          <w:pPr>
            <w:numPr>
              <w:ilvl w:val="1"/>
              <w:numId w:val="2"/>
            </w:numPr>
            <w:tabs>
              <w:tab w:val="num" w:pos="1080"/>
            </w:tabs>
            <w:ind w:left="1080" w:hanging="360"/>
          </w:pPr>
        </w:pPrChange>
      </w:pPr>
      <w:r w:rsidRPr="00BB1A70">
        <w:rPr>
          <w:rFonts w:ascii="Times New Roman" w:hAnsi="Times New Roman"/>
          <w:b/>
          <w:sz w:val="24"/>
          <w:szCs w:val="24"/>
          <w:rPrChange w:id="3698" w:author="Abhishek Guria" w:date="2021-04-11T16:25:00Z">
            <w:rPr>
              <w:rFonts w:asciiTheme="minorHAnsi" w:hAnsiTheme="minorHAnsi" w:cstheme="minorHAnsi"/>
              <w:b/>
              <w:sz w:val="24"/>
              <w:szCs w:val="24"/>
            </w:rPr>
          </w:rPrChange>
        </w:rPr>
        <w:t>A micro kernel</w:t>
      </w:r>
    </w:p>
    <w:p w14:paraId="47F839AC" w14:textId="77777777" w:rsidR="001528BE" w:rsidRPr="00BB1A70" w:rsidRDefault="001528BE">
      <w:pPr>
        <w:pStyle w:val="ListParagraph"/>
        <w:numPr>
          <w:ilvl w:val="0"/>
          <w:numId w:val="81"/>
        </w:numPr>
        <w:spacing w:line="276" w:lineRule="auto"/>
        <w:ind w:left="576"/>
        <w:jc w:val="both"/>
        <w:rPr>
          <w:rFonts w:ascii="Times New Roman" w:hAnsi="Times New Roman"/>
          <w:sz w:val="24"/>
          <w:szCs w:val="24"/>
          <w:rPrChange w:id="3699" w:author="Abhishek Guria" w:date="2021-04-11T16:25:00Z">
            <w:rPr>
              <w:rFonts w:asciiTheme="minorHAnsi" w:hAnsiTheme="minorHAnsi" w:cstheme="minorHAnsi"/>
              <w:sz w:val="24"/>
              <w:szCs w:val="24"/>
            </w:rPr>
          </w:rPrChange>
        </w:rPr>
        <w:pPrChange w:id="3700" w:author="Other Author" w:date="2021-04-08T15:17:00Z">
          <w:pPr>
            <w:pStyle w:val="ListParagraph"/>
            <w:numPr>
              <w:numId w:val="8"/>
            </w:numPr>
            <w:tabs>
              <w:tab w:val="num" w:pos="720"/>
            </w:tabs>
            <w:ind w:hanging="360"/>
          </w:pPr>
        </w:pPrChange>
      </w:pPr>
      <w:r w:rsidRPr="00BB1A70">
        <w:rPr>
          <w:rFonts w:ascii="Times New Roman" w:hAnsi="Times New Roman"/>
          <w:sz w:val="24"/>
          <w:szCs w:val="24"/>
          <w:rPrChange w:id="3701" w:author="Abhishek Guria" w:date="2021-04-11T16:25:00Z">
            <w:rPr>
              <w:rFonts w:asciiTheme="minorHAnsi" w:hAnsiTheme="minorHAnsi" w:cstheme="minorHAnsi"/>
              <w:sz w:val="24"/>
              <w:szCs w:val="24"/>
            </w:rPr>
          </w:rPrChange>
        </w:rPr>
        <w:t>It is kernel types which has minimalist approach. It has virtual memory and thread scheduling. It is more stable with less services in kernel space. It puts rest in user space.</w:t>
      </w:r>
    </w:p>
    <w:p w14:paraId="18C960DD" w14:textId="77777777" w:rsidR="001528BE" w:rsidRPr="00BB1A70" w:rsidRDefault="001528BE">
      <w:pPr>
        <w:pStyle w:val="ListParagraph"/>
        <w:numPr>
          <w:ilvl w:val="0"/>
          <w:numId w:val="81"/>
        </w:numPr>
        <w:spacing w:line="276" w:lineRule="auto"/>
        <w:ind w:left="576"/>
        <w:jc w:val="both"/>
        <w:rPr>
          <w:rFonts w:ascii="Times New Roman" w:hAnsi="Times New Roman"/>
          <w:sz w:val="24"/>
          <w:szCs w:val="24"/>
          <w:rPrChange w:id="3702" w:author="Abhishek Guria" w:date="2021-04-11T16:25:00Z">
            <w:rPr>
              <w:rFonts w:asciiTheme="minorHAnsi" w:hAnsiTheme="minorHAnsi" w:cstheme="minorHAnsi"/>
              <w:sz w:val="24"/>
              <w:szCs w:val="24"/>
            </w:rPr>
          </w:rPrChange>
        </w:rPr>
        <w:pPrChange w:id="3703" w:author="Other Author" w:date="2021-04-08T15:17:00Z">
          <w:pPr>
            <w:pStyle w:val="ListParagraph"/>
            <w:numPr>
              <w:numId w:val="8"/>
            </w:numPr>
            <w:tabs>
              <w:tab w:val="num" w:pos="720"/>
            </w:tabs>
            <w:ind w:hanging="360"/>
          </w:pPr>
        </w:pPrChange>
      </w:pPr>
      <w:r w:rsidRPr="00BB1A70">
        <w:rPr>
          <w:rFonts w:ascii="Times New Roman" w:hAnsi="Times New Roman"/>
          <w:sz w:val="24"/>
          <w:szCs w:val="24"/>
          <w:rPrChange w:id="3704" w:author="Abhishek Guria" w:date="2021-04-11T16:25:00Z">
            <w:rPr>
              <w:rFonts w:asciiTheme="minorHAnsi" w:hAnsiTheme="minorHAnsi" w:cstheme="minorHAnsi"/>
              <w:sz w:val="24"/>
              <w:szCs w:val="24"/>
            </w:rPr>
          </w:rPrChange>
        </w:rPr>
        <w:lastRenderedPageBreak/>
        <w:t>Advantage</w:t>
      </w:r>
    </w:p>
    <w:p w14:paraId="0095CEEA" w14:textId="77777777" w:rsidR="001528BE" w:rsidRPr="00BB1A70" w:rsidRDefault="001528BE" w:rsidP="00A21C92">
      <w:pPr>
        <w:pStyle w:val="ListParagraph"/>
        <w:numPr>
          <w:ilvl w:val="0"/>
          <w:numId w:val="71"/>
        </w:numPr>
        <w:spacing w:line="276" w:lineRule="auto"/>
        <w:ind w:left="1224"/>
        <w:jc w:val="both"/>
        <w:rPr>
          <w:rFonts w:ascii="Times New Roman" w:hAnsi="Times New Roman"/>
          <w:sz w:val="24"/>
          <w:szCs w:val="24"/>
          <w:rPrChange w:id="370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706" w:author="Abhishek Guria" w:date="2021-04-11T16:25:00Z">
            <w:rPr>
              <w:rFonts w:asciiTheme="minorHAnsi" w:hAnsiTheme="minorHAnsi" w:cstheme="minorHAnsi"/>
              <w:sz w:val="24"/>
              <w:szCs w:val="24"/>
            </w:rPr>
          </w:rPrChange>
        </w:rPr>
        <w:t>It is more stable.</w:t>
      </w:r>
    </w:p>
    <w:p w14:paraId="0E2F8535" w14:textId="77777777" w:rsidR="001528BE" w:rsidRPr="00BB1A70" w:rsidRDefault="001528BE">
      <w:pPr>
        <w:pStyle w:val="ListParagraph"/>
        <w:numPr>
          <w:ilvl w:val="0"/>
          <w:numId w:val="81"/>
        </w:numPr>
        <w:spacing w:line="276" w:lineRule="auto"/>
        <w:ind w:left="576"/>
        <w:jc w:val="both"/>
        <w:rPr>
          <w:rFonts w:ascii="Times New Roman" w:hAnsi="Times New Roman"/>
          <w:sz w:val="24"/>
          <w:szCs w:val="24"/>
          <w:rPrChange w:id="3707" w:author="Abhishek Guria" w:date="2021-04-11T16:25:00Z">
            <w:rPr>
              <w:rFonts w:asciiTheme="minorHAnsi" w:hAnsiTheme="minorHAnsi" w:cstheme="minorHAnsi"/>
              <w:sz w:val="24"/>
              <w:szCs w:val="24"/>
            </w:rPr>
          </w:rPrChange>
        </w:rPr>
        <w:pPrChange w:id="3708" w:author="Other Author" w:date="2021-04-08T15:17:00Z">
          <w:pPr>
            <w:pStyle w:val="ListParagraph"/>
            <w:numPr>
              <w:numId w:val="8"/>
            </w:numPr>
            <w:tabs>
              <w:tab w:val="num" w:pos="720"/>
            </w:tabs>
            <w:ind w:hanging="360"/>
          </w:pPr>
        </w:pPrChange>
      </w:pPr>
      <w:r w:rsidRPr="00BB1A70">
        <w:rPr>
          <w:rFonts w:ascii="Times New Roman" w:hAnsi="Times New Roman"/>
          <w:sz w:val="24"/>
          <w:szCs w:val="24"/>
          <w:rPrChange w:id="3709" w:author="Abhishek Guria" w:date="2021-04-11T16:25:00Z">
            <w:rPr>
              <w:rFonts w:asciiTheme="minorHAnsi" w:hAnsiTheme="minorHAnsi" w:cstheme="minorHAnsi"/>
              <w:sz w:val="24"/>
              <w:szCs w:val="24"/>
            </w:rPr>
          </w:rPrChange>
        </w:rPr>
        <w:t>Disadvantage</w:t>
      </w:r>
    </w:p>
    <w:p w14:paraId="5015FD73" w14:textId="77777777" w:rsidR="001528BE" w:rsidRPr="00BB1A70" w:rsidRDefault="001528BE" w:rsidP="00A21C92">
      <w:pPr>
        <w:pStyle w:val="ListParagraph"/>
        <w:numPr>
          <w:ilvl w:val="0"/>
          <w:numId w:val="71"/>
        </w:numPr>
        <w:spacing w:line="276" w:lineRule="auto"/>
        <w:ind w:left="1224"/>
        <w:jc w:val="both"/>
        <w:rPr>
          <w:rFonts w:ascii="Times New Roman" w:hAnsi="Times New Roman"/>
          <w:sz w:val="24"/>
          <w:szCs w:val="24"/>
          <w:rPrChange w:id="371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711" w:author="Abhishek Guria" w:date="2021-04-11T16:25:00Z">
            <w:rPr>
              <w:rFonts w:asciiTheme="minorHAnsi" w:hAnsiTheme="minorHAnsi" w:cstheme="minorHAnsi"/>
              <w:sz w:val="24"/>
              <w:szCs w:val="24"/>
            </w:rPr>
          </w:rPrChange>
        </w:rPr>
        <w:t>There are lots of system calls and context switches.</w:t>
      </w:r>
    </w:p>
    <w:p w14:paraId="76A8F6C9" w14:textId="77777777" w:rsidR="001528BE" w:rsidRPr="00BB1A70" w:rsidRDefault="001528BE">
      <w:pPr>
        <w:pStyle w:val="ListParagraph"/>
        <w:numPr>
          <w:ilvl w:val="2"/>
          <w:numId w:val="103"/>
        </w:numPr>
        <w:spacing w:line="276" w:lineRule="auto"/>
        <w:ind w:left="864"/>
        <w:jc w:val="both"/>
        <w:rPr>
          <w:rFonts w:ascii="Times New Roman" w:hAnsi="Times New Roman"/>
          <w:b/>
          <w:sz w:val="24"/>
          <w:szCs w:val="24"/>
          <w:rPrChange w:id="3712" w:author="Abhishek Guria" w:date="2021-04-11T16:25:00Z">
            <w:rPr>
              <w:rFonts w:asciiTheme="minorHAnsi" w:hAnsiTheme="minorHAnsi" w:cstheme="minorHAnsi"/>
              <w:b/>
              <w:sz w:val="24"/>
              <w:szCs w:val="24"/>
            </w:rPr>
          </w:rPrChange>
        </w:rPr>
        <w:pPrChange w:id="3713" w:author="Other Author" w:date="2021-04-08T15:17:00Z">
          <w:pPr>
            <w:numPr>
              <w:ilvl w:val="1"/>
              <w:numId w:val="2"/>
            </w:numPr>
            <w:tabs>
              <w:tab w:val="num" w:pos="1080"/>
            </w:tabs>
            <w:ind w:left="1080" w:hanging="360"/>
          </w:pPr>
        </w:pPrChange>
      </w:pPr>
      <w:r w:rsidRPr="00BB1A70">
        <w:rPr>
          <w:rFonts w:ascii="Times New Roman" w:hAnsi="Times New Roman"/>
          <w:b/>
          <w:sz w:val="24"/>
          <w:szCs w:val="24"/>
          <w:rPrChange w:id="3714" w:author="Abhishek Guria" w:date="2021-04-11T16:25:00Z">
            <w:rPr>
              <w:rFonts w:asciiTheme="minorHAnsi" w:hAnsiTheme="minorHAnsi" w:cstheme="minorHAnsi"/>
              <w:b/>
              <w:sz w:val="24"/>
              <w:szCs w:val="24"/>
            </w:rPr>
          </w:rPrChange>
        </w:rPr>
        <w:t>Hybrid Kernel</w:t>
      </w:r>
    </w:p>
    <w:p w14:paraId="4B10629F" w14:textId="77777777" w:rsidR="001528BE" w:rsidRPr="00BB1A70" w:rsidRDefault="001528BE">
      <w:pPr>
        <w:pStyle w:val="ListParagraph"/>
        <w:numPr>
          <w:ilvl w:val="0"/>
          <w:numId w:val="81"/>
        </w:numPr>
        <w:spacing w:line="276" w:lineRule="auto"/>
        <w:ind w:left="576"/>
        <w:jc w:val="both"/>
        <w:rPr>
          <w:rFonts w:ascii="Times New Roman" w:hAnsi="Times New Roman"/>
          <w:sz w:val="24"/>
          <w:szCs w:val="24"/>
          <w:rPrChange w:id="3715" w:author="Abhishek Guria" w:date="2021-04-11T16:25:00Z">
            <w:rPr>
              <w:rFonts w:asciiTheme="minorHAnsi" w:hAnsiTheme="minorHAnsi" w:cstheme="minorHAnsi"/>
              <w:sz w:val="24"/>
              <w:szCs w:val="24"/>
            </w:rPr>
          </w:rPrChange>
        </w:rPr>
        <w:pPrChange w:id="3716" w:author="Other Author" w:date="2021-04-08T15:17:00Z">
          <w:pPr>
            <w:pStyle w:val="ListParagraph"/>
            <w:numPr>
              <w:numId w:val="8"/>
            </w:numPr>
            <w:tabs>
              <w:tab w:val="num" w:pos="720"/>
            </w:tabs>
            <w:ind w:hanging="360"/>
          </w:pPr>
        </w:pPrChange>
      </w:pPr>
      <w:r w:rsidRPr="00BB1A70">
        <w:rPr>
          <w:rFonts w:ascii="Times New Roman" w:hAnsi="Times New Roman"/>
          <w:sz w:val="24"/>
          <w:szCs w:val="24"/>
          <w:rPrChange w:id="3717" w:author="Abhishek Guria" w:date="2021-04-11T16:25:00Z">
            <w:rPr>
              <w:rFonts w:asciiTheme="minorHAnsi" w:hAnsiTheme="minorHAnsi" w:cstheme="minorHAnsi"/>
              <w:sz w:val="24"/>
              <w:szCs w:val="24"/>
            </w:rPr>
          </w:rPrChange>
        </w:rPr>
        <w:t>It is the combination of both monolithic kernel and microkernel. It has speed and design of monolithic kernel and modularity and stability of microkernel.</w:t>
      </w:r>
    </w:p>
    <w:p w14:paraId="4EA4534A" w14:textId="77777777" w:rsidR="001528BE" w:rsidRPr="00BB1A70" w:rsidRDefault="001528BE">
      <w:pPr>
        <w:pStyle w:val="ListParagraph"/>
        <w:numPr>
          <w:ilvl w:val="0"/>
          <w:numId w:val="81"/>
        </w:numPr>
        <w:spacing w:line="276" w:lineRule="auto"/>
        <w:ind w:left="576"/>
        <w:jc w:val="both"/>
        <w:rPr>
          <w:rFonts w:ascii="Times New Roman" w:hAnsi="Times New Roman"/>
          <w:sz w:val="24"/>
          <w:szCs w:val="24"/>
          <w:rPrChange w:id="3718" w:author="Abhishek Guria" w:date="2021-04-11T16:25:00Z">
            <w:rPr>
              <w:rFonts w:asciiTheme="minorHAnsi" w:hAnsiTheme="minorHAnsi" w:cstheme="minorHAnsi"/>
              <w:sz w:val="24"/>
              <w:szCs w:val="24"/>
            </w:rPr>
          </w:rPrChange>
        </w:rPr>
        <w:pPrChange w:id="3719" w:author="Other Author" w:date="2021-04-08T15:17:00Z">
          <w:pPr>
            <w:pStyle w:val="ListParagraph"/>
            <w:numPr>
              <w:numId w:val="8"/>
            </w:numPr>
            <w:tabs>
              <w:tab w:val="num" w:pos="720"/>
            </w:tabs>
            <w:ind w:hanging="360"/>
          </w:pPr>
        </w:pPrChange>
      </w:pPr>
      <w:r w:rsidRPr="00BB1A70">
        <w:rPr>
          <w:rFonts w:ascii="Times New Roman" w:hAnsi="Times New Roman"/>
          <w:sz w:val="24"/>
          <w:szCs w:val="24"/>
          <w:rPrChange w:id="3720" w:author="Abhishek Guria" w:date="2021-04-11T16:25:00Z">
            <w:rPr>
              <w:rFonts w:asciiTheme="minorHAnsi" w:hAnsiTheme="minorHAnsi" w:cstheme="minorHAnsi"/>
              <w:sz w:val="24"/>
              <w:szCs w:val="24"/>
            </w:rPr>
          </w:rPrChange>
        </w:rPr>
        <w:t>Advantage</w:t>
      </w:r>
    </w:p>
    <w:p w14:paraId="111C1C72" w14:textId="77777777" w:rsidR="001528BE" w:rsidRPr="00BB1A70" w:rsidRDefault="001528BE" w:rsidP="00A21C92">
      <w:pPr>
        <w:pStyle w:val="ListParagraph"/>
        <w:numPr>
          <w:ilvl w:val="0"/>
          <w:numId w:val="71"/>
        </w:numPr>
        <w:spacing w:line="276" w:lineRule="auto"/>
        <w:ind w:left="1224"/>
        <w:jc w:val="both"/>
        <w:rPr>
          <w:rFonts w:ascii="Times New Roman" w:hAnsi="Times New Roman"/>
          <w:sz w:val="24"/>
          <w:szCs w:val="24"/>
          <w:rPrChange w:id="372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722" w:author="Abhishek Guria" w:date="2021-04-11T16:25:00Z">
            <w:rPr>
              <w:rFonts w:asciiTheme="minorHAnsi" w:hAnsiTheme="minorHAnsi" w:cstheme="minorHAnsi"/>
              <w:sz w:val="24"/>
              <w:szCs w:val="24"/>
            </w:rPr>
          </w:rPrChange>
        </w:rPr>
        <w:t>It combines both monolithic kernel and microkernel.</w:t>
      </w:r>
    </w:p>
    <w:p w14:paraId="75C1D13D" w14:textId="77777777" w:rsidR="001528BE" w:rsidRPr="00BB1A70" w:rsidRDefault="001528BE" w:rsidP="00A21C92">
      <w:pPr>
        <w:pStyle w:val="ListParagraph"/>
        <w:numPr>
          <w:ilvl w:val="0"/>
          <w:numId w:val="71"/>
        </w:numPr>
        <w:spacing w:line="276" w:lineRule="auto"/>
        <w:ind w:left="1224"/>
        <w:jc w:val="both"/>
        <w:rPr>
          <w:rFonts w:ascii="Times New Roman" w:hAnsi="Times New Roman"/>
          <w:sz w:val="24"/>
          <w:szCs w:val="24"/>
          <w:rPrChange w:id="372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724" w:author="Abhishek Guria" w:date="2021-04-11T16:25:00Z">
            <w:rPr>
              <w:rFonts w:asciiTheme="minorHAnsi" w:hAnsiTheme="minorHAnsi" w:cstheme="minorHAnsi"/>
              <w:sz w:val="24"/>
              <w:szCs w:val="24"/>
            </w:rPr>
          </w:rPrChange>
        </w:rPr>
        <w:t>It is still similar to monolithic kernel.</w:t>
      </w:r>
    </w:p>
    <w:p w14:paraId="2784F6FD" w14:textId="77777777" w:rsidR="00A21C92" w:rsidRPr="00BB1A70" w:rsidRDefault="00A21C92" w:rsidP="00A21C92">
      <w:pPr>
        <w:spacing w:line="276" w:lineRule="auto"/>
        <w:jc w:val="both"/>
        <w:rPr>
          <w:rFonts w:ascii="Times New Roman" w:hAnsi="Times New Roman"/>
          <w:sz w:val="24"/>
          <w:szCs w:val="24"/>
          <w:rPrChange w:id="3725" w:author="Abhishek Guria" w:date="2021-04-11T16:25:00Z">
            <w:rPr>
              <w:rFonts w:asciiTheme="minorHAnsi" w:hAnsiTheme="minorHAnsi" w:cstheme="minorHAnsi"/>
              <w:sz w:val="24"/>
              <w:szCs w:val="24"/>
            </w:rPr>
          </w:rPrChange>
        </w:rPr>
      </w:pPr>
    </w:p>
    <w:p w14:paraId="33041C0E" w14:textId="77777777" w:rsidR="00A21C92" w:rsidRPr="00BB1A70" w:rsidRDefault="00A21C92" w:rsidP="00A21C92">
      <w:pPr>
        <w:spacing w:line="276" w:lineRule="auto"/>
        <w:jc w:val="both"/>
        <w:rPr>
          <w:rFonts w:ascii="Times New Roman" w:hAnsi="Times New Roman"/>
          <w:sz w:val="24"/>
          <w:szCs w:val="24"/>
          <w:rPrChange w:id="3726" w:author="Abhishek Guria" w:date="2021-04-11T16:25:00Z">
            <w:rPr>
              <w:rFonts w:asciiTheme="minorHAnsi" w:hAnsiTheme="minorHAnsi" w:cstheme="minorHAnsi"/>
              <w:sz w:val="24"/>
              <w:szCs w:val="24"/>
            </w:rPr>
          </w:rPrChange>
        </w:rPr>
      </w:pPr>
    </w:p>
    <w:p w14:paraId="3FB51E40" w14:textId="77777777" w:rsidR="00A21C92" w:rsidRPr="00BB1A70" w:rsidRDefault="00A21C92" w:rsidP="00A21C92">
      <w:pPr>
        <w:spacing w:line="276" w:lineRule="auto"/>
        <w:jc w:val="both"/>
        <w:rPr>
          <w:rFonts w:ascii="Times New Roman" w:hAnsi="Times New Roman"/>
          <w:sz w:val="24"/>
          <w:szCs w:val="24"/>
          <w:rPrChange w:id="3727" w:author="Abhishek Guria" w:date="2021-04-11T16:25:00Z">
            <w:rPr>
              <w:rFonts w:asciiTheme="minorHAnsi" w:hAnsiTheme="minorHAnsi" w:cstheme="minorHAnsi"/>
              <w:sz w:val="24"/>
              <w:szCs w:val="24"/>
            </w:rPr>
          </w:rPrChange>
        </w:rPr>
      </w:pPr>
    </w:p>
    <w:p w14:paraId="22565CF0" w14:textId="77777777" w:rsidR="00A21C92" w:rsidRPr="00BB1A70" w:rsidRDefault="00A21C92" w:rsidP="00A21C92">
      <w:pPr>
        <w:spacing w:line="276" w:lineRule="auto"/>
        <w:jc w:val="both"/>
        <w:rPr>
          <w:rFonts w:ascii="Times New Roman" w:hAnsi="Times New Roman"/>
          <w:sz w:val="24"/>
          <w:szCs w:val="24"/>
          <w:rPrChange w:id="3728" w:author="Abhishek Guria" w:date="2021-04-11T16:25:00Z">
            <w:rPr>
              <w:rFonts w:asciiTheme="minorHAnsi" w:hAnsiTheme="minorHAnsi" w:cstheme="minorHAnsi"/>
              <w:sz w:val="24"/>
              <w:szCs w:val="24"/>
            </w:rPr>
          </w:rPrChange>
        </w:rPr>
      </w:pPr>
    </w:p>
    <w:p w14:paraId="663814F0" w14:textId="77777777" w:rsidR="00A21C92" w:rsidRPr="00BB1A70" w:rsidRDefault="00A21C92" w:rsidP="00A21C92">
      <w:pPr>
        <w:spacing w:line="276" w:lineRule="auto"/>
        <w:jc w:val="both"/>
        <w:rPr>
          <w:rFonts w:ascii="Times New Roman" w:hAnsi="Times New Roman"/>
          <w:sz w:val="24"/>
          <w:szCs w:val="24"/>
          <w:rPrChange w:id="3729" w:author="Abhishek Guria" w:date="2021-04-11T16:25:00Z">
            <w:rPr>
              <w:rFonts w:asciiTheme="minorHAnsi" w:hAnsiTheme="minorHAnsi" w:cstheme="minorHAnsi"/>
              <w:sz w:val="24"/>
              <w:szCs w:val="24"/>
            </w:rPr>
          </w:rPrChange>
        </w:rPr>
      </w:pPr>
    </w:p>
    <w:p w14:paraId="10882C68" w14:textId="77777777" w:rsidR="00A21C92" w:rsidRPr="00BB1A70" w:rsidRDefault="00A21C92" w:rsidP="00A21C92">
      <w:pPr>
        <w:spacing w:line="276" w:lineRule="auto"/>
        <w:jc w:val="both"/>
        <w:rPr>
          <w:rFonts w:ascii="Times New Roman" w:hAnsi="Times New Roman"/>
          <w:sz w:val="24"/>
          <w:szCs w:val="24"/>
          <w:rPrChange w:id="3730" w:author="Abhishek Guria" w:date="2021-04-11T16:25:00Z">
            <w:rPr>
              <w:rFonts w:asciiTheme="minorHAnsi" w:hAnsiTheme="minorHAnsi" w:cstheme="minorHAnsi"/>
              <w:sz w:val="24"/>
              <w:szCs w:val="24"/>
            </w:rPr>
          </w:rPrChange>
        </w:rPr>
      </w:pPr>
    </w:p>
    <w:p w14:paraId="5B02955A" w14:textId="77777777" w:rsidR="006B44FD" w:rsidRDefault="006B44FD">
      <w:pPr>
        <w:pStyle w:val="Heading1"/>
        <w:spacing w:line="276" w:lineRule="auto"/>
        <w:ind w:left="720"/>
        <w:rPr>
          <w:ins w:id="3731" w:author="Abhishek Guria" w:date="2021-04-11T18:46:00Z"/>
          <w:rFonts w:ascii="Times New Roman" w:hAnsi="Times New Roman"/>
          <w:sz w:val="32"/>
          <w:szCs w:val="32"/>
        </w:rPr>
      </w:pPr>
      <w:bookmarkStart w:id="3732" w:name="_Toc68966751"/>
    </w:p>
    <w:p w14:paraId="531C56DD" w14:textId="11CF5BD4" w:rsidR="001528BE" w:rsidRPr="00BB1A70" w:rsidRDefault="00A21C92" w:rsidP="006B44FD">
      <w:pPr>
        <w:pStyle w:val="Heading1"/>
        <w:spacing w:line="276" w:lineRule="auto"/>
        <w:ind w:left="720"/>
        <w:jc w:val="center"/>
        <w:rPr>
          <w:rFonts w:ascii="Times New Roman" w:hAnsi="Times New Roman"/>
          <w:sz w:val="32"/>
          <w:szCs w:val="32"/>
          <w:rPrChange w:id="3733" w:author="Abhishek Guria" w:date="2021-04-11T16:25:00Z">
            <w:rPr>
              <w:rFonts w:asciiTheme="minorHAnsi" w:hAnsiTheme="minorHAnsi" w:cstheme="minorHAnsi"/>
              <w:sz w:val="32"/>
              <w:szCs w:val="32"/>
            </w:rPr>
          </w:rPrChange>
        </w:rPr>
        <w:pPrChange w:id="3734" w:author="Abhishek Guria" w:date="2021-04-11T18:46:00Z">
          <w:pPr>
            <w:pStyle w:val="Heading1"/>
            <w:numPr>
              <w:numId w:val="2"/>
            </w:numPr>
            <w:tabs>
              <w:tab w:val="num" w:pos="720"/>
            </w:tabs>
            <w:ind w:left="720" w:hanging="360"/>
          </w:pPr>
        </w:pPrChange>
      </w:pPr>
      <w:r w:rsidRPr="00BB1A70">
        <w:rPr>
          <w:rFonts w:ascii="Times New Roman" w:hAnsi="Times New Roman"/>
          <w:sz w:val="32"/>
          <w:szCs w:val="32"/>
          <w:rPrChange w:id="3735" w:author="Abhishek Guria" w:date="2021-04-11T16:25:00Z">
            <w:rPr>
              <w:rFonts w:asciiTheme="minorHAnsi" w:hAnsiTheme="minorHAnsi" w:cstheme="minorHAnsi"/>
              <w:sz w:val="32"/>
              <w:szCs w:val="32"/>
            </w:rPr>
          </w:rPrChange>
        </w:rPr>
        <w:t xml:space="preserve">10. </w:t>
      </w:r>
      <w:r w:rsidR="001528BE" w:rsidRPr="00BB1A70">
        <w:rPr>
          <w:rFonts w:ascii="Times New Roman" w:hAnsi="Times New Roman"/>
          <w:sz w:val="32"/>
          <w:szCs w:val="32"/>
          <w:rPrChange w:id="3736" w:author="Abhishek Guria" w:date="2021-04-11T16:25:00Z">
            <w:rPr>
              <w:rFonts w:asciiTheme="minorHAnsi" w:hAnsiTheme="minorHAnsi" w:cstheme="minorHAnsi"/>
              <w:sz w:val="32"/>
              <w:szCs w:val="32"/>
            </w:rPr>
          </w:rPrChange>
        </w:rPr>
        <w:t>WHAT DO YOU MEAN BY MODULES?</w:t>
      </w:r>
      <w:bookmarkEnd w:id="3732"/>
    </w:p>
    <w:p w14:paraId="013D4843" w14:textId="77777777" w:rsidR="001528BE" w:rsidRPr="00BB1A70" w:rsidRDefault="001528BE">
      <w:pPr>
        <w:numPr>
          <w:ilvl w:val="0"/>
          <w:numId w:val="82"/>
        </w:numPr>
        <w:spacing w:line="276" w:lineRule="auto"/>
        <w:ind w:left="504"/>
        <w:jc w:val="both"/>
        <w:rPr>
          <w:rFonts w:ascii="Times New Roman" w:hAnsi="Times New Roman"/>
          <w:sz w:val="24"/>
          <w:szCs w:val="24"/>
          <w:rPrChange w:id="3737" w:author="Abhishek Guria" w:date="2021-04-11T16:25:00Z">
            <w:rPr>
              <w:rFonts w:asciiTheme="minorHAnsi" w:hAnsiTheme="minorHAnsi" w:cstheme="minorHAnsi"/>
              <w:sz w:val="24"/>
              <w:szCs w:val="24"/>
            </w:rPr>
          </w:rPrChange>
        </w:rPr>
        <w:pPrChange w:id="3738" w:author="Other Author" w:date="2021-04-08T15:17:00Z">
          <w:pPr>
            <w:numPr>
              <w:numId w:val="6"/>
            </w:numPr>
            <w:tabs>
              <w:tab w:val="num" w:pos="720"/>
            </w:tabs>
            <w:ind w:left="720" w:hanging="360"/>
          </w:pPr>
        </w:pPrChange>
      </w:pPr>
      <w:r w:rsidRPr="00BB1A70">
        <w:rPr>
          <w:rFonts w:ascii="Times New Roman" w:hAnsi="Times New Roman"/>
          <w:b/>
          <w:sz w:val="24"/>
          <w:szCs w:val="24"/>
          <w:rPrChange w:id="3739" w:author="Abhishek Guria" w:date="2021-04-11T16:25:00Z">
            <w:rPr>
              <w:rFonts w:asciiTheme="minorHAnsi" w:hAnsiTheme="minorHAnsi" w:cstheme="minorHAnsi"/>
              <w:b/>
              <w:sz w:val="24"/>
              <w:szCs w:val="24"/>
            </w:rPr>
          </w:rPrChange>
        </w:rPr>
        <w:t>Modules are</w:t>
      </w:r>
      <w:r w:rsidRPr="00BB1A70">
        <w:rPr>
          <w:rFonts w:ascii="Times New Roman" w:hAnsi="Times New Roman"/>
          <w:sz w:val="24"/>
          <w:szCs w:val="24"/>
          <w:rPrChange w:id="3740" w:author="Abhishek Guria" w:date="2021-04-11T16:25:00Z">
            <w:rPr>
              <w:rFonts w:asciiTheme="minorHAnsi" w:hAnsiTheme="minorHAnsi" w:cstheme="minorHAnsi"/>
              <w:sz w:val="24"/>
              <w:szCs w:val="24"/>
            </w:rPr>
          </w:rPrChange>
        </w:rPr>
        <w:t xml:space="preserve"> pieces of code that </w:t>
      </w:r>
      <w:r w:rsidRPr="00BB1A70">
        <w:rPr>
          <w:rFonts w:ascii="Times New Roman" w:hAnsi="Times New Roman"/>
          <w:b/>
          <w:sz w:val="24"/>
          <w:szCs w:val="24"/>
          <w:rPrChange w:id="3741" w:author="Abhishek Guria" w:date="2021-04-11T16:25:00Z">
            <w:rPr>
              <w:rFonts w:asciiTheme="minorHAnsi" w:hAnsiTheme="minorHAnsi" w:cstheme="minorHAnsi"/>
              <w:b/>
              <w:sz w:val="24"/>
              <w:szCs w:val="24"/>
            </w:rPr>
          </w:rPrChange>
        </w:rPr>
        <w:t>can</w:t>
      </w:r>
      <w:r w:rsidRPr="00BB1A70">
        <w:rPr>
          <w:rFonts w:ascii="Times New Roman" w:hAnsi="Times New Roman"/>
          <w:sz w:val="24"/>
          <w:szCs w:val="24"/>
          <w:rPrChange w:id="3742" w:author="Abhishek Guria" w:date="2021-04-11T16:25:00Z">
            <w:rPr>
              <w:rFonts w:asciiTheme="minorHAnsi" w:hAnsiTheme="minorHAnsi" w:cstheme="minorHAnsi"/>
              <w:sz w:val="24"/>
              <w:szCs w:val="24"/>
            </w:rPr>
          </w:rPrChange>
        </w:rPr>
        <w:t xml:space="preserve"> be loaded and unloaded into the </w:t>
      </w:r>
      <w:r w:rsidRPr="00BB1A70">
        <w:rPr>
          <w:rFonts w:ascii="Times New Roman" w:hAnsi="Times New Roman"/>
          <w:b/>
          <w:sz w:val="24"/>
          <w:szCs w:val="24"/>
          <w:rPrChange w:id="3743" w:author="Abhishek Guria" w:date="2021-04-11T16:25:00Z">
            <w:rPr>
              <w:rFonts w:asciiTheme="minorHAnsi" w:hAnsiTheme="minorHAnsi" w:cstheme="minorHAnsi"/>
              <w:b/>
              <w:sz w:val="24"/>
              <w:szCs w:val="24"/>
            </w:rPr>
          </w:rPrChange>
        </w:rPr>
        <w:t>kernel</w:t>
      </w:r>
      <w:r w:rsidRPr="00BB1A70">
        <w:rPr>
          <w:rFonts w:ascii="Times New Roman" w:hAnsi="Times New Roman"/>
          <w:sz w:val="24"/>
          <w:szCs w:val="24"/>
          <w:rPrChange w:id="3744" w:author="Abhishek Guria" w:date="2021-04-11T16:25:00Z">
            <w:rPr>
              <w:rFonts w:asciiTheme="minorHAnsi" w:hAnsiTheme="minorHAnsi" w:cstheme="minorHAnsi"/>
              <w:sz w:val="24"/>
              <w:szCs w:val="24"/>
            </w:rPr>
          </w:rPrChange>
        </w:rPr>
        <w:t xml:space="preserve"> upon demand.</w:t>
      </w:r>
    </w:p>
    <w:p w14:paraId="2709DC00" w14:textId="77777777" w:rsidR="001528BE" w:rsidRPr="00BB1A70" w:rsidRDefault="001528BE">
      <w:pPr>
        <w:numPr>
          <w:ilvl w:val="0"/>
          <w:numId w:val="82"/>
        </w:numPr>
        <w:spacing w:line="276" w:lineRule="auto"/>
        <w:ind w:left="504"/>
        <w:jc w:val="both"/>
        <w:rPr>
          <w:rFonts w:ascii="Times New Roman" w:hAnsi="Times New Roman"/>
          <w:sz w:val="24"/>
          <w:szCs w:val="24"/>
          <w:rPrChange w:id="3745" w:author="Abhishek Guria" w:date="2021-04-11T16:25:00Z">
            <w:rPr>
              <w:rFonts w:asciiTheme="minorHAnsi" w:hAnsiTheme="minorHAnsi" w:cstheme="minorHAnsi"/>
              <w:sz w:val="24"/>
              <w:szCs w:val="24"/>
            </w:rPr>
          </w:rPrChange>
        </w:rPr>
        <w:pPrChange w:id="3746" w:author="Other Author" w:date="2021-04-08T15:17:00Z">
          <w:pPr>
            <w:numPr>
              <w:numId w:val="6"/>
            </w:numPr>
            <w:tabs>
              <w:tab w:val="num" w:pos="720"/>
            </w:tabs>
            <w:ind w:left="720" w:hanging="360"/>
          </w:pPr>
        </w:pPrChange>
      </w:pPr>
      <w:r w:rsidRPr="00BB1A70">
        <w:rPr>
          <w:rFonts w:ascii="Times New Roman" w:hAnsi="Times New Roman"/>
          <w:sz w:val="24"/>
          <w:szCs w:val="24"/>
          <w:rPrChange w:id="3747" w:author="Abhishek Guria" w:date="2021-04-11T16:25:00Z">
            <w:rPr>
              <w:rFonts w:asciiTheme="minorHAnsi" w:hAnsiTheme="minorHAnsi" w:cstheme="minorHAnsi"/>
              <w:sz w:val="24"/>
              <w:szCs w:val="24"/>
            </w:rPr>
          </w:rPrChange>
        </w:rPr>
        <w:t>They extend the functionality of the kernel without the need to reboot the system.</w:t>
      </w:r>
    </w:p>
    <w:p w14:paraId="4049C58A" w14:textId="77777777" w:rsidR="001528BE" w:rsidRPr="00BB1A70" w:rsidRDefault="001528BE" w:rsidP="00D95C1A">
      <w:pPr>
        <w:spacing w:line="276" w:lineRule="auto"/>
        <w:ind w:left="576" w:firstLine="0"/>
        <w:jc w:val="both"/>
        <w:rPr>
          <w:rFonts w:ascii="Times New Roman" w:hAnsi="Times New Roman"/>
          <w:sz w:val="24"/>
          <w:szCs w:val="24"/>
          <w:rPrChange w:id="3748" w:author="Abhishek Guria" w:date="2021-04-11T16:25:00Z">
            <w:rPr>
              <w:rFonts w:asciiTheme="minorHAnsi" w:hAnsiTheme="minorHAnsi" w:cstheme="minorHAnsi"/>
              <w:sz w:val="24"/>
              <w:szCs w:val="24"/>
            </w:rPr>
          </w:rPrChange>
        </w:rPr>
      </w:pPr>
    </w:p>
    <w:p w14:paraId="692C26CB" w14:textId="77777777" w:rsidR="001528BE" w:rsidRPr="00BB1A70" w:rsidRDefault="001528BE">
      <w:pPr>
        <w:numPr>
          <w:ilvl w:val="0"/>
          <w:numId w:val="82"/>
        </w:numPr>
        <w:spacing w:line="276" w:lineRule="auto"/>
        <w:ind w:left="504"/>
        <w:jc w:val="both"/>
        <w:rPr>
          <w:rFonts w:ascii="Times New Roman" w:hAnsi="Times New Roman"/>
          <w:sz w:val="24"/>
          <w:szCs w:val="24"/>
          <w:rPrChange w:id="3749" w:author="Abhishek Guria" w:date="2021-04-11T16:25:00Z">
            <w:rPr>
              <w:rFonts w:asciiTheme="minorHAnsi" w:hAnsiTheme="minorHAnsi" w:cstheme="minorHAnsi"/>
              <w:sz w:val="24"/>
              <w:szCs w:val="24"/>
            </w:rPr>
          </w:rPrChange>
        </w:rPr>
        <w:pPrChange w:id="3750" w:author="Other Author" w:date="2021-04-08T15:17:00Z">
          <w:pPr>
            <w:numPr>
              <w:numId w:val="6"/>
            </w:numPr>
            <w:tabs>
              <w:tab w:val="num" w:pos="720"/>
            </w:tabs>
            <w:ind w:left="720" w:hanging="360"/>
          </w:pPr>
        </w:pPrChange>
      </w:pPr>
      <w:r w:rsidRPr="00BB1A70">
        <w:rPr>
          <w:rFonts w:ascii="Times New Roman" w:hAnsi="Times New Roman"/>
          <w:sz w:val="24"/>
          <w:szCs w:val="24"/>
          <w:rPrChange w:id="3751" w:author="Abhishek Guria" w:date="2021-04-11T16:25:00Z">
            <w:rPr>
              <w:rFonts w:asciiTheme="minorHAnsi" w:hAnsiTheme="minorHAnsi" w:cstheme="minorHAnsi"/>
              <w:sz w:val="24"/>
              <w:szCs w:val="24"/>
            </w:rPr>
          </w:rPrChange>
        </w:rPr>
        <w:t>The kernel consists of a set of kernel modules that interact with each other, each performing a specific function. Some kernel modules perform software functions exclusively, while others (such as device drivers) control the operation of system hardware components.</w:t>
      </w:r>
    </w:p>
    <w:p w14:paraId="5DD9323B" w14:textId="77777777" w:rsidR="001528BE" w:rsidRPr="00BB1A70" w:rsidRDefault="001528BE" w:rsidP="00D95C1A">
      <w:pPr>
        <w:spacing w:line="276" w:lineRule="auto"/>
        <w:ind w:left="576" w:firstLine="0"/>
        <w:jc w:val="both"/>
        <w:rPr>
          <w:rFonts w:ascii="Times New Roman" w:hAnsi="Times New Roman"/>
          <w:sz w:val="24"/>
          <w:szCs w:val="24"/>
          <w:rPrChange w:id="3752" w:author="Abhishek Guria" w:date="2021-04-11T16:25:00Z">
            <w:rPr>
              <w:rFonts w:asciiTheme="minorHAnsi" w:hAnsiTheme="minorHAnsi" w:cstheme="minorHAnsi"/>
              <w:sz w:val="24"/>
              <w:szCs w:val="24"/>
            </w:rPr>
          </w:rPrChange>
        </w:rPr>
      </w:pPr>
    </w:p>
    <w:p w14:paraId="7068DE44" w14:textId="77777777" w:rsidR="001528BE" w:rsidRPr="00BB1A70" w:rsidRDefault="00F3444E" w:rsidP="006D79E0">
      <w:pPr>
        <w:spacing w:line="276" w:lineRule="auto"/>
        <w:ind w:left="144" w:firstLine="0"/>
        <w:jc w:val="center"/>
        <w:rPr>
          <w:rFonts w:ascii="Times New Roman" w:hAnsi="Times New Roman"/>
          <w:b/>
          <w:sz w:val="32"/>
          <w:szCs w:val="32"/>
          <w:rPrChange w:id="3753" w:author="Abhishek Guria" w:date="2021-04-11T16:25:00Z">
            <w:rPr>
              <w:rFonts w:asciiTheme="minorHAnsi" w:hAnsiTheme="minorHAnsi" w:cstheme="minorHAnsi"/>
              <w:b/>
              <w:sz w:val="32"/>
              <w:szCs w:val="32"/>
            </w:rPr>
          </w:rPrChange>
        </w:rPr>
        <w:pPrChange w:id="3754" w:author="Abhishek Guria" w:date="2021-04-11T18:36:00Z">
          <w:pPr>
            <w:pStyle w:val="ListParagraph"/>
            <w:numPr>
              <w:numId w:val="2"/>
            </w:numPr>
            <w:tabs>
              <w:tab w:val="num" w:pos="720"/>
            </w:tabs>
            <w:ind w:hanging="360"/>
          </w:pPr>
        </w:pPrChange>
      </w:pPr>
      <w:r w:rsidRPr="00BB1A70">
        <w:rPr>
          <w:rFonts w:ascii="Times New Roman" w:hAnsi="Times New Roman"/>
          <w:b/>
          <w:sz w:val="32"/>
          <w:szCs w:val="32"/>
          <w:rPrChange w:id="3755" w:author="Abhishek Guria" w:date="2021-04-11T16:25:00Z">
            <w:rPr>
              <w:rFonts w:asciiTheme="minorHAnsi" w:hAnsiTheme="minorHAnsi" w:cstheme="minorHAnsi"/>
              <w:b/>
              <w:sz w:val="32"/>
              <w:szCs w:val="32"/>
            </w:rPr>
          </w:rPrChange>
        </w:rPr>
        <w:t>11. ACTIVITY QEMU INSTALLATION</w:t>
      </w:r>
    </w:p>
    <w:p w14:paraId="0223D8EF" w14:textId="77777777" w:rsidR="001528BE" w:rsidRPr="00BB1A70" w:rsidRDefault="001528BE">
      <w:pPr>
        <w:pStyle w:val="ListParagraph"/>
        <w:numPr>
          <w:ilvl w:val="0"/>
          <w:numId w:val="81"/>
        </w:numPr>
        <w:spacing w:line="276" w:lineRule="auto"/>
        <w:ind w:left="504"/>
        <w:jc w:val="both"/>
        <w:rPr>
          <w:rFonts w:ascii="Times New Roman" w:hAnsi="Times New Roman"/>
          <w:sz w:val="24"/>
          <w:szCs w:val="24"/>
          <w:rPrChange w:id="3756" w:author="Abhishek Guria" w:date="2021-04-11T16:25:00Z">
            <w:rPr>
              <w:rFonts w:asciiTheme="minorHAnsi" w:hAnsiTheme="minorHAnsi" w:cstheme="minorHAnsi"/>
              <w:sz w:val="24"/>
              <w:szCs w:val="24"/>
            </w:rPr>
          </w:rPrChange>
        </w:rPr>
        <w:pPrChange w:id="3757" w:author="Other Author" w:date="2021-04-08T15:17:00Z">
          <w:pPr>
            <w:pStyle w:val="ListParagraph"/>
            <w:numPr>
              <w:numId w:val="10"/>
            </w:numPr>
            <w:tabs>
              <w:tab w:val="num" w:pos="720"/>
            </w:tabs>
            <w:ind w:hanging="360"/>
          </w:pPr>
        </w:pPrChange>
      </w:pPr>
      <w:r w:rsidRPr="00BB1A70">
        <w:rPr>
          <w:rFonts w:ascii="Times New Roman" w:hAnsi="Times New Roman"/>
          <w:sz w:val="24"/>
          <w:szCs w:val="24"/>
          <w:rPrChange w:id="3758" w:author="Abhishek Guria" w:date="2021-04-11T16:25:00Z">
            <w:rPr>
              <w:rFonts w:asciiTheme="minorHAnsi" w:hAnsiTheme="minorHAnsi" w:cstheme="minorHAnsi"/>
              <w:sz w:val="24"/>
              <w:szCs w:val="24"/>
            </w:rPr>
          </w:rPrChange>
        </w:rPr>
        <w:t>QEMU is a generic and open source machine emulator and virtualizer.</w:t>
      </w:r>
    </w:p>
    <w:p w14:paraId="3445F09D" w14:textId="77777777" w:rsidR="001528BE" w:rsidRPr="00BB1A70" w:rsidRDefault="001528BE">
      <w:pPr>
        <w:pStyle w:val="ListParagraph"/>
        <w:numPr>
          <w:ilvl w:val="0"/>
          <w:numId w:val="81"/>
        </w:numPr>
        <w:spacing w:line="276" w:lineRule="auto"/>
        <w:ind w:left="504"/>
        <w:jc w:val="both"/>
        <w:rPr>
          <w:rFonts w:ascii="Times New Roman" w:hAnsi="Times New Roman"/>
          <w:sz w:val="24"/>
          <w:szCs w:val="24"/>
          <w:rPrChange w:id="3759" w:author="Abhishek Guria" w:date="2021-04-11T16:25:00Z">
            <w:rPr>
              <w:rFonts w:asciiTheme="minorHAnsi" w:hAnsiTheme="minorHAnsi" w:cstheme="minorHAnsi"/>
              <w:sz w:val="24"/>
              <w:szCs w:val="24"/>
            </w:rPr>
          </w:rPrChange>
        </w:rPr>
        <w:pPrChange w:id="3760" w:author="Other Author" w:date="2021-04-08T15:17:00Z">
          <w:pPr>
            <w:pStyle w:val="ListParagraph"/>
            <w:numPr>
              <w:numId w:val="10"/>
            </w:numPr>
            <w:tabs>
              <w:tab w:val="num" w:pos="720"/>
            </w:tabs>
            <w:ind w:hanging="360"/>
          </w:pPr>
        </w:pPrChange>
      </w:pPr>
      <w:r w:rsidRPr="00BB1A70">
        <w:rPr>
          <w:rFonts w:ascii="Times New Roman" w:hAnsi="Times New Roman"/>
          <w:sz w:val="24"/>
          <w:szCs w:val="24"/>
          <w:rPrChange w:id="3761" w:author="Abhishek Guria" w:date="2021-04-11T16:25:00Z">
            <w:rPr>
              <w:rFonts w:asciiTheme="minorHAnsi" w:hAnsiTheme="minorHAnsi" w:cstheme="minorHAnsi"/>
              <w:sz w:val="24"/>
              <w:szCs w:val="24"/>
            </w:rPr>
          </w:rPrChange>
        </w:rPr>
        <w:t>QEMU is used to emulate devices and certain privileged instructions and requires either the KQEMU or KVM kernel modules and the host operating system</w:t>
      </w:r>
    </w:p>
    <w:p w14:paraId="7A2C7BD2" w14:textId="77777777" w:rsidR="001528BE" w:rsidRPr="00BB1A70" w:rsidRDefault="001528BE" w:rsidP="000526E7">
      <w:pPr>
        <w:pStyle w:val="ListParagraph"/>
        <w:spacing w:after="240" w:line="276" w:lineRule="auto"/>
        <w:ind w:left="432" w:firstLine="0"/>
        <w:jc w:val="both"/>
        <w:rPr>
          <w:rFonts w:ascii="Times New Roman" w:hAnsi="Times New Roman"/>
          <w:b/>
          <w:sz w:val="24"/>
          <w:szCs w:val="24"/>
          <w:rPrChange w:id="3762" w:author="Abhishek Guria" w:date="2021-04-11T16:25:00Z">
            <w:rPr>
              <w:rFonts w:asciiTheme="minorHAnsi" w:hAnsiTheme="minorHAnsi" w:cstheme="minorHAnsi"/>
              <w:b/>
              <w:sz w:val="24"/>
              <w:szCs w:val="24"/>
            </w:rPr>
          </w:rPrChange>
        </w:rPr>
      </w:pPr>
      <w:r w:rsidRPr="00BB1A70">
        <w:rPr>
          <w:rFonts w:ascii="Times New Roman" w:hAnsi="Times New Roman"/>
          <w:b/>
          <w:sz w:val="24"/>
          <w:szCs w:val="24"/>
          <w:rPrChange w:id="3763" w:author="Abhishek Guria" w:date="2021-04-11T16:25:00Z">
            <w:rPr>
              <w:rFonts w:asciiTheme="minorHAnsi" w:hAnsiTheme="minorHAnsi" w:cstheme="minorHAnsi"/>
              <w:b/>
              <w:sz w:val="24"/>
              <w:szCs w:val="24"/>
            </w:rPr>
          </w:rPrChange>
        </w:rPr>
        <w:t>Installing QEMU on ARM based architecture</w:t>
      </w:r>
    </w:p>
    <w:p w14:paraId="17970E65" w14:textId="77777777" w:rsidR="001528BE" w:rsidRPr="00BB1A70" w:rsidRDefault="001528BE">
      <w:pPr>
        <w:pStyle w:val="ListParagraph"/>
        <w:numPr>
          <w:ilvl w:val="0"/>
          <w:numId w:val="71"/>
        </w:numPr>
        <w:spacing w:line="276" w:lineRule="auto"/>
        <w:ind w:left="1224"/>
        <w:jc w:val="both"/>
        <w:rPr>
          <w:rFonts w:ascii="Times New Roman" w:hAnsi="Times New Roman"/>
          <w:b/>
          <w:sz w:val="24"/>
          <w:szCs w:val="24"/>
          <w:rPrChange w:id="3764" w:author="Abhishek Guria" w:date="2021-04-11T16:25:00Z">
            <w:rPr>
              <w:rFonts w:asciiTheme="minorHAnsi" w:hAnsiTheme="minorHAnsi" w:cstheme="minorHAnsi"/>
              <w:b/>
              <w:sz w:val="24"/>
              <w:szCs w:val="24"/>
            </w:rPr>
          </w:rPrChange>
        </w:rPr>
        <w:pPrChange w:id="3765" w:author="Other Author" w:date="2021-04-08T15:17:00Z">
          <w:pPr>
            <w:pStyle w:val="ListParagraph"/>
            <w:numPr>
              <w:ilvl w:val="1"/>
              <w:numId w:val="10"/>
            </w:numPr>
            <w:tabs>
              <w:tab w:val="num" w:pos="1080"/>
            </w:tabs>
            <w:ind w:left="1080" w:hanging="360"/>
          </w:pPr>
        </w:pPrChange>
      </w:pPr>
      <w:r w:rsidRPr="00BB1A70">
        <w:rPr>
          <w:rFonts w:ascii="Times New Roman" w:hAnsi="Times New Roman"/>
          <w:sz w:val="24"/>
          <w:szCs w:val="24"/>
          <w:rPrChange w:id="3766" w:author="Abhishek Guria" w:date="2021-04-11T16:25:00Z">
            <w:rPr>
              <w:rFonts w:asciiTheme="minorHAnsi" w:hAnsiTheme="minorHAnsi" w:cstheme="minorHAnsi"/>
              <w:sz w:val="24"/>
              <w:szCs w:val="24"/>
            </w:rPr>
          </w:rPrChange>
        </w:rPr>
        <w:t>sudo apt install qemu-system-arm</w:t>
      </w:r>
    </w:p>
    <w:p w14:paraId="190FE9C6" w14:textId="77777777" w:rsidR="001528BE" w:rsidRPr="00BB1A70" w:rsidRDefault="001528BE" w:rsidP="000526E7">
      <w:pPr>
        <w:spacing w:before="240" w:line="276" w:lineRule="auto"/>
        <w:ind w:left="144"/>
        <w:jc w:val="both"/>
        <w:rPr>
          <w:rFonts w:ascii="Times New Roman" w:hAnsi="Times New Roman"/>
          <w:b/>
          <w:sz w:val="24"/>
          <w:szCs w:val="24"/>
          <w:rPrChange w:id="3767" w:author="Abhishek Guria" w:date="2021-04-11T16:25:00Z">
            <w:rPr>
              <w:rFonts w:asciiTheme="minorHAnsi" w:hAnsiTheme="minorHAnsi" w:cstheme="minorHAnsi"/>
              <w:b/>
              <w:sz w:val="24"/>
              <w:szCs w:val="24"/>
            </w:rPr>
          </w:rPrChange>
        </w:rPr>
      </w:pPr>
      <w:r w:rsidRPr="00BB1A70">
        <w:rPr>
          <w:rFonts w:ascii="Times New Roman" w:hAnsi="Times New Roman"/>
          <w:b/>
          <w:sz w:val="24"/>
          <w:szCs w:val="24"/>
          <w:rPrChange w:id="3768" w:author="Abhishek Guria" w:date="2021-04-11T16:25:00Z">
            <w:rPr>
              <w:rFonts w:asciiTheme="minorHAnsi" w:hAnsiTheme="minorHAnsi" w:cstheme="minorHAnsi"/>
              <w:b/>
              <w:sz w:val="24"/>
              <w:szCs w:val="24"/>
            </w:rPr>
          </w:rPrChange>
        </w:rPr>
        <w:t xml:space="preserve">Running QEMU by </w:t>
      </w:r>
      <w:proofErr w:type="spellStart"/>
      <w:r w:rsidRPr="00BB1A70">
        <w:rPr>
          <w:rFonts w:ascii="Times New Roman" w:hAnsi="Times New Roman"/>
          <w:b/>
          <w:sz w:val="24"/>
          <w:szCs w:val="24"/>
          <w:rPrChange w:id="3769" w:author="Abhishek Guria" w:date="2021-04-11T16:25:00Z">
            <w:rPr>
              <w:rFonts w:asciiTheme="minorHAnsi" w:hAnsiTheme="minorHAnsi" w:cstheme="minorHAnsi"/>
              <w:b/>
              <w:sz w:val="24"/>
              <w:szCs w:val="24"/>
            </w:rPr>
          </w:rPrChange>
        </w:rPr>
        <w:t>ZImage</w:t>
      </w:r>
      <w:proofErr w:type="spellEnd"/>
      <w:r w:rsidRPr="00BB1A70">
        <w:rPr>
          <w:rFonts w:ascii="Times New Roman" w:hAnsi="Times New Roman"/>
          <w:b/>
          <w:sz w:val="24"/>
          <w:szCs w:val="24"/>
          <w:rPrChange w:id="3770" w:author="Abhishek Guria" w:date="2021-04-11T16:25:00Z">
            <w:rPr>
              <w:rFonts w:asciiTheme="minorHAnsi" w:hAnsiTheme="minorHAnsi" w:cstheme="minorHAnsi"/>
              <w:b/>
              <w:sz w:val="24"/>
              <w:szCs w:val="24"/>
            </w:rPr>
          </w:rPrChange>
        </w:rPr>
        <w:t xml:space="preserve"> and </w:t>
      </w:r>
      <w:proofErr w:type="spellStart"/>
      <w:r w:rsidRPr="00BB1A70">
        <w:rPr>
          <w:rFonts w:ascii="Times New Roman" w:hAnsi="Times New Roman"/>
          <w:b/>
          <w:sz w:val="24"/>
          <w:szCs w:val="24"/>
          <w:rPrChange w:id="3771" w:author="Abhishek Guria" w:date="2021-04-11T16:25:00Z">
            <w:rPr>
              <w:rFonts w:asciiTheme="minorHAnsi" w:hAnsiTheme="minorHAnsi" w:cstheme="minorHAnsi"/>
              <w:b/>
              <w:sz w:val="24"/>
              <w:szCs w:val="24"/>
            </w:rPr>
          </w:rPrChange>
        </w:rPr>
        <w:t>vexpress</w:t>
      </w:r>
      <w:proofErr w:type="spellEnd"/>
      <w:r w:rsidRPr="00BB1A70">
        <w:rPr>
          <w:rFonts w:ascii="Times New Roman" w:hAnsi="Times New Roman"/>
          <w:b/>
          <w:sz w:val="24"/>
          <w:szCs w:val="24"/>
          <w:rPrChange w:id="3772" w:author="Abhishek Guria" w:date="2021-04-11T16:25:00Z">
            <w:rPr>
              <w:rFonts w:asciiTheme="minorHAnsi" w:hAnsiTheme="minorHAnsi" w:cstheme="minorHAnsi"/>
              <w:b/>
              <w:sz w:val="24"/>
              <w:szCs w:val="24"/>
            </w:rPr>
          </w:rPrChange>
        </w:rPr>
        <w:t xml:space="preserve"> </w:t>
      </w:r>
      <w:proofErr w:type="spellStart"/>
      <w:r w:rsidRPr="00BB1A70">
        <w:rPr>
          <w:rFonts w:ascii="Times New Roman" w:hAnsi="Times New Roman"/>
          <w:b/>
          <w:sz w:val="24"/>
          <w:szCs w:val="24"/>
          <w:rPrChange w:id="3773" w:author="Abhishek Guria" w:date="2021-04-11T16:25:00Z">
            <w:rPr>
              <w:rFonts w:asciiTheme="minorHAnsi" w:hAnsiTheme="minorHAnsi" w:cstheme="minorHAnsi"/>
              <w:b/>
              <w:sz w:val="24"/>
              <w:szCs w:val="24"/>
            </w:rPr>
          </w:rPrChange>
        </w:rPr>
        <w:t>dtb</w:t>
      </w:r>
      <w:proofErr w:type="spellEnd"/>
      <w:r w:rsidRPr="00BB1A70">
        <w:rPr>
          <w:rFonts w:ascii="Times New Roman" w:hAnsi="Times New Roman"/>
          <w:b/>
          <w:sz w:val="24"/>
          <w:szCs w:val="24"/>
          <w:rPrChange w:id="3774" w:author="Abhishek Guria" w:date="2021-04-11T16:25:00Z">
            <w:rPr>
              <w:rFonts w:asciiTheme="minorHAnsi" w:hAnsiTheme="minorHAnsi" w:cstheme="minorHAnsi"/>
              <w:b/>
              <w:sz w:val="24"/>
              <w:szCs w:val="24"/>
            </w:rPr>
          </w:rPrChange>
        </w:rPr>
        <w:t xml:space="preserve"> file</w:t>
      </w:r>
    </w:p>
    <w:p w14:paraId="1288036F" w14:textId="77777777" w:rsidR="001528BE" w:rsidRPr="00BB1A70" w:rsidRDefault="001528BE">
      <w:pPr>
        <w:pStyle w:val="ListParagraph"/>
        <w:numPr>
          <w:ilvl w:val="0"/>
          <w:numId w:val="147"/>
        </w:numPr>
        <w:spacing w:line="276" w:lineRule="auto"/>
        <w:ind w:left="1224"/>
        <w:jc w:val="both"/>
        <w:rPr>
          <w:rFonts w:ascii="Times New Roman" w:hAnsi="Times New Roman"/>
          <w:b/>
          <w:sz w:val="24"/>
          <w:szCs w:val="24"/>
          <w:rPrChange w:id="3775" w:author="Abhishek Guria" w:date="2021-04-11T16:25:00Z">
            <w:rPr>
              <w:rFonts w:asciiTheme="minorHAnsi" w:hAnsiTheme="minorHAnsi" w:cstheme="minorHAnsi"/>
              <w:b/>
              <w:sz w:val="24"/>
              <w:szCs w:val="24"/>
            </w:rPr>
          </w:rPrChange>
        </w:rPr>
        <w:pPrChange w:id="3776" w:author="Other Author" w:date="2021-04-08T15:17:00Z">
          <w:pPr>
            <w:pStyle w:val="ListParagraph"/>
            <w:numPr>
              <w:numId w:val="14"/>
            </w:numPr>
            <w:ind w:left="1080" w:hanging="360"/>
          </w:pPr>
        </w:pPrChange>
      </w:pPr>
      <w:r w:rsidRPr="00BB1A70">
        <w:rPr>
          <w:rFonts w:ascii="Times New Roman" w:hAnsi="Times New Roman"/>
          <w:sz w:val="24"/>
          <w:szCs w:val="24"/>
          <w:rPrChange w:id="3777" w:author="Abhishek Guria" w:date="2021-04-11T16:25:00Z">
            <w:rPr>
              <w:rFonts w:asciiTheme="minorHAnsi" w:hAnsiTheme="minorHAnsi" w:cstheme="minorHAnsi"/>
              <w:sz w:val="24"/>
              <w:szCs w:val="24"/>
            </w:rPr>
          </w:rPrChange>
        </w:rPr>
        <w:lastRenderedPageBreak/>
        <w:t>qemu-system-arm -M vexpress-a9 -m 1024 -serial stdio \ -kernel zImage -dtb vexpress-v2p-ca9.dtb \ -sd rootfs.img -append "console=ttyAMA0 root=/dev/mmcblk0 rw"</w:t>
      </w:r>
    </w:p>
    <w:p w14:paraId="06F87D23" w14:textId="63F9B3AD" w:rsidR="001528BE" w:rsidRDefault="006D79E0" w:rsidP="00D95C1A">
      <w:pPr>
        <w:pStyle w:val="ListParagraph"/>
        <w:spacing w:line="276" w:lineRule="auto"/>
        <w:ind w:left="576" w:firstLine="0"/>
        <w:jc w:val="both"/>
        <w:rPr>
          <w:ins w:id="3778" w:author="Abhishek Guria" w:date="2021-04-11T18:36:00Z"/>
          <w:rFonts w:ascii="Times New Roman" w:hAnsi="Times New Roman"/>
          <w:b/>
          <w:sz w:val="24"/>
          <w:szCs w:val="24"/>
        </w:rPr>
      </w:pPr>
      <w:ins w:id="3779" w:author="Abhishek Guria" w:date="2021-04-11T18:36:00Z">
        <w:r>
          <w:rPr>
            <w:rFonts w:ascii="Times New Roman" w:hAnsi="Times New Roman"/>
            <w:b/>
            <w:sz w:val="24"/>
            <w:szCs w:val="24"/>
          </w:rPr>
          <w:t xml:space="preserve"> </w:t>
        </w:r>
      </w:ins>
    </w:p>
    <w:p w14:paraId="7D6EE67C" w14:textId="77777777" w:rsidR="006D79E0" w:rsidRPr="00BB1A70" w:rsidRDefault="006D79E0" w:rsidP="00D95C1A">
      <w:pPr>
        <w:pStyle w:val="ListParagraph"/>
        <w:spacing w:line="276" w:lineRule="auto"/>
        <w:ind w:left="576" w:firstLine="0"/>
        <w:jc w:val="both"/>
        <w:rPr>
          <w:rFonts w:ascii="Times New Roman" w:hAnsi="Times New Roman"/>
          <w:b/>
          <w:sz w:val="24"/>
          <w:szCs w:val="24"/>
          <w:rPrChange w:id="3780" w:author="Abhishek Guria" w:date="2021-04-11T16:25:00Z">
            <w:rPr>
              <w:rFonts w:asciiTheme="minorHAnsi" w:hAnsiTheme="minorHAnsi" w:cstheme="minorHAnsi"/>
              <w:b/>
              <w:sz w:val="24"/>
              <w:szCs w:val="24"/>
            </w:rPr>
          </w:rPrChange>
        </w:rPr>
      </w:pPr>
    </w:p>
    <w:p w14:paraId="05E569F5" w14:textId="2F75FDB4" w:rsidR="001528BE" w:rsidRPr="00BB1A70" w:rsidRDefault="00F3444E" w:rsidP="006D79E0">
      <w:pPr>
        <w:pStyle w:val="ListParagraph"/>
        <w:numPr>
          <w:ilvl w:val="0"/>
          <w:numId w:val="145"/>
        </w:numPr>
        <w:spacing w:line="276" w:lineRule="auto"/>
        <w:ind w:left="564"/>
        <w:jc w:val="center"/>
        <w:rPr>
          <w:rFonts w:ascii="Times New Roman" w:hAnsi="Times New Roman"/>
          <w:b/>
          <w:sz w:val="32"/>
          <w:szCs w:val="32"/>
          <w:rPrChange w:id="3781" w:author="Abhishek Guria" w:date="2021-04-11T16:25:00Z">
            <w:rPr>
              <w:rFonts w:asciiTheme="minorHAnsi" w:hAnsiTheme="minorHAnsi" w:cstheme="minorHAnsi"/>
              <w:b/>
              <w:sz w:val="32"/>
              <w:szCs w:val="32"/>
            </w:rPr>
          </w:rPrChange>
        </w:rPr>
        <w:pPrChange w:id="3782" w:author="Abhishek Guria" w:date="2021-04-11T18:36:00Z">
          <w:pPr>
            <w:pStyle w:val="ListParagraph"/>
            <w:numPr>
              <w:numId w:val="145"/>
            </w:numPr>
            <w:spacing w:line="276" w:lineRule="auto"/>
            <w:ind w:left="564" w:hanging="420"/>
          </w:pPr>
        </w:pPrChange>
      </w:pPr>
      <w:r w:rsidRPr="00BB1A70">
        <w:rPr>
          <w:rFonts w:ascii="Times New Roman" w:hAnsi="Times New Roman"/>
          <w:b/>
          <w:sz w:val="32"/>
          <w:szCs w:val="32"/>
          <w:rPrChange w:id="3783" w:author="Abhishek Guria" w:date="2021-04-11T16:25:00Z">
            <w:rPr>
              <w:rFonts w:asciiTheme="minorHAnsi" w:hAnsiTheme="minorHAnsi" w:cstheme="minorHAnsi"/>
              <w:b/>
              <w:sz w:val="32"/>
              <w:szCs w:val="32"/>
            </w:rPr>
          </w:rPrChange>
        </w:rPr>
        <w:t>ACTIVITY</w:t>
      </w:r>
      <w:r w:rsidR="001528BE" w:rsidRPr="00BB1A70">
        <w:rPr>
          <w:rFonts w:ascii="Times New Roman" w:hAnsi="Times New Roman"/>
          <w:b/>
          <w:sz w:val="32"/>
          <w:szCs w:val="32"/>
          <w:rPrChange w:id="3784" w:author="Abhishek Guria" w:date="2021-04-11T16:25:00Z">
            <w:rPr>
              <w:rFonts w:asciiTheme="minorHAnsi" w:hAnsiTheme="minorHAnsi" w:cstheme="minorHAnsi"/>
              <w:b/>
              <w:sz w:val="32"/>
              <w:szCs w:val="32"/>
            </w:rPr>
          </w:rPrChange>
        </w:rPr>
        <w:t xml:space="preserve"> TOOLCHAIN I</w:t>
      </w:r>
      <w:r w:rsidRPr="00BB1A70">
        <w:rPr>
          <w:rFonts w:ascii="Times New Roman" w:hAnsi="Times New Roman"/>
          <w:b/>
          <w:sz w:val="32"/>
          <w:szCs w:val="32"/>
          <w:rPrChange w:id="3785" w:author="Abhishek Guria" w:date="2021-04-11T16:25:00Z">
            <w:rPr>
              <w:rFonts w:asciiTheme="minorHAnsi" w:hAnsiTheme="minorHAnsi" w:cstheme="minorHAnsi"/>
              <w:b/>
              <w:sz w:val="32"/>
              <w:szCs w:val="32"/>
            </w:rPr>
          </w:rPrChange>
        </w:rPr>
        <w:t>NSTALLATION</w:t>
      </w:r>
    </w:p>
    <w:p w14:paraId="4D1E7EFF" w14:textId="77777777" w:rsidR="001528BE" w:rsidRPr="00BB1A70" w:rsidRDefault="001528BE" w:rsidP="000526E7">
      <w:pPr>
        <w:pStyle w:val="ListParagraph"/>
        <w:numPr>
          <w:ilvl w:val="0"/>
          <w:numId w:val="146"/>
        </w:numPr>
        <w:spacing w:line="276" w:lineRule="auto"/>
        <w:ind w:left="504"/>
        <w:jc w:val="both"/>
        <w:rPr>
          <w:rFonts w:ascii="Times New Roman" w:hAnsi="Times New Roman"/>
          <w:sz w:val="24"/>
          <w:szCs w:val="24"/>
          <w:rPrChange w:id="378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787" w:author="Abhishek Guria" w:date="2021-04-11T16:25:00Z">
            <w:rPr>
              <w:rFonts w:asciiTheme="minorHAnsi" w:hAnsiTheme="minorHAnsi" w:cstheme="minorHAnsi"/>
              <w:sz w:val="24"/>
              <w:szCs w:val="24"/>
            </w:rPr>
          </w:rPrChange>
        </w:rPr>
        <w:t>Installing soft load on ARM Architecture</w:t>
      </w:r>
    </w:p>
    <w:p w14:paraId="25FACFCF" w14:textId="77777777" w:rsidR="001528BE" w:rsidRPr="00BB1A70" w:rsidRDefault="001528BE" w:rsidP="000526E7">
      <w:pPr>
        <w:pStyle w:val="ListParagraph"/>
        <w:numPr>
          <w:ilvl w:val="0"/>
          <w:numId w:val="146"/>
        </w:numPr>
        <w:spacing w:line="276" w:lineRule="auto"/>
        <w:ind w:left="504"/>
        <w:jc w:val="both"/>
        <w:rPr>
          <w:rFonts w:ascii="Times New Roman" w:hAnsi="Times New Roman"/>
          <w:sz w:val="24"/>
          <w:szCs w:val="24"/>
          <w:rPrChange w:id="378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789" w:author="Abhishek Guria" w:date="2021-04-11T16:25:00Z">
            <w:rPr>
              <w:rFonts w:asciiTheme="minorHAnsi" w:hAnsiTheme="minorHAnsi" w:cstheme="minorHAnsi"/>
              <w:sz w:val="24"/>
              <w:szCs w:val="24"/>
            </w:rPr>
          </w:rPrChange>
        </w:rPr>
        <w:t>sudo apt install gcc-arm-linux-gnueabi</w:t>
      </w:r>
    </w:p>
    <w:p w14:paraId="22030381" w14:textId="77777777" w:rsidR="001528BE" w:rsidRPr="00BB1A70" w:rsidRDefault="001528BE" w:rsidP="00D95C1A">
      <w:pPr>
        <w:pStyle w:val="ListParagraph"/>
        <w:spacing w:line="276" w:lineRule="auto"/>
        <w:ind w:left="576" w:firstLine="0"/>
        <w:jc w:val="both"/>
        <w:rPr>
          <w:rFonts w:ascii="Times New Roman" w:hAnsi="Times New Roman"/>
          <w:sz w:val="24"/>
          <w:szCs w:val="24"/>
          <w:rPrChange w:id="3790" w:author="Abhishek Guria" w:date="2021-04-11T16:25:00Z">
            <w:rPr>
              <w:rFonts w:asciiTheme="minorHAnsi" w:hAnsiTheme="minorHAnsi" w:cstheme="minorHAnsi"/>
              <w:sz w:val="24"/>
              <w:szCs w:val="24"/>
            </w:rPr>
          </w:rPrChange>
        </w:rPr>
      </w:pPr>
    </w:p>
    <w:p w14:paraId="68AA3464" w14:textId="30B91BD3" w:rsidR="001528BE" w:rsidRPr="00BB1A70" w:rsidRDefault="001528BE" w:rsidP="006D79E0">
      <w:pPr>
        <w:pStyle w:val="ListParagraph"/>
        <w:numPr>
          <w:ilvl w:val="0"/>
          <w:numId w:val="145"/>
        </w:numPr>
        <w:spacing w:line="276" w:lineRule="auto"/>
        <w:ind w:left="564"/>
        <w:jc w:val="center"/>
        <w:rPr>
          <w:rFonts w:ascii="Times New Roman" w:hAnsi="Times New Roman"/>
          <w:b/>
          <w:sz w:val="32"/>
          <w:szCs w:val="32"/>
          <w:rPrChange w:id="3791" w:author="Abhishek Guria" w:date="2021-04-11T16:25:00Z">
            <w:rPr>
              <w:rFonts w:asciiTheme="minorHAnsi" w:hAnsiTheme="minorHAnsi" w:cstheme="minorHAnsi"/>
              <w:b/>
              <w:sz w:val="32"/>
              <w:szCs w:val="32"/>
            </w:rPr>
          </w:rPrChange>
        </w:rPr>
        <w:pPrChange w:id="3792" w:author="Abhishek Guria" w:date="2021-04-11T18:37:00Z">
          <w:pPr>
            <w:pStyle w:val="ListParagraph"/>
            <w:numPr>
              <w:numId w:val="2"/>
            </w:numPr>
            <w:tabs>
              <w:tab w:val="num" w:pos="720"/>
            </w:tabs>
            <w:ind w:hanging="360"/>
          </w:pPr>
        </w:pPrChange>
      </w:pPr>
      <w:r w:rsidRPr="00BB1A70">
        <w:rPr>
          <w:rFonts w:ascii="Times New Roman" w:hAnsi="Times New Roman"/>
          <w:b/>
          <w:sz w:val="32"/>
          <w:szCs w:val="32"/>
          <w:rPrChange w:id="3793" w:author="Abhishek Guria" w:date="2021-04-11T16:25:00Z">
            <w:rPr>
              <w:rFonts w:asciiTheme="minorHAnsi" w:hAnsiTheme="minorHAnsi" w:cstheme="minorHAnsi"/>
              <w:b/>
              <w:sz w:val="32"/>
              <w:szCs w:val="32"/>
            </w:rPr>
          </w:rPrChange>
        </w:rPr>
        <w:t>D</w:t>
      </w:r>
      <w:r w:rsidR="00F3444E" w:rsidRPr="00BB1A70">
        <w:rPr>
          <w:rFonts w:ascii="Times New Roman" w:hAnsi="Times New Roman"/>
          <w:b/>
          <w:sz w:val="32"/>
          <w:szCs w:val="32"/>
          <w:rPrChange w:id="3794" w:author="Abhishek Guria" w:date="2021-04-11T16:25:00Z">
            <w:rPr>
              <w:rFonts w:asciiTheme="minorHAnsi" w:hAnsiTheme="minorHAnsi" w:cstheme="minorHAnsi"/>
              <w:b/>
              <w:sz w:val="32"/>
              <w:szCs w:val="32"/>
            </w:rPr>
          </w:rPrChange>
        </w:rPr>
        <w:t>OWNLOAD KERNEL SOURCE</w:t>
      </w:r>
    </w:p>
    <w:p w14:paraId="64A8D9EF" w14:textId="77777777" w:rsidR="001528BE" w:rsidRPr="00BB1A70" w:rsidRDefault="001528BE" w:rsidP="00D95C1A">
      <w:pPr>
        <w:pStyle w:val="ListParagraph"/>
        <w:spacing w:line="276" w:lineRule="auto"/>
        <w:ind w:left="576" w:firstLine="0"/>
        <w:jc w:val="both"/>
        <w:rPr>
          <w:rFonts w:ascii="Times New Roman" w:hAnsi="Times New Roman"/>
          <w:sz w:val="24"/>
          <w:szCs w:val="24"/>
          <w:rPrChange w:id="379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796" w:author="Abhishek Guria" w:date="2021-04-11T16:25:00Z">
            <w:rPr>
              <w:rFonts w:asciiTheme="minorHAnsi" w:hAnsiTheme="minorHAnsi" w:cstheme="minorHAnsi"/>
              <w:sz w:val="24"/>
              <w:szCs w:val="24"/>
            </w:rPr>
          </w:rPrChange>
        </w:rPr>
        <w:t xml:space="preserve">Downloading from </w:t>
      </w:r>
      <w:proofErr w:type="spellStart"/>
      <w:r w:rsidRPr="00BB1A70">
        <w:rPr>
          <w:rFonts w:ascii="Times New Roman" w:hAnsi="Times New Roman"/>
          <w:sz w:val="24"/>
          <w:szCs w:val="24"/>
          <w:rPrChange w:id="3797" w:author="Abhishek Guria" w:date="2021-04-11T16:25:00Z">
            <w:rPr>
              <w:rFonts w:asciiTheme="minorHAnsi" w:hAnsiTheme="minorHAnsi" w:cstheme="minorHAnsi"/>
              <w:sz w:val="24"/>
              <w:szCs w:val="24"/>
            </w:rPr>
          </w:rPrChange>
        </w:rPr>
        <w:t>linux</w:t>
      </w:r>
      <w:proofErr w:type="spellEnd"/>
      <w:r w:rsidRPr="00BB1A70">
        <w:rPr>
          <w:rFonts w:ascii="Times New Roman" w:hAnsi="Times New Roman"/>
          <w:sz w:val="24"/>
          <w:szCs w:val="24"/>
          <w:rPrChange w:id="3798" w:author="Abhishek Guria" w:date="2021-04-11T16:25:00Z">
            <w:rPr>
              <w:rFonts w:asciiTheme="minorHAnsi" w:hAnsiTheme="minorHAnsi" w:cstheme="minorHAnsi"/>
              <w:sz w:val="24"/>
              <w:szCs w:val="24"/>
            </w:rPr>
          </w:rPrChange>
        </w:rPr>
        <w:t xml:space="preserve"> </w:t>
      </w:r>
      <w:proofErr w:type="spellStart"/>
      <w:proofErr w:type="gramStart"/>
      <w:r w:rsidRPr="00BB1A70">
        <w:rPr>
          <w:rFonts w:ascii="Times New Roman" w:hAnsi="Times New Roman"/>
          <w:sz w:val="24"/>
          <w:szCs w:val="24"/>
          <w:rPrChange w:id="3799" w:author="Abhishek Guria" w:date="2021-04-11T16:25:00Z">
            <w:rPr>
              <w:rFonts w:asciiTheme="minorHAnsi" w:hAnsiTheme="minorHAnsi" w:cstheme="minorHAnsi"/>
              <w:sz w:val="24"/>
              <w:szCs w:val="24"/>
            </w:rPr>
          </w:rPrChange>
        </w:rPr>
        <w:t>tar.xz</w:t>
      </w:r>
      <w:proofErr w:type="spellEnd"/>
      <w:proofErr w:type="gramEnd"/>
      <w:r w:rsidRPr="00BB1A70">
        <w:rPr>
          <w:rFonts w:ascii="Times New Roman" w:hAnsi="Times New Roman"/>
          <w:sz w:val="24"/>
          <w:szCs w:val="24"/>
          <w:rPrChange w:id="3800" w:author="Abhishek Guria" w:date="2021-04-11T16:25:00Z">
            <w:rPr>
              <w:rFonts w:asciiTheme="minorHAnsi" w:hAnsiTheme="minorHAnsi" w:cstheme="minorHAnsi"/>
              <w:sz w:val="24"/>
              <w:szCs w:val="24"/>
            </w:rPr>
          </w:rPrChange>
        </w:rPr>
        <w:t xml:space="preserve"> from the source and extract it in a new folder</w:t>
      </w:r>
    </w:p>
    <w:p w14:paraId="3CBD9E76" w14:textId="77777777" w:rsidR="001528BE" w:rsidRPr="00BB1A70" w:rsidRDefault="001528BE" w:rsidP="00D95C1A">
      <w:pPr>
        <w:pStyle w:val="ListParagraph"/>
        <w:spacing w:line="276" w:lineRule="auto"/>
        <w:ind w:left="576" w:firstLine="0"/>
        <w:jc w:val="both"/>
        <w:rPr>
          <w:rFonts w:ascii="Times New Roman" w:hAnsi="Times New Roman"/>
          <w:sz w:val="24"/>
          <w:szCs w:val="24"/>
          <w:rPrChange w:id="380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802" w:author="Abhishek Guria" w:date="2021-04-11T16:25:00Z">
            <w:rPr>
              <w:rFonts w:asciiTheme="minorHAnsi" w:hAnsiTheme="minorHAnsi" w:cstheme="minorHAnsi"/>
              <w:sz w:val="24"/>
              <w:szCs w:val="24"/>
            </w:rPr>
          </w:rPrChange>
        </w:rPr>
        <w:t>And then</w:t>
      </w:r>
    </w:p>
    <w:p w14:paraId="5174D947" w14:textId="77777777" w:rsidR="001528BE" w:rsidRPr="00BB1A70" w:rsidRDefault="001528BE" w:rsidP="00D95C1A">
      <w:pPr>
        <w:pStyle w:val="ListParagraph"/>
        <w:spacing w:line="276" w:lineRule="auto"/>
        <w:ind w:left="576" w:firstLine="0"/>
        <w:jc w:val="both"/>
        <w:rPr>
          <w:rFonts w:ascii="Times New Roman" w:hAnsi="Times New Roman"/>
          <w:sz w:val="24"/>
          <w:szCs w:val="24"/>
          <w:rPrChange w:id="380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804" w:author="Abhishek Guria" w:date="2021-04-11T16:25:00Z">
            <w:rPr>
              <w:rFonts w:asciiTheme="minorHAnsi" w:hAnsiTheme="minorHAnsi" w:cstheme="minorHAnsi"/>
              <w:sz w:val="24"/>
              <w:szCs w:val="24"/>
            </w:rPr>
          </w:rPrChange>
        </w:rPr>
        <w:t xml:space="preserve">Obtain the </w:t>
      </w:r>
      <w:proofErr w:type="spellStart"/>
      <w:r w:rsidRPr="00BB1A70">
        <w:rPr>
          <w:rFonts w:ascii="Times New Roman" w:hAnsi="Times New Roman"/>
          <w:sz w:val="24"/>
          <w:szCs w:val="24"/>
          <w:rPrChange w:id="3805" w:author="Abhishek Guria" w:date="2021-04-11T16:25:00Z">
            <w:rPr>
              <w:rFonts w:asciiTheme="minorHAnsi" w:hAnsiTheme="minorHAnsi" w:cstheme="minorHAnsi"/>
              <w:sz w:val="24"/>
              <w:szCs w:val="24"/>
            </w:rPr>
          </w:rPrChange>
        </w:rPr>
        <w:t>zImage</w:t>
      </w:r>
      <w:proofErr w:type="spellEnd"/>
      <w:r w:rsidRPr="00BB1A70">
        <w:rPr>
          <w:rFonts w:ascii="Times New Roman" w:hAnsi="Times New Roman"/>
          <w:sz w:val="24"/>
          <w:szCs w:val="24"/>
          <w:rPrChange w:id="3806" w:author="Abhishek Guria" w:date="2021-04-11T16:25:00Z">
            <w:rPr>
              <w:rFonts w:asciiTheme="minorHAnsi" w:hAnsiTheme="minorHAnsi" w:cstheme="minorHAnsi"/>
              <w:sz w:val="24"/>
              <w:szCs w:val="24"/>
            </w:rPr>
          </w:rPrChange>
        </w:rPr>
        <w:t xml:space="preserve"> and </w:t>
      </w:r>
      <w:proofErr w:type="spellStart"/>
      <w:r w:rsidRPr="00BB1A70">
        <w:rPr>
          <w:rFonts w:ascii="Times New Roman" w:hAnsi="Times New Roman"/>
          <w:sz w:val="24"/>
          <w:szCs w:val="24"/>
          <w:rPrChange w:id="3807" w:author="Abhishek Guria" w:date="2021-04-11T16:25:00Z">
            <w:rPr>
              <w:rFonts w:asciiTheme="minorHAnsi" w:hAnsiTheme="minorHAnsi" w:cstheme="minorHAnsi"/>
              <w:sz w:val="24"/>
              <w:szCs w:val="24"/>
            </w:rPr>
          </w:rPrChange>
        </w:rPr>
        <w:t>vexpress</w:t>
      </w:r>
      <w:proofErr w:type="spellEnd"/>
      <w:r w:rsidRPr="00BB1A70">
        <w:rPr>
          <w:rFonts w:ascii="Times New Roman" w:hAnsi="Times New Roman"/>
          <w:sz w:val="24"/>
          <w:szCs w:val="24"/>
          <w:rPrChange w:id="3808"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809" w:author="Abhishek Guria" w:date="2021-04-11T16:25:00Z">
            <w:rPr>
              <w:rFonts w:asciiTheme="minorHAnsi" w:hAnsiTheme="minorHAnsi" w:cstheme="minorHAnsi"/>
              <w:sz w:val="24"/>
              <w:szCs w:val="24"/>
            </w:rPr>
          </w:rPrChange>
        </w:rPr>
        <w:t>dtb</w:t>
      </w:r>
      <w:proofErr w:type="spellEnd"/>
      <w:r w:rsidRPr="00BB1A70">
        <w:rPr>
          <w:rFonts w:ascii="Times New Roman" w:hAnsi="Times New Roman"/>
          <w:sz w:val="24"/>
          <w:szCs w:val="24"/>
          <w:rPrChange w:id="3810" w:author="Abhishek Guria" w:date="2021-04-11T16:25:00Z">
            <w:rPr>
              <w:rFonts w:asciiTheme="minorHAnsi" w:hAnsiTheme="minorHAnsi" w:cstheme="minorHAnsi"/>
              <w:sz w:val="24"/>
              <w:szCs w:val="24"/>
            </w:rPr>
          </w:rPrChange>
        </w:rPr>
        <w:t xml:space="preserve"> file</w:t>
      </w:r>
    </w:p>
    <w:p w14:paraId="0AC04C6B" w14:textId="77777777" w:rsidR="001528BE" w:rsidRPr="00BB1A70" w:rsidRDefault="001528BE" w:rsidP="00D95C1A">
      <w:pPr>
        <w:pStyle w:val="ListParagraph"/>
        <w:spacing w:line="276" w:lineRule="auto"/>
        <w:ind w:left="576" w:firstLine="0"/>
        <w:jc w:val="both"/>
        <w:rPr>
          <w:rFonts w:ascii="Times New Roman" w:hAnsi="Times New Roman"/>
          <w:sz w:val="24"/>
          <w:szCs w:val="24"/>
          <w:rPrChange w:id="381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812" w:author="Abhishek Guria" w:date="2021-04-11T16:25:00Z">
            <w:rPr>
              <w:rFonts w:asciiTheme="minorHAnsi" w:hAnsiTheme="minorHAnsi" w:cstheme="minorHAnsi"/>
              <w:sz w:val="24"/>
              <w:szCs w:val="24"/>
            </w:rPr>
          </w:rPrChange>
        </w:rPr>
        <w:t>Linux Commands:</w:t>
      </w:r>
    </w:p>
    <w:p w14:paraId="0E404D43" w14:textId="77777777" w:rsidR="001528BE" w:rsidRPr="00BB1A70" w:rsidRDefault="001528BE" w:rsidP="00A21C92">
      <w:pPr>
        <w:pStyle w:val="ListParagraph"/>
        <w:numPr>
          <w:ilvl w:val="0"/>
          <w:numId w:val="105"/>
        </w:numPr>
        <w:spacing w:line="276" w:lineRule="auto"/>
        <w:ind w:left="1224"/>
        <w:jc w:val="both"/>
        <w:rPr>
          <w:rFonts w:ascii="Times New Roman" w:hAnsi="Times New Roman"/>
          <w:b/>
          <w:sz w:val="24"/>
          <w:szCs w:val="24"/>
          <w:rPrChange w:id="3813" w:author="Abhishek Guria" w:date="2021-04-11T16:25:00Z">
            <w:rPr>
              <w:rFonts w:asciiTheme="minorHAnsi" w:hAnsiTheme="minorHAnsi" w:cstheme="minorHAnsi"/>
              <w:b/>
              <w:sz w:val="24"/>
              <w:szCs w:val="24"/>
            </w:rPr>
          </w:rPrChange>
        </w:rPr>
      </w:pPr>
      <w:r w:rsidRPr="00BB1A70">
        <w:rPr>
          <w:rFonts w:ascii="Times New Roman" w:hAnsi="Times New Roman"/>
          <w:sz w:val="24"/>
          <w:szCs w:val="24"/>
          <w:rPrChange w:id="3814" w:author="Abhishek Guria" w:date="2021-04-11T16:25:00Z">
            <w:rPr>
              <w:rFonts w:asciiTheme="minorHAnsi" w:hAnsiTheme="minorHAnsi" w:cstheme="minorHAnsi"/>
              <w:sz w:val="24"/>
              <w:szCs w:val="24"/>
            </w:rPr>
          </w:rPrChange>
        </w:rPr>
        <w:t>make ARCH=arm mrproper</w:t>
      </w:r>
    </w:p>
    <w:p w14:paraId="53E0B325" w14:textId="77777777" w:rsidR="001528BE" w:rsidRPr="00BB1A70" w:rsidRDefault="001528BE" w:rsidP="00A21C92">
      <w:pPr>
        <w:pStyle w:val="ListParagraph"/>
        <w:numPr>
          <w:ilvl w:val="0"/>
          <w:numId w:val="105"/>
        </w:numPr>
        <w:spacing w:line="276" w:lineRule="auto"/>
        <w:ind w:left="1224"/>
        <w:jc w:val="both"/>
        <w:rPr>
          <w:rFonts w:ascii="Times New Roman" w:hAnsi="Times New Roman"/>
          <w:sz w:val="24"/>
          <w:szCs w:val="24"/>
          <w:rPrChange w:id="381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816" w:author="Abhishek Guria" w:date="2021-04-11T16:25:00Z">
            <w:rPr>
              <w:rFonts w:asciiTheme="minorHAnsi" w:hAnsiTheme="minorHAnsi" w:cstheme="minorHAnsi"/>
              <w:sz w:val="24"/>
              <w:szCs w:val="24"/>
            </w:rPr>
          </w:rPrChange>
        </w:rPr>
        <w:t>make ARCH=arm vexpress_defconfig</w:t>
      </w:r>
    </w:p>
    <w:p w14:paraId="6E4567EF" w14:textId="77777777" w:rsidR="00F3444E" w:rsidRPr="00BB1A70" w:rsidRDefault="00F3444E" w:rsidP="00F3444E">
      <w:pPr>
        <w:spacing w:line="276" w:lineRule="auto"/>
        <w:jc w:val="both"/>
        <w:rPr>
          <w:rFonts w:ascii="Times New Roman" w:hAnsi="Times New Roman"/>
          <w:sz w:val="24"/>
          <w:szCs w:val="24"/>
          <w:rPrChange w:id="3817" w:author="Abhishek Guria" w:date="2021-04-11T16:25:00Z">
            <w:rPr>
              <w:rFonts w:asciiTheme="minorHAnsi" w:hAnsiTheme="minorHAnsi" w:cstheme="minorHAnsi"/>
              <w:sz w:val="24"/>
              <w:szCs w:val="24"/>
            </w:rPr>
          </w:rPrChange>
        </w:rPr>
      </w:pPr>
    </w:p>
    <w:p w14:paraId="77B11F53" w14:textId="77777777" w:rsidR="00F3444E" w:rsidRPr="00BB1A70" w:rsidRDefault="00F3444E" w:rsidP="00F3444E">
      <w:pPr>
        <w:spacing w:line="276" w:lineRule="auto"/>
        <w:jc w:val="both"/>
        <w:rPr>
          <w:rFonts w:ascii="Times New Roman" w:hAnsi="Times New Roman"/>
          <w:sz w:val="24"/>
          <w:szCs w:val="24"/>
          <w:rPrChange w:id="3818" w:author="Abhishek Guria" w:date="2021-04-11T16:25:00Z">
            <w:rPr>
              <w:rFonts w:asciiTheme="minorHAnsi" w:hAnsiTheme="minorHAnsi" w:cstheme="minorHAnsi"/>
              <w:sz w:val="24"/>
              <w:szCs w:val="24"/>
            </w:rPr>
          </w:rPrChange>
        </w:rPr>
      </w:pPr>
    </w:p>
    <w:p w14:paraId="610BBBBF" w14:textId="41BB635D" w:rsidR="00F3444E" w:rsidRPr="00BB1A70" w:rsidDel="006B44FD" w:rsidRDefault="00F3444E" w:rsidP="00F3444E">
      <w:pPr>
        <w:spacing w:line="276" w:lineRule="auto"/>
        <w:jc w:val="both"/>
        <w:rPr>
          <w:del w:id="3819" w:author="Abhishek Guria" w:date="2021-04-11T18:50:00Z"/>
          <w:rFonts w:ascii="Times New Roman" w:hAnsi="Times New Roman"/>
          <w:sz w:val="24"/>
          <w:szCs w:val="24"/>
          <w:rPrChange w:id="3820" w:author="Abhishek Guria" w:date="2021-04-11T16:25:00Z">
            <w:rPr>
              <w:del w:id="3821" w:author="Abhishek Guria" w:date="2021-04-11T18:50:00Z"/>
              <w:rFonts w:asciiTheme="minorHAnsi" w:hAnsiTheme="minorHAnsi" w:cstheme="minorHAnsi"/>
              <w:sz w:val="24"/>
              <w:szCs w:val="24"/>
            </w:rPr>
          </w:rPrChange>
        </w:rPr>
      </w:pPr>
    </w:p>
    <w:p w14:paraId="1A2E6D53" w14:textId="4CDFC80B" w:rsidR="00A21C92" w:rsidRPr="00BB1A70" w:rsidDel="006B44FD" w:rsidRDefault="00A21C92" w:rsidP="00F3444E">
      <w:pPr>
        <w:spacing w:line="276" w:lineRule="auto"/>
        <w:ind w:firstLine="0"/>
        <w:jc w:val="both"/>
        <w:rPr>
          <w:del w:id="3822" w:author="Abhishek Guria" w:date="2021-04-11T18:50:00Z"/>
          <w:rFonts w:ascii="Times New Roman" w:hAnsi="Times New Roman"/>
          <w:sz w:val="24"/>
          <w:szCs w:val="24"/>
          <w:rPrChange w:id="3823" w:author="Abhishek Guria" w:date="2021-04-11T16:25:00Z">
            <w:rPr>
              <w:del w:id="3824" w:author="Abhishek Guria" w:date="2021-04-11T18:50:00Z"/>
              <w:rFonts w:asciiTheme="minorHAnsi" w:hAnsiTheme="minorHAnsi" w:cstheme="minorHAnsi"/>
              <w:sz w:val="24"/>
              <w:szCs w:val="24"/>
            </w:rPr>
          </w:rPrChange>
        </w:rPr>
      </w:pPr>
    </w:p>
    <w:p w14:paraId="6BA96AAD" w14:textId="400A1EFE" w:rsidR="006D79E0" w:rsidRPr="00BB1A70" w:rsidDel="006B44FD" w:rsidRDefault="006D79E0" w:rsidP="00D95C1A">
      <w:pPr>
        <w:pStyle w:val="ListParagraph"/>
        <w:spacing w:line="276" w:lineRule="auto"/>
        <w:ind w:left="576"/>
        <w:jc w:val="both"/>
        <w:rPr>
          <w:del w:id="3825" w:author="Abhishek Guria" w:date="2021-04-11T18:50:00Z"/>
          <w:rFonts w:ascii="Times New Roman" w:hAnsi="Times New Roman"/>
          <w:sz w:val="24"/>
          <w:szCs w:val="24"/>
          <w:rPrChange w:id="3826" w:author="Abhishek Guria" w:date="2021-04-11T16:25:00Z">
            <w:rPr>
              <w:del w:id="3827" w:author="Abhishek Guria" w:date="2021-04-11T18:50:00Z"/>
              <w:rFonts w:asciiTheme="minorHAnsi" w:hAnsiTheme="minorHAnsi" w:cstheme="minorHAnsi"/>
              <w:sz w:val="24"/>
              <w:szCs w:val="24"/>
            </w:rPr>
          </w:rPrChange>
        </w:rPr>
      </w:pPr>
    </w:p>
    <w:p w14:paraId="573154FA" w14:textId="1425E39D" w:rsidR="001528BE" w:rsidRPr="00BB1A70" w:rsidRDefault="001528BE" w:rsidP="006D79E0">
      <w:pPr>
        <w:pStyle w:val="ListParagraph"/>
        <w:numPr>
          <w:ilvl w:val="0"/>
          <w:numId w:val="145"/>
        </w:numPr>
        <w:spacing w:line="276" w:lineRule="auto"/>
        <w:ind w:left="564"/>
        <w:jc w:val="center"/>
        <w:rPr>
          <w:rFonts w:ascii="Times New Roman" w:hAnsi="Times New Roman"/>
          <w:b/>
          <w:sz w:val="32"/>
          <w:szCs w:val="32"/>
          <w:rPrChange w:id="3828" w:author="Abhishek Guria" w:date="2021-04-11T16:25:00Z">
            <w:rPr>
              <w:rFonts w:cs="Calibri"/>
              <w:b/>
              <w:sz w:val="32"/>
              <w:szCs w:val="32"/>
            </w:rPr>
          </w:rPrChange>
        </w:rPr>
        <w:pPrChange w:id="3829" w:author="Abhishek Guria" w:date="2021-04-11T18:37:00Z">
          <w:pPr>
            <w:pStyle w:val="ListParagraph"/>
            <w:numPr>
              <w:numId w:val="2"/>
            </w:numPr>
            <w:tabs>
              <w:tab w:val="num" w:pos="720"/>
            </w:tabs>
            <w:ind w:hanging="360"/>
          </w:pPr>
        </w:pPrChange>
      </w:pPr>
      <w:bookmarkStart w:id="3830" w:name="_Toc68966752"/>
      <w:r w:rsidRPr="00BB1A70">
        <w:rPr>
          <w:rStyle w:val="Heading1Char"/>
          <w:rFonts w:ascii="Times New Roman" w:hAnsi="Times New Roman"/>
          <w:sz w:val="32"/>
          <w:szCs w:val="32"/>
          <w:rPrChange w:id="3831" w:author="Abhishek Guria" w:date="2021-04-11T16:25:00Z">
            <w:rPr>
              <w:rStyle w:val="Heading1Char"/>
              <w:rFonts w:ascii="Calibri" w:hAnsi="Calibri" w:cs="Calibri"/>
              <w:sz w:val="32"/>
              <w:szCs w:val="32"/>
            </w:rPr>
          </w:rPrChange>
        </w:rPr>
        <w:t>B</w:t>
      </w:r>
      <w:r w:rsidR="00F3444E" w:rsidRPr="00BB1A70">
        <w:rPr>
          <w:rStyle w:val="Heading1Char"/>
          <w:rFonts w:ascii="Times New Roman" w:hAnsi="Times New Roman"/>
          <w:sz w:val="32"/>
          <w:szCs w:val="32"/>
          <w:rPrChange w:id="3832" w:author="Abhishek Guria" w:date="2021-04-11T16:25:00Z">
            <w:rPr>
              <w:rStyle w:val="Heading1Char"/>
              <w:rFonts w:ascii="Calibri" w:hAnsi="Calibri" w:cs="Calibri"/>
              <w:sz w:val="32"/>
              <w:szCs w:val="32"/>
            </w:rPr>
          </w:rPrChange>
        </w:rPr>
        <w:t>UILDINF KERNEL MODULES</w:t>
      </w:r>
      <w:bookmarkEnd w:id="3830"/>
    </w:p>
    <w:p w14:paraId="1A95E287" w14:textId="77777777" w:rsidR="001528BE" w:rsidRPr="00BB1A70" w:rsidRDefault="00F3444E">
      <w:pPr>
        <w:pStyle w:val="Heading2"/>
        <w:spacing w:after="0" w:line="276" w:lineRule="auto"/>
        <w:ind w:left="144"/>
        <w:jc w:val="both"/>
        <w:rPr>
          <w:rFonts w:ascii="Times New Roman" w:hAnsi="Times New Roman"/>
          <w:b/>
          <w:rPrChange w:id="3833" w:author="Abhishek Guria" w:date="2021-04-11T16:25:00Z">
            <w:rPr>
              <w:rFonts w:asciiTheme="minorHAnsi" w:hAnsiTheme="minorHAnsi" w:cstheme="minorHAnsi"/>
              <w:b/>
            </w:rPr>
          </w:rPrChange>
        </w:rPr>
        <w:pPrChange w:id="3834" w:author="Other Author" w:date="2021-04-08T15:17:00Z">
          <w:pPr>
            <w:numPr>
              <w:ilvl w:val="1"/>
              <w:numId w:val="2"/>
            </w:numPr>
            <w:tabs>
              <w:tab w:val="num" w:pos="1080"/>
            </w:tabs>
            <w:ind w:left="1080" w:hanging="360"/>
          </w:pPr>
        </w:pPrChange>
      </w:pPr>
      <w:bookmarkStart w:id="3835" w:name="_Toc68966753"/>
      <w:r w:rsidRPr="00BB1A70">
        <w:rPr>
          <w:rFonts w:ascii="Times New Roman" w:hAnsi="Times New Roman"/>
          <w:b/>
          <w:rPrChange w:id="3836" w:author="Abhishek Guria" w:date="2021-04-11T16:25:00Z">
            <w:rPr>
              <w:rFonts w:asciiTheme="minorHAnsi" w:hAnsiTheme="minorHAnsi" w:cstheme="minorHAnsi"/>
              <w:b/>
            </w:rPr>
          </w:rPrChange>
        </w:rPr>
        <w:t>14</w:t>
      </w:r>
      <w:r w:rsidR="001528BE" w:rsidRPr="00BB1A70">
        <w:rPr>
          <w:rFonts w:ascii="Times New Roman" w:hAnsi="Times New Roman"/>
          <w:b/>
          <w:rPrChange w:id="3837" w:author="Abhishek Guria" w:date="2021-04-11T16:25:00Z">
            <w:rPr>
              <w:rFonts w:asciiTheme="minorHAnsi" w:hAnsiTheme="minorHAnsi" w:cstheme="minorHAnsi"/>
              <w:b/>
            </w:rPr>
          </w:rPrChange>
        </w:rPr>
        <w:t>.1 Simple Hello Module:</w:t>
      </w:r>
      <w:bookmarkEnd w:id="3835"/>
    </w:p>
    <w:p w14:paraId="03200826" w14:textId="77777777" w:rsidR="001528BE" w:rsidRPr="00BB1A70" w:rsidRDefault="001528BE">
      <w:pPr>
        <w:pStyle w:val="ListParagraph"/>
        <w:numPr>
          <w:ilvl w:val="0"/>
          <w:numId w:val="85"/>
        </w:numPr>
        <w:spacing w:line="276" w:lineRule="auto"/>
        <w:ind w:left="504"/>
        <w:jc w:val="both"/>
        <w:rPr>
          <w:rFonts w:ascii="Times New Roman" w:hAnsi="Times New Roman"/>
          <w:sz w:val="24"/>
          <w:szCs w:val="24"/>
          <w:rPrChange w:id="3838" w:author="Abhishek Guria" w:date="2021-04-11T16:25:00Z">
            <w:rPr>
              <w:rFonts w:asciiTheme="minorHAnsi" w:hAnsiTheme="minorHAnsi" w:cstheme="minorHAnsi"/>
              <w:sz w:val="24"/>
              <w:szCs w:val="24"/>
            </w:rPr>
          </w:rPrChange>
        </w:rPr>
        <w:pPrChange w:id="3839" w:author="Other Author" w:date="2021-04-08T15:17:00Z">
          <w:pPr>
            <w:pStyle w:val="ListParagraph"/>
            <w:numPr>
              <w:numId w:val="14"/>
            </w:numPr>
            <w:ind w:left="1080" w:hanging="360"/>
          </w:pPr>
        </w:pPrChange>
      </w:pPr>
      <w:r w:rsidRPr="00BB1A70">
        <w:rPr>
          <w:rFonts w:ascii="Times New Roman" w:hAnsi="Times New Roman"/>
          <w:sz w:val="24"/>
          <w:szCs w:val="24"/>
          <w:rPrChange w:id="3840" w:author="Abhishek Guria" w:date="2021-04-11T16:25:00Z">
            <w:rPr>
              <w:rFonts w:asciiTheme="minorHAnsi" w:hAnsiTheme="minorHAnsi" w:cstheme="minorHAnsi"/>
              <w:sz w:val="24"/>
              <w:szCs w:val="24"/>
            </w:rPr>
          </w:rPrChange>
        </w:rPr>
        <w:t xml:space="preserve">Step </w:t>
      </w:r>
      <w:r w:rsidR="00A21C92" w:rsidRPr="00BB1A70">
        <w:rPr>
          <w:rFonts w:ascii="Times New Roman" w:hAnsi="Times New Roman"/>
          <w:sz w:val="24"/>
          <w:szCs w:val="24"/>
          <w:rPrChange w:id="3841" w:author="Abhishek Guria" w:date="2021-04-11T16:25:00Z">
            <w:rPr>
              <w:rFonts w:asciiTheme="minorHAnsi" w:hAnsiTheme="minorHAnsi" w:cstheme="minorHAnsi"/>
              <w:sz w:val="24"/>
              <w:szCs w:val="24"/>
            </w:rPr>
          </w:rPrChange>
        </w:rPr>
        <w:t>1:</w:t>
      </w:r>
      <w:r w:rsidRPr="00BB1A70">
        <w:rPr>
          <w:rFonts w:ascii="Times New Roman" w:hAnsi="Times New Roman"/>
          <w:sz w:val="24"/>
          <w:szCs w:val="24"/>
          <w:rPrChange w:id="3842" w:author="Abhishek Guria" w:date="2021-04-11T16:25:00Z">
            <w:rPr>
              <w:rFonts w:asciiTheme="minorHAnsi" w:hAnsiTheme="minorHAnsi" w:cstheme="minorHAnsi"/>
              <w:sz w:val="24"/>
              <w:szCs w:val="24"/>
            </w:rPr>
          </w:rPrChange>
        </w:rPr>
        <w:t xml:space="preserve"> Building the </w:t>
      </w:r>
      <w:proofErr w:type="spellStart"/>
      <w:r w:rsidRPr="00BB1A70">
        <w:rPr>
          <w:rFonts w:ascii="Times New Roman" w:hAnsi="Times New Roman"/>
          <w:sz w:val="24"/>
          <w:szCs w:val="24"/>
          <w:rPrChange w:id="3843" w:author="Abhishek Guria" w:date="2021-04-11T16:25:00Z">
            <w:rPr>
              <w:rFonts w:asciiTheme="minorHAnsi" w:hAnsiTheme="minorHAnsi" w:cstheme="minorHAnsi"/>
              <w:sz w:val="24"/>
              <w:szCs w:val="24"/>
            </w:rPr>
          </w:rPrChange>
        </w:rPr>
        <w:t>hello.c</w:t>
      </w:r>
      <w:proofErr w:type="spellEnd"/>
      <w:r w:rsidRPr="00BB1A70">
        <w:rPr>
          <w:rFonts w:ascii="Times New Roman" w:hAnsi="Times New Roman"/>
          <w:sz w:val="24"/>
          <w:szCs w:val="24"/>
          <w:rPrChange w:id="3844" w:author="Abhishek Guria" w:date="2021-04-11T16:25:00Z">
            <w:rPr>
              <w:rFonts w:asciiTheme="minorHAnsi" w:hAnsiTheme="minorHAnsi" w:cstheme="minorHAnsi"/>
              <w:sz w:val="24"/>
              <w:szCs w:val="24"/>
            </w:rPr>
          </w:rPrChange>
        </w:rPr>
        <w:t xml:space="preserve"> file and writing the contents</w:t>
      </w:r>
    </w:p>
    <w:p w14:paraId="7EE548A2" w14:textId="77777777" w:rsidR="001528BE" w:rsidRPr="00BB1A70" w:rsidRDefault="001528BE">
      <w:pPr>
        <w:pStyle w:val="ListParagraph"/>
        <w:numPr>
          <w:ilvl w:val="0"/>
          <w:numId w:val="85"/>
        </w:numPr>
        <w:spacing w:line="276" w:lineRule="auto"/>
        <w:ind w:left="504"/>
        <w:jc w:val="both"/>
        <w:rPr>
          <w:rFonts w:ascii="Times New Roman" w:hAnsi="Times New Roman"/>
          <w:sz w:val="24"/>
          <w:szCs w:val="24"/>
          <w:rPrChange w:id="3845" w:author="Abhishek Guria" w:date="2021-04-11T16:25:00Z">
            <w:rPr>
              <w:rFonts w:asciiTheme="minorHAnsi" w:hAnsiTheme="minorHAnsi" w:cstheme="minorHAnsi"/>
              <w:sz w:val="24"/>
              <w:szCs w:val="24"/>
            </w:rPr>
          </w:rPrChange>
        </w:rPr>
        <w:pPrChange w:id="3846" w:author="Other Author" w:date="2021-04-08T15:17:00Z">
          <w:pPr>
            <w:pStyle w:val="ListParagraph"/>
            <w:numPr>
              <w:numId w:val="14"/>
            </w:numPr>
            <w:ind w:left="1080" w:hanging="360"/>
          </w:pPr>
        </w:pPrChange>
      </w:pPr>
      <w:r w:rsidRPr="00BB1A70">
        <w:rPr>
          <w:rFonts w:ascii="Times New Roman" w:hAnsi="Times New Roman"/>
          <w:sz w:val="24"/>
          <w:szCs w:val="24"/>
          <w:rPrChange w:id="3847" w:author="Abhishek Guria" w:date="2021-04-11T16:25:00Z">
            <w:rPr>
              <w:rFonts w:asciiTheme="minorHAnsi" w:hAnsiTheme="minorHAnsi" w:cstheme="minorHAnsi"/>
              <w:sz w:val="24"/>
              <w:szCs w:val="24"/>
            </w:rPr>
          </w:rPrChange>
        </w:rPr>
        <w:t xml:space="preserve">Step 2:  make </w:t>
      </w:r>
      <w:r w:rsidR="00F3444E" w:rsidRPr="00BB1A70">
        <w:rPr>
          <w:rFonts w:ascii="Times New Roman" w:hAnsi="Times New Roman"/>
          <w:sz w:val="24"/>
          <w:szCs w:val="24"/>
          <w:rPrChange w:id="3848" w:author="Abhishek Guria" w:date="2021-04-11T16:25:00Z">
            <w:rPr>
              <w:rFonts w:asciiTheme="minorHAnsi" w:hAnsiTheme="minorHAnsi" w:cstheme="minorHAnsi"/>
              <w:sz w:val="24"/>
              <w:szCs w:val="24"/>
            </w:rPr>
          </w:rPrChange>
        </w:rPr>
        <w:t xml:space="preserve">file and writing the contents (obj-m += </w:t>
      </w:r>
      <w:proofErr w:type="spellStart"/>
      <w:proofErr w:type="gramStart"/>
      <w:r w:rsidR="00F3444E" w:rsidRPr="00BB1A70">
        <w:rPr>
          <w:rFonts w:ascii="Times New Roman" w:hAnsi="Times New Roman"/>
          <w:sz w:val="24"/>
          <w:szCs w:val="24"/>
          <w:rPrChange w:id="3849" w:author="Abhishek Guria" w:date="2021-04-11T16:25:00Z">
            <w:rPr>
              <w:rFonts w:asciiTheme="minorHAnsi" w:hAnsiTheme="minorHAnsi" w:cstheme="minorHAnsi"/>
              <w:sz w:val="24"/>
              <w:szCs w:val="24"/>
            </w:rPr>
          </w:rPrChange>
        </w:rPr>
        <w:t>hello.o</w:t>
      </w:r>
      <w:proofErr w:type="spellEnd"/>
      <w:proofErr w:type="gramEnd"/>
      <w:r w:rsidRPr="00BB1A70">
        <w:rPr>
          <w:rFonts w:ascii="Times New Roman" w:hAnsi="Times New Roman"/>
          <w:sz w:val="24"/>
          <w:szCs w:val="24"/>
          <w:rPrChange w:id="3850" w:author="Abhishek Guria" w:date="2021-04-11T16:25:00Z">
            <w:rPr>
              <w:rFonts w:asciiTheme="minorHAnsi" w:hAnsiTheme="minorHAnsi" w:cstheme="minorHAnsi"/>
              <w:sz w:val="24"/>
              <w:szCs w:val="24"/>
            </w:rPr>
          </w:rPrChange>
        </w:rPr>
        <w:t>)</w:t>
      </w:r>
    </w:p>
    <w:p w14:paraId="3D205CD9" w14:textId="77777777" w:rsidR="001528BE" w:rsidRPr="00BB1A70" w:rsidRDefault="001528BE">
      <w:pPr>
        <w:pStyle w:val="ListParagraph"/>
        <w:numPr>
          <w:ilvl w:val="0"/>
          <w:numId w:val="85"/>
        </w:numPr>
        <w:spacing w:line="276" w:lineRule="auto"/>
        <w:ind w:left="504"/>
        <w:jc w:val="both"/>
        <w:rPr>
          <w:rFonts w:ascii="Times New Roman" w:hAnsi="Times New Roman"/>
          <w:sz w:val="24"/>
          <w:szCs w:val="24"/>
          <w:rPrChange w:id="3851" w:author="Abhishek Guria" w:date="2021-04-11T16:25:00Z">
            <w:rPr>
              <w:rFonts w:asciiTheme="minorHAnsi" w:hAnsiTheme="minorHAnsi" w:cstheme="minorHAnsi"/>
              <w:sz w:val="24"/>
              <w:szCs w:val="24"/>
            </w:rPr>
          </w:rPrChange>
        </w:rPr>
        <w:pPrChange w:id="3852" w:author="Other Author" w:date="2021-04-08T15:17:00Z">
          <w:pPr>
            <w:pStyle w:val="ListParagraph"/>
            <w:numPr>
              <w:numId w:val="14"/>
            </w:numPr>
            <w:ind w:left="1080" w:hanging="360"/>
          </w:pPr>
        </w:pPrChange>
      </w:pPr>
      <w:r w:rsidRPr="00BB1A70">
        <w:rPr>
          <w:rFonts w:ascii="Times New Roman" w:hAnsi="Times New Roman"/>
          <w:sz w:val="24"/>
          <w:szCs w:val="24"/>
          <w:rPrChange w:id="3853" w:author="Abhishek Guria" w:date="2021-04-11T16:25:00Z">
            <w:rPr>
              <w:rFonts w:asciiTheme="minorHAnsi" w:hAnsiTheme="minorHAnsi" w:cstheme="minorHAnsi"/>
              <w:sz w:val="24"/>
              <w:szCs w:val="24"/>
            </w:rPr>
          </w:rPrChange>
        </w:rPr>
        <w:t>Cross compile using make</w:t>
      </w:r>
    </w:p>
    <w:p w14:paraId="1D96D444" w14:textId="77777777" w:rsidR="001528BE" w:rsidRPr="00BB1A70" w:rsidRDefault="001528BE">
      <w:pPr>
        <w:pStyle w:val="ListParagraph"/>
        <w:numPr>
          <w:ilvl w:val="1"/>
          <w:numId w:val="106"/>
        </w:numPr>
        <w:spacing w:line="276" w:lineRule="auto"/>
        <w:ind w:left="1224"/>
        <w:jc w:val="both"/>
        <w:rPr>
          <w:rFonts w:ascii="Times New Roman" w:hAnsi="Times New Roman"/>
          <w:sz w:val="24"/>
          <w:szCs w:val="24"/>
          <w:rPrChange w:id="3854" w:author="Abhishek Guria" w:date="2021-04-11T16:25:00Z">
            <w:rPr>
              <w:rFonts w:asciiTheme="minorHAnsi" w:hAnsiTheme="minorHAnsi" w:cstheme="minorHAnsi"/>
              <w:sz w:val="24"/>
              <w:szCs w:val="24"/>
            </w:rPr>
          </w:rPrChange>
        </w:rPr>
        <w:pPrChange w:id="3855" w:author="Other Author" w:date="2021-04-08T15:17:00Z">
          <w:pPr>
            <w:numPr>
              <w:ilvl w:val="1"/>
              <w:numId w:val="14"/>
            </w:numPr>
            <w:ind w:left="1800" w:hanging="360"/>
          </w:pPr>
        </w:pPrChange>
      </w:pPr>
      <w:r w:rsidRPr="00BB1A70">
        <w:rPr>
          <w:rFonts w:ascii="Times New Roman" w:hAnsi="Times New Roman"/>
          <w:sz w:val="24"/>
          <w:szCs w:val="24"/>
          <w:rPrChange w:id="3856" w:author="Abhishek Guria" w:date="2021-04-11T16:25:00Z">
            <w:rPr>
              <w:rFonts w:asciiTheme="minorHAnsi" w:hAnsiTheme="minorHAnsi" w:cstheme="minorHAnsi"/>
              <w:sz w:val="24"/>
              <w:szCs w:val="24"/>
            </w:rPr>
          </w:rPrChange>
        </w:rPr>
        <w:t>make –C ${KSRC} M=${PWD} modules ARCH=arm, CROSS_COMPILE=arm-linux-gnueabi-</w:t>
      </w:r>
    </w:p>
    <w:p w14:paraId="3E59E99A" w14:textId="77777777" w:rsidR="001528BE" w:rsidRPr="00BB1A70" w:rsidRDefault="001528BE">
      <w:pPr>
        <w:pStyle w:val="ListParagraph"/>
        <w:numPr>
          <w:ilvl w:val="0"/>
          <w:numId w:val="85"/>
        </w:numPr>
        <w:spacing w:line="276" w:lineRule="auto"/>
        <w:ind w:left="504"/>
        <w:jc w:val="both"/>
        <w:rPr>
          <w:rFonts w:ascii="Times New Roman" w:hAnsi="Times New Roman"/>
          <w:sz w:val="24"/>
          <w:szCs w:val="24"/>
          <w:rPrChange w:id="3857" w:author="Abhishek Guria" w:date="2021-04-11T16:25:00Z">
            <w:rPr>
              <w:rFonts w:asciiTheme="minorHAnsi" w:hAnsiTheme="minorHAnsi" w:cstheme="minorHAnsi"/>
              <w:sz w:val="24"/>
              <w:szCs w:val="24"/>
            </w:rPr>
          </w:rPrChange>
        </w:rPr>
        <w:pPrChange w:id="3858" w:author="Other Author" w:date="2021-04-08T15:17:00Z">
          <w:pPr>
            <w:pStyle w:val="ListParagraph"/>
            <w:numPr>
              <w:numId w:val="14"/>
            </w:numPr>
            <w:ind w:left="1080" w:hanging="360"/>
          </w:pPr>
        </w:pPrChange>
      </w:pPr>
      <w:r w:rsidRPr="00BB1A70">
        <w:rPr>
          <w:rFonts w:ascii="Times New Roman" w:hAnsi="Times New Roman"/>
          <w:sz w:val="24"/>
          <w:szCs w:val="24"/>
          <w:rPrChange w:id="3859" w:author="Abhishek Guria" w:date="2021-04-11T16:25:00Z">
            <w:rPr>
              <w:rFonts w:asciiTheme="minorHAnsi" w:hAnsiTheme="minorHAnsi" w:cstheme="minorHAnsi"/>
              <w:sz w:val="24"/>
              <w:szCs w:val="24"/>
            </w:rPr>
          </w:rPrChange>
        </w:rPr>
        <w:t>testing on target</w:t>
      </w:r>
    </w:p>
    <w:p w14:paraId="1A639BEE" w14:textId="77777777" w:rsidR="001528BE" w:rsidRPr="00BB1A70" w:rsidRDefault="001528BE">
      <w:pPr>
        <w:pStyle w:val="ListParagraph"/>
        <w:numPr>
          <w:ilvl w:val="1"/>
          <w:numId w:val="107"/>
        </w:numPr>
        <w:spacing w:line="276" w:lineRule="auto"/>
        <w:ind w:left="1224"/>
        <w:jc w:val="both"/>
        <w:rPr>
          <w:rFonts w:ascii="Times New Roman" w:hAnsi="Times New Roman"/>
          <w:sz w:val="24"/>
          <w:szCs w:val="24"/>
          <w:rPrChange w:id="3860" w:author="Abhishek Guria" w:date="2021-04-11T16:25:00Z">
            <w:rPr>
              <w:rFonts w:asciiTheme="minorHAnsi" w:hAnsiTheme="minorHAnsi" w:cstheme="minorHAnsi"/>
              <w:sz w:val="24"/>
              <w:szCs w:val="24"/>
            </w:rPr>
          </w:rPrChange>
        </w:rPr>
        <w:pPrChange w:id="3861" w:author="Other Author" w:date="2021-04-08T15:17:00Z">
          <w:pPr>
            <w:pStyle w:val="ListParagraph"/>
            <w:numPr>
              <w:ilvl w:val="1"/>
              <w:numId w:val="14"/>
            </w:numPr>
            <w:ind w:left="1800" w:hanging="360"/>
          </w:pPr>
        </w:pPrChange>
      </w:pPr>
      <w:r w:rsidRPr="00BB1A70">
        <w:rPr>
          <w:rFonts w:ascii="Times New Roman" w:hAnsi="Times New Roman"/>
          <w:sz w:val="24"/>
          <w:szCs w:val="24"/>
          <w:rPrChange w:id="3862" w:author="Abhishek Guria" w:date="2021-04-11T16:25:00Z">
            <w:rPr>
              <w:rFonts w:asciiTheme="minorHAnsi" w:hAnsiTheme="minorHAnsi" w:cstheme="minorHAnsi"/>
              <w:sz w:val="24"/>
              <w:szCs w:val="24"/>
            </w:rPr>
          </w:rPrChange>
        </w:rPr>
        <w:t xml:space="preserve">sudo mount –o </w:t>
      </w:r>
      <w:r w:rsidR="00F3444E" w:rsidRPr="00BB1A70">
        <w:rPr>
          <w:rFonts w:ascii="Times New Roman" w:hAnsi="Times New Roman"/>
          <w:sz w:val="24"/>
          <w:szCs w:val="24"/>
          <w:rPrChange w:id="3863" w:author="Abhishek Guria" w:date="2021-04-11T16:25:00Z">
            <w:rPr>
              <w:rFonts w:asciiTheme="minorHAnsi" w:hAnsiTheme="minorHAnsi" w:cstheme="minorHAnsi"/>
              <w:sz w:val="24"/>
              <w:szCs w:val="24"/>
            </w:rPr>
          </w:rPrChange>
        </w:rPr>
        <w:t xml:space="preserve">loop, </w:t>
      </w:r>
      <w:proofErr w:type="spellStart"/>
      <w:proofErr w:type="gramStart"/>
      <w:r w:rsidR="00F3444E" w:rsidRPr="00BB1A70">
        <w:rPr>
          <w:rFonts w:ascii="Times New Roman" w:hAnsi="Times New Roman"/>
          <w:sz w:val="24"/>
          <w:szCs w:val="24"/>
          <w:rPrChange w:id="3864" w:author="Abhishek Guria" w:date="2021-04-11T16:25:00Z">
            <w:rPr>
              <w:rFonts w:asciiTheme="minorHAnsi" w:hAnsiTheme="minorHAnsi" w:cstheme="minorHAnsi"/>
              <w:sz w:val="24"/>
              <w:szCs w:val="24"/>
            </w:rPr>
          </w:rPrChange>
        </w:rPr>
        <w:t>rw</w:t>
      </w:r>
      <w:r w:rsidRPr="00BB1A70">
        <w:rPr>
          <w:rFonts w:ascii="Times New Roman" w:hAnsi="Times New Roman"/>
          <w:sz w:val="24"/>
          <w:szCs w:val="24"/>
          <w:rPrChange w:id="3865" w:author="Abhishek Guria" w:date="2021-04-11T16:25:00Z">
            <w:rPr>
              <w:rFonts w:asciiTheme="minorHAnsi" w:hAnsiTheme="minorHAnsi" w:cstheme="minorHAnsi"/>
              <w:sz w:val="24"/>
              <w:szCs w:val="24"/>
            </w:rPr>
          </w:rPrChange>
        </w:rPr>
        <w:t>,sync</w:t>
      </w:r>
      <w:proofErr w:type="spellEnd"/>
      <w:proofErr w:type="gramEnd"/>
      <w:r w:rsidRPr="00BB1A70">
        <w:rPr>
          <w:rFonts w:ascii="Times New Roman" w:hAnsi="Times New Roman"/>
          <w:sz w:val="24"/>
          <w:szCs w:val="24"/>
          <w:rPrChange w:id="3866"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867" w:author="Abhishek Guria" w:date="2021-04-11T16:25:00Z">
            <w:rPr>
              <w:rFonts w:asciiTheme="minorHAnsi" w:hAnsiTheme="minorHAnsi" w:cstheme="minorHAnsi"/>
              <w:sz w:val="24"/>
              <w:szCs w:val="24"/>
            </w:rPr>
          </w:rPrChange>
        </w:rPr>
        <w:t>rootfs.img</w:t>
      </w:r>
      <w:proofErr w:type="spellEnd"/>
      <w:r w:rsidRPr="00BB1A70">
        <w:rPr>
          <w:rFonts w:ascii="Times New Roman" w:hAnsi="Times New Roman"/>
          <w:sz w:val="24"/>
          <w:szCs w:val="24"/>
          <w:rPrChange w:id="3868"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869" w:author="Abhishek Guria" w:date="2021-04-11T16:25:00Z">
            <w:rPr>
              <w:rFonts w:asciiTheme="minorHAnsi" w:hAnsiTheme="minorHAnsi" w:cstheme="minorHAnsi"/>
              <w:sz w:val="24"/>
              <w:szCs w:val="24"/>
            </w:rPr>
          </w:rPrChange>
        </w:rPr>
        <w:t>mnt</w:t>
      </w:r>
      <w:proofErr w:type="spellEnd"/>
      <w:r w:rsidRPr="00BB1A70">
        <w:rPr>
          <w:rFonts w:ascii="Times New Roman" w:hAnsi="Times New Roman"/>
          <w:sz w:val="24"/>
          <w:szCs w:val="24"/>
          <w:rPrChange w:id="3870" w:author="Abhishek Guria" w:date="2021-04-11T16:25:00Z">
            <w:rPr>
              <w:rFonts w:asciiTheme="minorHAnsi" w:hAnsiTheme="minorHAnsi" w:cstheme="minorHAnsi"/>
              <w:sz w:val="24"/>
              <w:szCs w:val="24"/>
            </w:rPr>
          </w:rPrChange>
        </w:rPr>
        <w:t>/</w:t>
      </w:r>
      <w:proofErr w:type="spellStart"/>
      <w:r w:rsidRPr="00BB1A70">
        <w:rPr>
          <w:rFonts w:ascii="Times New Roman" w:hAnsi="Times New Roman"/>
          <w:sz w:val="24"/>
          <w:szCs w:val="24"/>
          <w:rPrChange w:id="3871" w:author="Abhishek Guria" w:date="2021-04-11T16:25:00Z">
            <w:rPr>
              <w:rFonts w:asciiTheme="minorHAnsi" w:hAnsiTheme="minorHAnsi" w:cstheme="minorHAnsi"/>
              <w:sz w:val="24"/>
              <w:szCs w:val="24"/>
            </w:rPr>
          </w:rPrChange>
        </w:rPr>
        <w:t>rootfs</w:t>
      </w:r>
      <w:proofErr w:type="spellEnd"/>
    </w:p>
    <w:p w14:paraId="7A61AAE9" w14:textId="77777777" w:rsidR="001528BE" w:rsidRPr="00BB1A70" w:rsidRDefault="001528BE">
      <w:pPr>
        <w:pStyle w:val="ListParagraph"/>
        <w:numPr>
          <w:ilvl w:val="1"/>
          <w:numId w:val="107"/>
        </w:numPr>
        <w:spacing w:line="276" w:lineRule="auto"/>
        <w:ind w:left="1224"/>
        <w:jc w:val="both"/>
        <w:rPr>
          <w:rFonts w:ascii="Times New Roman" w:hAnsi="Times New Roman"/>
          <w:sz w:val="24"/>
          <w:szCs w:val="24"/>
          <w:rPrChange w:id="3872" w:author="Abhishek Guria" w:date="2021-04-11T16:25:00Z">
            <w:rPr>
              <w:rFonts w:asciiTheme="minorHAnsi" w:hAnsiTheme="minorHAnsi" w:cstheme="minorHAnsi"/>
              <w:sz w:val="24"/>
              <w:szCs w:val="24"/>
            </w:rPr>
          </w:rPrChange>
        </w:rPr>
        <w:pPrChange w:id="3873" w:author="Other Author" w:date="2021-04-08T15:17:00Z">
          <w:pPr>
            <w:pStyle w:val="ListParagraph"/>
            <w:numPr>
              <w:ilvl w:val="1"/>
              <w:numId w:val="14"/>
            </w:numPr>
            <w:ind w:left="1800" w:hanging="360"/>
          </w:pPr>
        </w:pPrChange>
      </w:pPr>
      <w:proofErr w:type="spellStart"/>
      <w:r w:rsidRPr="00BB1A70">
        <w:rPr>
          <w:rFonts w:ascii="Times New Roman" w:hAnsi="Times New Roman"/>
          <w:sz w:val="24"/>
          <w:szCs w:val="24"/>
          <w:rPrChange w:id="3874" w:author="Abhishek Guria" w:date="2021-04-11T16:25:00Z">
            <w:rPr>
              <w:rFonts w:asciiTheme="minorHAnsi" w:hAnsiTheme="minorHAnsi" w:cstheme="minorHAnsi"/>
              <w:sz w:val="24"/>
              <w:szCs w:val="24"/>
            </w:rPr>
          </w:rPrChange>
        </w:rPr>
        <w:t>sudo</w:t>
      </w:r>
      <w:proofErr w:type="spellEnd"/>
      <w:r w:rsidRPr="00BB1A70">
        <w:rPr>
          <w:rFonts w:ascii="Times New Roman" w:hAnsi="Times New Roman"/>
          <w:sz w:val="24"/>
          <w:szCs w:val="24"/>
          <w:rPrChange w:id="3875" w:author="Abhishek Guria" w:date="2021-04-11T16:25:00Z">
            <w:rPr>
              <w:rFonts w:asciiTheme="minorHAnsi" w:hAnsiTheme="minorHAnsi" w:cstheme="minorHAnsi"/>
              <w:sz w:val="24"/>
              <w:szCs w:val="24"/>
            </w:rPr>
          </w:rPrChange>
        </w:rPr>
        <w:t xml:space="preserve"> cp </w:t>
      </w:r>
      <w:proofErr w:type="spellStart"/>
      <w:proofErr w:type="gramStart"/>
      <w:r w:rsidRPr="00BB1A70">
        <w:rPr>
          <w:rFonts w:ascii="Times New Roman" w:hAnsi="Times New Roman"/>
          <w:sz w:val="24"/>
          <w:szCs w:val="24"/>
          <w:rPrChange w:id="3876" w:author="Abhishek Guria" w:date="2021-04-11T16:25:00Z">
            <w:rPr>
              <w:rFonts w:asciiTheme="minorHAnsi" w:hAnsiTheme="minorHAnsi" w:cstheme="minorHAnsi"/>
              <w:sz w:val="24"/>
              <w:szCs w:val="24"/>
            </w:rPr>
          </w:rPrChange>
        </w:rPr>
        <w:t>hello.ko</w:t>
      </w:r>
      <w:proofErr w:type="spellEnd"/>
      <w:proofErr w:type="gramEnd"/>
      <w:r w:rsidRPr="00BB1A70">
        <w:rPr>
          <w:rFonts w:ascii="Times New Roman" w:hAnsi="Times New Roman"/>
          <w:sz w:val="24"/>
          <w:szCs w:val="24"/>
          <w:rPrChange w:id="3877"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878" w:author="Abhishek Guria" w:date="2021-04-11T16:25:00Z">
            <w:rPr>
              <w:rFonts w:asciiTheme="minorHAnsi" w:hAnsiTheme="minorHAnsi" w:cstheme="minorHAnsi"/>
              <w:sz w:val="24"/>
              <w:szCs w:val="24"/>
            </w:rPr>
          </w:rPrChange>
        </w:rPr>
        <w:t>mnt</w:t>
      </w:r>
      <w:proofErr w:type="spellEnd"/>
      <w:r w:rsidRPr="00BB1A70">
        <w:rPr>
          <w:rFonts w:ascii="Times New Roman" w:hAnsi="Times New Roman"/>
          <w:sz w:val="24"/>
          <w:szCs w:val="24"/>
          <w:rPrChange w:id="3879" w:author="Abhishek Guria" w:date="2021-04-11T16:25:00Z">
            <w:rPr>
              <w:rFonts w:asciiTheme="minorHAnsi" w:hAnsiTheme="minorHAnsi" w:cstheme="minorHAnsi"/>
              <w:sz w:val="24"/>
              <w:szCs w:val="24"/>
            </w:rPr>
          </w:rPrChange>
        </w:rPr>
        <w:t>/</w:t>
      </w:r>
      <w:proofErr w:type="spellStart"/>
      <w:r w:rsidRPr="00BB1A70">
        <w:rPr>
          <w:rFonts w:ascii="Times New Roman" w:hAnsi="Times New Roman"/>
          <w:sz w:val="24"/>
          <w:szCs w:val="24"/>
          <w:rPrChange w:id="3880" w:author="Abhishek Guria" w:date="2021-04-11T16:25:00Z">
            <w:rPr>
              <w:rFonts w:asciiTheme="minorHAnsi" w:hAnsiTheme="minorHAnsi" w:cstheme="minorHAnsi"/>
              <w:sz w:val="24"/>
              <w:szCs w:val="24"/>
            </w:rPr>
          </w:rPrChange>
        </w:rPr>
        <w:t>rootfs</w:t>
      </w:r>
      <w:proofErr w:type="spellEnd"/>
      <w:r w:rsidRPr="00BB1A70">
        <w:rPr>
          <w:rFonts w:ascii="Times New Roman" w:hAnsi="Times New Roman"/>
          <w:sz w:val="24"/>
          <w:szCs w:val="24"/>
          <w:rPrChange w:id="3881" w:author="Abhishek Guria" w:date="2021-04-11T16:25:00Z">
            <w:rPr>
              <w:rFonts w:asciiTheme="minorHAnsi" w:hAnsiTheme="minorHAnsi" w:cstheme="minorHAnsi"/>
              <w:sz w:val="24"/>
              <w:szCs w:val="24"/>
            </w:rPr>
          </w:rPrChange>
        </w:rPr>
        <w:t>/home/root</w:t>
      </w:r>
    </w:p>
    <w:p w14:paraId="0FE6A85B" w14:textId="77777777" w:rsidR="001528BE" w:rsidRPr="00BB1A70" w:rsidRDefault="001528BE" w:rsidP="00A21C92">
      <w:pPr>
        <w:pStyle w:val="ListParagraph"/>
        <w:numPr>
          <w:ilvl w:val="1"/>
          <w:numId w:val="107"/>
        </w:numPr>
        <w:spacing w:line="276" w:lineRule="auto"/>
        <w:ind w:left="1224"/>
        <w:jc w:val="both"/>
        <w:rPr>
          <w:rFonts w:ascii="Times New Roman" w:hAnsi="Times New Roman"/>
          <w:sz w:val="24"/>
          <w:szCs w:val="24"/>
          <w:rPrChange w:id="388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883" w:author="Abhishek Guria" w:date="2021-04-11T16:25:00Z">
            <w:rPr>
              <w:rFonts w:asciiTheme="minorHAnsi" w:hAnsiTheme="minorHAnsi" w:cstheme="minorHAnsi"/>
              <w:sz w:val="24"/>
              <w:szCs w:val="24"/>
            </w:rPr>
          </w:rPrChange>
        </w:rPr>
        <w:t>sudo umount /mnt/rootfs</w:t>
      </w:r>
    </w:p>
    <w:p w14:paraId="1ED55A57" w14:textId="77777777" w:rsidR="001528BE" w:rsidRPr="00BB1A70" w:rsidRDefault="00F3444E">
      <w:pPr>
        <w:pStyle w:val="Heading2"/>
        <w:spacing w:after="0" w:line="276" w:lineRule="auto"/>
        <w:ind w:left="144"/>
        <w:jc w:val="both"/>
        <w:rPr>
          <w:rFonts w:ascii="Times New Roman" w:hAnsi="Times New Roman"/>
          <w:b/>
          <w:rPrChange w:id="3884" w:author="Abhishek Guria" w:date="2021-04-11T16:25:00Z">
            <w:rPr>
              <w:rFonts w:asciiTheme="minorHAnsi" w:hAnsiTheme="minorHAnsi" w:cstheme="minorHAnsi"/>
              <w:b/>
            </w:rPr>
          </w:rPrChange>
        </w:rPr>
        <w:pPrChange w:id="3885" w:author="Other Author" w:date="2021-04-08T15:17:00Z">
          <w:pPr>
            <w:numPr>
              <w:ilvl w:val="1"/>
              <w:numId w:val="2"/>
            </w:numPr>
            <w:tabs>
              <w:tab w:val="num" w:pos="1080"/>
            </w:tabs>
            <w:ind w:left="1080" w:hanging="360"/>
          </w:pPr>
        </w:pPrChange>
      </w:pPr>
      <w:bookmarkStart w:id="3886" w:name="_Toc68966754"/>
      <w:r w:rsidRPr="00BB1A70">
        <w:rPr>
          <w:rFonts w:ascii="Times New Roman" w:hAnsi="Times New Roman"/>
          <w:b/>
          <w:rPrChange w:id="3887" w:author="Abhishek Guria" w:date="2021-04-11T16:25:00Z">
            <w:rPr>
              <w:rFonts w:asciiTheme="minorHAnsi" w:hAnsiTheme="minorHAnsi" w:cstheme="minorHAnsi"/>
              <w:b/>
            </w:rPr>
          </w:rPrChange>
        </w:rPr>
        <w:t>14</w:t>
      </w:r>
      <w:r w:rsidR="001528BE" w:rsidRPr="00BB1A70">
        <w:rPr>
          <w:rFonts w:ascii="Times New Roman" w:hAnsi="Times New Roman"/>
          <w:b/>
          <w:rPrChange w:id="3888" w:author="Abhishek Guria" w:date="2021-04-11T16:25:00Z">
            <w:rPr>
              <w:rFonts w:asciiTheme="minorHAnsi" w:hAnsiTheme="minorHAnsi" w:cstheme="minorHAnsi"/>
              <w:b/>
            </w:rPr>
          </w:rPrChange>
        </w:rPr>
        <w:t xml:space="preserve">.2 Simple hello Module with </w:t>
      </w:r>
      <w:proofErr w:type="spellStart"/>
      <w:r w:rsidR="001528BE" w:rsidRPr="00BB1A70">
        <w:rPr>
          <w:rFonts w:ascii="Times New Roman" w:hAnsi="Times New Roman"/>
          <w:b/>
          <w:rPrChange w:id="3889" w:author="Abhishek Guria" w:date="2021-04-11T16:25:00Z">
            <w:rPr>
              <w:rFonts w:asciiTheme="minorHAnsi" w:hAnsiTheme="minorHAnsi" w:cstheme="minorHAnsi"/>
              <w:b/>
            </w:rPr>
          </w:rPrChange>
        </w:rPr>
        <w:t>init</w:t>
      </w:r>
      <w:proofErr w:type="spellEnd"/>
      <w:r w:rsidR="001528BE" w:rsidRPr="00BB1A70">
        <w:rPr>
          <w:rFonts w:ascii="Times New Roman" w:hAnsi="Times New Roman"/>
          <w:b/>
          <w:rPrChange w:id="3890" w:author="Abhishek Guria" w:date="2021-04-11T16:25:00Z">
            <w:rPr>
              <w:rFonts w:asciiTheme="minorHAnsi" w:hAnsiTheme="minorHAnsi" w:cstheme="minorHAnsi"/>
              <w:b/>
            </w:rPr>
          </w:rPrChange>
        </w:rPr>
        <w:t xml:space="preserve"> and exit function</w:t>
      </w:r>
      <w:bookmarkEnd w:id="3886"/>
    </w:p>
    <w:p w14:paraId="79F786AE" w14:textId="77777777" w:rsidR="001528BE" w:rsidRPr="00BB1A70" w:rsidRDefault="001528BE">
      <w:pPr>
        <w:pStyle w:val="ListParagraph"/>
        <w:numPr>
          <w:ilvl w:val="0"/>
          <w:numId w:val="84"/>
        </w:numPr>
        <w:spacing w:line="276" w:lineRule="auto"/>
        <w:ind w:left="504"/>
        <w:jc w:val="both"/>
        <w:rPr>
          <w:rFonts w:ascii="Times New Roman" w:hAnsi="Times New Roman"/>
          <w:b/>
          <w:sz w:val="24"/>
          <w:szCs w:val="24"/>
          <w:rPrChange w:id="3891" w:author="Abhishek Guria" w:date="2021-04-11T16:25:00Z">
            <w:rPr>
              <w:rFonts w:asciiTheme="minorHAnsi" w:hAnsiTheme="minorHAnsi" w:cstheme="minorHAnsi"/>
              <w:b/>
              <w:sz w:val="24"/>
              <w:szCs w:val="24"/>
            </w:rPr>
          </w:rPrChange>
        </w:rPr>
        <w:pPrChange w:id="3892" w:author="Other Author" w:date="2021-04-08T15:17:00Z">
          <w:pPr>
            <w:pStyle w:val="ListParagraph"/>
            <w:numPr>
              <w:numId w:val="16"/>
            </w:numPr>
            <w:ind w:left="1080" w:hanging="360"/>
          </w:pPr>
        </w:pPrChange>
      </w:pPr>
      <w:r w:rsidRPr="00BB1A70">
        <w:rPr>
          <w:rFonts w:ascii="Times New Roman" w:hAnsi="Times New Roman"/>
          <w:sz w:val="24"/>
          <w:szCs w:val="24"/>
          <w:rPrChange w:id="3893" w:author="Abhishek Guria" w:date="2021-04-11T16:25:00Z">
            <w:rPr>
              <w:rFonts w:asciiTheme="minorHAnsi" w:hAnsiTheme="minorHAnsi" w:cstheme="minorHAnsi"/>
              <w:sz w:val="24"/>
              <w:szCs w:val="24"/>
            </w:rPr>
          </w:rPrChange>
        </w:rPr>
        <w:t xml:space="preserve">Building the </w:t>
      </w:r>
      <w:proofErr w:type="spellStart"/>
      <w:r w:rsidRPr="00BB1A70">
        <w:rPr>
          <w:rFonts w:ascii="Times New Roman" w:hAnsi="Times New Roman"/>
          <w:sz w:val="24"/>
          <w:szCs w:val="24"/>
          <w:rPrChange w:id="3894" w:author="Abhishek Guria" w:date="2021-04-11T16:25:00Z">
            <w:rPr>
              <w:rFonts w:asciiTheme="minorHAnsi" w:hAnsiTheme="minorHAnsi" w:cstheme="minorHAnsi"/>
              <w:sz w:val="24"/>
              <w:szCs w:val="24"/>
            </w:rPr>
          </w:rPrChange>
        </w:rPr>
        <w:t>hello.c</w:t>
      </w:r>
      <w:proofErr w:type="spellEnd"/>
      <w:r w:rsidRPr="00BB1A70">
        <w:rPr>
          <w:rFonts w:ascii="Times New Roman" w:hAnsi="Times New Roman"/>
          <w:sz w:val="24"/>
          <w:szCs w:val="24"/>
          <w:rPrChange w:id="3895" w:author="Abhishek Guria" w:date="2021-04-11T16:25:00Z">
            <w:rPr>
              <w:rFonts w:asciiTheme="minorHAnsi" w:hAnsiTheme="minorHAnsi" w:cstheme="minorHAnsi"/>
              <w:sz w:val="24"/>
              <w:szCs w:val="24"/>
            </w:rPr>
          </w:rPrChange>
        </w:rPr>
        <w:t xml:space="preserve"> file and writing the contents</w:t>
      </w:r>
    </w:p>
    <w:p w14:paraId="27F6C191" w14:textId="77777777" w:rsidR="001528BE" w:rsidRPr="00BB1A70" w:rsidRDefault="001528BE">
      <w:pPr>
        <w:pStyle w:val="ListParagraph"/>
        <w:numPr>
          <w:ilvl w:val="0"/>
          <w:numId w:val="84"/>
        </w:numPr>
        <w:spacing w:line="276" w:lineRule="auto"/>
        <w:ind w:left="504"/>
        <w:jc w:val="both"/>
        <w:rPr>
          <w:rFonts w:ascii="Times New Roman" w:hAnsi="Times New Roman"/>
          <w:b/>
          <w:sz w:val="24"/>
          <w:szCs w:val="24"/>
          <w:rPrChange w:id="3896" w:author="Abhishek Guria" w:date="2021-04-11T16:25:00Z">
            <w:rPr>
              <w:rFonts w:asciiTheme="minorHAnsi" w:hAnsiTheme="minorHAnsi" w:cstheme="minorHAnsi"/>
              <w:b/>
              <w:sz w:val="24"/>
              <w:szCs w:val="24"/>
            </w:rPr>
          </w:rPrChange>
        </w:rPr>
        <w:pPrChange w:id="3897" w:author="Other Author" w:date="2021-04-08T15:17:00Z">
          <w:pPr>
            <w:pStyle w:val="ListParagraph"/>
            <w:numPr>
              <w:numId w:val="16"/>
            </w:numPr>
            <w:ind w:left="1080" w:hanging="360"/>
          </w:pPr>
        </w:pPrChange>
      </w:pPr>
      <w:r w:rsidRPr="00BB1A70">
        <w:rPr>
          <w:rFonts w:ascii="Times New Roman" w:hAnsi="Times New Roman"/>
          <w:sz w:val="24"/>
          <w:szCs w:val="24"/>
          <w:rPrChange w:id="3898" w:author="Abhishek Guria" w:date="2021-04-11T16:25:00Z">
            <w:rPr>
              <w:rFonts w:asciiTheme="minorHAnsi" w:hAnsiTheme="minorHAnsi" w:cstheme="minorHAnsi"/>
              <w:sz w:val="24"/>
              <w:szCs w:val="24"/>
            </w:rPr>
          </w:rPrChange>
        </w:rPr>
        <w:t>make file and writing the contents</w:t>
      </w:r>
    </w:p>
    <w:p w14:paraId="406C90FF" w14:textId="77777777" w:rsidR="001528BE" w:rsidRPr="00BB1A70" w:rsidRDefault="001528BE">
      <w:pPr>
        <w:pStyle w:val="ListParagraph"/>
        <w:numPr>
          <w:ilvl w:val="1"/>
          <w:numId w:val="109"/>
        </w:numPr>
        <w:spacing w:line="276" w:lineRule="auto"/>
        <w:ind w:left="1224"/>
        <w:jc w:val="both"/>
        <w:rPr>
          <w:rFonts w:ascii="Times New Roman" w:hAnsi="Times New Roman"/>
          <w:sz w:val="24"/>
          <w:szCs w:val="24"/>
          <w:rPrChange w:id="3899" w:author="Abhishek Guria" w:date="2021-04-11T16:25:00Z">
            <w:rPr>
              <w:rFonts w:asciiTheme="minorHAnsi" w:hAnsiTheme="minorHAnsi" w:cstheme="minorHAnsi"/>
              <w:sz w:val="24"/>
              <w:szCs w:val="24"/>
            </w:rPr>
          </w:rPrChange>
        </w:rPr>
        <w:pPrChange w:id="3900" w:author="Other Author" w:date="2021-04-08T15:17:00Z">
          <w:pPr>
            <w:pStyle w:val="ListParagraph"/>
            <w:numPr>
              <w:ilvl w:val="1"/>
              <w:numId w:val="16"/>
            </w:numPr>
            <w:ind w:left="1800" w:hanging="360"/>
          </w:pPr>
        </w:pPrChange>
      </w:pPr>
      <w:r w:rsidRPr="00BB1A70">
        <w:rPr>
          <w:rFonts w:ascii="Times New Roman" w:hAnsi="Times New Roman"/>
          <w:sz w:val="24"/>
          <w:szCs w:val="24"/>
          <w:rPrChange w:id="3901" w:author="Abhishek Guria" w:date="2021-04-11T16:25:00Z">
            <w:rPr>
              <w:rFonts w:asciiTheme="minorHAnsi" w:hAnsiTheme="minorHAnsi" w:cstheme="minorHAnsi"/>
              <w:sz w:val="24"/>
              <w:szCs w:val="24"/>
            </w:rPr>
          </w:rPrChange>
        </w:rPr>
        <w:t xml:space="preserve">obj-m += </w:t>
      </w:r>
      <w:proofErr w:type="spellStart"/>
      <w:proofErr w:type="gramStart"/>
      <w:r w:rsidRPr="00BB1A70">
        <w:rPr>
          <w:rFonts w:ascii="Times New Roman" w:hAnsi="Times New Roman"/>
          <w:sz w:val="24"/>
          <w:szCs w:val="24"/>
          <w:rPrChange w:id="3902" w:author="Abhishek Guria" w:date="2021-04-11T16:25:00Z">
            <w:rPr>
              <w:rFonts w:asciiTheme="minorHAnsi" w:hAnsiTheme="minorHAnsi" w:cstheme="minorHAnsi"/>
              <w:sz w:val="24"/>
              <w:szCs w:val="24"/>
            </w:rPr>
          </w:rPrChange>
        </w:rPr>
        <w:t>hello.o</w:t>
      </w:r>
      <w:proofErr w:type="spellEnd"/>
      <w:proofErr w:type="gramEnd"/>
    </w:p>
    <w:p w14:paraId="20035EC1" w14:textId="77777777" w:rsidR="001528BE" w:rsidRPr="00BB1A70" w:rsidRDefault="001528BE">
      <w:pPr>
        <w:pStyle w:val="ListParagraph"/>
        <w:numPr>
          <w:ilvl w:val="1"/>
          <w:numId w:val="109"/>
        </w:numPr>
        <w:spacing w:line="276" w:lineRule="auto"/>
        <w:ind w:left="1224"/>
        <w:jc w:val="both"/>
        <w:rPr>
          <w:rFonts w:ascii="Times New Roman" w:hAnsi="Times New Roman"/>
          <w:sz w:val="24"/>
          <w:szCs w:val="24"/>
          <w:rPrChange w:id="3903" w:author="Abhishek Guria" w:date="2021-04-11T16:25:00Z">
            <w:rPr>
              <w:rFonts w:asciiTheme="minorHAnsi" w:hAnsiTheme="minorHAnsi" w:cstheme="minorHAnsi"/>
              <w:sz w:val="24"/>
              <w:szCs w:val="24"/>
            </w:rPr>
          </w:rPrChange>
        </w:rPr>
        <w:pPrChange w:id="3904" w:author="Other Author" w:date="2021-04-08T15:17:00Z">
          <w:pPr>
            <w:pStyle w:val="ListParagraph"/>
            <w:numPr>
              <w:ilvl w:val="1"/>
              <w:numId w:val="16"/>
            </w:numPr>
            <w:ind w:left="1800" w:hanging="360"/>
          </w:pPr>
        </w:pPrChange>
      </w:pPr>
      <w:r w:rsidRPr="00BB1A70">
        <w:rPr>
          <w:rFonts w:ascii="Times New Roman" w:hAnsi="Times New Roman"/>
          <w:sz w:val="24"/>
          <w:szCs w:val="24"/>
          <w:rPrChange w:id="3905" w:author="Abhishek Guria" w:date="2021-04-11T16:25:00Z">
            <w:rPr>
              <w:rFonts w:asciiTheme="minorHAnsi" w:hAnsiTheme="minorHAnsi" w:cstheme="minorHAnsi"/>
              <w:sz w:val="24"/>
              <w:szCs w:val="24"/>
            </w:rPr>
          </w:rPrChange>
        </w:rPr>
        <w:t xml:space="preserve">KSRC = (where you have </w:t>
      </w:r>
      <w:proofErr w:type="spellStart"/>
      <w:r w:rsidRPr="00BB1A70">
        <w:rPr>
          <w:rFonts w:ascii="Times New Roman" w:hAnsi="Times New Roman"/>
          <w:sz w:val="24"/>
          <w:szCs w:val="24"/>
          <w:rPrChange w:id="3906" w:author="Abhishek Guria" w:date="2021-04-11T16:25:00Z">
            <w:rPr>
              <w:rFonts w:asciiTheme="minorHAnsi" w:hAnsiTheme="minorHAnsi" w:cstheme="minorHAnsi"/>
              <w:sz w:val="24"/>
              <w:szCs w:val="24"/>
            </w:rPr>
          </w:rPrChange>
        </w:rPr>
        <w:t>linux</w:t>
      </w:r>
      <w:proofErr w:type="spellEnd"/>
      <w:r w:rsidRPr="00BB1A70">
        <w:rPr>
          <w:rFonts w:ascii="Times New Roman" w:hAnsi="Times New Roman"/>
          <w:sz w:val="24"/>
          <w:szCs w:val="24"/>
          <w:rPrChange w:id="3907" w:author="Abhishek Guria" w:date="2021-04-11T16:25:00Z">
            <w:rPr>
              <w:rFonts w:asciiTheme="minorHAnsi" w:hAnsiTheme="minorHAnsi" w:cstheme="minorHAnsi"/>
              <w:sz w:val="24"/>
              <w:szCs w:val="24"/>
            </w:rPr>
          </w:rPrChange>
        </w:rPr>
        <w:t xml:space="preserve"> </w:t>
      </w:r>
      <w:proofErr w:type="spellStart"/>
      <w:proofErr w:type="gramStart"/>
      <w:r w:rsidRPr="00BB1A70">
        <w:rPr>
          <w:rFonts w:ascii="Times New Roman" w:hAnsi="Times New Roman"/>
          <w:sz w:val="24"/>
          <w:szCs w:val="24"/>
          <w:rPrChange w:id="3908" w:author="Abhishek Guria" w:date="2021-04-11T16:25:00Z">
            <w:rPr>
              <w:rFonts w:asciiTheme="minorHAnsi" w:hAnsiTheme="minorHAnsi" w:cstheme="minorHAnsi"/>
              <w:sz w:val="24"/>
              <w:szCs w:val="24"/>
            </w:rPr>
          </w:rPrChange>
        </w:rPr>
        <w:t>tar.xz</w:t>
      </w:r>
      <w:proofErr w:type="spellEnd"/>
      <w:proofErr w:type="gramEnd"/>
      <w:r w:rsidRPr="00BB1A70">
        <w:rPr>
          <w:rFonts w:ascii="Times New Roman" w:hAnsi="Times New Roman"/>
          <w:sz w:val="24"/>
          <w:szCs w:val="24"/>
          <w:rPrChange w:id="3909" w:author="Abhishek Guria" w:date="2021-04-11T16:25:00Z">
            <w:rPr>
              <w:rFonts w:asciiTheme="minorHAnsi" w:hAnsiTheme="minorHAnsi" w:cstheme="minorHAnsi"/>
              <w:sz w:val="24"/>
              <w:szCs w:val="24"/>
            </w:rPr>
          </w:rPrChange>
        </w:rPr>
        <w:t xml:space="preserve"> location)</w:t>
      </w:r>
    </w:p>
    <w:p w14:paraId="3C56DCF8" w14:textId="77777777" w:rsidR="001528BE" w:rsidRPr="00BB1A70" w:rsidRDefault="001528BE">
      <w:pPr>
        <w:pStyle w:val="ListParagraph"/>
        <w:numPr>
          <w:ilvl w:val="1"/>
          <w:numId w:val="109"/>
        </w:numPr>
        <w:spacing w:line="276" w:lineRule="auto"/>
        <w:ind w:left="1224"/>
        <w:jc w:val="both"/>
        <w:rPr>
          <w:rFonts w:ascii="Times New Roman" w:hAnsi="Times New Roman"/>
          <w:sz w:val="24"/>
          <w:szCs w:val="24"/>
          <w:rPrChange w:id="3910" w:author="Abhishek Guria" w:date="2021-04-11T16:25:00Z">
            <w:rPr>
              <w:rFonts w:asciiTheme="minorHAnsi" w:hAnsiTheme="minorHAnsi" w:cstheme="minorHAnsi"/>
              <w:sz w:val="24"/>
              <w:szCs w:val="24"/>
            </w:rPr>
          </w:rPrChange>
        </w:rPr>
        <w:pPrChange w:id="3911" w:author="Other Author" w:date="2021-04-08T15:17:00Z">
          <w:pPr>
            <w:pStyle w:val="ListParagraph"/>
            <w:numPr>
              <w:ilvl w:val="1"/>
              <w:numId w:val="16"/>
            </w:numPr>
            <w:ind w:left="1800" w:hanging="360"/>
          </w:pPr>
        </w:pPrChange>
      </w:pPr>
      <w:r w:rsidRPr="00BB1A70">
        <w:rPr>
          <w:rFonts w:ascii="Times New Roman" w:hAnsi="Times New Roman"/>
          <w:sz w:val="24"/>
          <w:szCs w:val="24"/>
          <w:rPrChange w:id="3912" w:author="Abhishek Guria" w:date="2021-04-11T16:25:00Z">
            <w:rPr>
              <w:rFonts w:asciiTheme="minorHAnsi" w:hAnsiTheme="minorHAnsi" w:cstheme="minorHAnsi"/>
              <w:sz w:val="24"/>
              <w:szCs w:val="24"/>
            </w:rPr>
          </w:rPrChange>
        </w:rPr>
        <w:t>all: make –C ${KSRC} M=${PWD} modules</w:t>
      </w:r>
    </w:p>
    <w:p w14:paraId="6B67DB2D" w14:textId="77777777" w:rsidR="001528BE" w:rsidRPr="00BB1A70" w:rsidRDefault="001528BE">
      <w:pPr>
        <w:pStyle w:val="ListParagraph"/>
        <w:numPr>
          <w:ilvl w:val="1"/>
          <w:numId w:val="109"/>
        </w:numPr>
        <w:spacing w:line="276" w:lineRule="auto"/>
        <w:ind w:left="1224"/>
        <w:jc w:val="both"/>
        <w:rPr>
          <w:rFonts w:ascii="Times New Roman" w:hAnsi="Times New Roman"/>
          <w:sz w:val="24"/>
          <w:szCs w:val="24"/>
          <w:rPrChange w:id="3913" w:author="Abhishek Guria" w:date="2021-04-11T16:25:00Z">
            <w:rPr>
              <w:rFonts w:asciiTheme="minorHAnsi" w:hAnsiTheme="minorHAnsi" w:cstheme="minorHAnsi"/>
              <w:sz w:val="24"/>
              <w:szCs w:val="24"/>
            </w:rPr>
          </w:rPrChange>
        </w:rPr>
        <w:pPrChange w:id="3914" w:author="Other Author" w:date="2021-04-08T15:17:00Z">
          <w:pPr>
            <w:pStyle w:val="ListParagraph"/>
            <w:numPr>
              <w:ilvl w:val="1"/>
              <w:numId w:val="16"/>
            </w:numPr>
            <w:ind w:left="1800" w:hanging="360"/>
          </w:pPr>
        </w:pPrChange>
      </w:pPr>
      <w:r w:rsidRPr="00BB1A70">
        <w:rPr>
          <w:rFonts w:ascii="Times New Roman" w:hAnsi="Times New Roman"/>
          <w:sz w:val="24"/>
          <w:szCs w:val="24"/>
          <w:rPrChange w:id="3915" w:author="Abhishek Guria" w:date="2021-04-11T16:25:00Z">
            <w:rPr>
              <w:rFonts w:asciiTheme="minorHAnsi" w:hAnsiTheme="minorHAnsi" w:cstheme="minorHAnsi"/>
              <w:sz w:val="24"/>
              <w:szCs w:val="24"/>
            </w:rPr>
          </w:rPrChange>
        </w:rPr>
        <w:t>clean: make –C ${KSRC} M=${PWD} clean</w:t>
      </w:r>
    </w:p>
    <w:p w14:paraId="0A503953" w14:textId="77777777" w:rsidR="001528BE" w:rsidRPr="00BB1A70" w:rsidRDefault="001528BE">
      <w:pPr>
        <w:pStyle w:val="ListParagraph"/>
        <w:numPr>
          <w:ilvl w:val="0"/>
          <w:numId w:val="84"/>
        </w:numPr>
        <w:spacing w:line="276" w:lineRule="auto"/>
        <w:ind w:left="504"/>
        <w:jc w:val="both"/>
        <w:rPr>
          <w:rFonts w:ascii="Times New Roman" w:hAnsi="Times New Roman"/>
          <w:sz w:val="24"/>
          <w:szCs w:val="24"/>
          <w:rPrChange w:id="3916" w:author="Abhishek Guria" w:date="2021-04-11T16:25:00Z">
            <w:rPr>
              <w:rFonts w:asciiTheme="minorHAnsi" w:hAnsiTheme="minorHAnsi" w:cstheme="minorHAnsi"/>
              <w:sz w:val="24"/>
              <w:szCs w:val="24"/>
            </w:rPr>
          </w:rPrChange>
        </w:rPr>
        <w:pPrChange w:id="3917" w:author="Other Author" w:date="2021-04-08T15:17:00Z">
          <w:pPr>
            <w:pStyle w:val="ListParagraph"/>
            <w:numPr>
              <w:numId w:val="16"/>
            </w:numPr>
            <w:ind w:left="1080" w:hanging="360"/>
          </w:pPr>
        </w:pPrChange>
      </w:pPr>
      <w:r w:rsidRPr="00BB1A70">
        <w:rPr>
          <w:rFonts w:ascii="Times New Roman" w:hAnsi="Times New Roman"/>
          <w:sz w:val="24"/>
          <w:szCs w:val="24"/>
          <w:rPrChange w:id="3918" w:author="Abhishek Guria" w:date="2021-04-11T16:25:00Z">
            <w:rPr>
              <w:rFonts w:asciiTheme="minorHAnsi" w:hAnsiTheme="minorHAnsi" w:cstheme="minorHAnsi"/>
              <w:sz w:val="24"/>
              <w:szCs w:val="24"/>
            </w:rPr>
          </w:rPrChange>
        </w:rPr>
        <w:t>Cross compile using make command</w:t>
      </w:r>
    </w:p>
    <w:p w14:paraId="42B3CEE3" w14:textId="77777777" w:rsidR="001528BE" w:rsidRPr="00BB1A70" w:rsidRDefault="001528BE" w:rsidP="00A21C92">
      <w:pPr>
        <w:pStyle w:val="ListParagraph"/>
        <w:numPr>
          <w:ilvl w:val="0"/>
          <w:numId w:val="84"/>
        </w:numPr>
        <w:spacing w:line="276" w:lineRule="auto"/>
        <w:ind w:left="504"/>
        <w:jc w:val="both"/>
        <w:rPr>
          <w:rFonts w:ascii="Times New Roman" w:hAnsi="Times New Roman"/>
          <w:sz w:val="24"/>
          <w:szCs w:val="24"/>
          <w:rPrChange w:id="391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920" w:author="Abhishek Guria" w:date="2021-04-11T16:25:00Z">
            <w:rPr>
              <w:rFonts w:asciiTheme="minorHAnsi" w:hAnsiTheme="minorHAnsi" w:cstheme="minorHAnsi"/>
              <w:sz w:val="24"/>
              <w:szCs w:val="24"/>
            </w:rPr>
          </w:rPrChange>
        </w:rPr>
        <w:lastRenderedPageBreak/>
        <w:t>Testing on the target</w:t>
      </w:r>
    </w:p>
    <w:p w14:paraId="0714BAFA" w14:textId="77777777" w:rsidR="001528BE" w:rsidRPr="00BB1A70" w:rsidRDefault="001528BE">
      <w:pPr>
        <w:pStyle w:val="Heading2"/>
        <w:numPr>
          <w:ilvl w:val="1"/>
          <w:numId w:val="145"/>
        </w:numPr>
        <w:spacing w:after="0" w:line="276" w:lineRule="auto"/>
        <w:ind w:left="564"/>
        <w:jc w:val="both"/>
        <w:rPr>
          <w:rFonts w:ascii="Times New Roman" w:hAnsi="Times New Roman"/>
          <w:b/>
          <w:rPrChange w:id="3921" w:author="Abhishek Guria" w:date="2021-04-11T16:25:00Z">
            <w:rPr>
              <w:rFonts w:asciiTheme="minorHAnsi" w:hAnsiTheme="minorHAnsi" w:cstheme="minorHAnsi"/>
              <w:b/>
            </w:rPr>
          </w:rPrChange>
        </w:rPr>
        <w:pPrChange w:id="3922" w:author="Other Author" w:date="2021-04-08T15:17:00Z">
          <w:pPr>
            <w:numPr>
              <w:ilvl w:val="1"/>
              <w:numId w:val="2"/>
            </w:numPr>
            <w:tabs>
              <w:tab w:val="num" w:pos="1080"/>
            </w:tabs>
            <w:ind w:left="1080" w:hanging="360"/>
          </w:pPr>
        </w:pPrChange>
      </w:pPr>
      <w:bookmarkStart w:id="3923" w:name="_Toc68966755"/>
      <w:r w:rsidRPr="00BB1A70">
        <w:rPr>
          <w:rFonts w:ascii="Times New Roman" w:hAnsi="Times New Roman"/>
          <w:b/>
          <w:rPrChange w:id="3924" w:author="Abhishek Guria" w:date="2021-04-11T16:25:00Z">
            <w:rPr>
              <w:rFonts w:asciiTheme="minorHAnsi" w:hAnsiTheme="minorHAnsi" w:cstheme="minorHAnsi"/>
              <w:b/>
            </w:rPr>
          </w:rPrChange>
        </w:rPr>
        <w:t>Hello module with parameters</w:t>
      </w:r>
      <w:bookmarkEnd w:id="3923"/>
    </w:p>
    <w:p w14:paraId="4155BA7F" w14:textId="77777777" w:rsidR="001528BE" w:rsidRPr="00BB1A70" w:rsidRDefault="001528BE">
      <w:pPr>
        <w:pStyle w:val="ListParagraph"/>
        <w:numPr>
          <w:ilvl w:val="0"/>
          <w:numId w:val="87"/>
        </w:numPr>
        <w:spacing w:line="276" w:lineRule="auto"/>
        <w:ind w:left="504"/>
        <w:jc w:val="both"/>
        <w:rPr>
          <w:rFonts w:ascii="Times New Roman" w:hAnsi="Times New Roman"/>
          <w:b/>
          <w:sz w:val="24"/>
          <w:szCs w:val="24"/>
          <w:rPrChange w:id="3925" w:author="Abhishek Guria" w:date="2021-04-11T16:25:00Z">
            <w:rPr>
              <w:rFonts w:asciiTheme="minorHAnsi" w:hAnsiTheme="minorHAnsi" w:cstheme="minorHAnsi"/>
              <w:b/>
              <w:sz w:val="24"/>
              <w:szCs w:val="24"/>
            </w:rPr>
          </w:rPrChange>
        </w:rPr>
        <w:pPrChange w:id="3926" w:author="Other Author" w:date="2021-04-08T15:17:00Z">
          <w:pPr>
            <w:pStyle w:val="ListParagraph"/>
            <w:numPr>
              <w:numId w:val="18"/>
            </w:numPr>
            <w:ind w:hanging="360"/>
          </w:pPr>
        </w:pPrChange>
      </w:pPr>
      <w:r w:rsidRPr="00BB1A70">
        <w:rPr>
          <w:rFonts w:ascii="Times New Roman" w:hAnsi="Times New Roman"/>
          <w:sz w:val="24"/>
          <w:szCs w:val="24"/>
          <w:rPrChange w:id="3927" w:author="Abhishek Guria" w:date="2021-04-11T16:25:00Z">
            <w:rPr>
              <w:rFonts w:asciiTheme="minorHAnsi" w:hAnsiTheme="minorHAnsi" w:cstheme="minorHAnsi"/>
              <w:sz w:val="24"/>
              <w:szCs w:val="24"/>
            </w:rPr>
          </w:rPrChange>
        </w:rPr>
        <w:t xml:space="preserve">Building the </w:t>
      </w:r>
      <w:proofErr w:type="spellStart"/>
      <w:r w:rsidRPr="00BB1A70">
        <w:rPr>
          <w:rFonts w:ascii="Times New Roman" w:hAnsi="Times New Roman"/>
          <w:sz w:val="24"/>
          <w:szCs w:val="24"/>
          <w:rPrChange w:id="3928" w:author="Abhishek Guria" w:date="2021-04-11T16:25:00Z">
            <w:rPr>
              <w:rFonts w:asciiTheme="minorHAnsi" w:hAnsiTheme="minorHAnsi" w:cstheme="minorHAnsi"/>
              <w:sz w:val="24"/>
              <w:szCs w:val="24"/>
            </w:rPr>
          </w:rPrChange>
        </w:rPr>
        <w:t>hello.c</w:t>
      </w:r>
      <w:proofErr w:type="spellEnd"/>
      <w:r w:rsidRPr="00BB1A70">
        <w:rPr>
          <w:rFonts w:ascii="Times New Roman" w:hAnsi="Times New Roman"/>
          <w:sz w:val="24"/>
          <w:szCs w:val="24"/>
          <w:rPrChange w:id="3929" w:author="Abhishek Guria" w:date="2021-04-11T16:25:00Z">
            <w:rPr>
              <w:rFonts w:asciiTheme="minorHAnsi" w:hAnsiTheme="minorHAnsi" w:cstheme="minorHAnsi"/>
              <w:sz w:val="24"/>
              <w:szCs w:val="24"/>
            </w:rPr>
          </w:rPrChange>
        </w:rPr>
        <w:t xml:space="preserve"> file and writing the contents</w:t>
      </w:r>
    </w:p>
    <w:p w14:paraId="10E08463" w14:textId="77777777" w:rsidR="001528BE" w:rsidRPr="00BB1A70" w:rsidRDefault="001528BE">
      <w:pPr>
        <w:pStyle w:val="ListParagraph"/>
        <w:numPr>
          <w:ilvl w:val="0"/>
          <w:numId w:val="71"/>
        </w:numPr>
        <w:spacing w:line="276" w:lineRule="auto"/>
        <w:ind w:left="504"/>
        <w:jc w:val="both"/>
        <w:rPr>
          <w:rFonts w:ascii="Times New Roman" w:hAnsi="Times New Roman"/>
          <w:b/>
          <w:sz w:val="24"/>
          <w:szCs w:val="24"/>
          <w:rPrChange w:id="3930" w:author="Abhishek Guria" w:date="2021-04-11T16:25:00Z">
            <w:rPr>
              <w:rFonts w:asciiTheme="minorHAnsi" w:hAnsiTheme="minorHAnsi" w:cstheme="minorHAnsi"/>
              <w:b/>
              <w:sz w:val="24"/>
              <w:szCs w:val="24"/>
            </w:rPr>
          </w:rPrChange>
        </w:rPr>
        <w:pPrChange w:id="3931" w:author="Other Author" w:date="2021-04-08T15:17:00Z">
          <w:pPr>
            <w:pStyle w:val="ListParagraph"/>
            <w:numPr>
              <w:numId w:val="20"/>
            </w:numPr>
            <w:ind w:hanging="360"/>
          </w:pPr>
        </w:pPrChange>
      </w:pPr>
      <w:r w:rsidRPr="00BB1A70">
        <w:rPr>
          <w:rFonts w:ascii="Times New Roman" w:hAnsi="Times New Roman"/>
          <w:b/>
          <w:sz w:val="24"/>
          <w:szCs w:val="24"/>
          <w:rPrChange w:id="3932" w:author="Abhishek Guria" w:date="2021-04-11T16:25:00Z">
            <w:rPr>
              <w:rFonts w:asciiTheme="minorHAnsi" w:hAnsiTheme="minorHAnsi" w:cstheme="minorHAnsi"/>
              <w:b/>
              <w:sz w:val="24"/>
              <w:szCs w:val="24"/>
            </w:rPr>
          </w:rPrChange>
        </w:rPr>
        <w:t>The contents added to be are:</w:t>
      </w:r>
    </w:p>
    <w:p w14:paraId="1043932C" w14:textId="77777777" w:rsidR="001528BE" w:rsidRPr="00BB1A70" w:rsidRDefault="001528BE">
      <w:pPr>
        <w:pStyle w:val="ListParagraph"/>
        <w:numPr>
          <w:ilvl w:val="0"/>
          <w:numId w:val="111"/>
        </w:numPr>
        <w:spacing w:line="276" w:lineRule="auto"/>
        <w:ind w:left="1224"/>
        <w:jc w:val="both"/>
        <w:rPr>
          <w:rFonts w:ascii="Times New Roman" w:hAnsi="Times New Roman"/>
          <w:b/>
          <w:sz w:val="24"/>
          <w:szCs w:val="24"/>
          <w:rPrChange w:id="3933" w:author="Abhishek Guria" w:date="2021-04-11T16:25:00Z">
            <w:rPr>
              <w:rFonts w:asciiTheme="minorHAnsi" w:hAnsiTheme="minorHAnsi" w:cstheme="minorHAnsi"/>
              <w:b/>
              <w:sz w:val="24"/>
              <w:szCs w:val="24"/>
            </w:rPr>
          </w:rPrChange>
        </w:rPr>
        <w:pPrChange w:id="3934" w:author="Other Author" w:date="2021-04-08T15:17:00Z">
          <w:pPr>
            <w:pStyle w:val="ListParagraph"/>
            <w:numPr>
              <w:numId w:val="20"/>
            </w:numPr>
            <w:ind w:hanging="360"/>
          </w:pPr>
        </w:pPrChange>
      </w:pPr>
      <w:r w:rsidRPr="00BB1A70">
        <w:rPr>
          <w:rFonts w:ascii="Times New Roman" w:hAnsi="Times New Roman"/>
          <w:sz w:val="24"/>
          <w:szCs w:val="24"/>
          <w:rPrChange w:id="3935" w:author="Abhishek Guria" w:date="2021-04-11T16:25:00Z">
            <w:rPr>
              <w:rFonts w:asciiTheme="minorHAnsi" w:hAnsiTheme="minorHAnsi" w:cstheme="minorHAnsi"/>
              <w:sz w:val="24"/>
              <w:szCs w:val="24"/>
            </w:rPr>
          </w:rPrChange>
        </w:rPr>
        <w:t xml:space="preserve">int </w:t>
      </w:r>
      <w:proofErr w:type="spellStart"/>
      <w:r w:rsidRPr="00BB1A70">
        <w:rPr>
          <w:rFonts w:ascii="Times New Roman" w:hAnsi="Times New Roman"/>
          <w:sz w:val="24"/>
          <w:szCs w:val="24"/>
          <w:rPrChange w:id="3936" w:author="Abhishek Guria" w:date="2021-04-11T16:25:00Z">
            <w:rPr>
              <w:rFonts w:asciiTheme="minorHAnsi" w:hAnsiTheme="minorHAnsi" w:cstheme="minorHAnsi"/>
              <w:sz w:val="24"/>
              <w:szCs w:val="24"/>
            </w:rPr>
          </w:rPrChange>
        </w:rPr>
        <w:t>ndevices</w:t>
      </w:r>
      <w:proofErr w:type="spellEnd"/>
      <w:r w:rsidRPr="00BB1A70">
        <w:rPr>
          <w:rFonts w:ascii="Times New Roman" w:hAnsi="Times New Roman"/>
          <w:sz w:val="24"/>
          <w:szCs w:val="24"/>
          <w:rPrChange w:id="3937" w:author="Abhishek Guria" w:date="2021-04-11T16:25:00Z">
            <w:rPr>
              <w:rFonts w:asciiTheme="minorHAnsi" w:hAnsiTheme="minorHAnsi" w:cstheme="minorHAnsi"/>
              <w:sz w:val="24"/>
              <w:szCs w:val="24"/>
            </w:rPr>
          </w:rPrChange>
        </w:rPr>
        <w:t>=1</w:t>
      </w:r>
    </w:p>
    <w:p w14:paraId="0B71C439" w14:textId="77777777" w:rsidR="001528BE" w:rsidRPr="00BB1A70" w:rsidRDefault="001528BE">
      <w:pPr>
        <w:pStyle w:val="ListParagraph"/>
        <w:numPr>
          <w:ilvl w:val="0"/>
          <w:numId w:val="111"/>
        </w:numPr>
        <w:spacing w:line="276" w:lineRule="auto"/>
        <w:ind w:left="1224"/>
        <w:jc w:val="both"/>
        <w:rPr>
          <w:rFonts w:ascii="Times New Roman" w:hAnsi="Times New Roman"/>
          <w:b/>
          <w:sz w:val="24"/>
          <w:szCs w:val="24"/>
          <w:rPrChange w:id="3938" w:author="Abhishek Guria" w:date="2021-04-11T16:25:00Z">
            <w:rPr>
              <w:rFonts w:asciiTheme="minorHAnsi" w:hAnsiTheme="minorHAnsi" w:cstheme="minorHAnsi"/>
              <w:b/>
              <w:sz w:val="24"/>
              <w:szCs w:val="24"/>
            </w:rPr>
          </w:rPrChange>
        </w:rPr>
        <w:pPrChange w:id="3939" w:author="Other Author" w:date="2021-04-08T15:17:00Z">
          <w:pPr>
            <w:pStyle w:val="ListParagraph"/>
            <w:numPr>
              <w:numId w:val="20"/>
            </w:numPr>
            <w:ind w:hanging="360"/>
          </w:pPr>
        </w:pPrChange>
      </w:pPr>
      <w:proofErr w:type="spellStart"/>
      <w:r w:rsidRPr="00BB1A70">
        <w:rPr>
          <w:rFonts w:ascii="Times New Roman" w:hAnsi="Times New Roman"/>
          <w:sz w:val="24"/>
          <w:szCs w:val="24"/>
          <w:rPrChange w:id="3940" w:author="Abhishek Guria" w:date="2021-04-11T16:25:00Z">
            <w:rPr>
              <w:rFonts w:asciiTheme="minorHAnsi" w:hAnsiTheme="minorHAnsi" w:cstheme="minorHAnsi"/>
              <w:sz w:val="24"/>
              <w:szCs w:val="24"/>
            </w:rPr>
          </w:rPrChange>
        </w:rPr>
        <w:t>module_param</w:t>
      </w:r>
      <w:proofErr w:type="spellEnd"/>
      <w:r w:rsidRPr="00BB1A70">
        <w:rPr>
          <w:rFonts w:ascii="Times New Roman" w:hAnsi="Times New Roman"/>
          <w:sz w:val="24"/>
          <w:szCs w:val="24"/>
          <w:rPrChange w:id="3941" w:author="Abhishek Guria" w:date="2021-04-11T16:25:00Z">
            <w:rPr>
              <w:rFonts w:asciiTheme="minorHAnsi" w:hAnsiTheme="minorHAnsi" w:cstheme="minorHAnsi"/>
              <w:sz w:val="24"/>
              <w:szCs w:val="24"/>
            </w:rPr>
          </w:rPrChange>
        </w:rPr>
        <w:t>(</w:t>
      </w:r>
      <w:proofErr w:type="spellStart"/>
      <w:proofErr w:type="gramStart"/>
      <w:r w:rsidRPr="00BB1A70">
        <w:rPr>
          <w:rFonts w:ascii="Times New Roman" w:hAnsi="Times New Roman"/>
          <w:sz w:val="24"/>
          <w:szCs w:val="24"/>
          <w:rPrChange w:id="3942" w:author="Abhishek Guria" w:date="2021-04-11T16:25:00Z">
            <w:rPr>
              <w:rFonts w:asciiTheme="minorHAnsi" w:hAnsiTheme="minorHAnsi" w:cstheme="minorHAnsi"/>
              <w:sz w:val="24"/>
              <w:szCs w:val="24"/>
            </w:rPr>
          </w:rPrChange>
        </w:rPr>
        <w:t>ndevices,int</w:t>
      </w:r>
      <w:proofErr w:type="gramEnd"/>
      <w:r w:rsidRPr="00BB1A70">
        <w:rPr>
          <w:rFonts w:ascii="Times New Roman" w:hAnsi="Times New Roman"/>
          <w:sz w:val="24"/>
          <w:szCs w:val="24"/>
          <w:rPrChange w:id="3943" w:author="Abhishek Guria" w:date="2021-04-11T16:25:00Z">
            <w:rPr>
              <w:rFonts w:asciiTheme="minorHAnsi" w:hAnsiTheme="minorHAnsi" w:cstheme="minorHAnsi"/>
              <w:sz w:val="24"/>
              <w:szCs w:val="24"/>
            </w:rPr>
          </w:rPrChange>
        </w:rPr>
        <w:t>,S_IRUGO</w:t>
      </w:r>
      <w:proofErr w:type="spellEnd"/>
      <w:r w:rsidRPr="00BB1A70">
        <w:rPr>
          <w:rFonts w:ascii="Times New Roman" w:hAnsi="Times New Roman"/>
          <w:sz w:val="24"/>
          <w:szCs w:val="24"/>
          <w:rPrChange w:id="3944" w:author="Abhishek Guria" w:date="2021-04-11T16:25:00Z">
            <w:rPr>
              <w:rFonts w:asciiTheme="minorHAnsi" w:hAnsiTheme="minorHAnsi" w:cstheme="minorHAnsi"/>
              <w:sz w:val="24"/>
              <w:szCs w:val="24"/>
            </w:rPr>
          </w:rPrChange>
        </w:rPr>
        <w:t>);</w:t>
      </w:r>
    </w:p>
    <w:p w14:paraId="26816BE4" w14:textId="77777777" w:rsidR="001528BE" w:rsidRPr="00BB1A70" w:rsidRDefault="001528BE">
      <w:pPr>
        <w:pStyle w:val="ListParagraph"/>
        <w:numPr>
          <w:ilvl w:val="0"/>
          <w:numId w:val="111"/>
        </w:numPr>
        <w:spacing w:line="276" w:lineRule="auto"/>
        <w:ind w:left="1224"/>
        <w:jc w:val="both"/>
        <w:rPr>
          <w:rFonts w:ascii="Times New Roman" w:hAnsi="Times New Roman"/>
          <w:b/>
          <w:sz w:val="24"/>
          <w:szCs w:val="24"/>
          <w:rPrChange w:id="3945" w:author="Abhishek Guria" w:date="2021-04-11T16:25:00Z">
            <w:rPr>
              <w:rFonts w:asciiTheme="minorHAnsi" w:hAnsiTheme="minorHAnsi" w:cstheme="minorHAnsi"/>
              <w:b/>
              <w:sz w:val="24"/>
              <w:szCs w:val="24"/>
            </w:rPr>
          </w:rPrChange>
        </w:rPr>
        <w:pPrChange w:id="3946" w:author="Other Author" w:date="2021-04-08T15:17:00Z">
          <w:pPr>
            <w:pStyle w:val="ListParagraph"/>
            <w:numPr>
              <w:numId w:val="20"/>
            </w:numPr>
            <w:ind w:hanging="360"/>
          </w:pPr>
        </w:pPrChange>
      </w:pPr>
      <w:r w:rsidRPr="00BB1A70">
        <w:rPr>
          <w:rFonts w:ascii="Times New Roman" w:hAnsi="Times New Roman"/>
          <w:sz w:val="24"/>
          <w:szCs w:val="24"/>
          <w:rPrChange w:id="3947" w:author="Abhishek Guria" w:date="2021-04-11T16:25:00Z">
            <w:rPr>
              <w:rFonts w:asciiTheme="minorHAnsi" w:hAnsiTheme="minorHAnsi" w:cstheme="minorHAnsi"/>
              <w:sz w:val="24"/>
              <w:szCs w:val="24"/>
            </w:rPr>
          </w:rPrChange>
        </w:rPr>
        <w:t>make file and writing the contents</w:t>
      </w:r>
    </w:p>
    <w:p w14:paraId="4E14D19C" w14:textId="77777777" w:rsidR="001528BE" w:rsidRPr="00BB1A70" w:rsidRDefault="001528BE">
      <w:pPr>
        <w:pStyle w:val="ListParagraph"/>
        <w:numPr>
          <w:ilvl w:val="0"/>
          <w:numId w:val="87"/>
        </w:numPr>
        <w:spacing w:line="276" w:lineRule="auto"/>
        <w:ind w:left="504"/>
        <w:jc w:val="both"/>
        <w:rPr>
          <w:rFonts w:ascii="Times New Roman" w:hAnsi="Times New Roman"/>
          <w:sz w:val="24"/>
          <w:szCs w:val="24"/>
          <w:rPrChange w:id="3948" w:author="Abhishek Guria" w:date="2021-04-11T16:25:00Z">
            <w:rPr>
              <w:rFonts w:asciiTheme="minorHAnsi" w:hAnsiTheme="minorHAnsi" w:cstheme="minorHAnsi"/>
              <w:sz w:val="24"/>
              <w:szCs w:val="24"/>
            </w:rPr>
          </w:rPrChange>
        </w:rPr>
        <w:pPrChange w:id="3949" w:author="Other Author" w:date="2021-04-08T15:17:00Z">
          <w:pPr>
            <w:pStyle w:val="ListParagraph"/>
            <w:numPr>
              <w:numId w:val="18"/>
            </w:numPr>
            <w:ind w:hanging="360"/>
          </w:pPr>
        </w:pPrChange>
      </w:pPr>
      <w:r w:rsidRPr="00BB1A70">
        <w:rPr>
          <w:rFonts w:ascii="Times New Roman" w:hAnsi="Times New Roman"/>
          <w:sz w:val="24"/>
          <w:szCs w:val="24"/>
          <w:rPrChange w:id="3950" w:author="Abhishek Guria" w:date="2021-04-11T16:25:00Z">
            <w:rPr>
              <w:rFonts w:asciiTheme="minorHAnsi" w:hAnsiTheme="minorHAnsi" w:cstheme="minorHAnsi"/>
              <w:sz w:val="24"/>
              <w:szCs w:val="24"/>
            </w:rPr>
          </w:rPrChange>
        </w:rPr>
        <w:t>make file and writing the contents</w:t>
      </w:r>
    </w:p>
    <w:p w14:paraId="0FBA27F7" w14:textId="77777777" w:rsidR="001528BE" w:rsidRPr="00BB1A70" w:rsidRDefault="001528BE" w:rsidP="00A21C92">
      <w:pPr>
        <w:pStyle w:val="ListParagraph"/>
        <w:numPr>
          <w:ilvl w:val="0"/>
          <w:numId w:val="87"/>
        </w:numPr>
        <w:spacing w:line="276" w:lineRule="auto"/>
        <w:ind w:left="504"/>
        <w:jc w:val="both"/>
        <w:rPr>
          <w:rFonts w:ascii="Times New Roman" w:hAnsi="Times New Roman"/>
          <w:sz w:val="24"/>
          <w:szCs w:val="24"/>
          <w:rPrChange w:id="395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3952" w:author="Abhishek Guria" w:date="2021-04-11T16:25:00Z">
            <w:rPr>
              <w:rFonts w:asciiTheme="minorHAnsi" w:hAnsiTheme="minorHAnsi" w:cstheme="minorHAnsi"/>
              <w:sz w:val="24"/>
              <w:szCs w:val="24"/>
            </w:rPr>
          </w:rPrChange>
        </w:rPr>
        <w:t xml:space="preserve">Now in host </w:t>
      </w:r>
      <w:proofErr w:type="spellStart"/>
      <w:r w:rsidRPr="00BB1A70">
        <w:rPr>
          <w:rFonts w:ascii="Times New Roman" w:hAnsi="Times New Roman"/>
          <w:sz w:val="24"/>
          <w:szCs w:val="24"/>
          <w:rPrChange w:id="3953" w:author="Abhishek Guria" w:date="2021-04-11T16:25:00Z">
            <w:rPr>
              <w:rFonts w:asciiTheme="minorHAnsi" w:hAnsiTheme="minorHAnsi" w:cstheme="minorHAnsi"/>
              <w:sz w:val="24"/>
              <w:szCs w:val="24"/>
            </w:rPr>
          </w:rPrChange>
        </w:rPr>
        <w:t>i.e</w:t>
      </w:r>
      <w:proofErr w:type="spellEnd"/>
      <w:r w:rsidRPr="00BB1A70">
        <w:rPr>
          <w:rFonts w:ascii="Times New Roman" w:hAnsi="Times New Roman"/>
          <w:sz w:val="24"/>
          <w:szCs w:val="24"/>
          <w:rPrChange w:id="3954" w:author="Abhishek Guria" w:date="2021-04-11T16:25:00Z">
            <w:rPr>
              <w:rFonts w:asciiTheme="minorHAnsi" w:hAnsiTheme="minorHAnsi" w:cstheme="minorHAnsi"/>
              <w:sz w:val="24"/>
              <w:szCs w:val="24"/>
            </w:rPr>
          </w:rPrChange>
        </w:rPr>
        <w:t xml:space="preserve"> QEMU pass the arguments like </w:t>
      </w:r>
      <w:proofErr w:type="spellStart"/>
      <w:r w:rsidRPr="00BB1A70">
        <w:rPr>
          <w:rFonts w:ascii="Times New Roman" w:hAnsi="Times New Roman"/>
          <w:sz w:val="24"/>
          <w:szCs w:val="24"/>
          <w:rPrChange w:id="3955" w:author="Abhishek Guria" w:date="2021-04-11T16:25:00Z">
            <w:rPr>
              <w:rFonts w:asciiTheme="minorHAnsi" w:hAnsiTheme="minorHAnsi" w:cstheme="minorHAnsi"/>
              <w:sz w:val="24"/>
              <w:szCs w:val="24"/>
            </w:rPr>
          </w:rPrChange>
        </w:rPr>
        <w:t>insmod</w:t>
      </w:r>
      <w:proofErr w:type="spellEnd"/>
      <w:r w:rsidRPr="00BB1A70">
        <w:rPr>
          <w:rFonts w:ascii="Times New Roman" w:hAnsi="Times New Roman"/>
          <w:sz w:val="24"/>
          <w:szCs w:val="24"/>
          <w:rPrChange w:id="3956"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3957" w:author="Abhishek Guria" w:date="2021-04-11T16:25:00Z">
            <w:rPr>
              <w:rFonts w:asciiTheme="minorHAnsi" w:hAnsiTheme="minorHAnsi" w:cstheme="minorHAnsi"/>
              <w:sz w:val="24"/>
              <w:szCs w:val="24"/>
            </w:rPr>
          </w:rPrChange>
        </w:rPr>
        <w:t>ndevices</w:t>
      </w:r>
      <w:proofErr w:type="spellEnd"/>
      <w:r w:rsidRPr="00BB1A70">
        <w:rPr>
          <w:rFonts w:ascii="Times New Roman" w:hAnsi="Times New Roman"/>
          <w:sz w:val="24"/>
          <w:szCs w:val="24"/>
          <w:rPrChange w:id="3958" w:author="Abhishek Guria" w:date="2021-04-11T16:25:00Z">
            <w:rPr>
              <w:rFonts w:asciiTheme="minorHAnsi" w:hAnsiTheme="minorHAnsi" w:cstheme="minorHAnsi"/>
              <w:sz w:val="24"/>
              <w:szCs w:val="24"/>
            </w:rPr>
          </w:rPrChange>
        </w:rPr>
        <w:t xml:space="preserve"> = 5 or by default it will be 1</w:t>
      </w:r>
    </w:p>
    <w:p w14:paraId="739BDD7C" w14:textId="77777777" w:rsidR="001528BE" w:rsidRPr="00BB1A70" w:rsidRDefault="000526E7">
      <w:pPr>
        <w:pStyle w:val="Heading2"/>
        <w:spacing w:after="0" w:line="276" w:lineRule="auto"/>
        <w:ind w:left="144"/>
        <w:jc w:val="both"/>
        <w:rPr>
          <w:rFonts w:ascii="Times New Roman" w:hAnsi="Times New Roman"/>
          <w:b/>
          <w:rPrChange w:id="3959" w:author="Abhishek Guria" w:date="2021-04-11T16:25:00Z">
            <w:rPr>
              <w:rFonts w:asciiTheme="minorHAnsi" w:hAnsiTheme="minorHAnsi" w:cstheme="minorHAnsi"/>
              <w:b/>
            </w:rPr>
          </w:rPrChange>
        </w:rPr>
        <w:pPrChange w:id="3960" w:author="Other Author" w:date="2021-04-08T15:17:00Z">
          <w:pPr>
            <w:numPr>
              <w:ilvl w:val="1"/>
              <w:numId w:val="2"/>
            </w:numPr>
            <w:tabs>
              <w:tab w:val="num" w:pos="1080"/>
            </w:tabs>
            <w:ind w:left="1080" w:hanging="360"/>
          </w:pPr>
        </w:pPrChange>
      </w:pPr>
      <w:bookmarkStart w:id="3961" w:name="_Toc68966756"/>
      <w:r w:rsidRPr="00BB1A70">
        <w:rPr>
          <w:rFonts w:ascii="Times New Roman" w:hAnsi="Times New Roman"/>
          <w:b/>
          <w:rPrChange w:id="3962" w:author="Abhishek Guria" w:date="2021-04-11T16:25:00Z">
            <w:rPr>
              <w:rFonts w:asciiTheme="minorHAnsi" w:hAnsiTheme="minorHAnsi" w:cstheme="minorHAnsi"/>
              <w:b/>
            </w:rPr>
          </w:rPrChange>
        </w:rPr>
        <w:t>1</w:t>
      </w:r>
      <w:r w:rsidR="001528BE" w:rsidRPr="00BB1A70">
        <w:rPr>
          <w:rFonts w:ascii="Times New Roman" w:hAnsi="Times New Roman"/>
          <w:b/>
          <w:rPrChange w:id="3963" w:author="Abhishek Guria" w:date="2021-04-11T16:25:00Z">
            <w:rPr>
              <w:rFonts w:asciiTheme="minorHAnsi" w:hAnsiTheme="minorHAnsi" w:cstheme="minorHAnsi"/>
              <w:b/>
            </w:rPr>
          </w:rPrChange>
        </w:rPr>
        <w:t>4</w:t>
      </w:r>
      <w:r w:rsidRPr="00BB1A70">
        <w:rPr>
          <w:rFonts w:ascii="Times New Roman" w:hAnsi="Times New Roman"/>
          <w:b/>
          <w:rPrChange w:id="3964" w:author="Abhishek Guria" w:date="2021-04-11T16:25:00Z">
            <w:rPr>
              <w:rFonts w:asciiTheme="minorHAnsi" w:hAnsiTheme="minorHAnsi" w:cstheme="minorHAnsi"/>
              <w:b/>
            </w:rPr>
          </w:rPrChange>
        </w:rPr>
        <w:t>.4</w:t>
      </w:r>
      <w:r w:rsidR="001528BE" w:rsidRPr="00BB1A70">
        <w:rPr>
          <w:rFonts w:ascii="Times New Roman" w:hAnsi="Times New Roman"/>
          <w:b/>
          <w:rPrChange w:id="3965" w:author="Abhishek Guria" w:date="2021-04-11T16:25:00Z">
            <w:rPr>
              <w:rFonts w:asciiTheme="minorHAnsi" w:hAnsiTheme="minorHAnsi" w:cstheme="minorHAnsi"/>
              <w:b/>
            </w:rPr>
          </w:rPrChange>
        </w:rPr>
        <w:t xml:space="preserve"> Module Dependency simple</w:t>
      </w:r>
      <w:bookmarkEnd w:id="3961"/>
    </w:p>
    <w:p w14:paraId="3D8CC513" w14:textId="77777777" w:rsidR="001528BE" w:rsidRPr="00BB1A70" w:rsidRDefault="001528BE">
      <w:pPr>
        <w:pStyle w:val="ListParagraph"/>
        <w:numPr>
          <w:ilvl w:val="0"/>
          <w:numId w:val="89"/>
        </w:numPr>
        <w:spacing w:line="276" w:lineRule="auto"/>
        <w:ind w:left="504"/>
        <w:jc w:val="both"/>
        <w:rPr>
          <w:rFonts w:ascii="Times New Roman" w:hAnsi="Times New Roman"/>
          <w:b/>
          <w:sz w:val="24"/>
          <w:szCs w:val="24"/>
          <w:rPrChange w:id="3966" w:author="Abhishek Guria" w:date="2021-04-11T16:25:00Z">
            <w:rPr>
              <w:rFonts w:asciiTheme="minorHAnsi" w:hAnsiTheme="minorHAnsi" w:cstheme="minorHAnsi"/>
              <w:b/>
              <w:sz w:val="24"/>
              <w:szCs w:val="24"/>
            </w:rPr>
          </w:rPrChange>
        </w:rPr>
        <w:pPrChange w:id="3967" w:author="Other Author" w:date="2021-04-08T15:17:00Z">
          <w:pPr>
            <w:pStyle w:val="ListParagraph"/>
            <w:numPr>
              <w:numId w:val="4"/>
            </w:numPr>
            <w:tabs>
              <w:tab w:val="num" w:pos="720"/>
            </w:tabs>
            <w:ind w:hanging="360"/>
          </w:pPr>
        </w:pPrChange>
      </w:pPr>
      <w:bookmarkStart w:id="3968" w:name="_Toc311197302"/>
      <w:bookmarkStart w:id="3969" w:name="_Toc513545819"/>
      <w:bookmarkEnd w:id="3968"/>
      <w:bookmarkEnd w:id="3969"/>
      <w:r w:rsidRPr="00BB1A70">
        <w:rPr>
          <w:rFonts w:ascii="Times New Roman" w:hAnsi="Times New Roman"/>
          <w:sz w:val="24"/>
          <w:szCs w:val="24"/>
          <w:rPrChange w:id="3970" w:author="Abhishek Guria" w:date="2021-04-11T16:25:00Z">
            <w:rPr>
              <w:rFonts w:asciiTheme="minorHAnsi" w:hAnsiTheme="minorHAnsi" w:cstheme="minorHAnsi"/>
              <w:sz w:val="24"/>
              <w:szCs w:val="24"/>
            </w:rPr>
          </w:rPrChange>
        </w:rPr>
        <w:t xml:space="preserve">Building the </w:t>
      </w:r>
      <w:proofErr w:type="spellStart"/>
      <w:r w:rsidRPr="00BB1A70">
        <w:rPr>
          <w:rFonts w:ascii="Times New Roman" w:hAnsi="Times New Roman"/>
          <w:sz w:val="24"/>
          <w:szCs w:val="24"/>
          <w:rPrChange w:id="3971" w:author="Abhishek Guria" w:date="2021-04-11T16:25:00Z">
            <w:rPr>
              <w:rFonts w:asciiTheme="minorHAnsi" w:hAnsiTheme="minorHAnsi" w:cstheme="minorHAnsi"/>
              <w:sz w:val="24"/>
              <w:szCs w:val="24"/>
            </w:rPr>
          </w:rPrChange>
        </w:rPr>
        <w:t>hello.c</w:t>
      </w:r>
      <w:proofErr w:type="spellEnd"/>
      <w:r w:rsidRPr="00BB1A70">
        <w:rPr>
          <w:rFonts w:ascii="Times New Roman" w:hAnsi="Times New Roman"/>
          <w:sz w:val="24"/>
          <w:szCs w:val="24"/>
          <w:rPrChange w:id="3972" w:author="Abhishek Guria" w:date="2021-04-11T16:25:00Z">
            <w:rPr>
              <w:rFonts w:asciiTheme="minorHAnsi" w:hAnsiTheme="minorHAnsi" w:cstheme="minorHAnsi"/>
              <w:sz w:val="24"/>
              <w:szCs w:val="24"/>
            </w:rPr>
          </w:rPrChange>
        </w:rPr>
        <w:t xml:space="preserve"> file and writing the contents</w:t>
      </w:r>
    </w:p>
    <w:p w14:paraId="5C713A73" w14:textId="77777777" w:rsidR="001528BE" w:rsidRPr="00BB1A70" w:rsidRDefault="001528BE">
      <w:pPr>
        <w:pStyle w:val="ListParagraph"/>
        <w:numPr>
          <w:ilvl w:val="2"/>
          <w:numId w:val="112"/>
        </w:numPr>
        <w:spacing w:line="276" w:lineRule="auto"/>
        <w:ind w:left="504"/>
        <w:jc w:val="both"/>
        <w:rPr>
          <w:rFonts w:ascii="Times New Roman" w:hAnsi="Times New Roman"/>
          <w:b/>
          <w:sz w:val="24"/>
          <w:szCs w:val="24"/>
          <w:rPrChange w:id="3973" w:author="Abhishek Guria" w:date="2021-04-11T16:25:00Z">
            <w:rPr>
              <w:rFonts w:asciiTheme="minorHAnsi" w:hAnsiTheme="minorHAnsi" w:cstheme="minorHAnsi"/>
              <w:b/>
              <w:sz w:val="24"/>
              <w:szCs w:val="24"/>
            </w:rPr>
          </w:rPrChange>
        </w:rPr>
        <w:pPrChange w:id="3974" w:author="Other Author" w:date="2021-04-08T15:17:00Z">
          <w:pPr>
            <w:pStyle w:val="ListParagraph"/>
            <w:numPr>
              <w:ilvl w:val="2"/>
              <w:numId w:val="4"/>
            </w:numPr>
            <w:tabs>
              <w:tab w:val="num" w:pos="1440"/>
            </w:tabs>
            <w:ind w:left="1440" w:hanging="360"/>
          </w:pPr>
        </w:pPrChange>
      </w:pPr>
      <w:r w:rsidRPr="00BB1A70">
        <w:rPr>
          <w:rFonts w:ascii="Times New Roman" w:hAnsi="Times New Roman"/>
          <w:sz w:val="24"/>
          <w:szCs w:val="24"/>
          <w:rPrChange w:id="3975" w:author="Abhishek Guria" w:date="2021-04-11T16:25:00Z">
            <w:rPr>
              <w:rFonts w:asciiTheme="minorHAnsi" w:hAnsiTheme="minorHAnsi" w:cstheme="minorHAnsi"/>
              <w:sz w:val="24"/>
              <w:szCs w:val="24"/>
            </w:rPr>
          </w:rPrChange>
        </w:rPr>
        <w:t xml:space="preserve">The contents added to be </w:t>
      </w:r>
      <w:r w:rsidR="00A21C92" w:rsidRPr="00BB1A70">
        <w:rPr>
          <w:rFonts w:ascii="Times New Roman" w:hAnsi="Times New Roman"/>
          <w:sz w:val="24"/>
          <w:szCs w:val="24"/>
          <w:rPrChange w:id="3976" w:author="Abhishek Guria" w:date="2021-04-11T16:25:00Z">
            <w:rPr>
              <w:rFonts w:asciiTheme="minorHAnsi" w:hAnsiTheme="minorHAnsi" w:cstheme="minorHAnsi"/>
              <w:sz w:val="24"/>
              <w:szCs w:val="24"/>
            </w:rPr>
          </w:rPrChange>
        </w:rPr>
        <w:t>are:</w:t>
      </w:r>
    </w:p>
    <w:p w14:paraId="7EDC31BA" w14:textId="77777777" w:rsidR="001528BE" w:rsidRPr="00BB1A70" w:rsidRDefault="001528BE">
      <w:pPr>
        <w:pStyle w:val="ListParagraph"/>
        <w:numPr>
          <w:ilvl w:val="2"/>
          <w:numId w:val="112"/>
        </w:numPr>
        <w:spacing w:line="276" w:lineRule="auto"/>
        <w:ind w:left="504"/>
        <w:jc w:val="both"/>
        <w:rPr>
          <w:rFonts w:ascii="Times New Roman" w:hAnsi="Times New Roman"/>
          <w:b/>
          <w:sz w:val="24"/>
          <w:szCs w:val="24"/>
          <w:rPrChange w:id="3977" w:author="Abhishek Guria" w:date="2021-04-11T16:25:00Z">
            <w:rPr>
              <w:rFonts w:asciiTheme="minorHAnsi" w:hAnsiTheme="minorHAnsi" w:cstheme="minorHAnsi"/>
              <w:b/>
              <w:sz w:val="24"/>
              <w:szCs w:val="24"/>
            </w:rPr>
          </w:rPrChange>
        </w:rPr>
        <w:pPrChange w:id="3978" w:author="Other Author" w:date="2021-04-08T15:17:00Z">
          <w:pPr>
            <w:pStyle w:val="ListParagraph"/>
            <w:numPr>
              <w:ilvl w:val="2"/>
              <w:numId w:val="4"/>
            </w:numPr>
            <w:tabs>
              <w:tab w:val="num" w:pos="1440"/>
            </w:tabs>
            <w:ind w:left="1440" w:hanging="360"/>
          </w:pPr>
        </w:pPrChange>
      </w:pPr>
      <w:r w:rsidRPr="00BB1A70">
        <w:rPr>
          <w:rFonts w:ascii="Times New Roman" w:hAnsi="Times New Roman"/>
          <w:sz w:val="24"/>
          <w:szCs w:val="24"/>
          <w:rPrChange w:id="3979" w:author="Abhishek Guria" w:date="2021-04-11T16:25:00Z">
            <w:rPr>
              <w:rFonts w:asciiTheme="minorHAnsi" w:hAnsiTheme="minorHAnsi" w:cstheme="minorHAnsi"/>
              <w:sz w:val="24"/>
              <w:szCs w:val="24"/>
            </w:rPr>
          </w:rPrChange>
        </w:rPr>
        <w:t xml:space="preserve">The functions and variable are present in the </w:t>
      </w:r>
      <w:proofErr w:type="spellStart"/>
      <w:r w:rsidRPr="00BB1A70">
        <w:rPr>
          <w:rFonts w:ascii="Times New Roman" w:hAnsi="Times New Roman"/>
          <w:sz w:val="24"/>
          <w:szCs w:val="24"/>
          <w:rPrChange w:id="3980" w:author="Abhishek Guria" w:date="2021-04-11T16:25:00Z">
            <w:rPr>
              <w:rFonts w:asciiTheme="minorHAnsi" w:hAnsiTheme="minorHAnsi" w:cstheme="minorHAnsi"/>
              <w:sz w:val="24"/>
              <w:szCs w:val="24"/>
            </w:rPr>
          </w:rPrChange>
        </w:rPr>
        <w:t>hello.c</w:t>
      </w:r>
      <w:proofErr w:type="spellEnd"/>
      <w:r w:rsidRPr="00BB1A70">
        <w:rPr>
          <w:rFonts w:ascii="Times New Roman" w:hAnsi="Times New Roman"/>
          <w:sz w:val="24"/>
          <w:szCs w:val="24"/>
          <w:rPrChange w:id="3981" w:author="Abhishek Guria" w:date="2021-04-11T16:25:00Z">
            <w:rPr>
              <w:rFonts w:asciiTheme="minorHAnsi" w:hAnsiTheme="minorHAnsi" w:cstheme="minorHAnsi"/>
              <w:sz w:val="24"/>
              <w:szCs w:val="24"/>
            </w:rPr>
          </w:rPrChange>
        </w:rPr>
        <w:t xml:space="preserve"> file</w:t>
      </w:r>
    </w:p>
    <w:p w14:paraId="606CB89C" w14:textId="77777777" w:rsidR="001528BE" w:rsidRPr="00BB1A70" w:rsidRDefault="001528BE">
      <w:pPr>
        <w:pStyle w:val="ListParagraph"/>
        <w:numPr>
          <w:ilvl w:val="2"/>
          <w:numId w:val="112"/>
        </w:numPr>
        <w:spacing w:line="276" w:lineRule="auto"/>
        <w:ind w:left="504"/>
        <w:jc w:val="both"/>
        <w:rPr>
          <w:rFonts w:ascii="Times New Roman" w:hAnsi="Times New Roman"/>
          <w:b/>
          <w:sz w:val="24"/>
          <w:szCs w:val="24"/>
          <w:rPrChange w:id="3982" w:author="Abhishek Guria" w:date="2021-04-11T16:25:00Z">
            <w:rPr>
              <w:rFonts w:asciiTheme="minorHAnsi" w:hAnsiTheme="minorHAnsi" w:cstheme="minorHAnsi"/>
              <w:b/>
              <w:sz w:val="24"/>
              <w:szCs w:val="24"/>
            </w:rPr>
          </w:rPrChange>
        </w:rPr>
        <w:pPrChange w:id="3983" w:author="Other Author" w:date="2021-04-08T15:17:00Z">
          <w:pPr>
            <w:pStyle w:val="ListParagraph"/>
            <w:numPr>
              <w:ilvl w:val="2"/>
              <w:numId w:val="4"/>
            </w:numPr>
            <w:tabs>
              <w:tab w:val="num" w:pos="1440"/>
            </w:tabs>
            <w:ind w:left="1440" w:hanging="360"/>
          </w:pPr>
        </w:pPrChange>
      </w:pPr>
      <w:r w:rsidRPr="00BB1A70">
        <w:rPr>
          <w:rFonts w:ascii="Times New Roman" w:hAnsi="Times New Roman"/>
          <w:sz w:val="24"/>
          <w:szCs w:val="24"/>
          <w:rPrChange w:id="3984" w:author="Abhishek Guria" w:date="2021-04-11T16:25:00Z">
            <w:rPr>
              <w:rFonts w:asciiTheme="minorHAnsi" w:hAnsiTheme="minorHAnsi" w:cstheme="minorHAnsi"/>
              <w:sz w:val="24"/>
              <w:szCs w:val="24"/>
            </w:rPr>
          </w:rPrChange>
        </w:rPr>
        <w:t>EXPORT_SYMBOL_GPL(</w:t>
      </w:r>
      <w:proofErr w:type="spellStart"/>
      <w:r w:rsidRPr="00BB1A70">
        <w:rPr>
          <w:rFonts w:ascii="Times New Roman" w:hAnsi="Times New Roman"/>
          <w:sz w:val="24"/>
          <w:szCs w:val="24"/>
          <w:rPrChange w:id="3985" w:author="Abhishek Guria" w:date="2021-04-11T16:25:00Z">
            <w:rPr>
              <w:rFonts w:asciiTheme="minorHAnsi" w:hAnsiTheme="minorHAnsi" w:cstheme="minorHAnsi"/>
              <w:sz w:val="24"/>
              <w:szCs w:val="24"/>
            </w:rPr>
          </w:rPrChange>
        </w:rPr>
        <w:t>xvar</w:t>
      </w:r>
      <w:proofErr w:type="spellEnd"/>
      <w:r w:rsidRPr="00BB1A70">
        <w:rPr>
          <w:rFonts w:ascii="Times New Roman" w:hAnsi="Times New Roman"/>
          <w:sz w:val="24"/>
          <w:szCs w:val="24"/>
          <w:rPrChange w:id="3986" w:author="Abhishek Guria" w:date="2021-04-11T16:25:00Z">
            <w:rPr>
              <w:rFonts w:asciiTheme="minorHAnsi" w:hAnsiTheme="minorHAnsi" w:cstheme="minorHAnsi"/>
              <w:sz w:val="24"/>
              <w:szCs w:val="24"/>
            </w:rPr>
          </w:rPrChange>
        </w:rPr>
        <w:t>);</w:t>
      </w:r>
    </w:p>
    <w:p w14:paraId="45F3253E" w14:textId="77777777" w:rsidR="001528BE" w:rsidRPr="00BB1A70" w:rsidRDefault="001528BE">
      <w:pPr>
        <w:pStyle w:val="ListParagraph"/>
        <w:numPr>
          <w:ilvl w:val="2"/>
          <w:numId w:val="112"/>
        </w:numPr>
        <w:spacing w:line="276" w:lineRule="auto"/>
        <w:ind w:left="504"/>
        <w:jc w:val="both"/>
        <w:rPr>
          <w:rFonts w:ascii="Times New Roman" w:hAnsi="Times New Roman"/>
          <w:b/>
          <w:sz w:val="24"/>
          <w:szCs w:val="24"/>
          <w:rPrChange w:id="3987" w:author="Abhishek Guria" w:date="2021-04-11T16:25:00Z">
            <w:rPr>
              <w:rFonts w:asciiTheme="minorHAnsi" w:hAnsiTheme="minorHAnsi" w:cstheme="minorHAnsi"/>
              <w:b/>
              <w:sz w:val="24"/>
              <w:szCs w:val="24"/>
            </w:rPr>
          </w:rPrChange>
        </w:rPr>
        <w:pPrChange w:id="3988" w:author="Other Author" w:date="2021-04-08T15:17:00Z">
          <w:pPr>
            <w:pStyle w:val="ListParagraph"/>
            <w:numPr>
              <w:ilvl w:val="2"/>
              <w:numId w:val="4"/>
            </w:numPr>
            <w:tabs>
              <w:tab w:val="num" w:pos="1440"/>
            </w:tabs>
            <w:ind w:left="1440" w:hanging="360"/>
          </w:pPr>
        </w:pPrChange>
      </w:pPr>
      <w:r w:rsidRPr="00BB1A70">
        <w:rPr>
          <w:rFonts w:ascii="Times New Roman" w:hAnsi="Times New Roman"/>
          <w:sz w:val="24"/>
          <w:szCs w:val="24"/>
          <w:rPrChange w:id="3989" w:author="Abhishek Guria" w:date="2021-04-11T16:25:00Z">
            <w:rPr>
              <w:rFonts w:asciiTheme="minorHAnsi" w:hAnsiTheme="minorHAnsi" w:cstheme="minorHAnsi"/>
              <w:sz w:val="24"/>
              <w:szCs w:val="24"/>
            </w:rPr>
          </w:rPrChange>
        </w:rPr>
        <w:t>EXPORT_SYMBOL_GPL(</w:t>
      </w:r>
      <w:proofErr w:type="spellStart"/>
      <w:r w:rsidRPr="00BB1A70">
        <w:rPr>
          <w:rFonts w:ascii="Times New Roman" w:hAnsi="Times New Roman"/>
          <w:sz w:val="24"/>
          <w:szCs w:val="24"/>
          <w:rPrChange w:id="3990" w:author="Abhishek Guria" w:date="2021-04-11T16:25:00Z">
            <w:rPr>
              <w:rFonts w:asciiTheme="minorHAnsi" w:hAnsiTheme="minorHAnsi" w:cstheme="minorHAnsi"/>
              <w:sz w:val="24"/>
              <w:szCs w:val="24"/>
            </w:rPr>
          </w:rPrChange>
        </w:rPr>
        <w:t>sayHello</w:t>
      </w:r>
      <w:proofErr w:type="spellEnd"/>
      <w:r w:rsidRPr="00BB1A70">
        <w:rPr>
          <w:rFonts w:ascii="Times New Roman" w:hAnsi="Times New Roman"/>
          <w:sz w:val="24"/>
          <w:szCs w:val="24"/>
          <w:rPrChange w:id="3991" w:author="Abhishek Guria" w:date="2021-04-11T16:25:00Z">
            <w:rPr>
              <w:rFonts w:asciiTheme="minorHAnsi" w:hAnsiTheme="minorHAnsi" w:cstheme="minorHAnsi"/>
              <w:sz w:val="24"/>
              <w:szCs w:val="24"/>
            </w:rPr>
          </w:rPrChange>
        </w:rPr>
        <w:t>);</w:t>
      </w:r>
    </w:p>
    <w:p w14:paraId="1BE89CEF" w14:textId="77777777" w:rsidR="001528BE" w:rsidRPr="00BB1A70" w:rsidRDefault="001528BE">
      <w:pPr>
        <w:pStyle w:val="ListParagraph"/>
        <w:numPr>
          <w:ilvl w:val="2"/>
          <w:numId w:val="112"/>
        </w:numPr>
        <w:spacing w:line="276" w:lineRule="auto"/>
        <w:ind w:left="504"/>
        <w:jc w:val="both"/>
        <w:rPr>
          <w:rFonts w:ascii="Times New Roman" w:hAnsi="Times New Roman"/>
          <w:b/>
          <w:sz w:val="24"/>
          <w:szCs w:val="24"/>
          <w:rPrChange w:id="3992" w:author="Abhishek Guria" w:date="2021-04-11T16:25:00Z">
            <w:rPr>
              <w:rFonts w:asciiTheme="minorHAnsi" w:hAnsiTheme="minorHAnsi" w:cstheme="minorHAnsi"/>
              <w:b/>
              <w:sz w:val="24"/>
              <w:szCs w:val="24"/>
            </w:rPr>
          </w:rPrChange>
        </w:rPr>
        <w:pPrChange w:id="3993" w:author="Other Author" w:date="2021-04-08T15:17:00Z">
          <w:pPr>
            <w:pStyle w:val="ListParagraph"/>
            <w:numPr>
              <w:ilvl w:val="2"/>
              <w:numId w:val="4"/>
            </w:numPr>
            <w:tabs>
              <w:tab w:val="num" w:pos="1440"/>
            </w:tabs>
            <w:ind w:left="1440" w:hanging="360"/>
          </w:pPr>
        </w:pPrChange>
      </w:pPr>
      <w:r w:rsidRPr="00BB1A70">
        <w:rPr>
          <w:rFonts w:ascii="Times New Roman" w:hAnsi="Times New Roman"/>
          <w:sz w:val="24"/>
          <w:szCs w:val="24"/>
          <w:rPrChange w:id="3994" w:author="Abhishek Guria" w:date="2021-04-11T16:25:00Z">
            <w:rPr>
              <w:rFonts w:asciiTheme="minorHAnsi" w:hAnsiTheme="minorHAnsi" w:cstheme="minorHAnsi"/>
              <w:sz w:val="24"/>
              <w:szCs w:val="24"/>
            </w:rPr>
          </w:rPrChange>
        </w:rPr>
        <w:t>make file and writing the contents</w:t>
      </w:r>
    </w:p>
    <w:p w14:paraId="45D93565" w14:textId="77777777" w:rsidR="00F3444E" w:rsidRPr="00BB1A70" w:rsidRDefault="00A21C92" w:rsidP="000526E7">
      <w:pPr>
        <w:spacing w:line="276" w:lineRule="auto"/>
        <w:ind w:left="144" w:firstLine="0"/>
        <w:jc w:val="both"/>
        <w:rPr>
          <w:rFonts w:ascii="Times New Roman" w:hAnsi="Times New Roman"/>
          <w:bCs/>
          <w:sz w:val="24"/>
          <w:szCs w:val="24"/>
          <w:rPrChange w:id="3995" w:author="Abhishek Guria" w:date="2021-04-11T16:25:00Z">
            <w:rPr>
              <w:rFonts w:asciiTheme="minorHAnsi" w:hAnsiTheme="minorHAnsi" w:cstheme="minorHAnsi"/>
              <w:bCs/>
              <w:sz w:val="24"/>
              <w:szCs w:val="24"/>
            </w:rPr>
          </w:rPrChange>
        </w:rPr>
      </w:pPr>
      <w:r w:rsidRPr="00BB1A70">
        <w:rPr>
          <w:rFonts w:ascii="Times New Roman" w:hAnsi="Times New Roman"/>
          <w:b/>
          <w:bCs/>
          <w:sz w:val="24"/>
          <w:szCs w:val="24"/>
          <w:rPrChange w:id="3996" w:author="Abhishek Guria" w:date="2021-04-11T16:25:00Z">
            <w:rPr>
              <w:rFonts w:asciiTheme="minorHAnsi" w:hAnsiTheme="minorHAnsi" w:cstheme="minorHAnsi"/>
              <w:b/>
              <w:bCs/>
              <w:sz w:val="24"/>
              <w:szCs w:val="24"/>
            </w:rPr>
          </w:rPrChange>
        </w:rPr>
        <w:t>obj-m+=</w:t>
      </w:r>
      <w:proofErr w:type="spellStart"/>
      <w:proofErr w:type="gramStart"/>
      <w:r w:rsidRPr="00BB1A70">
        <w:rPr>
          <w:rFonts w:ascii="Times New Roman" w:hAnsi="Times New Roman"/>
          <w:b/>
          <w:bCs/>
          <w:sz w:val="24"/>
          <w:szCs w:val="24"/>
          <w:rPrChange w:id="3997" w:author="Abhishek Guria" w:date="2021-04-11T16:25:00Z">
            <w:rPr>
              <w:rFonts w:asciiTheme="minorHAnsi" w:hAnsiTheme="minorHAnsi" w:cstheme="minorHAnsi"/>
              <w:b/>
              <w:bCs/>
              <w:sz w:val="24"/>
              <w:szCs w:val="24"/>
            </w:rPr>
          </w:rPrChange>
        </w:rPr>
        <w:t>simple.o</w:t>
      </w:r>
      <w:proofErr w:type="spellEnd"/>
      <w:proofErr w:type="gramEnd"/>
      <w:r w:rsidRPr="00BB1A70">
        <w:rPr>
          <w:rFonts w:ascii="Times New Roman" w:hAnsi="Times New Roman"/>
          <w:b/>
          <w:bCs/>
          <w:sz w:val="24"/>
          <w:szCs w:val="24"/>
          <w:rPrChange w:id="3998" w:author="Abhishek Guria" w:date="2021-04-11T16:25:00Z">
            <w:rPr>
              <w:rFonts w:asciiTheme="minorHAnsi" w:hAnsiTheme="minorHAnsi" w:cstheme="minorHAnsi"/>
              <w:b/>
              <w:bCs/>
              <w:sz w:val="24"/>
              <w:szCs w:val="24"/>
            </w:rPr>
          </w:rPrChange>
        </w:rPr>
        <w:br/>
        <w:t>all:</w:t>
      </w:r>
      <w:r w:rsidRPr="00BB1A70">
        <w:rPr>
          <w:rFonts w:ascii="Times New Roman" w:hAnsi="Times New Roman"/>
          <w:b/>
          <w:bCs/>
          <w:sz w:val="24"/>
          <w:szCs w:val="24"/>
          <w:rPrChange w:id="3999" w:author="Abhishek Guria" w:date="2021-04-11T16:25:00Z">
            <w:rPr>
              <w:rFonts w:asciiTheme="minorHAnsi" w:hAnsiTheme="minorHAnsi" w:cstheme="minorHAnsi"/>
              <w:b/>
              <w:bCs/>
              <w:sz w:val="24"/>
              <w:szCs w:val="24"/>
            </w:rPr>
          </w:rPrChange>
        </w:rPr>
        <w:br/>
      </w:r>
      <w:r w:rsidR="00F3444E" w:rsidRPr="00BB1A70">
        <w:rPr>
          <w:rFonts w:ascii="Times New Roman" w:hAnsi="Times New Roman"/>
          <w:bCs/>
          <w:sz w:val="24"/>
          <w:szCs w:val="24"/>
          <w:rPrChange w:id="4000" w:author="Abhishek Guria" w:date="2021-04-11T16:25:00Z">
            <w:rPr>
              <w:rFonts w:asciiTheme="minorHAnsi" w:hAnsiTheme="minorHAnsi" w:cstheme="minorHAnsi"/>
              <w:bCs/>
              <w:sz w:val="24"/>
              <w:szCs w:val="24"/>
            </w:rPr>
          </w:rPrChange>
        </w:rPr>
        <w:t xml:space="preserve">make -C </w:t>
      </w:r>
      <w:r w:rsidR="001528BE" w:rsidRPr="00BB1A70">
        <w:rPr>
          <w:rFonts w:ascii="Times New Roman" w:hAnsi="Times New Roman"/>
          <w:bCs/>
          <w:sz w:val="24"/>
          <w:szCs w:val="24"/>
          <w:rPrChange w:id="4001" w:author="Abhishek Guria" w:date="2021-04-11T16:25:00Z">
            <w:rPr>
              <w:rFonts w:asciiTheme="minorHAnsi" w:hAnsiTheme="minorHAnsi" w:cstheme="minorHAnsi"/>
              <w:bCs/>
              <w:sz w:val="24"/>
              <w:szCs w:val="24"/>
            </w:rPr>
          </w:rPrChange>
        </w:rPr>
        <w:t>/home/user/</w:t>
      </w:r>
      <w:proofErr w:type="spellStart"/>
      <w:r w:rsidR="001528BE" w:rsidRPr="00BB1A70">
        <w:rPr>
          <w:rFonts w:ascii="Times New Roman" w:hAnsi="Times New Roman"/>
          <w:bCs/>
          <w:sz w:val="24"/>
          <w:szCs w:val="24"/>
          <w:rPrChange w:id="4002" w:author="Abhishek Guria" w:date="2021-04-11T16:25:00Z">
            <w:rPr>
              <w:rFonts w:asciiTheme="minorHAnsi" w:hAnsiTheme="minorHAnsi" w:cstheme="minorHAnsi"/>
              <w:bCs/>
              <w:sz w:val="24"/>
              <w:szCs w:val="24"/>
            </w:rPr>
          </w:rPrChange>
        </w:rPr>
        <w:t>eworkspace</w:t>
      </w:r>
      <w:proofErr w:type="spellEnd"/>
      <w:r w:rsidR="001528BE" w:rsidRPr="00BB1A70">
        <w:rPr>
          <w:rFonts w:ascii="Times New Roman" w:hAnsi="Times New Roman"/>
          <w:bCs/>
          <w:sz w:val="24"/>
          <w:szCs w:val="24"/>
          <w:rPrChange w:id="4003" w:author="Abhishek Guria" w:date="2021-04-11T16:25:00Z">
            <w:rPr>
              <w:rFonts w:asciiTheme="minorHAnsi" w:hAnsiTheme="minorHAnsi" w:cstheme="minorHAnsi"/>
              <w:bCs/>
              <w:sz w:val="24"/>
              <w:szCs w:val="24"/>
            </w:rPr>
          </w:rPrChange>
        </w:rPr>
        <w:t>/</w:t>
      </w:r>
      <w:proofErr w:type="spellStart"/>
      <w:r w:rsidR="001528BE" w:rsidRPr="00BB1A70">
        <w:rPr>
          <w:rFonts w:ascii="Times New Roman" w:hAnsi="Times New Roman"/>
          <w:bCs/>
          <w:sz w:val="24"/>
          <w:szCs w:val="24"/>
          <w:rPrChange w:id="4004" w:author="Abhishek Guria" w:date="2021-04-11T16:25:00Z">
            <w:rPr>
              <w:rFonts w:asciiTheme="minorHAnsi" w:hAnsiTheme="minorHAnsi" w:cstheme="minorHAnsi"/>
              <w:bCs/>
              <w:sz w:val="24"/>
              <w:szCs w:val="24"/>
            </w:rPr>
          </w:rPrChange>
        </w:rPr>
        <w:t>kernel_ws</w:t>
      </w:r>
      <w:proofErr w:type="spellEnd"/>
      <w:r w:rsidR="001528BE" w:rsidRPr="00BB1A70">
        <w:rPr>
          <w:rFonts w:ascii="Times New Roman" w:hAnsi="Times New Roman"/>
          <w:bCs/>
          <w:sz w:val="24"/>
          <w:szCs w:val="24"/>
          <w:rPrChange w:id="4005" w:author="Abhishek Guria" w:date="2021-04-11T16:25:00Z">
            <w:rPr>
              <w:rFonts w:asciiTheme="minorHAnsi" w:hAnsiTheme="minorHAnsi" w:cstheme="minorHAnsi"/>
              <w:bCs/>
              <w:sz w:val="24"/>
              <w:szCs w:val="24"/>
            </w:rPr>
          </w:rPrChange>
        </w:rPr>
        <w:t>/</w:t>
      </w:r>
      <w:proofErr w:type="spellStart"/>
      <w:r w:rsidR="001528BE" w:rsidRPr="00BB1A70">
        <w:rPr>
          <w:rFonts w:ascii="Times New Roman" w:hAnsi="Times New Roman"/>
          <w:bCs/>
          <w:sz w:val="24"/>
          <w:szCs w:val="24"/>
          <w:rPrChange w:id="4006" w:author="Abhishek Guria" w:date="2021-04-11T16:25:00Z">
            <w:rPr>
              <w:rFonts w:asciiTheme="minorHAnsi" w:hAnsiTheme="minorHAnsi" w:cstheme="minorHAnsi"/>
              <w:bCs/>
              <w:sz w:val="24"/>
              <w:szCs w:val="24"/>
            </w:rPr>
          </w:rPrChange>
        </w:rPr>
        <w:t>ksrc</w:t>
      </w:r>
      <w:proofErr w:type="spellEnd"/>
      <w:r w:rsidR="001528BE" w:rsidRPr="00BB1A70">
        <w:rPr>
          <w:rFonts w:ascii="Times New Roman" w:hAnsi="Times New Roman"/>
          <w:bCs/>
          <w:sz w:val="24"/>
          <w:szCs w:val="24"/>
          <w:rPrChange w:id="4007" w:author="Abhishek Guria" w:date="2021-04-11T16:25:00Z">
            <w:rPr>
              <w:rFonts w:asciiTheme="minorHAnsi" w:hAnsiTheme="minorHAnsi" w:cstheme="minorHAnsi"/>
              <w:bCs/>
              <w:sz w:val="24"/>
              <w:szCs w:val="24"/>
            </w:rPr>
          </w:rPrChange>
        </w:rPr>
        <w:t xml:space="preserve"> M=${PWD} modules ARCH=arm CROSS_COMPILE=arm-linux-gnueabi-</w:t>
      </w:r>
      <w:r w:rsidR="001528BE" w:rsidRPr="00BB1A70">
        <w:rPr>
          <w:rFonts w:ascii="Times New Roman" w:hAnsi="Times New Roman"/>
          <w:bCs/>
          <w:sz w:val="24"/>
          <w:szCs w:val="24"/>
          <w:rPrChange w:id="4008" w:author="Abhishek Guria" w:date="2021-04-11T16:25:00Z">
            <w:rPr>
              <w:rFonts w:asciiTheme="minorHAnsi" w:hAnsiTheme="minorHAnsi" w:cstheme="minorHAnsi"/>
              <w:bCs/>
              <w:sz w:val="24"/>
              <w:szCs w:val="24"/>
            </w:rPr>
          </w:rPrChange>
        </w:rPr>
        <w:br/>
      </w:r>
      <w:r w:rsidR="001528BE" w:rsidRPr="00BB1A70">
        <w:rPr>
          <w:rFonts w:ascii="Times New Roman" w:hAnsi="Times New Roman"/>
          <w:b/>
          <w:bCs/>
          <w:sz w:val="24"/>
          <w:szCs w:val="24"/>
          <w:rPrChange w:id="4009" w:author="Abhishek Guria" w:date="2021-04-11T16:25:00Z">
            <w:rPr>
              <w:rFonts w:asciiTheme="minorHAnsi" w:hAnsiTheme="minorHAnsi" w:cstheme="minorHAnsi"/>
              <w:b/>
              <w:bCs/>
              <w:sz w:val="24"/>
              <w:szCs w:val="24"/>
            </w:rPr>
          </w:rPrChange>
        </w:rPr>
        <w:t>clean:</w:t>
      </w:r>
      <w:r w:rsidR="001528BE" w:rsidRPr="00BB1A70">
        <w:rPr>
          <w:rFonts w:ascii="Times New Roman" w:hAnsi="Times New Roman"/>
          <w:b/>
          <w:bCs/>
          <w:sz w:val="24"/>
          <w:szCs w:val="24"/>
          <w:rPrChange w:id="4010" w:author="Abhishek Guria" w:date="2021-04-11T16:25:00Z">
            <w:rPr>
              <w:rFonts w:asciiTheme="minorHAnsi" w:hAnsiTheme="minorHAnsi" w:cstheme="minorHAnsi"/>
              <w:b/>
              <w:bCs/>
              <w:sz w:val="24"/>
              <w:szCs w:val="24"/>
            </w:rPr>
          </w:rPrChange>
        </w:rPr>
        <w:br/>
      </w:r>
      <w:r w:rsidR="001528BE" w:rsidRPr="00BB1A70">
        <w:rPr>
          <w:rFonts w:ascii="Times New Roman" w:hAnsi="Times New Roman"/>
          <w:b/>
          <w:bCs/>
          <w:sz w:val="24"/>
          <w:szCs w:val="24"/>
          <w:rPrChange w:id="4011" w:author="Abhishek Guria" w:date="2021-04-11T16:25:00Z">
            <w:rPr>
              <w:rFonts w:asciiTheme="minorHAnsi" w:hAnsiTheme="minorHAnsi" w:cstheme="minorHAnsi"/>
              <w:b/>
              <w:bCs/>
              <w:sz w:val="24"/>
              <w:szCs w:val="24"/>
            </w:rPr>
          </w:rPrChange>
        </w:rPr>
        <w:tab/>
      </w:r>
      <w:r w:rsidR="001528BE" w:rsidRPr="00BB1A70">
        <w:rPr>
          <w:rFonts w:ascii="Times New Roman" w:hAnsi="Times New Roman"/>
          <w:b/>
          <w:bCs/>
          <w:sz w:val="24"/>
          <w:szCs w:val="24"/>
          <w:rPrChange w:id="4012" w:author="Abhishek Guria" w:date="2021-04-11T16:25:00Z">
            <w:rPr>
              <w:rFonts w:asciiTheme="minorHAnsi" w:hAnsiTheme="minorHAnsi" w:cstheme="minorHAnsi"/>
              <w:b/>
              <w:bCs/>
              <w:sz w:val="24"/>
              <w:szCs w:val="24"/>
            </w:rPr>
          </w:rPrChange>
        </w:rPr>
        <w:tab/>
      </w:r>
      <w:r w:rsidR="001528BE" w:rsidRPr="00BB1A70">
        <w:rPr>
          <w:rFonts w:ascii="Times New Roman" w:hAnsi="Times New Roman"/>
          <w:bCs/>
          <w:sz w:val="24"/>
          <w:szCs w:val="24"/>
          <w:rPrChange w:id="4013" w:author="Abhishek Guria" w:date="2021-04-11T16:25:00Z">
            <w:rPr>
              <w:rFonts w:asciiTheme="minorHAnsi" w:hAnsiTheme="minorHAnsi" w:cstheme="minorHAnsi"/>
              <w:bCs/>
              <w:sz w:val="24"/>
              <w:szCs w:val="24"/>
            </w:rPr>
          </w:rPrChange>
        </w:rPr>
        <w:t>make -C /home/user/</w:t>
      </w:r>
      <w:proofErr w:type="spellStart"/>
      <w:r w:rsidR="001528BE" w:rsidRPr="00BB1A70">
        <w:rPr>
          <w:rFonts w:ascii="Times New Roman" w:hAnsi="Times New Roman"/>
          <w:bCs/>
          <w:sz w:val="24"/>
          <w:szCs w:val="24"/>
          <w:rPrChange w:id="4014" w:author="Abhishek Guria" w:date="2021-04-11T16:25:00Z">
            <w:rPr>
              <w:rFonts w:asciiTheme="minorHAnsi" w:hAnsiTheme="minorHAnsi" w:cstheme="minorHAnsi"/>
              <w:bCs/>
              <w:sz w:val="24"/>
              <w:szCs w:val="24"/>
            </w:rPr>
          </w:rPrChange>
        </w:rPr>
        <w:t>eworkspace</w:t>
      </w:r>
      <w:proofErr w:type="spellEnd"/>
      <w:r w:rsidR="001528BE" w:rsidRPr="00BB1A70">
        <w:rPr>
          <w:rFonts w:ascii="Times New Roman" w:hAnsi="Times New Roman"/>
          <w:bCs/>
          <w:sz w:val="24"/>
          <w:szCs w:val="24"/>
          <w:rPrChange w:id="4015" w:author="Abhishek Guria" w:date="2021-04-11T16:25:00Z">
            <w:rPr>
              <w:rFonts w:asciiTheme="minorHAnsi" w:hAnsiTheme="minorHAnsi" w:cstheme="minorHAnsi"/>
              <w:bCs/>
              <w:sz w:val="24"/>
              <w:szCs w:val="24"/>
            </w:rPr>
          </w:rPrChange>
        </w:rPr>
        <w:t>/</w:t>
      </w:r>
      <w:proofErr w:type="spellStart"/>
      <w:r w:rsidR="001528BE" w:rsidRPr="00BB1A70">
        <w:rPr>
          <w:rFonts w:ascii="Times New Roman" w:hAnsi="Times New Roman"/>
          <w:bCs/>
          <w:sz w:val="24"/>
          <w:szCs w:val="24"/>
          <w:rPrChange w:id="4016" w:author="Abhishek Guria" w:date="2021-04-11T16:25:00Z">
            <w:rPr>
              <w:rFonts w:asciiTheme="minorHAnsi" w:hAnsiTheme="minorHAnsi" w:cstheme="minorHAnsi"/>
              <w:bCs/>
              <w:sz w:val="24"/>
              <w:szCs w:val="24"/>
            </w:rPr>
          </w:rPrChange>
        </w:rPr>
        <w:t>kernel_ws</w:t>
      </w:r>
      <w:proofErr w:type="spellEnd"/>
      <w:r w:rsidR="001528BE" w:rsidRPr="00BB1A70">
        <w:rPr>
          <w:rFonts w:ascii="Times New Roman" w:hAnsi="Times New Roman"/>
          <w:bCs/>
          <w:sz w:val="24"/>
          <w:szCs w:val="24"/>
          <w:rPrChange w:id="4017" w:author="Abhishek Guria" w:date="2021-04-11T16:25:00Z">
            <w:rPr>
              <w:rFonts w:asciiTheme="minorHAnsi" w:hAnsiTheme="minorHAnsi" w:cstheme="minorHAnsi"/>
              <w:bCs/>
              <w:sz w:val="24"/>
              <w:szCs w:val="24"/>
            </w:rPr>
          </w:rPrChange>
        </w:rPr>
        <w:t>/</w:t>
      </w:r>
      <w:proofErr w:type="spellStart"/>
      <w:r w:rsidR="001528BE" w:rsidRPr="00BB1A70">
        <w:rPr>
          <w:rFonts w:ascii="Times New Roman" w:hAnsi="Times New Roman"/>
          <w:bCs/>
          <w:sz w:val="24"/>
          <w:szCs w:val="24"/>
          <w:rPrChange w:id="4018" w:author="Abhishek Guria" w:date="2021-04-11T16:25:00Z">
            <w:rPr>
              <w:rFonts w:asciiTheme="minorHAnsi" w:hAnsiTheme="minorHAnsi" w:cstheme="minorHAnsi"/>
              <w:bCs/>
              <w:sz w:val="24"/>
              <w:szCs w:val="24"/>
            </w:rPr>
          </w:rPrChange>
        </w:rPr>
        <w:t>ksrc</w:t>
      </w:r>
      <w:proofErr w:type="spellEnd"/>
      <w:r w:rsidR="001528BE" w:rsidRPr="00BB1A70">
        <w:rPr>
          <w:rFonts w:ascii="Times New Roman" w:hAnsi="Times New Roman"/>
          <w:bCs/>
          <w:sz w:val="24"/>
          <w:szCs w:val="24"/>
          <w:rPrChange w:id="4019" w:author="Abhishek Guria" w:date="2021-04-11T16:25:00Z">
            <w:rPr>
              <w:rFonts w:asciiTheme="minorHAnsi" w:hAnsiTheme="minorHAnsi" w:cstheme="minorHAnsi"/>
              <w:bCs/>
              <w:sz w:val="24"/>
              <w:szCs w:val="24"/>
            </w:rPr>
          </w:rPrChange>
        </w:rPr>
        <w:t xml:space="preserve"> M=${PWD} modules ARCH=arm CROSS_COMPILE=arm-linux-gnueabi-</w:t>
      </w:r>
    </w:p>
    <w:p w14:paraId="38E242DA" w14:textId="77777777" w:rsidR="001528BE" w:rsidRPr="00BB1A70" w:rsidRDefault="001528BE">
      <w:pPr>
        <w:pStyle w:val="ListParagraph"/>
        <w:numPr>
          <w:ilvl w:val="3"/>
          <w:numId w:val="89"/>
        </w:numPr>
        <w:spacing w:line="276" w:lineRule="auto"/>
        <w:ind w:left="504"/>
        <w:jc w:val="both"/>
        <w:rPr>
          <w:rFonts w:ascii="Times New Roman" w:hAnsi="Times New Roman"/>
          <w:b/>
          <w:sz w:val="24"/>
          <w:szCs w:val="24"/>
          <w:rPrChange w:id="4020" w:author="Abhishek Guria" w:date="2021-04-11T16:25:00Z">
            <w:rPr>
              <w:rFonts w:asciiTheme="minorHAnsi" w:hAnsiTheme="minorHAnsi" w:cstheme="minorHAnsi"/>
              <w:b/>
              <w:sz w:val="24"/>
              <w:szCs w:val="24"/>
            </w:rPr>
          </w:rPrChange>
        </w:rPr>
        <w:pPrChange w:id="4021" w:author="Other Author" w:date="2021-04-08T15:17:00Z">
          <w:pPr>
            <w:pStyle w:val="ListParagraph"/>
            <w:numPr>
              <w:ilvl w:val="3"/>
              <w:numId w:val="4"/>
            </w:numPr>
            <w:tabs>
              <w:tab w:val="num" w:pos="1800"/>
            </w:tabs>
            <w:ind w:left="1800" w:hanging="360"/>
          </w:pPr>
        </w:pPrChange>
      </w:pPr>
      <w:r w:rsidRPr="00BB1A70">
        <w:rPr>
          <w:rFonts w:ascii="Times New Roman" w:hAnsi="Times New Roman"/>
          <w:sz w:val="24"/>
          <w:szCs w:val="24"/>
          <w:rPrChange w:id="4022" w:author="Abhishek Guria" w:date="2021-04-11T16:25:00Z">
            <w:rPr>
              <w:rFonts w:asciiTheme="minorHAnsi" w:hAnsiTheme="minorHAnsi" w:cstheme="minorHAnsi"/>
              <w:sz w:val="24"/>
              <w:szCs w:val="24"/>
            </w:rPr>
          </w:rPrChange>
        </w:rPr>
        <w:t xml:space="preserve">Now open the emulation using </w:t>
      </w:r>
      <w:proofErr w:type="spellStart"/>
      <w:r w:rsidRPr="00BB1A70">
        <w:rPr>
          <w:rFonts w:ascii="Times New Roman" w:hAnsi="Times New Roman"/>
          <w:sz w:val="24"/>
          <w:szCs w:val="24"/>
          <w:rPrChange w:id="4023" w:author="Abhishek Guria" w:date="2021-04-11T16:25:00Z">
            <w:rPr>
              <w:rFonts w:asciiTheme="minorHAnsi" w:hAnsiTheme="minorHAnsi" w:cstheme="minorHAnsi"/>
              <w:sz w:val="24"/>
              <w:szCs w:val="24"/>
            </w:rPr>
          </w:rPrChange>
        </w:rPr>
        <w:t>tempboot</w:t>
      </w:r>
      <w:proofErr w:type="spellEnd"/>
      <w:r w:rsidRPr="00BB1A70">
        <w:rPr>
          <w:rFonts w:ascii="Times New Roman" w:hAnsi="Times New Roman"/>
          <w:sz w:val="24"/>
          <w:szCs w:val="24"/>
          <w:rPrChange w:id="4024" w:author="Abhishek Guria" w:date="2021-04-11T16:25:00Z">
            <w:rPr>
              <w:rFonts w:asciiTheme="minorHAnsi" w:hAnsiTheme="minorHAnsi" w:cstheme="minorHAnsi"/>
              <w:sz w:val="24"/>
              <w:szCs w:val="24"/>
            </w:rPr>
          </w:rPrChange>
        </w:rPr>
        <w:t xml:space="preserve"> location</w:t>
      </w:r>
    </w:p>
    <w:p w14:paraId="5B2B72E5" w14:textId="77777777" w:rsidR="001528BE" w:rsidRPr="00BB1A70" w:rsidRDefault="001528BE">
      <w:pPr>
        <w:pStyle w:val="ListParagraph"/>
        <w:numPr>
          <w:ilvl w:val="3"/>
          <w:numId w:val="89"/>
        </w:numPr>
        <w:spacing w:line="276" w:lineRule="auto"/>
        <w:ind w:left="504"/>
        <w:jc w:val="both"/>
        <w:rPr>
          <w:rFonts w:ascii="Times New Roman" w:hAnsi="Times New Roman"/>
          <w:b/>
          <w:sz w:val="24"/>
          <w:szCs w:val="24"/>
          <w:rPrChange w:id="4025" w:author="Abhishek Guria" w:date="2021-04-11T16:25:00Z">
            <w:rPr>
              <w:rFonts w:asciiTheme="minorHAnsi" w:hAnsiTheme="minorHAnsi" w:cstheme="minorHAnsi"/>
              <w:b/>
              <w:sz w:val="24"/>
              <w:szCs w:val="24"/>
            </w:rPr>
          </w:rPrChange>
        </w:rPr>
        <w:pPrChange w:id="4026" w:author="Other Author" w:date="2021-04-08T15:17:00Z">
          <w:pPr>
            <w:pStyle w:val="ListParagraph"/>
            <w:numPr>
              <w:ilvl w:val="3"/>
              <w:numId w:val="4"/>
            </w:numPr>
            <w:tabs>
              <w:tab w:val="num" w:pos="1800"/>
            </w:tabs>
            <w:ind w:left="1800" w:hanging="360"/>
          </w:pPr>
        </w:pPrChange>
      </w:pPr>
      <w:r w:rsidRPr="00BB1A70">
        <w:rPr>
          <w:rFonts w:ascii="Times New Roman" w:hAnsi="Times New Roman"/>
          <w:sz w:val="24"/>
          <w:szCs w:val="24"/>
          <w:rPrChange w:id="4027" w:author="Abhishek Guria" w:date="2021-04-11T16:25:00Z">
            <w:rPr>
              <w:rFonts w:asciiTheme="minorHAnsi" w:hAnsiTheme="minorHAnsi" w:cstheme="minorHAnsi"/>
              <w:sz w:val="24"/>
              <w:szCs w:val="24"/>
            </w:rPr>
          </w:rPrChange>
        </w:rPr>
        <w:t xml:space="preserve">run command to print the contents </w:t>
      </w:r>
      <w:proofErr w:type="spellStart"/>
      <w:r w:rsidRPr="00BB1A70">
        <w:rPr>
          <w:rFonts w:ascii="Times New Roman" w:hAnsi="Times New Roman"/>
          <w:sz w:val="24"/>
          <w:szCs w:val="24"/>
          <w:rPrChange w:id="4028" w:author="Abhishek Guria" w:date="2021-04-11T16:25:00Z">
            <w:rPr>
              <w:rFonts w:asciiTheme="minorHAnsi" w:hAnsiTheme="minorHAnsi" w:cstheme="minorHAnsi"/>
              <w:sz w:val="24"/>
              <w:szCs w:val="24"/>
            </w:rPr>
          </w:rPrChange>
        </w:rPr>
        <w:t>insmod</w:t>
      </w:r>
      <w:proofErr w:type="spellEnd"/>
      <w:r w:rsidRPr="00BB1A70">
        <w:rPr>
          <w:rFonts w:ascii="Times New Roman" w:hAnsi="Times New Roman"/>
          <w:sz w:val="24"/>
          <w:szCs w:val="24"/>
          <w:rPrChange w:id="4029" w:author="Abhishek Guria" w:date="2021-04-11T16:25:00Z">
            <w:rPr>
              <w:rFonts w:asciiTheme="minorHAnsi" w:hAnsiTheme="minorHAnsi" w:cstheme="minorHAnsi"/>
              <w:sz w:val="24"/>
              <w:szCs w:val="24"/>
            </w:rPr>
          </w:rPrChange>
        </w:rPr>
        <w:t xml:space="preserve"> </w:t>
      </w:r>
      <w:proofErr w:type="gramStart"/>
      <w:r w:rsidRPr="00BB1A70">
        <w:rPr>
          <w:rFonts w:ascii="Times New Roman" w:hAnsi="Times New Roman"/>
          <w:sz w:val="24"/>
          <w:szCs w:val="24"/>
          <w:rPrChange w:id="4030" w:author="Abhishek Guria" w:date="2021-04-11T16:25:00Z">
            <w:rPr>
              <w:rFonts w:asciiTheme="minorHAnsi" w:hAnsiTheme="minorHAnsi" w:cstheme="minorHAnsi"/>
              <w:sz w:val="24"/>
              <w:szCs w:val="24"/>
            </w:rPr>
          </w:rPrChange>
        </w:rPr>
        <w:t>(.ko</w:t>
      </w:r>
      <w:proofErr w:type="gramEnd"/>
      <w:r w:rsidRPr="00BB1A70">
        <w:rPr>
          <w:rFonts w:ascii="Times New Roman" w:hAnsi="Times New Roman"/>
          <w:sz w:val="24"/>
          <w:szCs w:val="24"/>
          <w:rPrChange w:id="4031" w:author="Abhishek Guria" w:date="2021-04-11T16:25:00Z">
            <w:rPr>
              <w:rFonts w:asciiTheme="minorHAnsi" w:hAnsiTheme="minorHAnsi" w:cstheme="minorHAnsi"/>
              <w:sz w:val="24"/>
              <w:szCs w:val="24"/>
            </w:rPr>
          </w:rPrChange>
        </w:rPr>
        <w:t>) file</w:t>
      </w:r>
    </w:p>
    <w:p w14:paraId="2CE3A2E5" w14:textId="77777777" w:rsidR="001528BE" w:rsidRPr="00BB1A70" w:rsidRDefault="001528BE" w:rsidP="00F3444E">
      <w:pPr>
        <w:pStyle w:val="ListParagraph"/>
        <w:numPr>
          <w:ilvl w:val="3"/>
          <w:numId w:val="89"/>
        </w:numPr>
        <w:spacing w:line="276" w:lineRule="auto"/>
        <w:ind w:left="504"/>
        <w:jc w:val="both"/>
        <w:rPr>
          <w:rFonts w:ascii="Times New Roman" w:hAnsi="Times New Roman"/>
          <w:b/>
          <w:sz w:val="24"/>
          <w:szCs w:val="24"/>
          <w:rPrChange w:id="4032" w:author="Abhishek Guria" w:date="2021-04-11T16:25:00Z">
            <w:rPr>
              <w:rFonts w:asciiTheme="minorHAnsi" w:hAnsiTheme="minorHAnsi" w:cstheme="minorHAnsi"/>
              <w:b/>
              <w:sz w:val="24"/>
              <w:szCs w:val="24"/>
            </w:rPr>
          </w:rPrChange>
        </w:rPr>
      </w:pPr>
      <w:r w:rsidRPr="00BB1A70">
        <w:rPr>
          <w:rFonts w:ascii="Times New Roman" w:hAnsi="Times New Roman"/>
          <w:sz w:val="24"/>
          <w:szCs w:val="24"/>
          <w:rPrChange w:id="4033" w:author="Abhishek Guria" w:date="2021-04-11T16:25:00Z">
            <w:rPr>
              <w:rFonts w:asciiTheme="minorHAnsi" w:hAnsiTheme="minorHAnsi" w:cstheme="minorHAnsi"/>
              <w:sz w:val="24"/>
              <w:szCs w:val="24"/>
            </w:rPr>
          </w:rPrChange>
        </w:rPr>
        <w:t>dmesg will display the contents of the file</w:t>
      </w:r>
    </w:p>
    <w:p w14:paraId="33ECEDA7" w14:textId="77777777" w:rsidR="001528BE" w:rsidRPr="00BB1A70" w:rsidRDefault="001528BE">
      <w:pPr>
        <w:pStyle w:val="Heading2"/>
        <w:spacing w:after="0" w:line="276" w:lineRule="auto"/>
        <w:ind w:left="144"/>
        <w:jc w:val="both"/>
        <w:rPr>
          <w:rFonts w:ascii="Times New Roman" w:hAnsi="Times New Roman"/>
          <w:b/>
          <w:rPrChange w:id="4034" w:author="Abhishek Guria" w:date="2021-04-11T16:25:00Z">
            <w:rPr>
              <w:rFonts w:asciiTheme="minorHAnsi" w:hAnsiTheme="minorHAnsi" w:cstheme="minorHAnsi"/>
              <w:b/>
            </w:rPr>
          </w:rPrChange>
        </w:rPr>
        <w:pPrChange w:id="4035" w:author="Other Author" w:date="2021-04-08T15:17:00Z">
          <w:pPr>
            <w:numPr>
              <w:ilvl w:val="1"/>
              <w:numId w:val="2"/>
            </w:numPr>
            <w:tabs>
              <w:tab w:val="left" w:pos="540"/>
              <w:tab w:val="num" w:pos="1080"/>
            </w:tabs>
            <w:spacing w:before="240" w:after="80"/>
            <w:ind w:left="1080" w:hanging="360"/>
          </w:pPr>
        </w:pPrChange>
      </w:pPr>
      <w:bookmarkStart w:id="4036" w:name="_Toc68966757"/>
      <w:r w:rsidRPr="00BB1A70">
        <w:rPr>
          <w:rFonts w:ascii="Times New Roman" w:hAnsi="Times New Roman"/>
          <w:b/>
          <w:rPrChange w:id="4037" w:author="Abhishek Guria" w:date="2021-04-11T16:25:00Z">
            <w:rPr>
              <w:rFonts w:asciiTheme="minorHAnsi" w:hAnsiTheme="minorHAnsi" w:cstheme="minorHAnsi"/>
              <w:b/>
            </w:rPr>
          </w:rPrChange>
        </w:rPr>
        <w:t>1</w:t>
      </w:r>
      <w:r w:rsidR="000526E7" w:rsidRPr="00BB1A70">
        <w:rPr>
          <w:rFonts w:ascii="Times New Roman" w:hAnsi="Times New Roman"/>
          <w:b/>
          <w:rPrChange w:id="4038" w:author="Abhishek Guria" w:date="2021-04-11T16:25:00Z">
            <w:rPr>
              <w:rFonts w:asciiTheme="minorHAnsi" w:hAnsiTheme="minorHAnsi" w:cstheme="minorHAnsi"/>
              <w:b/>
            </w:rPr>
          </w:rPrChange>
        </w:rPr>
        <w:t>4</w:t>
      </w:r>
      <w:r w:rsidRPr="00BB1A70">
        <w:rPr>
          <w:rFonts w:ascii="Times New Roman" w:hAnsi="Times New Roman"/>
          <w:b/>
          <w:rPrChange w:id="4039" w:author="Abhishek Guria" w:date="2021-04-11T16:25:00Z">
            <w:rPr>
              <w:rFonts w:asciiTheme="minorHAnsi" w:hAnsiTheme="minorHAnsi" w:cstheme="minorHAnsi"/>
              <w:b/>
            </w:rPr>
          </w:rPrChange>
        </w:rPr>
        <w:t>.5 Module Dependency sample</w:t>
      </w:r>
      <w:bookmarkEnd w:id="4036"/>
    </w:p>
    <w:p w14:paraId="2365FDEE" w14:textId="77777777" w:rsidR="001528BE" w:rsidRPr="00BB1A70" w:rsidRDefault="001528BE">
      <w:pPr>
        <w:pStyle w:val="ListParagraph"/>
        <w:numPr>
          <w:ilvl w:val="0"/>
          <w:numId w:val="88"/>
        </w:numPr>
        <w:tabs>
          <w:tab w:val="left" w:pos="540"/>
        </w:tabs>
        <w:spacing w:after="80" w:line="276" w:lineRule="auto"/>
        <w:ind w:left="504"/>
        <w:jc w:val="both"/>
        <w:rPr>
          <w:rFonts w:ascii="Times New Roman" w:hAnsi="Times New Roman"/>
          <w:b/>
          <w:sz w:val="24"/>
          <w:szCs w:val="24"/>
          <w:rPrChange w:id="4040" w:author="Abhishek Guria" w:date="2021-04-11T16:25:00Z">
            <w:rPr>
              <w:rFonts w:asciiTheme="minorHAnsi" w:hAnsiTheme="minorHAnsi" w:cstheme="minorHAnsi"/>
              <w:b/>
              <w:sz w:val="24"/>
              <w:szCs w:val="24"/>
            </w:rPr>
          </w:rPrChange>
        </w:rPr>
        <w:pPrChange w:id="4041" w:author="Other Author" w:date="2021-04-08T15:17:00Z">
          <w:pPr>
            <w:pStyle w:val="ListParagraph"/>
            <w:numPr>
              <w:numId w:val="22"/>
            </w:numPr>
            <w:tabs>
              <w:tab w:val="num" w:pos="720"/>
            </w:tabs>
            <w:spacing w:before="240" w:after="80"/>
            <w:ind w:hanging="360"/>
          </w:pPr>
        </w:pPrChange>
      </w:pPr>
      <w:r w:rsidRPr="00BB1A70">
        <w:rPr>
          <w:rFonts w:ascii="Times New Roman" w:hAnsi="Times New Roman"/>
          <w:sz w:val="24"/>
          <w:szCs w:val="24"/>
          <w:rPrChange w:id="4042" w:author="Abhishek Guria" w:date="2021-04-11T16:25:00Z">
            <w:rPr>
              <w:rFonts w:asciiTheme="minorHAnsi" w:hAnsiTheme="minorHAnsi" w:cstheme="minorHAnsi"/>
              <w:sz w:val="24"/>
              <w:szCs w:val="24"/>
            </w:rPr>
          </w:rPrChange>
        </w:rPr>
        <w:t xml:space="preserve">Building the </w:t>
      </w:r>
      <w:proofErr w:type="spellStart"/>
      <w:r w:rsidRPr="00BB1A70">
        <w:rPr>
          <w:rFonts w:ascii="Times New Roman" w:hAnsi="Times New Roman"/>
          <w:sz w:val="24"/>
          <w:szCs w:val="24"/>
          <w:rPrChange w:id="4043" w:author="Abhishek Guria" w:date="2021-04-11T16:25:00Z">
            <w:rPr>
              <w:rFonts w:asciiTheme="minorHAnsi" w:hAnsiTheme="minorHAnsi" w:cstheme="minorHAnsi"/>
              <w:sz w:val="24"/>
              <w:szCs w:val="24"/>
            </w:rPr>
          </w:rPrChange>
        </w:rPr>
        <w:t>hello.c</w:t>
      </w:r>
      <w:proofErr w:type="spellEnd"/>
      <w:r w:rsidRPr="00BB1A70">
        <w:rPr>
          <w:rFonts w:ascii="Times New Roman" w:hAnsi="Times New Roman"/>
          <w:sz w:val="24"/>
          <w:szCs w:val="24"/>
          <w:rPrChange w:id="4044" w:author="Abhishek Guria" w:date="2021-04-11T16:25:00Z">
            <w:rPr>
              <w:rFonts w:asciiTheme="minorHAnsi" w:hAnsiTheme="minorHAnsi" w:cstheme="minorHAnsi"/>
              <w:sz w:val="24"/>
              <w:szCs w:val="24"/>
            </w:rPr>
          </w:rPrChange>
        </w:rPr>
        <w:t xml:space="preserve"> file and writing the contents</w:t>
      </w:r>
    </w:p>
    <w:p w14:paraId="1ACB5A45" w14:textId="77777777" w:rsidR="001528BE" w:rsidRPr="00BB1A70" w:rsidRDefault="001528BE">
      <w:pPr>
        <w:pStyle w:val="ListParagraph"/>
        <w:numPr>
          <w:ilvl w:val="2"/>
          <w:numId w:val="140"/>
        </w:numPr>
        <w:tabs>
          <w:tab w:val="left" w:pos="540"/>
        </w:tabs>
        <w:spacing w:before="126" w:line="276" w:lineRule="auto"/>
        <w:ind w:left="504"/>
        <w:jc w:val="both"/>
        <w:rPr>
          <w:rFonts w:ascii="Times New Roman" w:hAnsi="Times New Roman"/>
          <w:b/>
          <w:sz w:val="24"/>
          <w:szCs w:val="24"/>
          <w:rPrChange w:id="4045" w:author="Abhishek Guria" w:date="2021-04-11T16:25:00Z">
            <w:rPr>
              <w:rFonts w:asciiTheme="minorHAnsi" w:hAnsiTheme="minorHAnsi" w:cstheme="minorHAnsi"/>
              <w:b/>
              <w:sz w:val="24"/>
              <w:szCs w:val="24"/>
            </w:rPr>
          </w:rPrChange>
        </w:rPr>
        <w:pPrChange w:id="4046" w:author="Other Author" w:date="2021-04-08T15:17:00Z">
          <w:pPr>
            <w:pStyle w:val="ListParagraph"/>
            <w:numPr>
              <w:ilvl w:val="2"/>
              <w:numId w:val="22"/>
            </w:numPr>
            <w:tabs>
              <w:tab w:val="num" w:pos="1440"/>
            </w:tabs>
            <w:spacing w:before="126"/>
            <w:ind w:left="1440" w:hanging="360"/>
          </w:pPr>
        </w:pPrChange>
      </w:pPr>
      <w:r w:rsidRPr="00BB1A70">
        <w:rPr>
          <w:rFonts w:ascii="Times New Roman" w:hAnsi="Times New Roman"/>
          <w:sz w:val="24"/>
          <w:szCs w:val="24"/>
          <w:rPrChange w:id="4047" w:author="Abhishek Guria" w:date="2021-04-11T16:25:00Z">
            <w:rPr>
              <w:rFonts w:asciiTheme="minorHAnsi" w:hAnsiTheme="minorHAnsi" w:cstheme="minorHAnsi"/>
              <w:sz w:val="24"/>
              <w:szCs w:val="24"/>
            </w:rPr>
          </w:rPrChange>
        </w:rPr>
        <w:t>The contents are added to be are apart from simple</w:t>
      </w:r>
    </w:p>
    <w:p w14:paraId="0652D57F" w14:textId="77777777" w:rsidR="001528BE" w:rsidRPr="00BB1A70" w:rsidRDefault="001528BE">
      <w:pPr>
        <w:pStyle w:val="ListParagraph"/>
        <w:numPr>
          <w:ilvl w:val="2"/>
          <w:numId w:val="140"/>
        </w:numPr>
        <w:tabs>
          <w:tab w:val="left" w:pos="540"/>
        </w:tabs>
        <w:spacing w:before="126" w:line="276" w:lineRule="auto"/>
        <w:ind w:left="504"/>
        <w:jc w:val="both"/>
        <w:rPr>
          <w:rFonts w:ascii="Times New Roman" w:hAnsi="Times New Roman"/>
          <w:b/>
          <w:bCs/>
          <w:sz w:val="24"/>
          <w:szCs w:val="24"/>
          <w:rPrChange w:id="4048" w:author="Abhishek Guria" w:date="2021-04-11T16:25:00Z">
            <w:rPr>
              <w:rFonts w:asciiTheme="minorHAnsi" w:hAnsiTheme="minorHAnsi" w:cstheme="minorHAnsi"/>
              <w:b/>
              <w:bCs/>
              <w:sz w:val="24"/>
              <w:szCs w:val="24"/>
            </w:rPr>
          </w:rPrChange>
        </w:rPr>
        <w:pPrChange w:id="4049" w:author="Other Author" w:date="2021-04-08T15:17:00Z">
          <w:pPr>
            <w:pStyle w:val="ListParagraph"/>
            <w:numPr>
              <w:ilvl w:val="2"/>
              <w:numId w:val="22"/>
            </w:numPr>
            <w:tabs>
              <w:tab w:val="num" w:pos="1440"/>
            </w:tabs>
            <w:spacing w:before="126"/>
            <w:ind w:left="1440" w:hanging="360"/>
          </w:pPr>
        </w:pPrChange>
      </w:pPr>
      <w:r w:rsidRPr="00BB1A70">
        <w:rPr>
          <w:rFonts w:ascii="Times New Roman" w:hAnsi="Times New Roman"/>
          <w:b/>
          <w:bCs/>
          <w:sz w:val="24"/>
          <w:szCs w:val="24"/>
          <w:rPrChange w:id="4050" w:author="Abhishek Guria" w:date="2021-04-11T16:25:00Z">
            <w:rPr>
              <w:rFonts w:asciiTheme="minorHAnsi" w:hAnsiTheme="minorHAnsi" w:cstheme="minorHAnsi"/>
              <w:b/>
              <w:bCs/>
              <w:sz w:val="24"/>
              <w:szCs w:val="24"/>
            </w:rPr>
          </w:rPrChange>
        </w:rPr>
        <w:t xml:space="preserve">extern int </w:t>
      </w:r>
      <w:proofErr w:type="spellStart"/>
      <w:r w:rsidRPr="00BB1A70">
        <w:rPr>
          <w:rFonts w:ascii="Times New Roman" w:hAnsi="Times New Roman"/>
          <w:b/>
          <w:bCs/>
          <w:sz w:val="24"/>
          <w:szCs w:val="24"/>
          <w:rPrChange w:id="4051" w:author="Abhishek Guria" w:date="2021-04-11T16:25:00Z">
            <w:rPr>
              <w:rFonts w:asciiTheme="minorHAnsi" w:hAnsiTheme="minorHAnsi" w:cstheme="minorHAnsi"/>
              <w:b/>
              <w:bCs/>
              <w:sz w:val="24"/>
              <w:szCs w:val="24"/>
            </w:rPr>
          </w:rPrChange>
        </w:rPr>
        <w:t>xvar</w:t>
      </w:r>
      <w:proofErr w:type="spellEnd"/>
      <w:r w:rsidRPr="00BB1A70">
        <w:rPr>
          <w:rFonts w:ascii="Times New Roman" w:hAnsi="Times New Roman"/>
          <w:b/>
          <w:bCs/>
          <w:sz w:val="24"/>
          <w:szCs w:val="24"/>
          <w:rPrChange w:id="4052" w:author="Abhishek Guria" w:date="2021-04-11T16:25:00Z">
            <w:rPr>
              <w:rFonts w:asciiTheme="minorHAnsi" w:hAnsiTheme="minorHAnsi" w:cstheme="minorHAnsi"/>
              <w:b/>
              <w:bCs/>
              <w:sz w:val="24"/>
              <w:szCs w:val="24"/>
            </w:rPr>
          </w:rPrChange>
        </w:rPr>
        <w:t>;</w:t>
      </w:r>
    </w:p>
    <w:p w14:paraId="32D5271B" w14:textId="77777777" w:rsidR="001528BE" w:rsidRPr="00BB1A70" w:rsidRDefault="001528BE">
      <w:pPr>
        <w:pStyle w:val="ListParagraph"/>
        <w:numPr>
          <w:ilvl w:val="2"/>
          <w:numId w:val="140"/>
        </w:numPr>
        <w:tabs>
          <w:tab w:val="left" w:pos="540"/>
        </w:tabs>
        <w:spacing w:before="126" w:line="276" w:lineRule="auto"/>
        <w:ind w:left="504"/>
        <w:jc w:val="both"/>
        <w:rPr>
          <w:rFonts w:ascii="Times New Roman" w:hAnsi="Times New Roman"/>
          <w:b/>
          <w:bCs/>
          <w:sz w:val="24"/>
          <w:szCs w:val="24"/>
          <w:rPrChange w:id="4053" w:author="Abhishek Guria" w:date="2021-04-11T16:25:00Z">
            <w:rPr>
              <w:rFonts w:asciiTheme="minorHAnsi" w:hAnsiTheme="minorHAnsi" w:cstheme="minorHAnsi"/>
              <w:b/>
              <w:bCs/>
              <w:sz w:val="24"/>
              <w:szCs w:val="24"/>
            </w:rPr>
          </w:rPrChange>
        </w:rPr>
        <w:pPrChange w:id="4054" w:author="Other Author" w:date="2021-04-08T15:17:00Z">
          <w:pPr>
            <w:pStyle w:val="ListParagraph"/>
            <w:numPr>
              <w:ilvl w:val="2"/>
              <w:numId w:val="22"/>
            </w:numPr>
            <w:tabs>
              <w:tab w:val="num" w:pos="1440"/>
            </w:tabs>
            <w:spacing w:before="126"/>
            <w:ind w:left="1440" w:hanging="360"/>
          </w:pPr>
        </w:pPrChange>
      </w:pPr>
      <w:r w:rsidRPr="00BB1A70">
        <w:rPr>
          <w:rFonts w:ascii="Times New Roman" w:hAnsi="Times New Roman"/>
          <w:b/>
          <w:bCs/>
          <w:sz w:val="24"/>
          <w:szCs w:val="24"/>
          <w:rPrChange w:id="4055" w:author="Abhishek Guria" w:date="2021-04-11T16:25:00Z">
            <w:rPr>
              <w:rFonts w:asciiTheme="minorHAnsi" w:hAnsiTheme="minorHAnsi" w:cstheme="minorHAnsi"/>
              <w:b/>
              <w:bCs/>
              <w:sz w:val="24"/>
              <w:szCs w:val="24"/>
            </w:rPr>
          </w:rPrChange>
        </w:rPr>
        <w:t xml:space="preserve">extern void </w:t>
      </w:r>
      <w:proofErr w:type="spellStart"/>
      <w:r w:rsidRPr="00BB1A70">
        <w:rPr>
          <w:rFonts w:ascii="Times New Roman" w:hAnsi="Times New Roman"/>
          <w:b/>
          <w:bCs/>
          <w:sz w:val="24"/>
          <w:szCs w:val="24"/>
          <w:rPrChange w:id="4056" w:author="Abhishek Guria" w:date="2021-04-11T16:25:00Z">
            <w:rPr>
              <w:rFonts w:asciiTheme="minorHAnsi" w:hAnsiTheme="minorHAnsi" w:cstheme="minorHAnsi"/>
              <w:b/>
              <w:bCs/>
              <w:sz w:val="24"/>
              <w:szCs w:val="24"/>
            </w:rPr>
          </w:rPrChange>
        </w:rPr>
        <w:t>sayHello</w:t>
      </w:r>
      <w:proofErr w:type="spellEnd"/>
      <w:r w:rsidRPr="00BB1A70">
        <w:rPr>
          <w:rFonts w:ascii="Times New Roman" w:hAnsi="Times New Roman"/>
          <w:b/>
          <w:bCs/>
          <w:sz w:val="24"/>
          <w:szCs w:val="24"/>
          <w:rPrChange w:id="4057" w:author="Abhishek Guria" w:date="2021-04-11T16:25:00Z">
            <w:rPr>
              <w:rFonts w:asciiTheme="minorHAnsi" w:hAnsiTheme="minorHAnsi" w:cstheme="minorHAnsi"/>
              <w:b/>
              <w:bCs/>
              <w:sz w:val="24"/>
              <w:szCs w:val="24"/>
            </w:rPr>
          </w:rPrChange>
        </w:rPr>
        <w:t>(void);</w:t>
      </w:r>
    </w:p>
    <w:p w14:paraId="3649F29A" w14:textId="77777777" w:rsidR="001528BE" w:rsidRPr="00BB1A70" w:rsidRDefault="001528BE">
      <w:pPr>
        <w:pStyle w:val="ListParagraph"/>
        <w:numPr>
          <w:ilvl w:val="2"/>
          <w:numId w:val="140"/>
        </w:numPr>
        <w:tabs>
          <w:tab w:val="left" w:pos="540"/>
        </w:tabs>
        <w:spacing w:before="126" w:line="276" w:lineRule="auto"/>
        <w:ind w:left="504"/>
        <w:jc w:val="both"/>
        <w:rPr>
          <w:rFonts w:ascii="Times New Roman" w:hAnsi="Times New Roman"/>
          <w:sz w:val="24"/>
          <w:szCs w:val="24"/>
          <w:rPrChange w:id="4058" w:author="Abhishek Guria" w:date="2021-04-11T16:25:00Z">
            <w:rPr>
              <w:rFonts w:asciiTheme="minorHAnsi" w:hAnsiTheme="minorHAnsi" w:cstheme="minorHAnsi"/>
              <w:sz w:val="24"/>
              <w:szCs w:val="24"/>
            </w:rPr>
          </w:rPrChange>
        </w:rPr>
        <w:pPrChange w:id="4059" w:author="Other Author" w:date="2021-04-08T15:17:00Z">
          <w:pPr>
            <w:pStyle w:val="ListParagraph"/>
            <w:numPr>
              <w:ilvl w:val="2"/>
              <w:numId w:val="22"/>
            </w:numPr>
            <w:tabs>
              <w:tab w:val="num" w:pos="1440"/>
            </w:tabs>
            <w:spacing w:before="126"/>
            <w:ind w:left="1440" w:hanging="360"/>
          </w:pPr>
        </w:pPrChange>
      </w:pPr>
      <w:r w:rsidRPr="00BB1A70">
        <w:rPr>
          <w:rFonts w:ascii="Times New Roman" w:hAnsi="Times New Roman"/>
          <w:sz w:val="24"/>
          <w:szCs w:val="24"/>
          <w:rPrChange w:id="4060" w:author="Abhishek Guria" w:date="2021-04-11T16:25:00Z">
            <w:rPr>
              <w:rFonts w:asciiTheme="minorHAnsi" w:hAnsiTheme="minorHAnsi" w:cstheme="minorHAnsi"/>
              <w:sz w:val="24"/>
              <w:szCs w:val="24"/>
            </w:rPr>
          </w:rPrChange>
        </w:rPr>
        <w:t>Then after importing the module from simple we can use the functions defined in the simple module by printing in the sample module</w:t>
      </w:r>
    </w:p>
    <w:p w14:paraId="4DECD5D6" w14:textId="77777777" w:rsidR="001528BE" w:rsidRPr="00BB1A70" w:rsidRDefault="001528BE" w:rsidP="00572CA1">
      <w:pPr>
        <w:pStyle w:val="ListParagraph"/>
        <w:numPr>
          <w:ilvl w:val="2"/>
          <w:numId w:val="140"/>
        </w:numPr>
        <w:tabs>
          <w:tab w:val="left" w:pos="540"/>
        </w:tabs>
        <w:spacing w:before="126" w:line="276" w:lineRule="auto"/>
        <w:ind w:left="504"/>
        <w:jc w:val="both"/>
        <w:rPr>
          <w:rFonts w:ascii="Times New Roman" w:hAnsi="Times New Roman"/>
          <w:sz w:val="24"/>
          <w:szCs w:val="24"/>
          <w:rPrChange w:id="406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062" w:author="Abhishek Guria" w:date="2021-04-11T16:25:00Z">
            <w:rPr>
              <w:rFonts w:asciiTheme="minorHAnsi" w:hAnsiTheme="minorHAnsi" w:cstheme="minorHAnsi"/>
              <w:sz w:val="24"/>
              <w:szCs w:val="24"/>
            </w:rPr>
          </w:rPrChange>
        </w:rPr>
        <w:t>We need to first run the simple module and then sample module so that we can use the functions present in the simple module</w:t>
      </w:r>
    </w:p>
    <w:p w14:paraId="11D44F0F" w14:textId="77777777" w:rsidR="001528BE" w:rsidRPr="00BB1A70" w:rsidRDefault="000526E7">
      <w:pPr>
        <w:pStyle w:val="Heading2"/>
        <w:spacing w:after="0" w:line="276" w:lineRule="auto"/>
        <w:ind w:left="144"/>
        <w:jc w:val="both"/>
        <w:rPr>
          <w:rFonts w:ascii="Times New Roman" w:hAnsi="Times New Roman"/>
          <w:b/>
          <w:rPrChange w:id="4063" w:author="Abhishek Guria" w:date="2021-04-11T16:25:00Z">
            <w:rPr>
              <w:rFonts w:asciiTheme="minorHAnsi" w:hAnsiTheme="minorHAnsi" w:cstheme="minorHAnsi"/>
              <w:b/>
            </w:rPr>
          </w:rPrChange>
        </w:rPr>
        <w:pPrChange w:id="4064" w:author="Other Author" w:date="2021-04-08T15:17:00Z">
          <w:pPr>
            <w:numPr>
              <w:ilvl w:val="1"/>
              <w:numId w:val="2"/>
            </w:numPr>
            <w:tabs>
              <w:tab w:val="left" w:pos="540"/>
              <w:tab w:val="num" w:pos="1080"/>
            </w:tabs>
            <w:spacing w:before="240" w:after="80"/>
            <w:ind w:left="1080" w:hanging="360"/>
          </w:pPr>
        </w:pPrChange>
      </w:pPr>
      <w:bookmarkStart w:id="4065" w:name="_Toc68966758"/>
      <w:r w:rsidRPr="00BB1A70">
        <w:rPr>
          <w:rFonts w:ascii="Times New Roman" w:hAnsi="Times New Roman"/>
          <w:b/>
          <w:rPrChange w:id="4066" w:author="Abhishek Guria" w:date="2021-04-11T16:25:00Z">
            <w:rPr>
              <w:rFonts w:asciiTheme="minorHAnsi" w:hAnsiTheme="minorHAnsi" w:cstheme="minorHAnsi"/>
              <w:b/>
            </w:rPr>
          </w:rPrChange>
        </w:rPr>
        <w:lastRenderedPageBreak/>
        <w:t xml:space="preserve">14.6 </w:t>
      </w:r>
      <w:r w:rsidR="001528BE" w:rsidRPr="00BB1A70">
        <w:rPr>
          <w:rFonts w:ascii="Times New Roman" w:hAnsi="Times New Roman"/>
          <w:b/>
          <w:rPrChange w:id="4067" w:author="Abhishek Guria" w:date="2021-04-11T16:25:00Z">
            <w:rPr>
              <w:rFonts w:asciiTheme="minorHAnsi" w:hAnsiTheme="minorHAnsi" w:cstheme="minorHAnsi"/>
              <w:b/>
            </w:rPr>
          </w:rPrChange>
        </w:rPr>
        <w:t>ADDING KCONFIG ENTRIES</w:t>
      </w:r>
      <w:bookmarkEnd w:id="4065"/>
    </w:p>
    <w:p w14:paraId="18E99D89" w14:textId="77777777" w:rsidR="001528BE" w:rsidRPr="00BB1A70" w:rsidRDefault="001528BE">
      <w:pPr>
        <w:pStyle w:val="ListParagraph"/>
        <w:numPr>
          <w:ilvl w:val="0"/>
          <w:numId w:val="143"/>
        </w:numPr>
        <w:tabs>
          <w:tab w:val="left" w:pos="540"/>
        </w:tabs>
        <w:spacing w:line="276" w:lineRule="auto"/>
        <w:ind w:left="504"/>
        <w:jc w:val="both"/>
        <w:rPr>
          <w:rFonts w:ascii="Times New Roman" w:hAnsi="Times New Roman"/>
          <w:sz w:val="24"/>
          <w:szCs w:val="24"/>
          <w:rPrChange w:id="4068" w:author="Abhishek Guria" w:date="2021-04-11T16:25:00Z">
            <w:rPr>
              <w:rFonts w:asciiTheme="minorHAnsi" w:hAnsiTheme="minorHAnsi" w:cstheme="minorHAnsi"/>
              <w:sz w:val="24"/>
              <w:szCs w:val="24"/>
            </w:rPr>
          </w:rPrChange>
        </w:rPr>
        <w:pPrChange w:id="4069" w:author="Other Author" w:date="2021-04-08T15:17:00Z">
          <w:pPr>
            <w:numPr>
              <w:ilvl w:val="2"/>
              <w:numId w:val="2"/>
            </w:numPr>
            <w:tabs>
              <w:tab w:val="left" w:pos="540"/>
              <w:tab w:val="num" w:pos="1440"/>
            </w:tabs>
            <w:spacing w:before="240" w:after="80"/>
            <w:ind w:left="1440" w:hanging="360"/>
          </w:pPr>
        </w:pPrChange>
      </w:pPr>
      <w:r w:rsidRPr="00BB1A70">
        <w:rPr>
          <w:rFonts w:ascii="Times New Roman" w:hAnsi="Times New Roman"/>
          <w:sz w:val="24"/>
          <w:szCs w:val="24"/>
          <w:rPrChange w:id="4070" w:author="Abhishek Guria" w:date="2021-04-11T16:25:00Z">
            <w:rPr>
              <w:rFonts w:asciiTheme="minorHAnsi" w:hAnsiTheme="minorHAnsi" w:cstheme="minorHAnsi"/>
              <w:sz w:val="24"/>
              <w:szCs w:val="24"/>
            </w:rPr>
          </w:rPrChange>
        </w:rPr>
        <w:t>Version 1 for K config entries:</w:t>
      </w:r>
    </w:p>
    <w:p w14:paraId="554D5541" w14:textId="77777777" w:rsidR="001528BE" w:rsidRPr="00BB1A70" w:rsidRDefault="001528BE" w:rsidP="00F3444E">
      <w:pPr>
        <w:pStyle w:val="ListParagraph"/>
        <w:numPr>
          <w:ilvl w:val="0"/>
          <w:numId w:val="141"/>
        </w:numPr>
        <w:tabs>
          <w:tab w:val="left" w:pos="540"/>
        </w:tabs>
        <w:spacing w:line="276" w:lineRule="auto"/>
        <w:ind w:left="1224"/>
        <w:jc w:val="both"/>
        <w:rPr>
          <w:rFonts w:ascii="Times New Roman" w:hAnsi="Times New Roman"/>
          <w:sz w:val="24"/>
          <w:szCs w:val="24"/>
          <w:rPrChange w:id="407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072" w:author="Abhishek Guria" w:date="2021-04-11T16:25:00Z">
            <w:rPr>
              <w:rFonts w:asciiTheme="minorHAnsi" w:hAnsiTheme="minorHAnsi" w:cstheme="minorHAnsi"/>
              <w:sz w:val="24"/>
              <w:szCs w:val="24"/>
            </w:rPr>
          </w:rPrChange>
        </w:rPr>
        <w:t xml:space="preserve">Name a file </w:t>
      </w:r>
      <w:proofErr w:type="spellStart"/>
      <w:r w:rsidRPr="00BB1A70">
        <w:rPr>
          <w:rFonts w:ascii="Times New Roman" w:hAnsi="Times New Roman"/>
          <w:sz w:val="24"/>
          <w:szCs w:val="24"/>
          <w:rPrChange w:id="4073" w:author="Abhishek Guria" w:date="2021-04-11T16:25:00Z">
            <w:rPr>
              <w:rFonts w:asciiTheme="minorHAnsi" w:hAnsiTheme="minorHAnsi" w:cstheme="minorHAnsi"/>
              <w:sz w:val="24"/>
              <w:szCs w:val="24"/>
            </w:rPr>
          </w:rPrChange>
        </w:rPr>
        <w:t>hello.c</w:t>
      </w:r>
      <w:proofErr w:type="spellEnd"/>
      <w:r w:rsidRPr="00BB1A70">
        <w:rPr>
          <w:rFonts w:ascii="Times New Roman" w:hAnsi="Times New Roman"/>
          <w:sz w:val="24"/>
          <w:szCs w:val="24"/>
          <w:rPrChange w:id="4074" w:author="Abhishek Guria" w:date="2021-04-11T16:25:00Z">
            <w:rPr>
              <w:rFonts w:asciiTheme="minorHAnsi" w:hAnsiTheme="minorHAnsi" w:cstheme="minorHAnsi"/>
              <w:sz w:val="24"/>
              <w:szCs w:val="24"/>
            </w:rPr>
          </w:rPrChange>
        </w:rPr>
        <w:t xml:space="preserve"> in folder </w:t>
      </w:r>
      <w:proofErr w:type="spellStart"/>
      <w:r w:rsidRPr="00BB1A70">
        <w:rPr>
          <w:rFonts w:ascii="Times New Roman" w:hAnsi="Times New Roman"/>
          <w:sz w:val="24"/>
          <w:szCs w:val="24"/>
          <w:rPrChange w:id="4075" w:author="Abhishek Guria" w:date="2021-04-11T16:25:00Z">
            <w:rPr>
              <w:rFonts w:asciiTheme="minorHAnsi" w:hAnsiTheme="minorHAnsi" w:cstheme="minorHAnsi"/>
              <w:sz w:val="24"/>
              <w:szCs w:val="24"/>
            </w:rPr>
          </w:rPrChange>
        </w:rPr>
        <w:t>mtest</w:t>
      </w:r>
      <w:proofErr w:type="spellEnd"/>
    </w:p>
    <w:p w14:paraId="12CC7934" w14:textId="77777777" w:rsidR="001528BE" w:rsidRPr="00BB1A70" w:rsidRDefault="001528BE">
      <w:pPr>
        <w:pStyle w:val="ListParagraph"/>
        <w:numPr>
          <w:ilvl w:val="0"/>
          <w:numId w:val="142"/>
        </w:numPr>
        <w:tabs>
          <w:tab w:val="left" w:pos="540"/>
        </w:tabs>
        <w:spacing w:line="276" w:lineRule="auto"/>
        <w:ind w:left="504"/>
        <w:jc w:val="both"/>
        <w:rPr>
          <w:rFonts w:ascii="Times New Roman" w:hAnsi="Times New Roman"/>
          <w:sz w:val="24"/>
          <w:szCs w:val="24"/>
          <w:rPrChange w:id="4076" w:author="Abhishek Guria" w:date="2021-04-11T16:25:00Z">
            <w:rPr>
              <w:rFonts w:asciiTheme="minorHAnsi" w:hAnsiTheme="minorHAnsi" w:cstheme="minorHAnsi"/>
              <w:sz w:val="24"/>
              <w:szCs w:val="24"/>
            </w:rPr>
          </w:rPrChange>
        </w:rPr>
        <w:pPrChange w:id="4077" w:author="Other Author" w:date="2021-04-08T15:17:00Z">
          <w:pPr>
            <w:pStyle w:val="ListParagraph"/>
            <w:numPr>
              <w:ilvl w:val="4"/>
              <w:numId w:val="24"/>
            </w:numPr>
            <w:tabs>
              <w:tab w:val="num" w:pos="2160"/>
            </w:tabs>
            <w:spacing w:before="240" w:after="80"/>
            <w:ind w:left="2160" w:hanging="360"/>
          </w:pPr>
        </w:pPrChange>
      </w:pPr>
      <w:r w:rsidRPr="00BB1A70">
        <w:rPr>
          <w:rFonts w:ascii="Times New Roman" w:hAnsi="Times New Roman"/>
          <w:sz w:val="24"/>
          <w:szCs w:val="24"/>
          <w:rPrChange w:id="4078" w:author="Abhishek Guria" w:date="2021-04-11T16:25:00Z">
            <w:rPr>
              <w:rFonts w:asciiTheme="minorHAnsi" w:hAnsiTheme="minorHAnsi" w:cstheme="minorHAnsi"/>
              <w:sz w:val="24"/>
              <w:szCs w:val="24"/>
            </w:rPr>
          </w:rPrChange>
        </w:rPr>
        <w:t>config HELLO</w:t>
      </w:r>
    </w:p>
    <w:p w14:paraId="49528A85" w14:textId="77777777" w:rsidR="001528BE" w:rsidRPr="00BB1A70" w:rsidRDefault="001528BE" w:rsidP="000526E7">
      <w:pPr>
        <w:pStyle w:val="ListParagraph"/>
        <w:numPr>
          <w:ilvl w:val="0"/>
          <w:numId w:val="149"/>
        </w:numPr>
        <w:tabs>
          <w:tab w:val="left" w:pos="540"/>
        </w:tabs>
        <w:spacing w:before="240" w:after="80" w:line="276" w:lineRule="auto"/>
        <w:ind w:left="1224"/>
        <w:jc w:val="both"/>
        <w:rPr>
          <w:rFonts w:ascii="Times New Roman" w:hAnsi="Times New Roman"/>
          <w:sz w:val="24"/>
          <w:szCs w:val="24"/>
          <w:rPrChange w:id="407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080" w:author="Abhishek Guria" w:date="2021-04-11T16:25:00Z">
            <w:rPr>
              <w:rFonts w:asciiTheme="minorHAnsi" w:hAnsiTheme="minorHAnsi" w:cstheme="minorHAnsi"/>
              <w:sz w:val="24"/>
              <w:szCs w:val="24"/>
            </w:rPr>
          </w:rPrChange>
        </w:rPr>
        <w:t>tristate "Hello module"</w:t>
      </w:r>
    </w:p>
    <w:p w14:paraId="7E98E6DB" w14:textId="77777777" w:rsidR="001528BE" w:rsidRPr="00BB1A70" w:rsidRDefault="001528BE" w:rsidP="000526E7">
      <w:pPr>
        <w:pStyle w:val="ListParagraph"/>
        <w:numPr>
          <w:ilvl w:val="0"/>
          <w:numId w:val="149"/>
        </w:numPr>
        <w:tabs>
          <w:tab w:val="left" w:pos="540"/>
        </w:tabs>
        <w:spacing w:before="240" w:after="80" w:line="276" w:lineRule="auto"/>
        <w:ind w:left="1224"/>
        <w:jc w:val="both"/>
        <w:rPr>
          <w:rFonts w:ascii="Times New Roman" w:hAnsi="Times New Roman"/>
          <w:sz w:val="24"/>
          <w:szCs w:val="24"/>
          <w:rPrChange w:id="408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082" w:author="Abhishek Guria" w:date="2021-04-11T16:25:00Z">
            <w:rPr>
              <w:rFonts w:asciiTheme="minorHAnsi" w:hAnsiTheme="minorHAnsi" w:cstheme="minorHAnsi"/>
              <w:sz w:val="24"/>
              <w:szCs w:val="24"/>
            </w:rPr>
          </w:rPrChange>
        </w:rPr>
        <w:t>default n</w:t>
      </w:r>
    </w:p>
    <w:p w14:paraId="4ADD57E5" w14:textId="77777777" w:rsidR="001528BE" w:rsidRPr="00BB1A70" w:rsidRDefault="001528BE" w:rsidP="000526E7">
      <w:pPr>
        <w:pStyle w:val="ListParagraph"/>
        <w:numPr>
          <w:ilvl w:val="0"/>
          <w:numId w:val="149"/>
        </w:numPr>
        <w:tabs>
          <w:tab w:val="left" w:pos="540"/>
        </w:tabs>
        <w:spacing w:before="240" w:after="80" w:line="276" w:lineRule="auto"/>
        <w:ind w:left="1224"/>
        <w:jc w:val="both"/>
        <w:rPr>
          <w:rFonts w:ascii="Times New Roman" w:hAnsi="Times New Roman"/>
          <w:sz w:val="24"/>
          <w:szCs w:val="24"/>
          <w:rPrChange w:id="408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084" w:author="Abhishek Guria" w:date="2021-04-11T16:25:00Z">
            <w:rPr>
              <w:rFonts w:asciiTheme="minorHAnsi" w:hAnsiTheme="minorHAnsi" w:cstheme="minorHAnsi"/>
              <w:sz w:val="24"/>
              <w:szCs w:val="24"/>
            </w:rPr>
          </w:rPrChange>
        </w:rPr>
        <w:t>help</w:t>
      </w:r>
    </w:p>
    <w:p w14:paraId="2881BB3E" w14:textId="77777777" w:rsidR="001528BE" w:rsidRPr="00BB1A70" w:rsidRDefault="001528BE" w:rsidP="000526E7">
      <w:pPr>
        <w:pStyle w:val="ListParagraph"/>
        <w:numPr>
          <w:ilvl w:val="0"/>
          <w:numId w:val="149"/>
        </w:numPr>
        <w:tabs>
          <w:tab w:val="left" w:pos="540"/>
        </w:tabs>
        <w:spacing w:before="240" w:after="80" w:line="276" w:lineRule="auto"/>
        <w:ind w:left="1224"/>
        <w:jc w:val="both"/>
        <w:rPr>
          <w:rFonts w:ascii="Times New Roman" w:hAnsi="Times New Roman"/>
          <w:sz w:val="24"/>
          <w:szCs w:val="24"/>
          <w:rPrChange w:id="408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086" w:author="Abhishek Guria" w:date="2021-04-11T16:25:00Z">
            <w:rPr>
              <w:rFonts w:asciiTheme="minorHAnsi" w:hAnsiTheme="minorHAnsi" w:cstheme="minorHAnsi"/>
              <w:sz w:val="24"/>
              <w:szCs w:val="24"/>
            </w:rPr>
          </w:rPrChange>
        </w:rPr>
        <w:t>A Hello module</w:t>
      </w:r>
    </w:p>
    <w:p w14:paraId="13F90534" w14:textId="77777777" w:rsidR="001528BE" w:rsidRPr="00BB1A70" w:rsidRDefault="001528BE">
      <w:pPr>
        <w:pStyle w:val="ListParagraph"/>
        <w:numPr>
          <w:ilvl w:val="0"/>
          <w:numId w:val="142"/>
        </w:numPr>
        <w:tabs>
          <w:tab w:val="left" w:pos="540"/>
        </w:tabs>
        <w:spacing w:before="240" w:after="80" w:line="276" w:lineRule="auto"/>
        <w:ind w:left="504"/>
        <w:jc w:val="both"/>
        <w:rPr>
          <w:rFonts w:ascii="Times New Roman" w:hAnsi="Times New Roman"/>
          <w:sz w:val="24"/>
          <w:szCs w:val="24"/>
          <w:rPrChange w:id="4087" w:author="Abhishek Guria" w:date="2021-04-11T16:25:00Z">
            <w:rPr>
              <w:rFonts w:asciiTheme="minorHAnsi" w:hAnsiTheme="minorHAnsi" w:cstheme="minorHAnsi"/>
              <w:sz w:val="24"/>
              <w:szCs w:val="24"/>
            </w:rPr>
          </w:rPrChange>
        </w:rPr>
        <w:pPrChange w:id="4088" w:author="Other Author" w:date="2021-04-08T15:17:00Z">
          <w:pPr>
            <w:pStyle w:val="ListParagraph"/>
            <w:numPr>
              <w:ilvl w:val="4"/>
              <w:numId w:val="28"/>
            </w:numPr>
            <w:tabs>
              <w:tab w:val="num" w:pos="2160"/>
            </w:tabs>
            <w:spacing w:before="240" w:after="80"/>
            <w:ind w:left="2160" w:hanging="360"/>
          </w:pPr>
        </w:pPrChange>
      </w:pPr>
      <w:r w:rsidRPr="00BB1A70">
        <w:rPr>
          <w:rFonts w:ascii="Times New Roman" w:hAnsi="Times New Roman"/>
          <w:sz w:val="24"/>
          <w:szCs w:val="24"/>
          <w:rPrChange w:id="4089" w:author="Abhishek Guria" w:date="2021-04-11T16:25:00Z">
            <w:rPr>
              <w:rFonts w:asciiTheme="minorHAnsi" w:hAnsiTheme="minorHAnsi" w:cstheme="minorHAnsi"/>
              <w:sz w:val="24"/>
              <w:szCs w:val="24"/>
            </w:rPr>
          </w:rPrChange>
        </w:rPr>
        <w:t>Now making Makefile for the program:</w:t>
      </w:r>
    </w:p>
    <w:p w14:paraId="534960E6" w14:textId="77777777" w:rsidR="001528BE" w:rsidRPr="00BB1A70" w:rsidRDefault="001528BE">
      <w:pPr>
        <w:pStyle w:val="ListParagraph"/>
        <w:numPr>
          <w:ilvl w:val="5"/>
          <w:numId w:val="92"/>
        </w:numPr>
        <w:tabs>
          <w:tab w:val="left" w:pos="540"/>
        </w:tabs>
        <w:spacing w:before="240" w:after="80" w:line="276" w:lineRule="auto"/>
        <w:ind w:left="1224"/>
        <w:jc w:val="both"/>
        <w:rPr>
          <w:rFonts w:ascii="Times New Roman" w:hAnsi="Times New Roman"/>
          <w:sz w:val="24"/>
          <w:szCs w:val="24"/>
          <w:rPrChange w:id="4090" w:author="Abhishek Guria" w:date="2021-04-11T16:25:00Z">
            <w:rPr>
              <w:rFonts w:asciiTheme="minorHAnsi" w:hAnsiTheme="minorHAnsi" w:cstheme="minorHAnsi"/>
              <w:sz w:val="24"/>
              <w:szCs w:val="24"/>
            </w:rPr>
          </w:rPrChange>
        </w:rPr>
        <w:pPrChange w:id="4091" w:author="Other Author" w:date="2021-04-08T15:17:00Z">
          <w:pPr>
            <w:pStyle w:val="ListParagraph"/>
            <w:numPr>
              <w:ilvl w:val="5"/>
              <w:numId w:val="28"/>
            </w:numPr>
            <w:tabs>
              <w:tab w:val="num" w:pos="2520"/>
            </w:tabs>
            <w:spacing w:before="240" w:after="80"/>
            <w:ind w:left="2520" w:hanging="360"/>
          </w:pPr>
        </w:pPrChange>
      </w:pPr>
      <w:r w:rsidRPr="00BB1A70">
        <w:rPr>
          <w:rFonts w:ascii="Times New Roman" w:hAnsi="Times New Roman"/>
          <w:sz w:val="24"/>
          <w:szCs w:val="24"/>
          <w:rPrChange w:id="4092" w:author="Abhishek Guria" w:date="2021-04-11T16:25:00Z">
            <w:rPr>
              <w:rFonts w:asciiTheme="minorHAnsi" w:hAnsiTheme="minorHAnsi" w:cstheme="minorHAnsi"/>
              <w:sz w:val="24"/>
              <w:szCs w:val="24"/>
            </w:rPr>
          </w:rPrChange>
        </w:rPr>
        <w:t xml:space="preserve">obj-$(CONFIG_SIMPLE) += </w:t>
      </w:r>
      <w:proofErr w:type="spellStart"/>
      <w:proofErr w:type="gramStart"/>
      <w:r w:rsidRPr="00BB1A70">
        <w:rPr>
          <w:rFonts w:ascii="Times New Roman" w:hAnsi="Times New Roman"/>
          <w:sz w:val="24"/>
          <w:szCs w:val="24"/>
          <w:rPrChange w:id="4093" w:author="Abhishek Guria" w:date="2021-04-11T16:25:00Z">
            <w:rPr>
              <w:rFonts w:asciiTheme="minorHAnsi" w:hAnsiTheme="minorHAnsi" w:cstheme="minorHAnsi"/>
              <w:sz w:val="24"/>
              <w:szCs w:val="24"/>
            </w:rPr>
          </w:rPrChange>
        </w:rPr>
        <w:t>hello.o</w:t>
      </w:r>
      <w:proofErr w:type="spellEnd"/>
      <w:proofErr w:type="gramEnd"/>
    </w:p>
    <w:p w14:paraId="41173C8F" w14:textId="77777777" w:rsidR="001528BE" w:rsidRPr="00BB1A70" w:rsidRDefault="001528BE">
      <w:pPr>
        <w:pStyle w:val="ListParagraph"/>
        <w:numPr>
          <w:ilvl w:val="0"/>
          <w:numId w:val="142"/>
        </w:numPr>
        <w:tabs>
          <w:tab w:val="left" w:pos="540"/>
        </w:tabs>
        <w:spacing w:before="240" w:after="80" w:line="276" w:lineRule="auto"/>
        <w:ind w:left="504"/>
        <w:jc w:val="both"/>
        <w:rPr>
          <w:rFonts w:ascii="Times New Roman" w:hAnsi="Times New Roman"/>
          <w:sz w:val="24"/>
          <w:szCs w:val="24"/>
          <w:rPrChange w:id="4094" w:author="Abhishek Guria" w:date="2021-04-11T16:25:00Z">
            <w:rPr>
              <w:rFonts w:asciiTheme="minorHAnsi" w:hAnsiTheme="minorHAnsi" w:cstheme="minorHAnsi"/>
              <w:sz w:val="24"/>
              <w:szCs w:val="24"/>
            </w:rPr>
          </w:rPrChange>
        </w:rPr>
        <w:pPrChange w:id="4095" w:author="Other Author" w:date="2021-04-08T15:17:00Z">
          <w:pPr>
            <w:pStyle w:val="ListParagraph"/>
            <w:numPr>
              <w:ilvl w:val="4"/>
              <w:numId w:val="28"/>
            </w:numPr>
            <w:tabs>
              <w:tab w:val="num" w:pos="2160"/>
            </w:tabs>
            <w:spacing w:before="240" w:after="80"/>
            <w:ind w:left="2160" w:hanging="360"/>
          </w:pPr>
        </w:pPrChange>
      </w:pPr>
      <w:r w:rsidRPr="00BB1A70">
        <w:rPr>
          <w:rFonts w:ascii="Times New Roman" w:hAnsi="Times New Roman"/>
          <w:sz w:val="24"/>
          <w:szCs w:val="24"/>
          <w:rPrChange w:id="4096" w:author="Abhishek Guria" w:date="2021-04-11T16:25:00Z">
            <w:rPr>
              <w:rFonts w:asciiTheme="minorHAnsi" w:hAnsiTheme="minorHAnsi" w:cstheme="minorHAnsi"/>
              <w:sz w:val="24"/>
              <w:szCs w:val="24"/>
            </w:rPr>
          </w:rPrChange>
        </w:rPr>
        <w:t>Now update the make file present in the outside folder that is char folder</w:t>
      </w:r>
    </w:p>
    <w:p w14:paraId="337B0E18" w14:textId="77777777" w:rsidR="001528BE" w:rsidRPr="00BB1A70" w:rsidRDefault="001528BE">
      <w:pPr>
        <w:pStyle w:val="ListParagraph"/>
        <w:numPr>
          <w:ilvl w:val="5"/>
          <w:numId w:val="92"/>
        </w:numPr>
        <w:tabs>
          <w:tab w:val="left" w:pos="540"/>
        </w:tabs>
        <w:spacing w:before="240" w:after="80" w:line="276" w:lineRule="auto"/>
        <w:ind w:left="1224"/>
        <w:jc w:val="both"/>
        <w:rPr>
          <w:rFonts w:ascii="Times New Roman" w:hAnsi="Times New Roman"/>
          <w:sz w:val="24"/>
          <w:szCs w:val="24"/>
          <w:rPrChange w:id="4097" w:author="Abhishek Guria" w:date="2021-04-11T16:25:00Z">
            <w:rPr>
              <w:rFonts w:asciiTheme="minorHAnsi" w:hAnsiTheme="minorHAnsi" w:cstheme="minorHAnsi"/>
              <w:sz w:val="24"/>
              <w:szCs w:val="24"/>
            </w:rPr>
          </w:rPrChange>
        </w:rPr>
        <w:pPrChange w:id="4098" w:author="Other Author" w:date="2021-04-08T15:17:00Z">
          <w:pPr>
            <w:pStyle w:val="ListParagraph"/>
            <w:numPr>
              <w:ilvl w:val="4"/>
              <w:numId w:val="28"/>
            </w:numPr>
            <w:tabs>
              <w:tab w:val="num" w:pos="2160"/>
            </w:tabs>
            <w:spacing w:before="240" w:after="80"/>
            <w:ind w:left="2160" w:hanging="360"/>
          </w:pPr>
        </w:pPrChange>
      </w:pPr>
      <w:r w:rsidRPr="00BB1A70">
        <w:rPr>
          <w:rFonts w:ascii="Times New Roman" w:hAnsi="Times New Roman"/>
          <w:sz w:val="24"/>
          <w:szCs w:val="24"/>
          <w:rPrChange w:id="4099" w:author="Abhishek Guria" w:date="2021-04-11T16:25:00Z">
            <w:rPr>
              <w:rFonts w:asciiTheme="minorHAnsi" w:hAnsiTheme="minorHAnsi" w:cstheme="minorHAnsi"/>
              <w:sz w:val="24"/>
              <w:szCs w:val="24"/>
            </w:rPr>
          </w:rPrChange>
        </w:rPr>
        <w:t xml:space="preserve">obj-y += </w:t>
      </w:r>
      <w:proofErr w:type="spellStart"/>
      <w:r w:rsidRPr="00BB1A70">
        <w:rPr>
          <w:rFonts w:ascii="Times New Roman" w:hAnsi="Times New Roman"/>
          <w:sz w:val="24"/>
          <w:szCs w:val="24"/>
          <w:rPrChange w:id="4100" w:author="Abhishek Guria" w:date="2021-04-11T16:25:00Z">
            <w:rPr>
              <w:rFonts w:asciiTheme="minorHAnsi" w:hAnsiTheme="minorHAnsi" w:cstheme="minorHAnsi"/>
              <w:sz w:val="24"/>
              <w:szCs w:val="24"/>
            </w:rPr>
          </w:rPrChange>
        </w:rPr>
        <w:t>mtest</w:t>
      </w:r>
      <w:proofErr w:type="spellEnd"/>
      <w:r w:rsidRPr="00BB1A70">
        <w:rPr>
          <w:rFonts w:ascii="Times New Roman" w:hAnsi="Times New Roman"/>
          <w:sz w:val="24"/>
          <w:szCs w:val="24"/>
          <w:rPrChange w:id="4101" w:author="Abhishek Guria" w:date="2021-04-11T16:25:00Z">
            <w:rPr>
              <w:rFonts w:asciiTheme="minorHAnsi" w:hAnsiTheme="minorHAnsi" w:cstheme="minorHAnsi"/>
              <w:sz w:val="24"/>
              <w:szCs w:val="24"/>
            </w:rPr>
          </w:rPrChange>
        </w:rPr>
        <w:t>/</w:t>
      </w:r>
    </w:p>
    <w:p w14:paraId="12D887E3" w14:textId="77777777" w:rsidR="001528BE" w:rsidRPr="00BB1A70" w:rsidRDefault="001528BE">
      <w:pPr>
        <w:pStyle w:val="ListParagraph"/>
        <w:numPr>
          <w:ilvl w:val="4"/>
          <w:numId w:val="92"/>
        </w:numPr>
        <w:tabs>
          <w:tab w:val="left" w:pos="540"/>
        </w:tabs>
        <w:spacing w:before="240" w:after="80" w:line="276" w:lineRule="auto"/>
        <w:ind w:left="504"/>
        <w:jc w:val="both"/>
        <w:rPr>
          <w:rFonts w:ascii="Times New Roman" w:hAnsi="Times New Roman"/>
          <w:sz w:val="24"/>
          <w:szCs w:val="24"/>
          <w:rPrChange w:id="4102" w:author="Abhishek Guria" w:date="2021-04-11T16:25:00Z">
            <w:rPr>
              <w:rFonts w:asciiTheme="minorHAnsi" w:hAnsiTheme="minorHAnsi" w:cstheme="minorHAnsi"/>
              <w:sz w:val="24"/>
              <w:szCs w:val="24"/>
            </w:rPr>
          </w:rPrChange>
        </w:rPr>
        <w:pPrChange w:id="4103" w:author="Other Author" w:date="2021-04-08T15:17:00Z">
          <w:pPr>
            <w:pStyle w:val="ListParagraph"/>
            <w:numPr>
              <w:ilvl w:val="4"/>
              <w:numId w:val="28"/>
            </w:numPr>
            <w:tabs>
              <w:tab w:val="num" w:pos="2160"/>
            </w:tabs>
            <w:spacing w:before="240" w:after="80"/>
            <w:ind w:left="2160" w:hanging="360"/>
          </w:pPr>
        </w:pPrChange>
      </w:pPr>
      <w:r w:rsidRPr="00BB1A70">
        <w:rPr>
          <w:rFonts w:ascii="Times New Roman" w:hAnsi="Times New Roman"/>
          <w:sz w:val="24"/>
          <w:szCs w:val="24"/>
          <w:rPrChange w:id="4104" w:author="Abhishek Guria" w:date="2021-04-11T16:25:00Z">
            <w:rPr>
              <w:rFonts w:asciiTheme="minorHAnsi" w:hAnsiTheme="minorHAnsi" w:cstheme="minorHAnsi"/>
              <w:sz w:val="24"/>
              <w:szCs w:val="24"/>
            </w:rPr>
          </w:rPrChange>
        </w:rPr>
        <w:t>Add the statement to the outside K config</w:t>
      </w:r>
    </w:p>
    <w:p w14:paraId="17E1C8CA" w14:textId="741C82E9" w:rsidR="001528BE" w:rsidRDefault="001528BE" w:rsidP="00F3444E">
      <w:pPr>
        <w:pStyle w:val="ListParagraph"/>
        <w:numPr>
          <w:ilvl w:val="5"/>
          <w:numId w:val="92"/>
        </w:numPr>
        <w:tabs>
          <w:tab w:val="left" w:pos="540"/>
        </w:tabs>
        <w:spacing w:before="240" w:after="80" w:line="276" w:lineRule="auto"/>
        <w:ind w:left="1224"/>
        <w:jc w:val="both"/>
        <w:rPr>
          <w:ins w:id="4105" w:author="Abhishek Guria" w:date="2021-04-11T18:37:00Z"/>
          <w:rFonts w:ascii="Times New Roman" w:hAnsi="Times New Roman"/>
          <w:sz w:val="24"/>
          <w:szCs w:val="24"/>
        </w:rPr>
      </w:pPr>
      <w:r w:rsidRPr="00BB1A70">
        <w:rPr>
          <w:rFonts w:ascii="Times New Roman" w:hAnsi="Times New Roman"/>
          <w:sz w:val="24"/>
          <w:szCs w:val="24"/>
          <w:rPrChange w:id="4106" w:author="Abhishek Guria" w:date="2021-04-11T16:25:00Z">
            <w:rPr>
              <w:rFonts w:asciiTheme="minorHAnsi" w:hAnsiTheme="minorHAnsi" w:cstheme="minorHAnsi"/>
              <w:sz w:val="24"/>
              <w:szCs w:val="24"/>
            </w:rPr>
          </w:rPrChange>
        </w:rPr>
        <w:t>source "drivers/char/</w:t>
      </w:r>
      <w:proofErr w:type="spellStart"/>
      <w:r w:rsidRPr="00BB1A70">
        <w:rPr>
          <w:rFonts w:ascii="Times New Roman" w:hAnsi="Times New Roman"/>
          <w:sz w:val="24"/>
          <w:szCs w:val="24"/>
          <w:rPrChange w:id="4107" w:author="Abhishek Guria" w:date="2021-04-11T16:25:00Z">
            <w:rPr>
              <w:rFonts w:asciiTheme="minorHAnsi" w:hAnsiTheme="minorHAnsi" w:cstheme="minorHAnsi"/>
              <w:sz w:val="24"/>
              <w:szCs w:val="24"/>
            </w:rPr>
          </w:rPrChange>
        </w:rPr>
        <w:t>mtest</w:t>
      </w:r>
      <w:proofErr w:type="spellEnd"/>
      <w:r w:rsidRPr="00BB1A70">
        <w:rPr>
          <w:rFonts w:ascii="Times New Roman" w:hAnsi="Times New Roman"/>
          <w:sz w:val="24"/>
          <w:szCs w:val="24"/>
          <w:rPrChange w:id="4108" w:author="Abhishek Guria" w:date="2021-04-11T16:25:00Z">
            <w:rPr>
              <w:rFonts w:asciiTheme="minorHAnsi" w:hAnsiTheme="minorHAnsi" w:cstheme="minorHAnsi"/>
              <w:sz w:val="24"/>
              <w:szCs w:val="24"/>
            </w:rPr>
          </w:rPrChange>
        </w:rPr>
        <w:t>/</w:t>
      </w:r>
      <w:proofErr w:type="spellStart"/>
      <w:r w:rsidRPr="00BB1A70">
        <w:rPr>
          <w:rFonts w:ascii="Times New Roman" w:hAnsi="Times New Roman"/>
          <w:sz w:val="24"/>
          <w:szCs w:val="24"/>
          <w:rPrChange w:id="4109" w:author="Abhishek Guria" w:date="2021-04-11T16:25:00Z">
            <w:rPr>
              <w:rFonts w:asciiTheme="minorHAnsi" w:hAnsiTheme="minorHAnsi" w:cstheme="minorHAnsi"/>
              <w:sz w:val="24"/>
              <w:szCs w:val="24"/>
            </w:rPr>
          </w:rPrChange>
        </w:rPr>
        <w:t>Kconfig</w:t>
      </w:r>
      <w:proofErr w:type="spellEnd"/>
      <w:r w:rsidRPr="00BB1A70">
        <w:rPr>
          <w:rFonts w:ascii="Times New Roman" w:hAnsi="Times New Roman"/>
          <w:sz w:val="24"/>
          <w:szCs w:val="24"/>
          <w:rPrChange w:id="4110" w:author="Abhishek Guria" w:date="2021-04-11T16:25:00Z">
            <w:rPr>
              <w:rFonts w:asciiTheme="minorHAnsi" w:hAnsiTheme="minorHAnsi" w:cstheme="minorHAnsi"/>
              <w:sz w:val="24"/>
              <w:szCs w:val="24"/>
            </w:rPr>
          </w:rPrChange>
        </w:rPr>
        <w:t>"</w:t>
      </w:r>
    </w:p>
    <w:p w14:paraId="04D71C89" w14:textId="14381466" w:rsidR="006D79E0" w:rsidRDefault="006D79E0" w:rsidP="006D79E0">
      <w:pPr>
        <w:tabs>
          <w:tab w:val="left" w:pos="540"/>
        </w:tabs>
        <w:spacing w:before="240" w:after="80" w:line="276" w:lineRule="auto"/>
        <w:jc w:val="both"/>
        <w:rPr>
          <w:ins w:id="4111" w:author="Abhishek Guria" w:date="2021-04-11T18:37:00Z"/>
          <w:rFonts w:ascii="Times New Roman" w:hAnsi="Times New Roman"/>
          <w:sz w:val="24"/>
          <w:szCs w:val="24"/>
        </w:rPr>
      </w:pPr>
    </w:p>
    <w:p w14:paraId="467359A2" w14:textId="21CCB22F" w:rsidR="006D79E0" w:rsidRDefault="006D79E0" w:rsidP="006D79E0">
      <w:pPr>
        <w:tabs>
          <w:tab w:val="left" w:pos="540"/>
        </w:tabs>
        <w:spacing w:before="240" w:after="80" w:line="276" w:lineRule="auto"/>
        <w:jc w:val="both"/>
        <w:rPr>
          <w:ins w:id="4112" w:author="Abhishek Guria" w:date="2021-04-11T18:37:00Z"/>
          <w:rFonts w:ascii="Times New Roman" w:hAnsi="Times New Roman"/>
          <w:sz w:val="24"/>
          <w:szCs w:val="24"/>
        </w:rPr>
      </w:pPr>
    </w:p>
    <w:p w14:paraId="44DC8A58" w14:textId="77777777" w:rsidR="006D79E0" w:rsidRPr="006D79E0" w:rsidRDefault="006D79E0" w:rsidP="006D79E0">
      <w:pPr>
        <w:tabs>
          <w:tab w:val="left" w:pos="540"/>
        </w:tabs>
        <w:spacing w:before="240" w:after="80" w:line="276" w:lineRule="auto"/>
        <w:jc w:val="both"/>
        <w:rPr>
          <w:rFonts w:ascii="Times New Roman" w:hAnsi="Times New Roman"/>
          <w:sz w:val="24"/>
          <w:szCs w:val="24"/>
          <w:rPrChange w:id="4113" w:author="Abhishek Guria" w:date="2021-04-11T18:37:00Z">
            <w:rPr>
              <w:rFonts w:asciiTheme="minorHAnsi" w:hAnsiTheme="minorHAnsi" w:cstheme="minorHAnsi"/>
              <w:sz w:val="24"/>
              <w:szCs w:val="24"/>
            </w:rPr>
          </w:rPrChange>
        </w:rPr>
        <w:pPrChange w:id="4114" w:author="Abhishek Guria" w:date="2021-04-11T18:37:00Z">
          <w:pPr>
            <w:pStyle w:val="ListParagraph"/>
            <w:numPr>
              <w:ilvl w:val="5"/>
              <w:numId w:val="92"/>
            </w:numPr>
            <w:tabs>
              <w:tab w:val="left" w:pos="540"/>
              <w:tab w:val="num" w:pos="2160"/>
            </w:tabs>
            <w:spacing w:before="240" w:after="80" w:line="276" w:lineRule="auto"/>
            <w:ind w:left="1224" w:hanging="360"/>
            <w:jc w:val="both"/>
          </w:pPr>
        </w:pPrChange>
      </w:pPr>
    </w:p>
    <w:p w14:paraId="4BE09F23" w14:textId="77777777" w:rsidR="001528BE" w:rsidRPr="00BB1A70" w:rsidRDefault="000E594E">
      <w:pPr>
        <w:pStyle w:val="Heading2"/>
        <w:spacing w:after="0" w:line="276" w:lineRule="auto"/>
        <w:ind w:left="144"/>
        <w:rPr>
          <w:rFonts w:ascii="Times New Roman" w:hAnsi="Times New Roman"/>
          <w:b/>
          <w:rPrChange w:id="4115" w:author="Abhishek Guria" w:date="2021-04-11T16:25:00Z">
            <w:rPr>
              <w:rFonts w:asciiTheme="minorHAnsi" w:hAnsiTheme="minorHAnsi" w:cstheme="minorHAnsi"/>
              <w:b/>
            </w:rPr>
          </w:rPrChange>
        </w:rPr>
        <w:pPrChange w:id="4116" w:author="Other Author" w:date="2021-04-08T15:17:00Z">
          <w:pPr>
            <w:numPr>
              <w:ilvl w:val="2"/>
              <w:numId w:val="2"/>
            </w:numPr>
            <w:tabs>
              <w:tab w:val="left" w:pos="540"/>
              <w:tab w:val="num" w:pos="1440"/>
            </w:tabs>
            <w:spacing w:before="240" w:after="80"/>
            <w:ind w:left="1440" w:hanging="360"/>
          </w:pPr>
        </w:pPrChange>
      </w:pPr>
      <w:bookmarkStart w:id="4117" w:name="_Toc68966759"/>
      <w:r w:rsidRPr="00BB1A70">
        <w:rPr>
          <w:rFonts w:ascii="Times New Roman" w:hAnsi="Times New Roman"/>
          <w:b/>
          <w:rPrChange w:id="4118" w:author="Abhishek Guria" w:date="2021-04-11T16:25:00Z">
            <w:rPr>
              <w:rFonts w:asciiTheme="minorHAnsi" w:hAnsiTheme="minorHAnsi" w:cstheme="minorHAnsi"/>
              <w:b/>
            </w:rPr>
          </w:rPrChange>
        </w:rPr>
        <w:t>1</w:t>
      </w:r>
      <w:r w:rsidR="000526E7" w:rsidRPr="00BB1A70">
        <w:rPr>
          <w:rFonts w:ascii="Times New Roman" w:hAnsi="Times New Roman"/>
          <w:b/>
          <w:rPrChange w:id="4119" w:author="Abhishek Guria" w:date="2021-04-11T16:25:00Z">
            <w:rPr>
              <w:rFonts w:asciiTheme="minorHAnsi" w:hAnsiTheme="minorHAnsi" w:cstheme="minorHAnsi"/>
              <w:b/>
            </w:rPr>
          </w:rPrChange>
        </w:rPr>
        <w:t>4</w:t>
      </w:r>
      <w:r w:rsidRPr="00BB1A70">
        <w:rPr>
          <w:rFonts w:ascii="Times New Roman" w:hAnsi="Times New Roman"/>
          <w:b/>
          <w:rPrChange w:id="4120" w:author="Abhishek Guria" w:date="2021-04-11T16:25:00Z">
            <w:rPr>
              <w:rFonts w:asciiTheme="minorHAnsi" w:hAnsiTheme="minorHAnsi" w:cstheme="minorHAnsi"/>
              <w:b/>
            </w:rPr>
          </w:rPrChange>
        </w:rPr>
        <w:t xml:space="preserve">.7 </w:t>
      </w:r>
      <w:r w:rsidR="001528BE" w:rsidRPr="00BB1A70">
        <w:rPr>
          <w:rFonts w:ascii="Times New Roman" w:hAnsi="Times New Roman"/>
          <w:b/>
          <w:rPrChange w:id="4121" w:author="Abhishek Guria" w:date="2021-04-11T16:25:00Z">
            <w:rPr>
              <w:rFonts w:asciiTheme="minorHAnsi" w:hAnsiTheme="minorHAnsi" w:cstheme="minorHAnsi"/>
              <w:b/>
            </w:rPr>
          </w:rPrChange>
        </w:rPr>
        <w:t>Version 2 for K Config entries:</w:t>
      </w:r>
      <w:bookmarkEnd w:id="4117"/>
    </w:p>
    <w:p w14:paraId="0345CC92" w14:textId="77777777" w:rsidR="001528BE" w:rsidRPr="00BB1A70" w:rsidRDefault="001528BE">
      <w:pPr>
        <w:pStyle w:val="ListParagraph"/>
        <w:numPr>
          <w:ilvl w:val="4"/>
          <w:numId w:val="93"/>
        </w:numPr>
        <w:spacing w:line="276" w:lineRule="auto"/>
        <w:ind w:left="504"/>
        <w:jc w:val="both"/>
        <w:rPr>
          <w:rFonts w:ascii="Times New Roman" w:hAnsi="Times New Roman"/>
          <w:sz w:val="24"/>
          <w:szCs w:val="24"/>
          <w:rPrChange w:id="4122" w:author="Abhishek Guria" w:date="2021-04-11T16:25:00Z">
            <w:rPr>
              <w:rFonts w:asciiTheme="minorHAnsi" w:hAnsiTheme="minorHAnsi" w:cstheme="minorHAnsi"/>
              <w:sz w:val="24"/>
              <w:szCs w:val="24"/>
            </w:rPr>
          </w:rPrChange>
        </w:rPr>
        <w:pPrChange w:id="4123" w:author="Other Author" w:date="2021-04-08T15:17:00Z">
          <w:pPr>
            <w:pStyle w:val="ListParagraph"/>
            <w:numPr>
              <w:ilvl w:val="4"/>
              <w:numId w:val="30"/>
            </w:numPr>
            <w:tabs>
              <w:tab w:val="left" w:pos="540"/>
            </w:tabs>
            <w:spacing w:before="240" w:after="80"/>
            <w:ind w:left="3600" w:hanging="360"/>
          </w:pPr>
        </w:pPrChange>
      </w:pPr>
      <w:r w:rsidRPr="00BB1A70">
        <w:rPr>
          <w:rFonts w:ascii="Times New Roman" w:hAnsi="Times New Roman"/>
          <w:sz w:val="24"/>
          <w:szCs w:val="24"/>
          <w:rPrChange w:id="4124" w:author="Abhishek Guria" w:date="2021-04-11T16:25:00Z">
            <w:rPr>
              <w:rFonts w:asciiTheme="minorHAnsi" w:hAnsiTheme="minorHAnsi" w:cstheme="minorHAnsi"/>
              <w:sz w:val="24"/>
              <w:szCs w:val="24"/>
            </w:rPr>
          </w:rPrChange>
        </w:rPr>
        <w:t xml:space="preserve">Name a file </w:t>
      </w:r>
      <w:proofErr w:type="spellStart"/>
      <w:r w:rsidRPr="00BB1A70">
        <w:rPr>
          <w:rFonts w:ascii="Times New Roman" w:hAnsi="Times New Roman"/>
          <w:sz w:val="24"/>
          <w:szCs w:val="24"/>
          <w:rPrChange w:id="4125" w:author="Abhishek Guria" w:date="2021-04-11T16:25:00Z">
            <w:rPr>
              <w:rFonts w:asciiTheme="minorHAnsi" w:hAnsiTheme="minorHAnsi" w:cstheme="minorHAnsi"/>
              <w:sz w:val="24"/>
              <w:szCs w:val="24"/>
            </w:rPr>
          </w:rPrChange>
        </w:rPr>
        <w:t>hello.c</w:t>
      </w:r>
      <w:proofErr w:type="spellEnd"/>
      <w:r w:rsidRPr="00BB1A70">
        <w:rPr>
          <w:rFonts w:ascii="Times New Roman" w:hAnsi="Times New Roman"/>
          <w:sz w:val="24"/>
          <w:szCs w:val="24"/>
          <w:rPrChange w:id="4126" w:author="Abhishek Guria" w:date="2021-04-11T16:25:00Z">
            <w:rPr>
              <w:rFonts w:asciiTheme="minorHAnsi" w:hAnsiTheme="minorHAnsi" w:cstheme="minorHAnsi"/>
              <w:sz w:val="24"/>
              <w:szCs w:val="24"/>
            </w:rPr>
          </w:rPrChange>
        </w:rPr>
        <w:t xml:space="preserve"> in folder </w:t>
      </w:r>
      <w:proofErr w:type="spellStart"/>
      <w:r w:rsidRPr="00BB1A70">
        <w:rPr>
          <w:rFonts w:ascii="Times New Roman" w:hAnsi="Times New Roman"/>
          <w:sz w:val="24"/>
          <w:szCs w:val="24"/>
          <w:rPrChange w:id="4127" w:author="Abhishek Guria" w:date="2021-04-11T16:25:00Z">
            <w:rPr>
              <w:rFonts w:asciiTheme="minorHAnsi" w:hAnsiTheme="minorHAnsi" w:cstheme="minorHAnsi"/>
              <w:sz w:val="24"/>
              <w:szCs w:val="24"/>
            </w:rPr>
          </w:rPrChange>
        </w:rPr>
        <w:t>mtest</w:t>
      </w:r>
      <w:proofErr w:type="spellEnd"/>
      <w:r w:rsidRPr="00BB1A70">
        <w:rPr>
          <w:rFonts w:ascii="Times New Roman" w:hAnsi="Times New Roman"/>
          <w:sz w:val="24"/>
          <w:szCs w:val="24"/>
          <w:rPrChange w:id="4128" w:author="Abhishek Guria" w:date="2021-04-11T16:25:00Z">
            <w:rPr>
              <w:rFonts w:asciiTheme="minorHAnsi" w:hAnsiTheme="minorHAnsi" w:cstheme="minorHAnsi"/>
              <w:sz w:val="24"/>
              <w:szCs w:val="24"/>
            </w:rPr>
          </w:rPrChange>
        </w:rPr>
        <w:t xml:space="preserve"> add into </w:t>
      </w:r>
      <w:proofErr w:type="spellStart"/>
      <w:r w:rsidRPr="00BB1A70">
        <w:rPr>
          <w:rFonts w:ascii="Times New Roman" w:hAnsi="Times New Roman"/>
          <w:sz w:val="24"/>
          <w:szCs w:val="24"/>
          <w:rPrChange w:id="4129" w:author="Abhishek Guria" w:date="2021-04-11T16:25:00Z">
            <w:rPr>
              <w:rFonts w:asciiTheme="minorHAnsi" w:hAnsiTheme="minorHAnsi" w:cstheme="minorHAnsi"/>
              <w:sz w:val="24"/>
              <w:szCs w:val="24"/>
            </w:rPr>
          </w:rPrChange>
        </w:rPr>
        <w:t>Kconfig</w:t>
      </w:r>
      <w:proofErr w:type="spellEnd"/>
      <w:r w:rsidRPr="00BB1A70">
        <w:rPr>
          <w:rFonts w:ascii="Times New Roman" w:hAnsi="Times New Roman"/>
          <w:sz w:val="24"/>
          <w:szCs w:val="24"/>
          <w:rPrChange w:id="4130" w:author="Abhishek Guria" w:date="2021-04-11T16:25:00Z">
            <w:rPr>
              <w:rFonts w:asciiTheme="minorHAnsi" w:hAnsiTheme="minorHAnsi" w:cstheme="minorHAnsi"/>
              <w:sz w:val="24"/>
              <w:szCs w:val="24"/>
            </w:rPr>
          </w:rPrChange>
        </w:rPr>
        <w:t xml:space="preserve"> blank file</w:t>
      </w:r>
    </w:p>
    <w:p w14:paraId="27C5C220" w14:textId="77777777" w:rsidR="001528BE" w:rsidRPr="00BB1A70" w:rsidRDefault="001528BE">
      <w:pPr>
        <w:pStyle w:val="ListParagraph"/>
        <w:numPr>
          <w:ilvl w:val="4"/>
          <w:numId w:val="91"/>
        </w:numPr>
        <w:tabs>
          <w:tab w:val="left" w:pos="540"/>
        </w:tabs>
        <w:spacing w:before="240" w:after="80" w:line="276" w:lineRule="auto"/>
        <w:ind w:left="504"/>
        <w:jc w:val="both"/>
        <w:rPr>
          <w:rFonts w:ascii="Times New Roman" w:hAnsi="Times New Roman"/>
          <w:sz w:val="24"/>
          <w:szCs w:val="24"/>
          <w:rPrChange w:id="4131" w:author="Abhishek Guria" w:date="2021-04-11T16:25:00Z">
            <w:rPr>
              <w:rFonts w:asciiTheme="minorHAnsi" w:hAnsiTheme="minorHAnsi" w:cstheme="minorHAnsi"/>
              <w:sz w:val="24"/>
              <w:szCs w:val="24"/>
            </w:rPr>
          </w:rPrChange>
        </w:rPr>
        <w:pPrChange w:id="4132" w:author="Other Author" w:date="2021-04-08T15:17:00Z">
          <w:pPr>
            <w:pStyle w:val="ListParagraph"/>
            <w:numPr>
              <w:ilvl w:val="4"/>
              <w:numId w:val="32"/>
            </w:numPr>
            <w:spacing w:before="240" w:after="80"/>
            <w:ind w:left="3600" w:hanging="360"/>
          </w:pPr>
        </w:pPrChange>
      </w:pPr>
      <w:r w:rsidRPr="00BB1A70">
        <w:rPr>
          <w:rFonts w:ascii="Times New Roman" w:hAnsi="Times New Roman"/>
          <w:sz w:val="24"/>
          <w:szCs w:val="24"/>
          <w:rPrChange w:id="4133" w:author="Abhishek Guria" w:date="2021-04-11T16:25:00Z">
            <w:rPr>
              <w:rFonts w:asciiTheme="minorHAnsi" w:hAnsiTheme="minorHAnsi" w:cstheme="minorHAnsi"/>
              <w:sz w:val="24"/>
              <w:szCs w:val="24"/>
            </w:rPr>
          </w:rPrChange>
        </w:rPr>
        <w:t xml:space="preserve">menu "My Custom </w:t>
      </w:r>
      <w:proofErr w:type="gramStart"/>
      <w:r w:rsidRPr="00BB1A70">
        <w:rPr>
          <w:rFonts w:ascii="Times New Roman" w:hAnsi="Times New Roman"/>
          <w:sz w:val="24"/>
          <w:szCs w:val="24"/>
          <w:rPrChange w:id="4134" w:author="Abhishek Guria" w:date="2021-04-11T16:25:00Z">
            <w:rPr>
              <w:rFonts w:asciiTheme="minorHAnsi" w:hAnsiTheme="minorHAnsi" w:cstheme="minorHAnsi"/>
              <w:sz w:val="24"/>
              <w:szCs w:val="24"/>
            </w:rPr>
          </w:rPrChange>
        </w:rPr>
        <w:t>Modules“</w:t>
      </w:r>
      <w:proofErr w:type="gramEnd"/>
    </w:p>
    <w:p w14:paraId="68B50B3C" w14:textId="77777777" w:rsidR="001528BE" w:rsidRPr="00BB1A70" w:rsidRDefault="001528BE" w:rsidP="00F3444E">
      <w:pPr>
        <w:pStyle w:val="ListParagraph"/>
        <w:numPr>
          <w:ilvl w:val="0"/>
          <w:numId w:val="144"/>
        </w:numPr>
        <w:tabs>
          <w:tab w:val="left" w:pos="540"/>
        </w:tabs>
        <w:spacing w:before="240" w:after="80" w:line="276" w:lineRule="auto"/>
        <w:ind w:left="1224"/>
        <w:jc w:val="both"/>
        <w:rPr>
          <w:rFonts w:ascii="Times New Roman" w:hAnsi="Times New Roman"/>
          <w:sz w:val="24"/>
          <w:szCs w:val="24"/>
          <w:rPrChange w:id="413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136" w:author="Abhishek Guria" w:date="2021-04-11T16:25:00Z">
            <w:rPr>
              <w:rFonts w:asciiTheme="minorHAnsi" w:hAnsiTheme="minorHAnsi" w:cstheme="minorHAnsi"/>
              <w:sz w:val="24"/>
              <w:szCs w:val="24"/>
            </w:rPr>
          </w:rPrChange>
        </w:rPr>
        <w:t>config SIMPLE</w:t>
      </w:r>
    </w:p>
    <w:p w14:paraId="047CE3D4" w14:textId="77777777" w:rsidR="001528BE" w:rsidRPr="00BB1A70" w:rsidRDefault="001528BE" w:rsidP="00F3444E">
      <w:pPr>
        <w:pStyle w:val="ListParagraph"/>
        <w:numPr>
          <w:ilvl w:val="0"/>
          <w:numId w:val="144"/>
        </w:numPr>
        <w:tabs>
          <w:tab w:val="left" w:pos="540"/>
        </w:tabs>
        <w:spacing w:before="240" w:after="80" w:line="276" w:lineRule="auto"/>
        <w:ind w:left="1224"/>
        <w:jc w:val="both"/>
        <w:rPr>
          <w:rFonts w:ascii="Times New Roman" w:hAnsi="Times New Roman"/>
          <w:sz w:val="24"/>
          <w:szCs w:val="24"/>
          <w:rPrChange w:id="413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138" w:author="Abhishek Guria" w:date="2021-04-11T16:25:00Z">
            <w:rPr>
              <w:rFonts w:asciiTheme="minorHAnsi" w:hAnsiTheme="minorHAnsi" w:cstheme="minorHAnsi"/>
              <w:sz w:val="24"/>
              <w:szCs w:val="24"/>
            </w:rPr>
          </w:rPrChange>
        </w:rPr>
        <w:t>tristate "Simple module"</w:t>
      </w:r>
    </w:p>
    <w:p w14:paraId="463CE620" w14:textId="77777777" w:rsidR="001528BE" w:rsidRPr="00BB1A70" w:rsidRDefault="001528BE" w:rsidP="00F3444E">
      <w:pPr>
        <w:pStyle w:val="ListParagraph"/>
        <w:numPr>
          <w:ilvl w:val="0"/>
          <w:numId w:val="144"/>
        </w:numPr>
        <w:tabs>
          <w:tab w:val="left" w:pos="540"/>
        </w:tabs>
        <w:spacing w:before="240" w:after="80" w:line="276" w:lineRule="auto"/>
        <w:ind w:left="1224"/>
        <w:jc w:val="both"/>
        <w:rPr>
          <w:rFonts w:ascii="Times New Roman" w:hAnsi="Times New Roman"/>
          <w:sz w:val="24"/>
          <w:szCs w:val="24"/>
          <w:rPrChange w:id="413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140" w:author="Abhishek Guria" w:date="2021-04-11T16:25:00Z">
            <w:rPr>
              <w:rFonts w:asciiTheme="minorHAnsi" w:hAnsiTheme="minorHAnsi" w:cstheme="minorHAnsi"/>
              <w:sz w:val="24"/>
              <w:szCs w:val="24"/>
            </w:rPr>
          </w:rPrChange>
        </w:rPr>
        <w:t>default n</w:t>
      </w:r>
    </w:p>
    <w:p w14:paraId="2955369D" w14:textId="77777777" w:rsidR="001528BE" w:rsidRPr="00BB1A70" w:rsidRDefault="001528BE" w:rsidP="00F3444E">
      <w:pPr>
        <w:pStyle w:val="ListParagraph"/>
        <w:numPr>
          <w:ilvl w:val="0"/>
          <w:numId w:val="144"/>
        </w:numPr>
        <w:tabs>
          <w:tab w:val="left" w:pos="540"/>
        </w:tabs>
        <w:spacing w:before="240" w:after="80" w:line="276" w:lineRule="auto"/>
        <w:ind w:left="1224"/>
        <w:jc w:val="both"/>
        <w:rPr>
          <w:rFonts w:ascii="Times New Roman" w:hAnsi="Times New Roman"/>
          <w:sz w:val="24"/>
          <w:szCs w:val="24"/>
          <w:rPrChange w:id="414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142" w:author="Abhishek Guria" w:date="2021-04-11T16:25:00Z">
            <w:rPr>
              <w:rFonts w:asciiTheme="minorHAnsi" w:hAnsiTheme="minorHAnsi" w:cstheme="minorHAnsi"/>
              <w:sz w:val="24"/>
              <w:szCs w:val="24"/>
            </w:rPr>
          </w:rPrChange>
        </w:rPr>
        <w:t>help A</w:t>
      </w:r>
    </w:p>
    <w:p w14:paraId="451CE878" w14:textId="77777777" w:rsidR="001528BE" w:rsidRPr="00BB1A70" w:rsidRDefault="001528BE" w:rsidP="00F3444E">
      <w:pPr>
        <w:pStyle w:val="ListParagraph"/>
        <w:numPr>
          <w:ilvl w:val="0"/>
          <w:numId w:val="144"/>
        </w:numPr>
        <w:tabs>
          <w:tab w:val="left" w:pos="540"/>
        </w:tabs>
        <w:spacing w:before="240" w:after="80" w:line="276" w:lineRule="auto"/>
        <w:ind w:left="1224"/>
        <w:jc w:val="both"/>
        <w:rPr>
          <w:rFonts w:ascii="Times New Roman" w:hAnsi="Times New Roman"/>
          <w:sz w:val="24"/>
          <w:szCs w:val="24"/>
          <w:rPrChange w:id="414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144" w:author="Abhishek Guria" w:date="2021-04-11T16:25:00Z">
            <w:rPr>
              <w:rFonts w:asciiTheme="minorHAnsi" w:hAnsiTheme="minorHAnsi" w:cstheme="minorHAnsi"/>
              <w:sz w:val="24"/>
              <w:szCs w:val="24"/>
            </w:rPr>
          </w:rPrChange>
        </w:rPr>
        <w:t>Hello module</w:t>
      </w:r>
    </w:p>
    <w:p w14:paraId="010F2FB8" w14:textId="77777777" w:rsidR="001528BE" w:rsidRPr="00BB1A70" w:rsidRDefault="001528BE" w:rsidP="00F3444E">
      <w:pPr>
        <w:pStyle w:val="ListParagraph"/>
        <w:numPr>
          <w:ilvl w:val="0"/>
          <w:numId w:val="144"/>
        </w:numPr>
        <w:tabs>
          <w:tab w:val="left" w:pos="540"/>
        </w:tabs>
        <w:spacing w:before="240" w:after="80" w:line="276" w:lineRule="auto"/>
        <w:ind w:left="1224"/>
        <w:jc w:val="both"/>
        <w:rPr>
          <w:rFonts w:ascii="Times New Roman" w:hAnsi="Times New Roman"/>
          <w:sz w:val="24"/>
          <w:szCs w:val="24"/>
          <w:rPrChange w:id="4145"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4146" w:author="Abhishek Guria" w:date="2021-04-11T16:25:00Z">
            <w:rPr>
              <w:rFonts w:asciiTheme="minorHAnsi" w:hAnsiTheme="minorHAnsi" w:cstheme="minorHAnsi"/>
              <w:sz w:val="24"/>
              <w:szCs w:val="24"/>
            </w:rPr>
          </w:rPrChange>
        </w:rPr>
        <w:t>endmenu</w:t>
      </w:r>
      <w:proofErr w:type="spellEnd"/>
    </w:p>
    <w:p w14:paraId="3EA65D71" w14:textId="77777777" w:rsidR="001528BE" w:rsidRPr="00BB1A70" w:rsidRDefault="001528BE" w:rsidP="00F3444E">
      <w:pPr>
        <w:tabs>
          <w:tab w:val="left" w:pos="540"/>
        </w:tabs>
        <w:spacing w:before="240" w:after="80" w:line="276" w:lineRule="auto"/>
        <w:ind w:firstLine="0"/>
        <w:jc w:val="both"/>
        <w:rPr>
          <w:rFonts w:ascii="Times New Roman" w:hAnsi="Times New Roman"/>
          <w:sz w:val="24"/>
          <w:szCs w:val="24"/>
          <w:rPrChange w:id="4147" w:author="Abhishek Guria" w:date="2021-04-11T16:25:00Z">
            <w:rPr>
              <w:rFonts w:asciiTheme="minorHAnsi" w:hAnsiTheme="minorHAnsi" w:cstheme="minorHAnsi"/>
              <w:sz w:val="24"/>
              <w:szCs w:val="24"/>
            </w:rPr>
          </w:rPrChange>
        </w:rPr>
      </w:pPr>
    </w:p>
    <w:p w14:paraId="0F5B895A" w14:textId="77777777" w:rsidR="000526E7" w:rsidRPr="00BB1A70" w:rsidRDefault="000526E7" w:rsidP="00F3444E">
      <w:pPr>
        <w:tabs>
          <w:tab w:val="left" w:pos="540"/>
        </w:tabs>
        <w:spacing w:before="240" w:after="80" w:line="276" w:lineRule="auto"/>
        <w:ind w:firstLine="0"/>
        <w:jc w:val="both"/>
        <w:rPr>
          <w:rFonts w:ascii="Times New Roman" w:hAnsi="Times New Roman"/>
          <w:sz w:val="24"/>
          <w:szCs w:val="24"/>
          <w:rPrChange w:id="4148" w:author="Abhishek Guria" w:date="2021-04-11T16:25:00Z">
            <w:rPr>
              <w:rFonts w:asciiTheme="minorHAnsi" w:hAnsiTheme="minorHAnsi" w:cstheme="minorHAnsi"/>
              <w:sz w:val="24"/>
              <w:szCs w:val="24"/>
            </w:rPr>
          </w:rPrChange>
        </w:rPr>
      </w:pPr>
    </w:p>
    <w:p w14:paraId="45B103B5" w14:textId="77777777" w:rsidR="000526E7" w:rsidRPr="00BB1A70" w:rsidRDefault="000526E7" w:rsidP="00F3444E">
      <w:pPr>
        <w:tabs>
          <w:tab w:val="left" w:pos="540"/>
        </w:tabs>
        <w:spacing w:before="240" w:after="80" w:line="276" w:lineRule="auto"/>
        <w:ind w:firstLine="0"/>
        <w:jc w:val="both"/>
        <w:rPr>
          <w:rFonts w:ascii="Times New Roman" w:hAnsi="Times New Roman"/>
          <w:sz w:val="24"/>
          <w:szCs w:val="24"/>
          <w:rPrChange w:id="4149" w:author="Abhishek Guria" w:date="2021-04-11T16:25:00Z">
            <w:rPr>
              <w:rFonts w:asciiTheme="minorHAnsi" w:hAnsiTheme="minorHAnsi" w:cstheme="minorHAnsi"/>
              <w:sz w:val="24"/>
              <w:szCs w:val="24"/>
            </w:rPr>
          </w:rPrChange>
        </w:rPr>
      </w:pPr>
    </w:p>
    <w:p w14:paraId="32E81191" w14:textId="77777777" w:rsidR="000526E7" w:rsidRPr="00BB1A70" w:rsidRDefault="000526E7" w:rsidP="00F3444E">
      <w:pPr>
        <w:tabs>
          <w:tab w:val="left" w:pos="540"/>
        </w:tabs>
        <w:spacing w:before="240" w:after="80" w:line="276" w:lineRule="auto"/>
        <w:ind w:firstLine="0"/>
        <w:jc w:val="both"/>
        <w:rPr>
          <w:rFonts w:ascii="Times New Roman" w:hAnsi="Times New Roman"/>
          <w:sz w:val="24"/>
          <w:szCs w:val="24"/>
          <w:rPrChange w:id="4150" w:author="Abhishek Guria" w:date="2021-04-11T16:25:00Z">
            <w:rPr>
              <w:rFonts w:asciiTheme="minorHAnsi" w:hAnsiTheme="minorHAnsi" w:cstheme="minorHAnsi"/>
              <w:sz w:val="24"/>
              <w:szCs w:val="24"/>
            </w:rPr>
          </w:rPrChange>
        </w:rPr>
      </w:pPr>
    </w:p>
    <w:p w14:paraId="0BF6C736" w14:textId="77777777" w:rsidR="000526E7" w:rsidRPr="00BB1A70" w:rsidRDefault="000526E7" w:rsidP="00F3444E">
      <w:pPr>
        <w:tabs>
          <w:tab w:val="left" w:pos="540"/>
        </w:tabs>
        <w:spacing w:before="240" w:after="80" w:line="276" w:lineRule="auto"/>
        <w:ind w:firstLine="0"/>
        <w:jc w:val="both"/>
        <w:rPr>
          <w:rFonts w:ascii="Times New Roman" w:hAnsi="Times New Roman"/>
          <w:sz w:val="24"/>
          <w:szCs w:val="24"/>
          <w:rPrChange w:id="4151" w:author="Abhishek Guria" w:date="2021-04-11T16:25:00Z">
            <w:rPr>
              <w:rFonts w:asciiTheme="minorHAnsi" w:hAnsiTheme="minorHAnsi" w:cstheme="minorHAnsi"/>
              <w:sz w:val="24"/>
              <w:szCs w:val="24"/>
            </w:rPr>
          </w:rPrChange>
        </w:rPr>
      </w:pPr>
    </w:p>
    <w:p w14:paraId="15452CCD" w14:textId="77777777" w:rsidR="000526E7" w:rsidRPr="00BB1A70" w:rsidRDefault="000526E7" w:rsidP="00F3444E">
      <w:pPr>
        <w:tabs>
          <w:tab w:val="left" w:pos="540"/>
        </w:tabs>
        <w:spacing w:before="240" w:after="80" w:line="276" w:lineRule="auto"/>
        <w:ind w:firstLine="0"/>
        <w:jc w:val="both"/>
        <w:rPr>
          <w:rFonts w:ascii="Times New Roman" w:hAnsi="Times New Roman"/>
          <w:sz w:val="24"/>
          <w:szCs w:val="24"/>
          <w:rPrChange w:id="4152" w:author="Abhishek Guria" w:date="2021-04-11T16:25:00Z">
            <w:rPr>
              <w:rFonts w:asciiTheme="minorHAnsi" w:hAnsiTheme="minorHAnsi" w:cstheme="minorHAnsi"/>
              <w:sz w:val="24"/>
              <w:szCs w:val="24"/>
            </w:rPr>
          </w:rPrChange>
        </w:rPr>
      </w:pPr>
    </w:p>
    <w:p w14:paraId="19D46135" w14:textId="77777777" w:rsidR="000526E7" w:rsidRPr="00BB1A70" w:rsidRDefault="000526E7" w:rsidP="00F3444E">
      <w:pPr>
        <w:tabs>
          <w:tab w:val="left" w:pos="540"/>
        </w:tabs>
        <w:spacing w:before="240" w:after="80" w:line="276" w:lineRule="auto"/>
        <w:ind w:firstLine="0"/>
        <w:jc w:val="both"/>
        <w:rPr>
          <w:rFonts w:ascii="Times New Roman" w:hAnsi="Times New Roman"/>
          <w:sz w:val="24"/>
          <w:szCs w:val="24"/>
          <w:rPrChange w:id="4153" w:author="Abhishek Guria" w:date="2021-04-11T16:25:00Z">
            <w:rPr>
              <w:rFonts w:asciiTheme="minorHAnsi" w:hAnsiTheme="minorHAnsi" w:cstheme="minorHAnsi"/>
              <w:sz w:val="24"/>
              <w:szCs w:val="24"/>
            </w:rPr>
          </w:rPrChange>
        </w:rPr>
      </w:pPr>
    </w:p>
    <w:p w14:paraId="03A1F298" w14:textId="77777777" w:rsidR="000526E7" w:rsidRPr="00BB1A70" w:rsidRDefault="000526E7" w:rsidP="00F3444E">
      <w:pPr>
        <w:tabs>
          <w:tab w:val="left" w:pos="540"/>
        </w:tabs>
        <w:spacing w:before="240" w:after="80" w:line="276" w:lineRule="auto"/>
        <w:ind w:firstLine="0"/>
        <w:jc w:val="both"/>
        <w:rPr>
          <w:rFonts w:ascii="Times New Roman" w:hAnsi="Times New Roman"/>
          <w:sz w:val="24"/>
          <w:szCs w:val="24"/>
          <w:rPrChange w:id="4154" w:author="Abhishek Guria" w:date="2021-04-11T16:25:00Z">
            <w:rPr>
              <w:rFonts w:asciiTheme="minorHAnsi" w:hAnsiTheme="minorHAnsi" w:cstheme="minorHAnsi"/>
              <w:sz w:val="24"/>
              <w:szCs w:val="24"/>
            </w:rPr>
          </w:rPrChange>
        </w:rPr>
      </w:pPr>
    </w:p>
    <w:p w14:paraId="76E45781" w14:textId="77777777" w:rsidR="000526E7" w:rsidRPr="00BB1A70" w:rsidRDefault="000526E7" w:rsidP="00F3444E">
      <w:pPr>
        <w:tabs>
          <w:tab w:val="left" w:pos="540"/>
        </w:tabs>
        <w:spacing w:before="240" w:after="80" w:line="276" w:lineRule="auto"/>
        <w:ind w:firstLine="0"/>
        <w:jc w:val="both"/>
        <w:rPr>
          <w:rFonts w:ascii="Times New Roman" w:hAnsi="Times New Roman"/>
          <w:sz w:val="24"/>
          <w:szCs w:val="24"/>
          <w:rPrChange w:id="4155" w:author="Abhishek Guria" w:date="2021-04-11T16:25:00Z">
            <w:rPr>
              <w:rFonts w:asciiTheme="minorHAnsi" w:hAnsiTheme="minorHAnsi" w:cstheme="minorHAnsi"/>
              <w:sz w:val="24"/>
              <w:szCs w:val="24"/>
            </w:rPr>
          </w:rPrChange>
        </w:rPr>
      </w:pPr>
    </w:p>
    <w:p w14:paraId="30FDE919" w14:textId="77777777" w:rsidR="000526E7" w:rsidRPr="00BB1A70" w:rsidRDefault="000526E7" w:rsidP="00F3444E">
      <w:pPr>
        <w:tabs>
          <w:tab w:val="left" w:pos="540"/>
        </w:tabs>
        <w:spacing w:before="240" w:after="80" w:line="276" w:lineRule="auto"/>
        <w:ind w:firstLine="0"/>
        <w:jc w:val="both"/>
        <w:rPr>
          <w:rFonts w:ascii="Times New Roman" w:hAnsi="Times New Roman"/>
          <w:sz w:val="24"/>
          <w:szCs w:val="24"/>
          <w:rPrChange w:id="4156" w:author="Abhishek Guria" w:date="2021-04-11T16:25:00Z">
            <w:rPr>
              <w:rFonts w:asciiTheme="minorHAnsi" w:hAnsiTheme="minorHAnsi" w:cstheme="minorHAnsi"/>
              <w:sz w:val="24"/>
              <w:szCs w:val="24"/>
            </w:rPr>
          </w:rPrChange>
        </w:rPr>
      </w:pPr>
    </w:p>
    <w:p w14:paraId="17E43A07" w14:textId="77777777" w:rsidR="000526E7" w:rsidRPr="00BB1A70" w:rsidRDefault="000526E7" w:rsidP="00F3444E">
      <w:pPr>
        <w:tabs>
          <w:tab w:val="left" w:pos="540"/>
        </w:tabs>
        <w:spacing w:before="240" w:after="80" w:line="276" w:lineRule="auto"/>
        <w:ind w:firstLine="0"/>
        <w:jc w:val="both"/>
        <w:rPr>
          <w:rFonts w:ascii="Times New Roman" w:hAnsi="Times New Roman"/>
          <w:sz w:val="24"/>
          <w:szCs w:val="24"/>
          <w:rPrChange w:id="4157" w:author="Abhishek Guria" w:date="2021-04-11T16:25:00Z">
            <w:rPr>
              <w:rFonts w:asciiTheme="minorHAnsi" w:hAnsiTheme="minorHAnsi" w:cstheme="minorHAnsi"/>
              <w:sz w:val="24"/>
              <w:szCs w:val="24"/>
            </w:rPr>
          </w:rPrChange>
        </w:rPr>
      </w:pPr>
    </w:p>
    <w:p w14:paraId="2992DF22" w14:textId="77777777" w:rsidR="000526E7" w:rsidRPr="00BB1A70" w:rsidRDefault="000526E7" w:rsidP="00F3444E">
      <w:pPr>
        <w:tabs>
          <w:tab w:val="left" w:pos="540"/>
        </w:tabs>
        <w:spacing w:before="240" w:after="80" w:line="276" w:lineRule="auto"/>
        <w:ind w:firstLine="0"/>
        <w:jc w:val="both"/>
        <w:rPr>
          <w:rFonts w:ascii="Times New Roman" w:hAnsi="Times New Roman"/>
          <w:sz w:val="24"/>
          <w:szCs w:val="24"/>
          <w:rPrChange w:id="4158" w:author="Abhishek Guria" w:date="2021-04-11T16:25:00Z">
            <w:rPr>
              <w:rFonts w:asciiTheme="minorHAnsi" w:hAnsiTheme="minorHAnsi" w:cstheme="minorHAnsi"/>
              <w:sz w:val="24"/>
              <w:szCs w:val="24"/>
            </w:rPr>
          </w:rPrChange>
        </w:rPr>
      </w:pPr>
    </w:p>
    <w:p w14:paraId="0286E4DC" w14:textId="77777777" w:rsidR="000526E7" w:rsidRPr="00BB1A70" w:rsidRDefault="000526E7" w:rsidP="00F3444E">
      <w:pPr>
        <w:tabs>
          <w:tab w:val="left" w:pos="540"/>
        </w:tabs>
        <w:spacing w:before="240" w:after="80" w:line="276" w:lineRule="auto"/>
        <w:ind w:firstLine="0"/>
        <w:jc w:val="both"/>
        <w:rPr>
          <w:rFonts w:ascii="Times New Roman" w:hAnsi="Times New Roman"/>
          <w:sz w:val="24"/>
          <w:szCs w:val="24"/>
          <w:rPrChange w:id="4159" w:author="Abhishek Guria" w:date="2021-04-11T16:25:00Z">
            <w:rPr>
              <w:rFonts w:asciiTheme="minorHAnsi" w:hAnsiTheme="minorHAnsi" w:cstheme="minorHAnsi"/>
              <w:sz w:val="24"/>
              <w:szCs w:val="24"/>
            </w:rPr>
          </w:rPrChange>
        </w:rPr>
      </w:pPr>
    </w:p>
    <w:p w14:paraId="0C0686AB" w14:textId="77777777" w:rsidR="000526E7" w:rsidRPr="00BB1A70" w:rsidRDefault="000526E7" w:rsidP="00F3444E">
      <w:pPr>
        <w:tabs>
          <w:tab w:val="left" w:pos="540"/>
        </w:tabs>
        <w:spacing w:before="240" w:after="80" w:line="276" w:lineRule="auto"/>
        <w:ind w:firstLine="0"/>
        <w:jc w:val="both"/>
        <w:rPr>
          <w:rFonts w:ascii="Times New Roman" w:hAnsi="Times New Roman"/>
          <w:sz w:val="24"/>
          <w:szCs w:val="24"/>
          <w:rPrChange w:id="4160" w:author="Abhishek Guria" w:date="2021-04-11T16:25:00Z">
            <w:rPr>
              <w:rFonts w:asciiTheme="minorHAnsi" w:hAnsiTheme="minorHAnsi" w:cstheme="minorHAnsi"/>
              <w:sz w:val="24"/>
              <w:szCs w:val="24"/>
            </w:rPr>
          </w:rPrChange>
        </w:rPr>
      </w:pPr>
    </w:p>
    <w:p w14:paraId="7169112E" w14:textId="77777777" w:rsidR="000526E7" w:rsidRPr="00BB1A70" w:rsidRDefault="000526E7" w:rsidP="00F3444E">
      <w:pPr>
        <w:tabs>
          <w:tab w:val="left" w:pos="540"/>
        </w:tabs>
        <w:spacing w:before="240" w:after="80" w:line="276" w:lineRule="auto"/>
        <w:ind w:firstLine="0"/>
        <w:jc w:val="both"/>
        <w:rPr>
          <w:rFonts w:ascii="Times New Roman" w:hAnsi="Times New Roman"/>
          <w:sz w:val="24"/>
          <w:szCs w:val="24"/>
          <w:rPrChange w:id="4161" w:author="Abhishek Guria" w:date="2021-04-11T16:25:00Z">
            <w:rPr>
              <w:rFonts w:asciiTheme="minorHAnsi" w:hAnsiTheme="minorHAnsi" w:cstheme="minorHAnsi"/>
              <w:sz w:val="24"/>
              <w:szCs w:val="24"/>
            </w:rPr>
          </w:rPrChange>
        </w:rPr>
      </w:pPr>
    </w:p>
    <w:p w14:paraId="66C51858" w14:textId="77777777" w:rsidR="001528BE" w:rsidRPr="00BB1A70" w:rsidRDefault="001528BE" w:rsidP="006D79E0">
      <w:pPr>
        <w:pStyle w:val="Heading1"/>
        <w:numPr>
          <w:ilvl w:val="0"/>
          <w:numId w:val="117"/>
        </w:numPr>
        <w:tabs>
          <w:tab w:val="left" w:pos="540"/>
        </w:tabs>
        <w:spacing w:before="240" w:line="276" w:lineRule="auto"/>
        <w:ind w:left="576"/>
        <w:contextualSpacing/>
        <w:jc w:val="center"/>
        <w:rPr>
          <w:rFonts w:ascii="Times New Roman" w:hAnsi="Times New Roman"/>
          <w:sz w:val="32"/>
          <w:szCs w:val="32"/>
          <w:rPrChange w:id="4162" w:author="Abhishek Guria" w:date="2021-04-11T16:25:00Z">
            <w:rPr>
              <w:rFonts w:asciiTheme="minorHAnsi" w:hAnsiTheme="minorHAnsi" w:cstheme="minorHAnsi"/>
              <w:sz w:val="32"/>
              <w:szCs w:val="32"/>
            </w:rPr>
          </w:rPrChange>
        </w:rPr>
        <w:pPrChange w:id="4163" w:author="Abhishek Guria" w:date="2021-04-11T18:38:00Z">
          <w:pPr>
            <w:pStyle w:val="Heading1"/>
            <w:numPr>
              <w:numId w:val="26"/>
            </w:numPr>
            <w:tabs>
              <w:tab w:val="left" w:pos="540"/>
            </w:tabs>
            <w:spacing w:before="240"/>
            <w:ind w:left="720" w:hanging="360"/>
            <w:contextualSpacing/>
          </w:pPr>
        </w:pPrChange>
      </w:pPr>
      <w:bookmarkStart w:id="4164" w:name="_Toc68966760"/>
      <w:r w:rsidRPr="00BB1A70">
        <w:rPr>
          <w:rFonts w:ascii="Times New Roman" w:hAnsi="Times New Roman"/>
          <w:sz w:val="32"/>
          <w:szCs w:val="32"/>
          <w:rPrChange w:id="4165" w:author="Abhishek Guria" w:date="2021-04-11T16:25:00Z">
            <w:rPr>
              <w:rFonts w:asciiTheme="minorHAnsi" w:hAnsiTheme="minorHAnsi" w:cstheme="minorHAnsi"/>
              <w:sz w:val="32"/>
              <w:szCs w:val="32"/>
            </w:rPr>
          </w:rPrChange>
        </w:rPr>
        <w:t>WHAT DO YOU MEAN BY SYSTEM CALLS?</w:t>
      </w:r>
      <w:bookmarkEnd w:id="4164"/>
    </w:p>
    <w:p w14:paraId="3243E89F" w14:textId="77777777" w:rsidR="001528BE" w:rsidRPr="00BB1A70" w:rsidRDefault="001528BE">
      <w:pPr>
        <w:numPr>
          <w:ilvl w:val="0"/>
          <w:numId w:val="94"/>
        </w:numPr>
        <w:tabs>
          <w:tab w:val="left" w:pos="540"/>
        </w:tabs>
        <w:spacing w:line="276" w:lineRule="auto"/>
        <w:ind w:left="576"/>
        <w:contextualSpacing/>
        <w:jc w:val="both"/>
        <w:rPr>
          <w:rFonts w:ascii="Times New Roman" w:hAnsi="Times New Roman"/>
          <w:sz w:val="24"/>
          <w:szCs w:val="24"/>
          <w:rPrChange w:id="4166" w:author="Abhishek Guria" w:date="2021-04-11T16:25:00Z">
            <w:rPr>
              <w:rFonts w:asciiTheme="minorHAnsi" w:hAnsiTheme="minorHAnsi" w:cstheme="minorHAnsi"/>
              <w:sz w:val="24"/>
              <w:szCs w:val="24"/>
            </w:rPr>
          </w:rPrChange>
        </w:rPr>
        <w:pPrChange w:id="4167" w:author="Other Author" w:date="2021-04-08T15:17:00Z">
          <w:pPr>
            <w:numPr>
              <w:numId w:val="36"/>
            </w:numPr>
            <w:tabs>
              <w:tab w:val="left" w:pos="540"/>
              <w:tab w:val="num" w:pos="720"/>
            </w:tabs>
            <w:spacing w:before="411" w:after="251"/>
            <w:ind w:left="720" w:hanging="360"/>
            <w:contextualSpacing/>
          </w:pPr>
        </w:pPrChange>
      </w:pPr>
      <w:r w:rsidRPr="00BB1A70">
        <w:rPr>
          <w:rFonts w:ascii="Times New Roman" w:hAnsi="Times New Roman"/>
          <w:sz w:val="24"/>
          <w:szCs w:val="24"/>
          <w:rPrChange w:id="4168" w:author="Abhishek Guria" w:date="2021-04-11T16:25:00Z">
            <w:rPr>
              <w:rFonts w:asciiTheme="minorHAnsi" w:hAnsiTheme="minorHAnsi" w:cstheme="minorHAnsi"/>
              <w:sz w:val="24"/>
              <w:szCs w:val="24"/>
            </w:rPr>
          </w:rPrChange>
        </w:rPr>
        <w:t xml:space="preserve">A </w:t>
      </w:r>
      <w:r w:rsidRPr="00BB1A70">
        <w:rPr>
          <w:rFonts w:ascii="Times New Roman" w:hAnsi="Times New Roman"/>
          <w:b/>
          <w:sz w:val="24"/>
          <w:szCs w:val="24"/>
          <w:rPrChange w:id="4169" w:author="Abhishek Guria" w:date="2021-04-11T16:25:00Z">
            <w:rPr>
              <w:rFonts w:asciiTheme="minorHAnsi" w:hAnsiTheme="minorHAnsi" w:cstheme="minorHAnsi"/>
              <w:b/>
              <w:sz w:val="24"/>
              <w:szCs w:val="24"/>
            </w:rPr>
          </w:rPrChange>
        </w:rPr>
        <w:t>system call</w:t>
      </w:r>
      <w:r w:rsidRPr="00BB1A70">
        <w:rPr>
          <w:rFonts w:ascii="Times New Roman" w:hAnsi="Times New Roman"/>
          <w:sz w:val="24"/>
          <w:szCs w:val="24"/>
          <w:rPrChange w:id="4170" w:author="Abhishek Guria" w:date="2021-04-11T16:25:00Z">
            <w:rPr>
              <w:rFonts w:asciiTheme="minorHAnsi" w:hAnsiTheme="minorHAnsi" w:cstheme="minorHAnsi"/>
              <w:sz w:val="24"/>
              <w:szCs w:val="24"/>
            </w:rPr>
          </w:rPrChange>
        </w:rPr>
        <w:t xml:space="preserve"> is the programmatic way in which a computer program requests a service from the kernel of the operating system it is executed on.</w:t>
      </w:r>
    </w:p>
    <w:p w14:paraId="723FF0E1" w14:textId="77777777" w:rsidR="001528BE" w:rsidRPr="00BB1A70" w:rsidRDefault="001528BE">
      <w:pPr>
        <w:numPr>
          <w:ilvl w:val="0"/>
          <w:numId w:val="94"/>
        </w:numPr>
        <w:tabs>
          <w:tab w:val="left" w:pos="540"/>
        </w:tabs>
        <w:spacing w:line="276" w:lineRule="auto"/>
        <w:ind w:left="576"/>
        <w:contextualSpacing/>
        <w:jc w:val="both"/>
        <w:rPr>
          <w:rFonts w:ascii="Times New Roman" w:hAnsi="Times New Roman"/>
          <w:sz w:val="24"/>
          <w:szCs w:val="24"/>
          <w:rPrChange w:id="4171" w:author="Abhishek Guria" w:date="2021-04-11T16:25:00Z">
            <w:rPr>
              <w:rFonts w:asciiTheme="minorHAnsi" w:hAnsiTheme="minorHAnsi" w:cstheme="minorHAnsi"/>
              <w:sz w:val="24"/>
              <w:szCs w:val="24"/>
            </w:rPr>
          </w:rPrChange>
        </w:rPr>
        <w:pPrChange w:id="4172" w:author="Other Author" w:date="2021-04-08T15:17:00Z">
          <w:pPr>
            <w:numPr>
              <w:numId w:val="36"/>
            </w:numPr>
            <w:tabs>
              <w:tab w:val="left" w:pos="540"/>
              <w:tab w:val="num" w:pos="720"/>
            </w:tabs>
            <w:spacing w:before="810" w:after="650"/>
            <w:ind w:left="720" w:hanging="360"/>
            <w:contextualSpacing/>
          </w:pPr>
        </w:pPrChange>
      </w:pPr>
      <w:r w:rsidRPr="00BB1A70">
        <w:rPr>
          <w:rFonts w:ascii="Times New Roman" w:hAnsi="Times New Roman"/>
          <w:sz w:val="24"/>
          <w:szCs w:val="24"/>
          <w:rPrChange w:id="4173" w:author="Abhishek Guria" w:date="2021-04-11T16:25:00Z">
            <w:rPr>
              <w:rFonts w:asciiTheme="minorHAnsi" w:hAnsiTheme="minorHAnsi" w:cstheme="minorHAnsi"/>
              <w:sz w:val="24"/>
              <w:szCs w:val="24"/>
            </w:rPr>
          </w:rPrChange>
        </w:rPr>
        <w:t xml:space="preserve">System call </w:t>
      </w:r>
      <w:r w:rsidRPr="00BB1A70">
        <w:rPr>
          <w:rFonts w:ascii="Times New Roman" w:hAnsi="Times New Roman"/>
          <w:b/>
          <w:sz w:val="24"/>
          <w:szCs w:val="24"/>
          <w:rPrChange w:id="4174" w:author="Abhishek Guria" w:date="2021-04-11T16:25:00Z">
            <w:rPr>
              <w:rFonts w:asciiTheme="minorHAnsi" w:hAnsiTheme="minorHAnsi" w:cstheme="minorHAnsi"/>
              <w:b/>
              <w:sz w:val="24"/>
              <w:szCs w:val="24"/>
            </w:rPr>
          </w:rPrChange>
        </w:rPr>
        <w:t>provides</w:t>
      </w:r>
      <w:r w:rsidRPr="00BB1A70">
        <w:rPr>
          <w:rFonts w:ascii="Times New Roman" w:hAnsi="Times New Roman"/>
          <w:sz w:val="24"/>
          <w:szCs w:val="24"/>
          <w:rPrChange w:id="4175" w:author="Abhishek Guria" w:date="2021-04-11T16:25:00Z">
            <w:rPr>
              <w:rFonts w:asciiTheme="minorHAnsi" w:hAnsiTheme="minorHAnsi" w:cstheme="minorHAnsi"/>
              <w:sz w:val="24"/>
              <w:szCs w:val="24"/>
            </w:rPr>
          </w:rPrChange>
        </w:rPr>
        <w:t xml:space="preserve"> the services of the operating system to the user programs via Application Program Interface(API).</w:t>
      </w:r>
    </w:p>
    <w:p w14:paraId="1A08CEC4" w14:textId="77777777" w:rsidR="001528BE" w:rsidRPr="00BB1A70" w:rsidRDefault="000526E7">
      <w:pPr>
        <w:pStyle w:val="Heading2"/>
        <w:spacing w:line="276" w:lineRule="auto"/>
        <w:ind w:left="144"/>
        <w:jc w:val="both"/>
        <w:rPr>
          <w:rFonts w:ascii="Times New Roman" w:hAnsi="Times New Roman"/>
          <w:b/>
          <w:rPrChange w:id="4176" w:author="Abhishek Guria" w:date="2021-04-11T16:25:00Z">
            <w:rPr>
              <w:rFonts w:asciiTheme="minorHAnsi" w:hAnsiTheme="minorHAnsi" w:cstheme="minorHAnsi"/>
              <w:b/>
            </w:rPr>
          </w:rPrChange>
        </w:rPr>
        <w:pPrChange w:id="4177" w:author="Other Author" w:date="2021-04-08T15:17:00Z">
          <w:pPr>
            <w:numPr>
              <w:numId w:val="36"/>
            </w:numPr>
            <w:tabs>
              <w:tab w:val="left" w:pos="540"/>
              <w:tab w:val="num" w:pos="720"/>
            </w:tabs>
            <w:spacing w:before="810" w:after="650"/>
            <w:ind w:left="720" w:hanging="360"/>
            <w:contextualSpacing/>
          </w:pPr>
        </w:pPrChange>
      </w:pPr>
      <w:bookmarkStart w:id="4178" w:name="_Toc68966761"/>
      <w:r w:rsidRPr="00BB1A70">
        <w:rPr>
          <w:rStyle w:val="StrongEmphasis"/>
          <w:rFonts w:ascii="Times New Roman" w:hAnsi="Times New Roman"/>
          <w:bCs w:val="0"/>
          <w:rPrChange w:id="4179" w:author="Abhishek Guria" w:date="2021-04-11T16:25:00Z">
            <w:rPr>
              <w:rStyle w:val="StrongEmphasis"/>
              <w:rFonts w:asciiTheme="minorHAnsi" w:hAnsiTheme="minorHAnsi" w:cstheme="minorHAnsi"/>
              <w:bCs w:val="0"/>
            </w:rPr>
          </w:rPrChange>
        </w:rPr>
        <w:t>15</w:t>
      </w:r>
      <w:r w:rsidR="000E594E" w:rsidRPr="00BB1A70">
        <w:rPr>
          <w:rStyle w:val="StrongEmphasis"/>
          <w:rFonts w:ascii="Times New Roman" w:hAnsi="Times New Roman"/>
          <w:bCs w:val="0"/>
          <w:rPrChange w:id="4180" w:author="Abhishek Guria" w:date="2021-04-11T16:25:00Z">
            <w:rPr>
              <w:rStyle w:val="StrongEmphasis"/>
              <w:rFonts w:asciiTheme="minorHAnsi" w:hAnsiTheme="minorHAnsi" w:cstheme="minorHAnsi"/>
              <w:bCs w:val="0"/>
            </w:rPr>
          </w:rPrChange>
        </w:rPr>
        <w:t xml:space="preserve">.1 </w:t>
      </w:r>
      <w:r w:rsidR="001528BE" w:rsidRPr="00BB1A70">
        <w:rPr>
          <w:rStyle w:val="StrongEmphasis"/>
          <w:rFonts w:ascii="Times New Roman" w:hAnsi="Times New Roman"/>
          <w:bCs w:val="0"/>
          <w:rPrChange w:id="4181" w:author="Abhishek Guria" w:date="2021-04-11T16:25:00Z">
            <w:rPr>
              <w:rStyle w:val="StrongEmphasis"/>
              <w:rFonts w:asciiTheme="minorHAnsi" w:hAnsiTheme="minorHAnsi" w:cstheme="minorHAnsi"/>
              <w:bCs w:val="0"/>
            </w:rPr>
          </w:rPrChange>
        </w:rPr>
        <w:t xml:space="preserve">Services Provided by System </w:t>
      </w:r>
      <w:proofErr w:type="gramStart"/>
      <w:r w:rsidR="001528BE" w:rsidRPr="00BB1A70">
        <w:rPr>
          <w:rStyle w:val="StrongEmphasis"/>
          <w:rFonts w:ascii="Times New Roman" w:hAnsi="Times New Roman"/>
          <w:bCs w:val="0"/>
          <w:rPrChange w:id="4182" w:author="Abhishek Guria" w:date="2021-04-11T16:25:00Z">
            <w:rPr>
              <w:rStyle w:val="StrongEmphasis"/>
              <w:rFonts w:asciiTheme="minorHAnsi" w:hAnsiTheme="minorHAnsi" w:cstheme="minorHAnsi"/>
              <w:bCs w:val="0"/>
            </w:rPr>
          </w:rPrChange>
        </w:rPr>
        <w:t>Calls :</w:t>
      </w:r>
      <w:bookmarkEnd w:id="4178"/>
      <w:proofErr w:type="gramEnd"/>
    </w:p>
    <w:p w14:paraId="5EF105C0" w14:textId="77777777" w:rsidR="001528BE" w:rsidRPr="00BB1A70" w:rsidRDefault="001528BE">
      <w:pPr>
        <w:pStyle w:val="BodyText"/>
        <w:numPr>
          <w:ilvl w:val="1"/>
          <w:numId w:val="119"/>
        </w:numPr>
        <w:tabs>
          <w:tab w:val="left" w:pos="540"/>
        </w:tabs>
        <w:spacing w:before="0" w:after="0" w:line="276" w:lineRule="auto"/>
        <w:ind w:left="576"/>
        <w:contextualSpacing/>
        <w:rPr>
          <w:rFonts w:ascii="Times New Roman" w:hAnsi="Times New Roman"/>
          <w:sz w:val="24"/>
          <w:szCs w:val="24"/>
          <w:rPrChange w:id="4183" w:author="Abhishek Guria" w:date="2021-04-11T16:25:00Z">
            <w:rPr>
              <w:rFonts w:asciiTheme="minorHAnsi" w:hAnsiTheme="minorHAnsi" w:cstheme="minorHAnsi"/>
              <w:sz w:val="24"/>
              <w:szCs w:val="24"/>
            </w:rPr>
          </w:rPrChange>
        </w:rPr>
        <w:pPrChange w:id="4184" w:author="Other Author" w:date="2021-04-08T15:17:00Z">
          <w:pPr>
            <w:pStyle w:val="BodyText"/>
            <w:numPr>
              <w:ilvl w:val="1"/>
              <w:numId w:val="36"/>
            </w:numPr>
            <w:tabs>
              <w:tab w:val="num" w:pos="1080"/>
            </w:tabs>
            <w:spacing w:before="810" w:after="650"/>
            <w:ind w:left="1080" w:hanging="360"/>
            <w:contextualSpacing/>
          </w:pPr>
        </w:pPrChange>
      </w:pPr>
      <w:r w:rsidRPr="00BB1A70">
        <w:rPr>
          <w:rFonts w:ascii="Times New Roman" w:hAnsi="Times New Roman"/>
          <w:sz w:val="24"/>
          <w:szCs w:val="24"/>
          <w:rPrChange w:id="4185" w:author="Abhishek Guria" w:date="2021-04-11T16:25:00Z">
            <w:rPr>
              <w:rFonts w:asciiTheme="minorHAnsi" w:hAnsiTheme="minorHAnsi" w:cstheme="minorHAnsi"/>
              <w:sz w:val="24"/>
              <w:szCs w:val="24"/>
            </w:rPr>
          </w:rPrChange>
        </w:rPr>
        <w:t>Process creation and management</w:t>
      </w:r>
    </w:p>
    <w:p w14:paraId="5F767AB4" w14:textId="77777777" w:rsidR="001528BE" w:rsidRPr="00BB1A70" w:rsidRDefault="001528BE">
      <w:pPr>
        <w:pStyle w:val="BodyText"/>
        <w:numPr>
          <w:ilvl w:val="1"/>
          <w:numId w:val="119"/>
        </w:numPr>
        <w:tabs>
          <w:tab w:val="left" w:pos="540"/>
        </w:tabs>
        <w:spacing w:before="0" w:after="0" w:line="276" w:lineRule="auto"/>
        <w:ind w:left="576"/>
        <w:contextualSpacing/>
        <w:rPr>
          <w:rFonts w:ascii="Times New Roman" w:hAnsi="Times New Roman"/>
          <w:sz w:val="24"/>
          <w:szCs w:val="24"/>
          <w:rPrChange w:id="4186" w:author="Abhishek Guria" w:date="2021-04-11T16:25:00Z">
            <w:rPr>
              <w:rFonts w:asciiTheme="minorHAnsi" w:hAnsiTheme="minorHAnsi" w:cstheme="minorHAnsi"/>
              <w:sz w:val="24"/>
              <w:szCs w:val="24"/>
            </w:rPr>
          </w:rPrChange>
        </w:rPr>
        <w:pPrChange w:id="4187" w:author="Other Author" w:date="2021-04-08T15:17:00Z">
          <w:pPr>
            <w:pStyle w:val="BodyText"/>
            <w:numPr>
              <w:ilvl w:val="1"/>
              <w:numId w:val="36"/>
            </w:numPr>
            <w:tabs>
              <w:tab w:val="num" w:pos="1080"/>
            </w:tabs>
            <w:spacing w:before="810" w:after="650"/>
            <w:ind w:left="1080" w:hanging="360"/>
            <w:contextualSpacing/>
          </w:pPr>
        </w:pPrChange>
      </w:pPr>
      <w:r w:rsidRPr="00BB1A70">
        <w:rPr>
          <w:rFonts w:ascii="Times New Roman" w:hAnsi="Times New Roman"/>
          <w:sz w:val="24"/>
          <w:szCs w:val="24"/>
          <w:rPrChange w:id="4188" w:author="Abhishek Guria" w:date="2021-04-11T16:25:00Z">
            <w:rPr>
              <w:rFonts w:asciiTheme="minorHAnsi" w:hAnsiTheme="minorHAnsi" w:cstheme="minorHAnsi"/>
              <w:sz w:val="24"/>
              <w:szCs w:val="24"/>
            </w:rPr>
          </w:rPrChange>
        </w:rPr>
        <w:t>Main memory management</w:t>
      </w:r>
    </w:p>
    <w:p w14:paraId="5F4E3111" w14:textId="77777777" w:rsidR="001528BE" w:rsidRPr="00BB1A70" w:rsidRDefault="001528BE">
      <w:pPr>
        <w:pStyle w:val="BodyText"/>
        <w:numPr>
          <w:ilvl w:val="1"/>
          <w:numId w:val="119"/>
        </w:numPr>
        <w:tabs>
          <w:tab w:val="left" w:pos="540"/>
        </w:tabs>
        <w:spacing w:before="0" w:after="0" w:line="276" w:lineRule="auto"/>
        <w:ind w:left="576"/>
        <w:contextualSpacing/>
        <w:rPr>
          <w:rFonts w:ascii="Times New Roman" w:hAnsi="Times New Roman"/>
          <w:sz w:val="24"/>
          <w:szCs w:val="24"/>
          <w:rPrChange w:id="4189" w:author="Abhishek Guria" w:date="2021-04-11T16:25:00Z">
            <w:rPr>
              <w:rFonts w:asciiTheme="minorHAnsi" w:hAnsiTheme="minorHAnsi" w:cstheme="minorHAnsi"/>
              <w:sz w:val="24"/>
              <w:szCs w:val="24"/>
            </w:rPr>
          </w:rPrChange>
        </w:rPr>
        <w:pPrChange w:id="4190" w:author="Other Author" w:date="2021-04-08T15:17:00Z">
          <w:pPr>
            <w:pStyle w:val="BodyText"/>
            <w:numPr>
              <w:ilvl w:val="1"/>
              <w:numId w:val="36"/>
            </w:numPr>
            <w:tabs>
              <w:tab w:val="num" w:pos="1080"/>
            </w:tabs>
            <w:spacing w:before="810" w:after="650"/>
            <w:ind w:left="1080" w:hanging="360"/>
            <w:contextualSpacing/>
          </w:pPr>
        </w:pPrChange>
      </w:pPr>
      <w:r w:rsidRPr="00BB1A70">
        <w:rPr>
          <w:rFonts w:ascii="Times New Roman" w:hAnsi="Times New Roman"/>
          <w:sz w:val="24"/>
          <w:szCs w:val="24"/>
          <w:rPrChange w:id="4191" w:author="Abhishek Guria" w:date="2021-04-11T16:25:00Z">
            <w:rPr>
              <w:rFonts w:asciiTheme="minorHAnsi" w:hAnsiTheme="minorHAnsi" w:cstheme="minorHAnsi"/>
              <w:sz w:val="24"/>
              <w:szCs w:val="24"/>
            </w:rPr>
          </w:rPrChange>
        </w:rPr>
        <w:t>File Access, Directory and File system management</w:t>
      </w:r>
    </w:p>
    <w:p w14:paraId="55BD45AC" w14:textId="77777777" w:rsidR="001528BE" w:rsidRPr="00BB1A70" w:rsidRDefault="001528BE">
      <w:pPr>
        <w:pStyle w:val="BodyText"/>
        <w:numPr>
          <w:ilvl w:val="1"/>
          <w:numId w:val="119"/>
        </w:numPr>
        <w:tabs>
          <w:tab w:val="left" w:pos="540"/>
        </w:tabs>
        <w:spacing w:before="0" w:after="0" w:line="276" w:lineRule="auto"/>
        <w:ind w:left="576"/>
        <w:contextualSpacing/>
        <w:rPr>
          <w:rFonts w:ascii="Times New Roman" w:hAnsi="Times New Roman"/>
          <w:sz w:val="24"/>
          <w:szCs w:val="24"/>
          <w:rPrChange w:id="4192" w:author="Abhishek Guria" w:date="2021-04-11T16:25:00Z">
            <w:rPr>
              <w:rFonts w:asciiTheme="minorHAnsi" w:hAnsiTheme="minorHAnsi" w:cstheme="minorHAnsi"/>
              <w:sz w:val="24"/>
              <w:szCs w:val="24"/>
            </w:rPr>
          </w:rPrChange>
        </w:rPr>
        <w:pPrChange w:id="4193" w:author="Other Author" w:date="2021-04-08T15:17:00Z">
          <w:pPr>
            <w:pStyle w:val="BodyText"/>
            <w:numPr>
              <w:ilvl w:val="1"/>
              <w:numId w:val="36"/>
            </w:numPr>
            <w:tabs>
              <w:tab w:val="num" w:pos="1080"/>
            </w:tabs>
            <w:spacing w:before="810" w:after="650"/>
            <w:ind w:left="1080" w:hanging="360"/>
            <w:contextualSpacing/>
          </w:pPr>
        </w:pPrChange>
      </w:pPr>
      <w:r w:rsidRPr="00BB1A70">
        <w:rPr>
          <w:rFonts w:ascii="Times New Roman" w:hAnsi="Times New Roman"/>
          <w:sz w:val="24"/>
          <w:szCs w:val="24"/>
          <w:rPrChange w:id="4194" w:author="Abhishek Guria" w:date="2021-04-11T16:25:00Z">
            <w:rPr>
              <w:rFonts w:asciiTheme="minorHAnsi" w:hAnsiTheme="minorHAnsi" w:cstheme="minorHAnsi"/>
              <w:sz w:val="24"/>
              <w:szCs w:val="24"/>
            </w:rPr>
          </w:rPrChange>
        </w:rPr>
        <w:t>Device handling(I/O)</w:t>
      </w:r>
    </w:p>
    <w:p w14:paraId="5926B1EC" w14:textId="77777777" w:rsidR="001528BE" w:rsidRPr="00BB1A70" w:rsidRDefault="001528BE">
      <w:pPr>
        <w:pStyle w:val="BodyText"/>
        <w:numPr>
          <w:ilvl w:val="1"/>
          <w:numId w:val="119"/>
        </w:numPr>
        <w:tabs>
          <w:tab w:val="left" w:pos="540"/>
        </w:tabs>
        <w:spacing w:before="0" w:after="0" w:line="276" w:lineRule="auto"/>
        <w:ind w:left="576"/>
        <w:contextualSpacing/>
        <w:rPr>
          <w:rFonts w:ascii="Times New Roman" w:hAnsi="Times New Roman"/>
          <w:sz w:val="24"/>
          <w:szCs w:val="24"/>
          <w:rPrChange w:id="4195" w:author="Abhishek Guria" w:date="2021-04-11T16:25:00Z">
            <w:rPr>
              <w:rFonts w:asciiTheme="minorHAnsi" w:hAnsiTheme="minorHAnsi" w:cstheme="minorHAnsi"/>
              <w:sz w:val="24"/>
              <w:szCs w:val="24"/>
            </w:rPr>
          </w:rPrChange>
        </w:rPr>
        <w:pPrChange w:id="4196" w:author="Other Author" w:date="2021-04-08T15:17:00Z">
          <w:pPr>
            <w:pStyle w:val="BodyText"/>
            <w:numPr>
              <w:ilvl w:val="1"/>
              <w:numId w:val="36"/>
            </w:numPr>
            <w:tabs>
              <w:tab w:val="num" w:pos="1080"/>
            </w:tabs>
            <w:spacing w:before="810" w:after="650"/>
            <w:ind w:left="1080" w:hanging="360"/>
            <w:contextualSpacing/>
          </w:pPr>
        </w:pPrChange>
      </w:pPr>
      <w:r w:rsidRPr="00BB1A70">
        <w:rPr>
          <w:rFonts w:ascii="Times New Roman" w:hAnsi="Times New Roman"/>
          <w:sz w:val="24"/>
          <w:szCs w:val="24"/>
          <w:rPrChange w:id="4197" w:author="Abhishek Guria" w:date="2021-04-11T16:25:00Z">
            <w:rPr>
              <w:rFonts w:asciiTheme="minorHAnsi" w:hAnsiTheme="minorHAnsi" w:cstheme="minorHAnsi"/>
              <w:sz w:val="24"/>
              <w:szCs w:val="24"/>
            </w:rPr>
          </w:rPrChange>
        </w:rPr>
        <w:t>Protection</w:t>
      </w:r>
    </w:p>
    <w:p w14:paraId="3C848DCA" w14:textId="77777777" w:rsidR="001528BE" w:rsidRPr="00BB1A70" w:rsidRDefault="001528BE" w:rsidP="000526E7">
      <w:pPr>
        <w:pStyle w:val="BodyText"/>
        <w:numPr>
          <w:ilvl w:val="1"/>
          <w:numId w:val="119"/>
        </w:numPr>
        <w:tabs>
          <w:tab w:val="left" w:pos="540"/>
        </w:tabs>
        <w:spacing w:before="0" w:after="0" w:line="276" w:lineRule="auto"/>
        <w:ind w:left="576"/>
        <w:contextualSpacing/>
        <w:rPr>
          <w:rFonts w:ascii="Times New Roman" w:hAnsi="Times New Roman"/>
          <w:sz w:val="24"/>
          <w:szCs w:val="24"/>
          <w:rPrChange w:id="419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199" w:author="Abhishek Guria" w:date="2021-04-11T16:25:00Z">
            <w:rPr>
              <w:rFonts w:asciiTheme="minorHAnsi" w:hAnsiTheme="minorHAnsi" w:cstheme="minorHAnsi"/>
              <w:sz w:val="24"/>
              <w:szCs w:val="24"/>
            </w:rPr>
          </w:rPrChange>
        </w:rPr>
        <w:t>Networking</w:t>
      </w:r>
    </w:p>
    <w:p w14:paraId="44405D2B" w14:textId="77777777" w:rsidR="001528BE" w:rsidRPr="00BB1A70" w:rsidRDefault="000526E7">
      <w:pPr>
        <w:pStyle w:val="Heading2"/>
        <w:spacing w:after="0" w:line="276" w:lineRule="auto"/>
        <w:ind w:left="144"/>
        <w:rPr>
          <w:rFonts w:ascii="Times New Roman" w:hAnsi="Times New Roman"/>
          <w:b/>
          <w:rPrChange w:id="4200" w:author="Abhishek Guria" w:date="2021-04-11T16:25:00Z">
            <w:rPr>
              <w:rFonts w:asciiTheme="minorHAnsi" w:hAnsiTheme="minorHAnsi" w:cstheme="minorHAnsi"/>
              <w:b/>
            </w:rPr>
          </w:rPrChange>
        </w:rPr>
        <w:pPrChange w:id="4201" w:author="Other Author" w:date="2021-04-08T15:17:00Z">
          <w:pPr>
            <w:numPr>
              <w:numId w:val="38"/>
            </w:numPr>
            <w:tabs>
              <w:tab w:val="left" w:pos="540"/>
            </w:tabs>
            <w:spacing w:before="810" w:after="650"/>
            <w:ind w:left="1080" w:hanging="360"/>
            <w:contextualSpacing/>
          </w:pPr>
        </w:pPrChange>
      </w:pPr>
      <w:bookmarkStart w:id="4202" w:name="_Toc68966762"/>
      <w:r w:rsidRPr="00BB1A70">
        <w:rPr>
          <w:rFonts w:ascii="Times New Roman" w:hAnsi="Times New Roman"/>
          <w:b/>
          <w:rPrChange w:id="4203" w:author="Abhishek Guria" w:date="2021-04-11T16:25:00Z">
            <w:rPr>
              <w:rFonts w:asciiTheme="minorHAnsi" w:hAnsiTheme="minorHAnsi" w:cstheme="minorHAnsi"/>
              <w:b/>
            </w:rPr>
          </w:rPrChange>
        </w:rPr>
        <w:t>15</w:t>
      </w:r>
      <w:r w:rsidR="000E594E" w:rsidRPr="00BB1A70">
        <w:rPr>
          <w:rFonts w:ascii="Times New Roman" w:hAnsi="Times New Roman"/>
          <w:b/>
          <w:rPrChange w:id="4204" w:author="Abhishek Guria" w:date="2021-04-11T16:25:00Z">
            <w:rPr>
              <w:rFonts w:asciiTheme="minorHAnsi" w:hAnsiTheme="minorHAnsi" w:cstheme="minorHAnsi"/>
              <w:b/>
            </w:rPr>
          </w:rPrChange>
        </w:rPr>
        <w:t xml:space="preserve">.2 </w:t>
      </w:r>
      <w:r w:rsidR="001528BE" w:rsidRPr="00BB1A70">
        <w:rPr>
          <w:rFonts w:ascii="Times New Roman" w:hAnsi="Times New Roman"/>
          <w:b/>
          <w:rPrChange w:id="4205" w:author="Abhishek Guria" w:date="2021-04-11T16:25:00Z">
            <w:rPr>
              <w:rFonts w:asciiTheme="minorHAnsi" w:hAnsiTheme="minorHAnsi" w:cstheme="minorHAnsi"/>
              <w:b/>
            </w:rPr>
          </w:rPrChange>
        </w:rPr>
        <w:t>Adding a system call:</w:t>
      </w:r>
      <w:bookmarkEnd w:id="4202"/>
    </w:p>
    <w:p w14:paraId="74430BD7" w14:textId="77777777" w:rsidR="001528BE" w:rsidRPr="00BB1A70" w:rsidRDefault="001528BE">
      <w:pPr>
        <w:pStyle w:val="BodyText"/>
        <w:tabs>
          <w:tab w:val="left" w:pos="540"/>
        </w:tabs>
        <w:spacing w:before="0" w:after="650" w:line="276" w:lineRule="auto"/>
        <w:ind w:left="288"/>
        <w:contextualSpacing/>
        <w:rPr>
          <w:rFonts w:ascii="Times New Roman" w:hAnsi="Times New Roman"/>
          <w:sz w:val="24"/>
          <w:szCs w:val="24"/>
          <w:rPrChange w:id="4206" w:author="Abhishek Guria" w:date="2021-04-11T16:25:00Z">
            <w:rPr>
              <w:rFonts w:asciiTheme="minorHAnsi" w:hAnsiTheme="minorHAnsi" w:cstheme="minorHAnsi"/>
              <w:sz w:val="24"/>
              <w:szCs w:val="24"/>
            </w:rPr>
          </w:rPrChange>
        </w:rPr>
        <w:pPrChange w:id="4207" w:author="Other Author" w:date="2021-04-08T15:17:00Z">
          <w:pPr>
            <w:pStyle w:val="BodyText"/>
            <w:numPr>
              <w:ilvl w:val="1"/>
              <w:numId w:val="40"/>
            </w:numPr>
            <w:tabs>
              <w:tab w:val="left" w:pos="540"/>
            </w:tabs>
            <w:spacing w:before="810" w:after="650"/>
            <w:ind w:left="2950" w:hanging="360"/>
            <w:contextualSpacing/>
          </w:pPr>
        </w:pPrChange>
      </w:pPr>
      <w:r w:rsidRPr="00BB1A70">
        <w:rPr>
          <w:rFonts w:ascii="Times New Roman" w:hAnsi="Times New Roman"/>
          <w:sz w:val="24"/>
          <w:szCs w:val="24"/>
          <w:rPrChange w:id="4208" w:author="Abhishek Guria" w:date="2021-04-11T16:25:00Z">
            <w:rPr>
              <w:rFonts w:asciiTheme="minorHAnsi" w:hAnsiTheme="minorHAnsi" w:cstheme="minorHAnsi"/>
              <w:sz w:val="24"/>
              <w:szCs w:val="24"/>
            </w:rPr>
          </w:rPrChange>
        </w:rPr>
        <w:t xml:space="preserve">We need to add the </w:t>
      </w:r>
      <w:proofErr w:type="spellStart"/>
      <w:r w:rsidRPr="00BB1A70">
        <w:rPr>
          <w:rFonts w:ascii="Times New Roman" w:hAnsi="Times New Roman"/>
          <w:sz w:val="24"/>
          <w:szCs w:val="24"/>
          <w:rPrChange w:id="4209" w:author="Abhishek Guria" w:date="2021-04-11T16:25:00Z">
            <w:rPr>
              <w:rFonts w:asciiTheme="minorHAnsi" w:hAnsiTheme="minorHAnsi" w:cstheme="minorHAnsi"/>
              <w:sz w:val="24"/>
              <w:szCs w:val="24"/>
            </w:rPr>
          </w:rPrChange>
        </w:rPr>
        <w:t>syscall.h</w:t>
      </w:r>
      <w:proofErr w:type="spellEnd"/>
      <w:r w:rsidRPr="00BB1A70">
        <w:rPr>
          <w:rFonts w:ascii="Times New Roman" w:hAnsi="Times New Roman"/>
          <w:sz w:val="24"/>
          <w:szCs w:val="24"/>
          <w:rPrChange w:id="4210" w:author="Abhishek Guria" w:date="2021-04-11T16:25:00Z">
            <w:rPr>
              <w:rFonts w:asciiTheme="minorHAnsi" w:hAnsiTheme="minorHAnsi" w:cstheme="minorHAnsi"/>
              <w:sz w:val="24"/>
              <w:szCs w:val="24"/>
            </w:rPr>
          </w:rPrChange>
        </w:rPr>
        <w:t xml:space="preserve"> with linkage</w:t>
      </w:r>
    </w:p>
    <w:p w14:paraId="4B2A3369" w14:textId="77777777" w:rsidR="001528BE" w:rsidRPr="00BB1A70" w:rsidRDefault="001528BE">
      <w:pPr>
        <w:pStyle w:val="BodyText"/>
        <w:numPr>
          <w:ilvl w:val="2"/>
          <w:numId w:val="124"/>
        </w:numPr>
        <w:tabs>
          <w:tab w:val="left" w:pos="540"/>
        </w:tabs>
        <w:spacing w:before="0" w:after="650" w:line="276" w:lineRule="auto"/>
        <w:ind w:left="1224"/>
        <w:contextualSpacing/>
        <w:rPr>
          <w:rFonts w:ascii="Times New Roman" w:hAnsi="Times New Roman"/>
          <w:sz w:val="24"/>
          <w:szCs w:val="24"/>
          <w:rPrChange w:id="4211" w:author="Abhishek Guria" w:date="2021-04-11T16:25:00Z">
            <w:rPr>
              <w:rFonts w:asciiTheme="minorHAnsi" w:hAnsiTheme="minorHAnsi" w:cstheme="minorHAnsi"/>
              <w:sz w:val="24"/>
              <w:szCs w:val="24"/>
            </w:rPr>
          </w:rPrChange>
        </w:rPr>
        <w:pPrChange w:id="4212" w:author="Other Author" w:date="2021-04-08T15:17:00Z">
          <w:pPr>
            <w:pStyle w:val="BodyText"/>
            <w:numPr>
              <w:ilvl w:val="2"/>
              <w:numId w:val="40"/>
            </w:numPr>
            <w:tabs>
              <w:tab w:val="left" w:pos="540"/>
            </w:tabs>
            <w:spacing w:before="810" w:after="650"/>
            <w:ind w:left="3670" w:hanging="360"/>
            <w:contextualSpacing/>
          </w:pPr>
        </w:pPrChange>
      </w:pPr>
      <w:proofErr w:type="spellStart"/>
      <w:r w:rsidRPr="00BB1A70">
        <w:rPr>
          <w:rFonts w:ascii="Times New Roman" w:hAnsi="Times New Roman"/>
          <w:sz w:val="24"/>
          <w:szCs w:val="24"/>
          <w:rPrChange w:id="4213" w:author="Abhishek Guria" w:date="2021-04-11T16:25:00Z">
            <w:rPr>
              <w:rFonts w:asciiTheme="minorHAnsi" w:hAnsiTheme="minorHAnsi" w:cstheme="minorHAnsi"/>
              <w:sz w:val="24"/>
              <w:szCs w:val="24"/>
            </w:rPr>
          </w:rPrChange>
        </w:rPr>
        <w:t>asmlinkage</w:t>
      </w:r>
      <w:proofErr w:type="spellEnd"/>
      <w:r w:rsidRPr="00BB1A70">
        <w:rPr>
          <w:rFonts w:ascii="Times New Roman" w:hAnsi="Times New Roman"/>
          <w:sz w:val="24"/>
          <w:szCs w:val="24"/>
          <w:rPrChange w:id="4214" w:author="Abhishek Guria" w:date="2021-04-11T16:25:00Z">
            <w:rPr>
              <w:rFonts w:asciiTheme="minorHAnsi" w:hAnsiTheme="minorHAnsi" w:cstheme="minorHAnsi"/>
              <w:sz w:val="24"/>
              <w:szCs w:val="24"/>
            </w:rPr>
          </w:rPrChange>
        </w:rPr>
        <w:t xml:space="preserve"> long </w:t>
      </w:r>
      <w:proofErr w:type="spellStart"/>
      <w:r w:rsidRPr="00BB1A70">
        <w:rPr>
          <w:rFonts w:ascii="Times New Roman" w:hAnsi="Times New Roman"/>
          <w:sz w:val="24"/>
          <w:szCs w:val="24"/>
          <w:rPrChange w:id="4215" w:author="Abhishek Guria" w:date="2021-04-11T16:25:00Z">
            <w:rPr>
              <w:rFonts w:asciiTheme="minorHAnsi" w:hAnsiTheme="minorHAnsi" w:cstheme="minorHAnsi"/>
              <w:sz w:val="24"/>
              <w:szCs w:val="24"/>
            </w:rPr>
          </w:rPrChange>
        </w:rPr>
        <w:t>sys_mytestcall</w:t>
      </w:r>
      <w:proofErr w:type="spellEnd"/>
      <w:r w:rsidRPr="00BB1A70">
        <w:rPr>
          <w:rFonts w:ascii="Times New Roman" w:hAnsi="Times New Roman"/>
          <w:sz w:val="24"/>
          <w:szCs w:val="24"/>
          <w:rPrChange w:id="4216" w:author="Abhishek Guria" w:date="2021-04-11T16:25:00Z">
            <w:rPr>
              <w:rFonts w:asciiTheme="minorHAnsi" w:hAnsiTheme="minorHAnsi" w:cstheme="minorHAnsi"/>
              <w:sz w:val="24"/>
              <w:szCs w:val="24"/>
            </w:rPr>
          </w:rPrChange>
        </w:rPr>
        <w:t>(void);</w:t>
      </w:r>
    </w:p>
    <w:p w14:paraId="2D032A2C" w14:textId="77777777" w:rsidR="001528BE" w:rsidRPr="00BB1A70" w:rsidRDefault="001528BE">
      <w:pPr>
        <w:pStyle w:val="BodyText"/>
        <w:numPr>
          <w:ilvl w:val="1"/>
          <w:numId w:val="124"/>
        </w:numPr>
        <w:tabs>
          <w:tab w:val="left" w:pos="540"/>
        </w:tabs>
        <w:spacing w:before="0" w:after="650" w:line="276" w:lineRule="auto"/>
        <w:ind w:left="504"/>
        <w:contextualSpacing/>
        <w:rPr>
          <w:rFonts w:ascii="Times New Roman" w:hAnsi="Times New Roman"/>
          <w:sz w:val="24"/>
          <w:szCs w:val="24"/>
          <w:rPrChange w:id="4217" w:author="Abhishek Guria" w:date="2021-04-11T16:25:00Z">
            <w:rPr>
              <w:rFonts w:asciiTheme="minorHAnsi" w:hAnsiTheme="minorHAnsi" w:cstheme="minorHAnsi"/>
              <w:sz w:val="24"/>
              <w:szCs w:val="24"/>
            </w:rPr>
          </w:rPrChange>
        </w:rPr>
        <w:pPrChange w:id="4218" w:author="Other Author" w:date="2021-04-08T15:17:00Z">
          <w:pPr>
            <w:pStyle w:val="BodyText"/>
            <w:numPr>
              <w:ilvl w:val="1"/>
              <w:numId w:val="40"/>
            </w:numPr>
            <w:tabs>
              <w:tab w:val="left" w:pos="540"/>
            </w:tabs>
            <w:spacing w:before="810" w:after="650"/>
            <w:ind w:left="2950" w:hanging="360"/>
            <w:contextualSpacing/>
          </w:pPr>
        </w:pPrChange>
      </w:pPr>
      <w:r w:rsidRPr="00BB1A70">
        <w:rPr>
          <w:rFonts w:ascii="Times New Roman" w:hAnsi="Times New Roman"/>
          <w:sz w:val="24"/>
          <w:szCs w:val="24"/>
          <w:rPrChange w:id="4219" w:author="Abhishek Guria" w:date="2021-04-11T16:25:00Z">
            <w:rPr>
              <w:rFonts w:asciiTheme="minorHAnsi" w:hAnsiTheme="minorHAnsi" w:cstheme="minorHAnsi"/>
              <w:sz w:val="24"/>
              <w:szCs w:val="24"/>
            </w:rPr>
          </w:rPrChange>
        </w:rPr>
        <w:t xml:space="preserve">Adding </w:t>
      </w:r>
      <w:proofErr w:type="spellStart"/>
      <w:r w:rsidRPr="00BB1A70">
        <w:rPr>
          <w:rFonts w:ascii="Times New Roman" w:hAnsi="Times New Roman"/>
          <w:sz w:val="24"/>
          <w:szCs w:val="24"/>
          <w:rPrChange w:id="4220" w:author="Abhishek Guria" w:date="2021-04-11T16:25:00Z">
            <w:rPr>
              <w:rFonts w:asciiTheme="minorHAnsi" w:hAnsiTheme="minorHAnsi" w:cstheme="minorHAnsi"/>
              <w:sz w:val="24"/>
              <w:szCs w:val="24"/>
            </w:rPr>
          </w:rPrChange>
        </w:rPr>
        <w:t>syscall</w:t>
      </w:r>
      <w:proofErr w:type="spellEnd"/>
      <w:r w:rsidRPr="00BB1A70">
        <w:rPr>
          <w:rFonts w:ascii="Times New Roman" w:hAnsi="Times New Roman"/>
          <w:sz w:val="24"/>
          <w:szCs w:val="24"/>
          <w:rPrChange w:id="4221" w:author="Abhishek Guria" w:date="2021-04-11T16:25:00Z">
            <w:rPr>
              <w:rFonts w:asciiTheme="minorHAnsi" w:hAnsiTheme="minorHAnsi" w:cstheme="minorHAnsi"/>
              <w:sz w:val="24"/>
              <w:szCs w:val="24"/>
            </w:rPr>
          </w:rPrChange>
        </w:rPr>
        <w:t xml:space="preserve"> number so that kernel can identify by the number:</w:t>
      </w:r>
    </w:p>
    <w:p w14:paraId="6D75AA74" w14:textId="77777777" w:rsidR="001528BE" w:rsidRPr="00BB1A70" w:rsidRDefault="001528BE">
      <w:pPr>
        <w:pStyle w:val="BodyText"/>
        <w:numPr>
          <w:ilvl w:val="2"/>
          <w:numId w:val="124"/>
        </w:numPr>
        <w:tabs>
          <w:tab w:val="left" w:pos="540"/>
        </w:tabs>
        <w:spacing w:before="0" w:after="650" w:line="276" w:lineRule="auto"/>
        <w:ind w:left="1224"/>
        <w:contextualSpacing/>
        <w:rPr>
          <w:rFonts w:ascii="Times New Roman" w:hAnsi="Times New Roman"/>
          <w:sz w:val="24"/>
          <w:szCs w:val="24"/>
          <w:rPrChange w:id="4222" w:author="Abhishek Guria" w:date="2021-04-11T16:25:00Z">
            <w:rPr>
              <w:rFonts w:asciiTheme="minorHAnsi" w:hAnsiTheme="minorHAnsi" w:cstheme="minorHAnsi"/>
              <w:sz w:val="24"/>
              <w:szCs w:val="24"/>
            </w:rPr>
          </w:rPrChange>
        </w:rPr>
        <w:pPrChange w:id="4223" w:author="Other Author" w:date="2021-04-08T15:17:00Z">
          <w:pPr>
            <w:pStyle w:val="BodyText"/>
            <w:numPr>
              <w:ilvl w:val="2"/>
              <w:numId w:val="40"/>
            </w:numPr>
            <w:tabs>
              <w:tab w:val="left" w:pos="540"/>
            </w:tabs>
            <w:spacing w:before="810" w:after="650"/>
            <w:ind w:left="3670" w:hanging="360"/>
            <w:contextualSpacing/>
          </w:pPr>
        </w:pPrChange>
      </w:pPr>
      <w:proofErr w:type="gramStart"/>
      <w:r w:rsidRPr="00BB1A70">
        <w:rPr>
          <w:rFonts w:ascii="Times New Roman" w:hAnsi="Times New Roman"/>
          <w:sz w:val="24"/>
          <w:szCs w:val="24"/>
          <w:rPrChange w:id="4224" w:author="Abhishek Guria" w:date="2021-04-11T16:25:00Z">
            <w:rPr>
              <w:rFonts w:asciiTheme="minorHAnsi" w:hAnsiTheme="minorHAnsi" w:cstheme="minorHAnsi"/>
              <w:sz w:val="24"/>
              <w:szCs w:val="24"/>
            </w:rPr>
          </w:rPrChange>
        </w:rPr>
        <w:t>398  common</w:t>
      </w:r>
      <w:proofErr w:type="gramEnd"/>
      <w:r w:rsidRPr="00BB1A70">
        <w:rPr>
          <w:rFonts w:ascii="Times New Roman" w:hAnsi="Times New Roman"/>
          <w:sz w:val="24"/>
          <w:szCs w:val="24"/>
          <w:rPrChange w:id="4225"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4226" w:author="Abhishek Guria" w:date="2021-04-11T16:25:00Z">
            <w:rPr>
              <w:rFonts w:asciiTheme="minorHAnsi" w:hAnsiTheme="minorHAnsi" w:cstheme="minorHAnsi"/>
              <w:sz w:val="24"/>
              <w:szCs w:val="24"/>
            </w:rPr>
          </w:rPrChange>
        </w:rPr>
        <w:t>mytestcall</w:t>
      </w:r>
      <w:proofErr w:type="spellEnd"/>
      <w:r w:rsidRPr="00BB1A70">
        <w:rPr>
          <w:rFonts w:ascii="Times New Roman" w:hAnsi="Times New Roman"/>
          <w:sz w:val="24"/>
          <w:szCs w:val="24"/>
          <w:rPrChange w:id="4227"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4228" w:author="Abhishek Guria" w:date="2021-04-11T16:25:00Z">
            <w:rPr>
              <w:rFonts w:asciiTheme="minorHAnsi" w:hAnsiTheme="minorHAnsi" w:cstheme="minorHAnsi"/>
              <w:sz w:val="24"/>
              <w:szCs w:val="24"/>
            </w:rPr>
          </w:rPrChange>
        </w:rPr>
        <w:t>sys_mytestcall</w:t>
      </w:r>
      <w:proofErr w:type="spellEnd"/>
    </w:p>
    <w:p w14:paraId="5619277D" w14:textId="77777777" w:rsidR="001528BE" w:rsidRPr="00BB1A70" w:rsidRDefault="001528BE">
      <w:pPr>
        <w:pStyle w:val="BodyText"/>
        <w:numPr>
          <w:ilvl w:val="1"/>
          <w:numId w:val="124"/>
        </w:numPr>
        <w:tabs>
          <w:tab w:val="left" w:pos="540"/>
        </w:tabs>
        <w:spacing w:before="0" w:after="650" w:line="276" w:lineRule="auto"/>
        <w:ind w:left="504"/>
        <w:contextualSpacing/>
        <w:rPr>
          <w:rFonts w:ascii="Times New Roman" w:hAnsi="Times New Roman"/>
          <w:sz w:val="24"/>
          <w:szCs w:val="24"/>
          <w:rPrChange w:id="4229" w:author="Abhishek Guria" w:date="2021-04-11T16:25:00Z">
            <w:rPr>
              <w:rFonts w:asciiTheme="minorHAnsi" w:hAnsiTheme="minorHAnsi" w:cstheme="minorHAnsi"/>
              <w:sz w:val="24"/>
              <w:szCs w:val="24"/>
            </w:rPr>
          </w:rPrChange>
        </w:rPr>
        <w:pPrChange w:id="4230" w:author="Other Author" w:date="2021-04-08T15:17:00Z">
          <w:pPr>
            <w:pStyle w:val="BodyText"/>
            <w:numPr>
              <w:ilvl w:val="1"/>
              <w:numId w:val="40"/>
            </w:numPr>
            <w:tabs>
              <w:tab w:val="left" w:pos="540"/>
            </w:tabs>
            <w:spacing w:before="810" w:after="650"/>
            <w:ind w:left="2950" w:hanging="360"/>
            <w:contextualSpacing/>
          </w:pPr>
        </w:pPrChange>
      </w:pPr>
      <w:r w:rsidRPr="00BB1A70">
        <w:rPr>
          <w:rFonts w:ascii="Times New Roman" w:hAnsi="Times New Roman"/>
          <w:sz w:val="24"/>
          <w:szCs w:val="24"/>
          <w:rPrChange w:id="4231" w:author="Abhishek Guria" w:date="2021-04-11T16:25:00Z">
            <w:rPr>
              <w:rFonts w:asciiTheme="minorHAnsi" w:hAnsiTheme="minorHAnsi" w:cstheme="minorHAnsi"/>
              <w:sz w:val="24"/>
              <w:szCs w:val="24"/>
            </w:rPr>
          </w:rPrChange>
        </w:rPr>
        <w:t xml:space="preserve">In kernel folder add </w:t>
      </w:r>
      <w:proofErr w:type="spellStart"/>
      <w:r w:rsidRPr="00BB1A70">
        <w:rPr>
          <w:rFonts w:ascii="Times New Roman" w:hAnsi="Times New Roman"/>
          <w:sz w:val="24"/>
          <w:szCs w:val="24"/>
          <w:rPrChange w:id="4232" w:author="Abhishek Guria" w:date="2021-04-11T16:25:00Z">
            <w:rPr>
              <w:rFonts w:asciiTheme="minorHAnsi" w:hAnsiTheme="minorHAnsi" w:cstheme="minorHAnsi"/>
              <w:sz w:val="24"/>
              <w:szCs w:val="24"/>
            </w:rPr>
          </w:rPrChange>
        </w:rPr>
        <w:t>mysys.c</w:t>
      </w:r>
      <w:proofErr w:type="spellEnd"/>
      <w:r w:rsidRPr="00BB1A70">
        <w:rPr>
          <w:rFonts w:ascii="Times New Roman" w:hAnsi="Times New Roman"/>
          <w:sz w:val="24"/>
          <w:szCs w:val="24"/>
          <w:rPrChange w:id="4233" w:author="Abhishek Guria" w:date="2021-04-11T16:25:00Z">
            <w:rPr>
              <w:rFonts w:asciiTheme="minorHAnsi" w:hAnsiTheme="minorHAnsi" w:cstheme="minorHAnsi"/>
              <w:sz w:val="24"/>
              <w:szCs w:val="24"/>
            </w:rPr>
          </w:rPrChange>
        </w:rPr>
        <w:t xml:space="preserve"> </w:t>
      </w:r>
      <w:proofErr w:type="gramStart"/>
      <w:r w:rsidRPr="00BB1A70">
        <w:rPr>
          <w:rFonts w:ascii="Times New Roman" w:hAnsi="Times New Roman"/>
          <w:sz w:val="24"/>
          <w:szCs w:val="24"/>
          <w:rPrChange w:id="4234" w:author="Abhishek Guria" w:date="2021-04-11T16:25:00Z">
            <w:rPr>
              <w:rFonts w:asciiTheme="minorHAnsi" w:hAnsiTheme="minorHAnsi" w:cstheme="minorHAnsi"/>
              <w:sz w:val="24"/>
              <w:szCs w:val="24"/>
            </w:rPr>
          </w:rPrChange>
        </w:rPr>
        <w:t>file :</w:t>
      </w:r>
      <w:proofErr w:type="gramEnd"/>
    </w:p>
    <w:p w14:paraId="1E0CD049" w14:textId="77777777" w:rsidR="001528BE" w:rsidRPr="00BB1A70" w:rsidRDefault="001528BE" w:rsidP="000526E7">
      <w:pPr>
        <w:pStyle w:val="BodyText"/>
        <w:numPr>
          <w:ilvl w:val="0"/>
          <w:numId w:val="125"/>
        </w:numPr>
        <w:tabs>
          <w:tab w:val="left" w:pos="540"/>
        </w:tabs>
        <w:spacing w:before="0" w:after="650" w:line="276" w:lineRule="auto"/>
        <w:ind w:left="1224"/>
        <w:contextualSpacing/>
        <w:rPr>
          <w:rFonts w:ascii="Times New Roman" w:hAnsi="Times New Roman"/>
          <w:sz w:val="24"/>
          <w:szCs w:val="24"/>
          <w:rPrChange w:id="423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236" w:author="Abhishek Guria" w:date="2021-04-11T16:25:00Z">
            <w:rPr>
              <w:rFonts w:asciiTheme="minorHAnsi" w:hAnsiTheme="minorHAnsi" w:cstheme="minorHAnsi"/>
              <w:sz w:val="24"/>
              <w:szCs w:val="24"/>
            </w:rPr>
          </w:rPrChange>
        </w:rPr>
        <w:lastRenderedPageBreak/>
        <w:t>kernel/</w:t>
      </w:r>
      <w:proofErr w:type="spellStart"/>
      <w:r w:rsidRPr="00BB1A70">
        <w:rPr>
          <w:rFonts w:ascii="Times New Roman" w:hAnsi="Times New Roman"/>
          <w:sz w:val="24"/>
          <w:szCs w:val="24"/>
          <w:rPrChange w:id="4237" w:author="Abhishek Guria" w:date="2021-04-11T16:25:00Z">
            <w:rPr>
              <w:rFonts w:asciiTheme="minorHAnsi" w:hAnsiTheme="minorHAnsi" w:cstheme="minorHAnsi"/>
              <w:sz w:val="24"/>
              <w:szCs w:val="24"/>
            </w:rPr>
          </w:rPrChange>
        </w:rPr>
        <w:t>mysys.c</w:t>
      </w:r>
      <w:proofErr w:type="spellEnd"/>
    </w:p>
    <w:p w14:paraId="6C9F4D3E" w14:textId="77777777" w:rsidR="001528BE" w:rsidRPr="00BB1A70" w:rsidRDefault="001528BE" w:rsidP="000526E7">
      <w:pPr>
        <w:pStyle w:val="BodyText"/>
        <w:numPr>
          <w:ilvl w:val="1"/>
          <w:numId w:val="124"/>
        </w:numPr>
        <w:tabs>
          <w:tab w:val="left" w:pos="540"/>
        </w:tabs>
        <w:spacing w:before="0" w:after="650" w:line="276" w:lineRule="auto"/>
        <w:ind w:left="504"/>
        <w:contextualSpacing/>
        <w:rPr>
          <w:rFonts w:ascii="Times New Roman" w:hAnsi="Times New Roman"/>
          <w:sz w:val="24"/>
          <w:szCs w:val="24"/>
          <w:rPrChange w:id="423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239" w:author="Abhishek Guria" w:date="2021-04-11T16:25:00Z">
            <w:rPr>
              <w:rFonts w:asciiTheme="minorHAnsi" w:hAnsiTheme="minorHAnsi" w:cstheme="minorHAnsi"/>
              <w:sz w:val="24"/>
              <w:szCs w:val="24"/>
            </w:rPr>
          </w:rPrChange>
        </w:rPr>
        <w:t>Update the kernel/Makefile:</w:t>
      </w:r>
    </w:p>
    <w:p w14:paraId="366343BA" w14:textId="77777777" w:rsidR="001528BE" w:rsidRPr="00BB1A70" w:rsidRDefault="001528BE" w:rsidP="000526E7">
      <w:pPr>
        <w:pStyle w:val="BodyText"/>
        <w:numPr>
          <w:ilvl w:val="3"/>
          <w:numId w:val="124"/>
        </w:numPr>
        <w:tabs>
          <w:tab w:val="left" w:pos="540"/>
        </w:tabs>
        <w:spacing w:before="0" w:after="650" w:line="276" w:lineRule="auto"/>
        <w:ind w:left="1224"/>
        <w:contextualSpacing/>
        <w:rPr>
          <w:rFonts w:ascii="Times New Roman" w:hAnsi="Times New Roman"/>
          <w:sz w:val="24"/>
          <w:szCs w:val="24"/>
          <w:rPrChange w:id="424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241" w:author="Abhishek Guria" w:date="2021-04-11T16:25:00Z">
            <w:rPr>
              <w:rFonts w:asciiTheme="minorHAnsi" w:hAnsiTheme="minorHAnsi" w:cstheme="minorHAnsi"/>
              <w:sz w:val="24"/>
              <w:szCs w:val="24"/>
            </w:rPr>
          </w:rPrChange>
        </w:rPr>
        <w:t>obj-y +=</w:t>
      </w:r>
      <w:proofErr w:type="spellStart"/>
      <w:proofErr w:type="gramStart"/>
      <w:r w:rsidRPr="00BB1A70">
        <w:rPr>
          <w:rFonts w:ascii="Times New Roman" w:hAnsi="Times New Roman"/>
          <w:sz w:val="24"/>
          <w:szCs w:val="24"/>
          <w:rPrChange w:id="4242" w:author="Abhishek Guria" w:date="2021-04-11T16:25:00Z">
            <w:rPr>
              <w:rFonts w:asciiTheme="minorHAnsi" w:hAnsiTheme="minorHAnsi" w:cstheme="minorHAnsi"/>
              <w:sz w:val="24"/>
              <w:szCs w:val="24"/>
            </w:rPr>
          </w:rPrChange>
        </w:rPr>
        <w:t>mysys.o</w:t>
      </w:r>
      <w:proofErr w:type="spellEnd"/>
      <w:proofErr w:type="gramEnd"/>
    </w:p>
    <w:p w14:paraId="192A0852" w14:textId="77777777" w:rsidR="001528BE" w:rsidRPr="00BB1A70" w:rsidRDefault="001528BE" w:rsidP="00D95C1A">
      <w:pPr>
        <w:pStyle w:val="BodyText"/>
        <w:tabs>
          <w:tab w:val="left" w:pos="540"/>
        </w:tabs>
        <w:spacing w:before="810" w:after="650" w:line="276" w:lineRule="auto"/>
        <w:ind w:left="576"/>
        <w:contextualSpacing/>
        <w:rPr>
          <w:rFonts w:ascii="Times New Roman" w:hAnsi="Times New Roman"/>
          <w:sz w:val="24"/>
          <w:szCs w:val="24"/>
          <w:rPrChange w:id="4243" w:author="Abhishek Guria" w:date="2021-04-11T16:25:00Z">
            <w:rPr>
              <w:rFonts w:asciiTheme="minorHAnsi" w:hAnsiTheme="minorHAnsi" w:cstheme="minorHAnsi"/>
              <w:sz w:val="24"/>
              <w:szCs w:val="24"/>
            </w:rPr>
          </w:rPrChange>
        </w:rPr>
      </w:pPr>
    </w:p>
    <w:p w14:paraId="7C8DEBC8" w14:textId="77777777" w:rsidR="001528BE" w:rsidRPr="00BB1A70" w:rsidRDefault="001528BE" w:rsidP="000526E7">
      <w:pPr>
        <w:pStyle w:val="BodyText"/>
        <w:numPr>
          <w:ilvl w:val="0"/>
          <w:numId w:val="98"/>
        </w:numPr>
        <w:tabs>
          <w:tab w:val="left" w:pos="540"/>
        </w:tabs>
        <w:spacing w:before="810" w:after="650" w:line="276" w:lineRule="auto"/>
        <w:ind w:left="504"/>
        <w:contextualSpacing/>
        <w:rPr>
          <w:rFonts w:ascii="Times New Roman" w:hAnsi="Times New Roman"/>
          <w:sz w:val="24"/>
          <w:szCs w:val="24"/>
          <w:rPrChange w:id="424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245" w:author="Abhishek Guria" w:date="2021-04-11T16:25:00Z">
            <w:rPr>
              <w:rFonts w:asciiTheme="minorHAnsi" w:hAnsiTheme="minorHAnsi" w:cstheme="minorHAnsi"/>
              <w:sz w:val="24"/>
              <w:szCs w:val="24"/>
            </w:rPr>
          </w:rPrChange>
        </w:rPr>
        <w:t>Write this code in kernel/</w:t>
      </w:r>
      <w:proofErr w:type="spellStart"/>
      <w:r w:rsidRPr="00BB1A70">
        <w:rPr>
          <w:rFonts w:ascii="Times New Roman" w:hAnsi="Times New Roman"/>
          <w:sz w:val="24"/>
          <w:szCs w:val="24"/>
          <w:rPrChange w:id="4246" w:author="Abhishek Guria" w:date="2021-04-11T16:25:00Z">
            <w:rPr>
              <w:rFonts w:asciiTheme="minorHAnsi" w:hAnsiTheme="minorHAnsi" w:cstheme="minorHAnsi"/>
              <w:sz w:val="24"/>
              <w:szCs w:val="24"/>
            </w:rPr>
          </w:rPrChange>
        </w:rPr>
        <w:t>mysys.c</w:t>
      </w:r>
      <w:proofErr w:type="spellEnd"/>
      <w:r w:rsidRPr="00BB1A70">
        <w:rPr>
          <w:rFonts w:ascii="Times New Roman" w:hAnsi="Times New Roman"/>
          <w:sz w:val="24"/>
          <w:szCs w:val="24"/>
          <w:rPrChange w:id="4247" w:author="Abhishek Guria" w:date="2021-04-11T16:25:00Z">
            <w:rPr>
              <w:rFonts w:asciiTheme="minorHAnsi" w:hAnsiTheme="minorHAnsi" w:cstheme="minorHAnsi"/>
              <w:sz w:val="24"/>
              <w:szCs w:val="24"/>
            </w:rPr>
          </w:rPrChange>
        </w:rPr>
        <w:t xml:space="preserve"> file:</w:t>
      </w:r>
    </w:p>
    <w:p w14:paraId="6B9B481F" w14:textId="77777777" w:rsidR="001528BE" w:rsidRPr="00BB1A70" w:rsidRDefault="001528BE" w:rsidP="00D95C1A">
      <w:pPr>
        <w:pStyle w:val="BodyText"/>
        <w:tabs>
          <w:tab w:val="left" w:pos="540"/>
        </w:tabs>
        <w:spacing w:before="810" w:after="650" w:line="276" w:lineRule="auto"/>
        <w:ind w:left="576"/>
        <w:contextualSpacing/>
        <w:rPr>
          <w:rFonts w:ascii="Times New Roman" w:hAnsi="Times New Roman"/>
          <w:sz w:val="24"/>
          <w:szCs w:val="24"/>
          <w:rPrChange w:id="424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249" w:author="Abhishek Guria" w:date="2021-04-11T16:25:00Z">
            <w:rPr>
              <w:rFonts w:asciiTheme="minorHAnsi" w:hAnsiTheme="minorHAnsi" w:cstheme="minorHAnsi"/>
              <w:sz w:val="24"/>
              <w:szCs w:val="24"/>
            </w:rPr>
          </w:rPrChange>
        </w:rPr>
        <w:t>SYSCALL_DEFINE0(</w:t>
      </w:r>
      <w:proofErr w:type="spellStart"/>
      <w:r w:rsidRPr="00BB1A70">
        <w:rPr>
          <w:rFonts w:ascii="Times New Roman" w:hAnsi="Times New Roman"/>
          <w:sz w:val="24"/>
          <w:szCs w:val="24"/>
          <w:rPrChange w:id="4250" w:author="Abhishek Guria" w:date="2021-04-11T16:25:00Z">
            <w:rPr>
              <w:rFonts w:asciiTheme="minorHAnsi" w:hAnsiTheme="minorHAnsi" w:cstheme="minorHAnsi"/>
              <w:sz w:val="24"/>
              <w:szCs w:val="24"/>
            </w:rPr>
          </w:rPrChange>
        </w:rPr>
        <w:t>testcall</w:t>
      </w:r>
      <w:proofErr w:type="spellEnd"/>
      <w:r w:rsidRPr="00BB1A70">
        <w:rPr>
          <w:rFonts w:ascii="Times New Roman" w:hAnsi="Times New Roman"/>
          <w:sz w:val="24"/>
          <w:szCs w:val="24"/>
          <w:rPrChange w:id="4251" w:author="Abhishek Guria" w:date="2021-04-11T16:25:00Z">
            <w:rPr>
              <w:rFonts w:asciiTheme="minorHAnsi" w:hAnsiTheme="minorHAnsi" w:cstheme="minorHAnsi"/>
              <w:sz w:val="24"/>
              <w:szCs w:val="24"/>
            </w:rPr>
          </w:rPrChange>
        </w:rPr>
        <w:t>)</w:t>
      </w:r>
    </w:p>
    <w:p w14:paraId="3F2ABFD4" w14:textId="77777777" w:rsidR="001528BE" w:rsidRPr="00BB1A70" w:rsidRDefault="001528BE" w:rsidP="00D95C1A">
      <w:pPr>
        <w:pStyle w:val="BodyText"/>
        <w:tabs>
          <w:tab w:val="left" w:pos="540"/>
        </w:tabs>
        <w:spacing w:before="810" w:after="650" w:line="276" w:lineRule="auto"/>
        <w:ind w:left="576"/>
        <w:contextualSpacing/>
        <w:rPr>
          <w:rFonts w:ascii="Times New Roman" w:hAnsi="Times New Roman"/>
          <w:sz w:val="24"/>
          <w:szCs w:val="24"/>
          <w:rPrChange w:id="425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253" w:author="Abhishek Guria" w:date="2021-04-11T16:25:00Z">
            <w:rPr>
              <w:rFonts w:asciiTheme="minorHAnsi" w:hAnsiTheme="minorHAnsi" w:cstheme="minorHAnsi"/>
              <w:sz w:val="24"/>
              <w:szCs w:val="24"/>
            </w:rPr>
          </w:rPrChange>
        </w:rPr>
        <w:t>{</w:t>
      </w:r>
    </w:p>
    <w:p w14:paraId="660DF783" w14:textId="77777777" w:rsidR="001528BE" w:rsidRPr="00BB1A70" w:rsidRDefault="001528BE" w:rsidP="00D95C1A">
      <w:pPr>
        <w:pStyle w:val="BodyText"/>
        <w:tabs>
          <w:tab w:val="left" w:pos="540"/>
        </w:tabs>
        <w:spacing w:before="810" w:after="650" w:line="276" w:lineRule="auto"/>
        <w:ind w:left="576"/>
        <w:contextualSpacing/>
        <w:rPr>
          <w:rFonts w:ascii="Times New Roman" w:hAnsi="Times New Roman"/>
          <w:sz w:val="24"/>
          <w:szCs w:val="24"/>
          <w:rPrChange w:id="4254" w:author="Abhishek Guria" w:date="2021-04-11T16:25:00Z">
            <w:rPr>
              <w:rFonts w:asciiTheme="minorHAnsi" w:hAnsiTheme="minorHAnsi" w:cstheme="minorHAnsi"/>
              <w:sz w:val="24"/>
              <w:szCs w:val="24"/>
            </w:rPr>
          </w:rPrChange>
        </w:rPr>
      </w:pPr>
      <w:proofErr w:type="spellStart"/>
      <w:proofErr w:type="gramStart"/>
      <w:r w:rsidRPr="00BB1A70">
        <w:rPr>
          <w:rFonts w:ascii="Times New Roman" w:hAnsi="Times New Roman"/>
          <w:sz w:val="24"/>
          <w:szCs w:val="24"/>
          <w:rPrChange w:id="4255" w:author="Abhishek Guria" w:date="2021-04-11T16:25:00Z">
            <w:rPr>
              <w:rFonts w:asciiTheme="minorHAnsi" w:hAnsiTheme="minorHAnsi" w:cstheme="minorHAnsi"/>
              <w:sz w:val="24"/>
              <w:szCs w:val="24"/>
            </w:rPr>
          </w:rPrChange>
        </w:rPr>
        <w:t>printk</w:t>
      </w:r>
      <w:proofErr w:type="spellEnd"/>
      <w:r w:rsidRPr="00BB1A70">
        <w:rPr>
          <w:rFonts w:ascii="Times New Roman" w:hAnsi="Times New Roman"/>
          <w:sz w:val="24"/>
          <w:szCs w:val="24"/>
          <w:rPrChange w:id="4256" w:author="Abhishek Guria" w:date="2021-04-11T16:25:00Z">
            <w:rPr>
              <w:rFonts w:asciiTheme="minorHAnsi" w:hAnsiTheme="minorHAnsi" w:cstheme="minorHAnsi"/>
              <w:sz w:val="24"/>
              <w:szCs w:val="24"/>
            </w:rPr>
          </w:rPrChange>
        </w:rPr>
        <w:t>(</w:t>
      </w:r>
      <w:proofErr w:type="gramEnd"/>
      <w:r w:rsidRPr="00BB1A70">
        <w:rPr>
          <w:rFonts w:ascii="Times New Roman" w:hAnsi="Times New Roman"/>
          <w:sz w:val="24"/>
          <w:szCs w:val="24"/>
          <w:rPrChange w:id="4257" w:author="Abhishek Guria" w:date="2021-04-11T16:25:00Z">
            <w:rPr>
              <w:rFonts w:asciiTheme="minorHAnsi" w:hAnsiTheme="minorHAnsi" w:cstheme="minorHAnsi"/>
              <w:sz w:val="24"/>
              <w:szCs w:val="24"/>
            </w:rPr>
          </w:rPrChange>
        </w:rPr>
        <w:t>"This is my test call\n");</w:t>
      </w:r>
    </w:p>
    <w:p w14:paraId="40DD5214" w14:textId="77777777" w:rsidR="001528BE" w:rsidRPr="00BB1A70" w:rsidRDefault="001528BE" w:rsidP="00D95C1A">
      <w:pPr>
        <w:pStyle w:val="BodyText"/>
        <w:tabs>
          <w:tab w:val="left" w:pos="540"/>
        </w:tabs>
        <w:spacing w:before="810" w:after="650" w:line="276" w:lineRule="auto"/>
        <w:ind w:left="576"/>
        <w:contextualSpacing/>
        <w:rPr>
          <w:rFonts w:ascii="Times New Roman" w:hAnsi="Times New Roman"/>
          <w:sz w:val="24"/>
          <w:szCs w:val="24"/>
          <w:rPrChange w:id="425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259" w:author="Abhishek Guria" w:date="2021-04-11T16:25:00Z">
            <w:rPr>
              <w:rFonts w:asciiTheme="minorHAnsi" w:hAnsiTheme="minorHAnsi" w:cstheme="minorHAnsi"/>
              <w:sz w:val="24"/>
              <w:szCs w:val="24"/>
            </w:rPr>
          </w:rPrChange>
        </w:rPr>
        <w:t>return 0;</w:t>
      </w:r>
    </w:p>
    <w:p w14:paraId="05A29BEA" w14:textId="77777777" w:rsidR="001528BE" w:rsidRPr="00BB1A70" w:rsidRDefault="001528BE" w:rsidP="00D95C1A">
      <w:pPr>
        <w:pStyle w:val="BodyText"/>
        <w:tabs>
          <w:tab w:val="left" w:pos="540"/>
        </w:tabs>
        <w:spacing w:before="810" w:after="650" w:line="276" w:lineRule="auto"/>
        <w:ind w:left="576"/>
        <w:contextualSpacing/>
        <w:rPr>
          <w:rFonts w:ascii="Times New Roman" w:hAnsi="Times New Roman"/>
          <w:sz w:val="24"/>
          <w:szCs w:val="24"/>
          <w:rPrChange w:id="426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261" w:author="Abhishek Guria" w:date="2021-04-11T16:25:00Z">
            <w:rPr>
              <w:rFonts w:asciiTheme="minorHAnsi" w:hAnsiTheme="minorHAnsi" w:cstheme="minorHAnsi"/>
              <w:sz w:val="24"/>
              <w:szCs w:val="24"/>
            </w:rPr>
          </w:rPrChange>
        </w:rPr>
        <w:t>}</w:t>
      </w:r>
    </w:p>
    <w:p w14:paraId="4A4420E5" w14:textId="77777777" w:rsidR="001528BE" w:rsidRPr="00BB1A70" w:rsidRDefault="001528BE" w:rsidP="000526E7">
      <w:pPr>
        <w:pStyle w:val="BodyText"/>
        <w:tabs>
          <w:tab w:val="left" w:pos="540"/>
        </w:tabs>
        <w:spacing w:before="810" w:after="650" w:line="276" w:lineRule="auto"/>
        <w:contextualSpacing/>
        <w:rPr>
          <w:rFonts w:ascii="Times New Roman" w:hAnsi="Times New Roman"/>
          <w:sz w:val="24"/>
          <w:szCs w:val="24"/>
          <w:rPrChange w:id="4262" w:author="Abhishek Guria" w:date="2021-04-11T16:25:00Z">
            <w:rPr>
              <w:rFonts w:asciiTheme="minorHAnsi" w:hAnsiTheme="minorHAnsi" w:cstheme="minorHAnsi"/>
              <w:sz w:val="24"/>
              <w:szCs w:val="24"/>
            </w:rPr>
          </w:rPrChange>
        </w:rPr>
      </w:pPr>
    </w:p>
    <w:p w14:paraId="32AED692" w14:textId="77777777" w:rsidR="001528BE" w:rsidRPr="00BB1A70" w:rsidRDefault="001528BE" w:rsidP="000526E7">
      <w:pPr>
        <w:pStyle w:val="BodyText"/>
        <w:tabs>
          <w:tab w:val="left" w:pos="540"/>
        </w:tabs>
        <w:spacing w:before="810" w:after="650" w:line="276" w:lineRule="auto"/>
        <w:ind w:left="144"/>
        <w:contextualSpacing/>
        <w:rPr>
          <w:rFonts w:ascii="Times New Roman" w:hAnsi="Times New Roman"/>
          <w:b/>
          <w:sz w:val="24"/>
          <w:szCs w:val="24"/>
          <w:rPrChange w:id="4263" w:author="Abhishek Guria" w:date="2021-04-11T16:25:00Z">
            <w:rPr>
              <w:rFonts w:asciiTheme="minorHAnsi" w:hAnsiTheme="minorHAnsi" w:cstheme="minorHAnsi"/>
              <w:b/>
              <w:sz w:val="24"/>
              <w:szCs w:val="24"/>
            </w:rPr>
          </w:rPrChange>
        </w:rPr>
      </w:pPr>
      <w:r w:rsidRPr="00BB1A70">
        <w:rPr>
          <w:rFonts w:ascii="Times New Roman" w:hAnsi="Times New Roman"/>
          <w:b/>
          <w:sz w:val="24"/>
          <w:szCs w:val="24"/>
          <w:rPrChange w:id="4264" w:author="Abhishek Guria" w:date="2021-04-11T16:25:00Z">
            <w:rPr>
              <w:rFonts w:asciiTheme="minorHAnsi" w:hAnsiTheme="minorHAnsi" w:cstheme="minorHAnsi"/>
              <w:b/>
              <w:sz w:val="24"/>
              <w:szCs w:val="24"/>
            </w:rPr>
          </w:rPrChange>
        </w:rPr>
        <w:t>Invoking System Call from Userspace:</w:t>
      </w:r>
    </w:p>
    <w:p w14:paraId="786A6FA9" w14:textId="77777777" w:rsidR="001528BE" w:rsidRPr="00BB1A70" w:rsidRDefault="001528BE" w:rsidP="000526E7">
      <w:pPr>
        <w:pStyle w:val="BodyText"/>
        <w:tabs>
          <w:tab w:val="left" w:pos="540"/>
        </w:tabs>
        <w:spacing w:before="810" w:after="650" w:line="276" w:lineRule="auto"/>
        <w:ind w:left="144"/>
        <w:contextualSpacing/>
        <w:rPr>
          <w:rFonts w:ascii="Times New Roman" w:hAnsi="Times New Roman"/>
          <w:b/>
          <w:sz w:val="24"/>
          <w:szCs w:val="24"/>
          <w:rPrChange w:id="4265" w:author="Abhishek Guria" w:date="2021-04-11T16:25:00Z">
            <w:rPr>
              <w:rFonts w:asciiTheme="minorHAnsi" w:hAnsiTheme="minorHAnsi" w:cstheme="minorHAnsi"/>
              <w:b/>
              <w:sz w:val="24"/>
              <w:szCs w:val="24"/>
            </w:rPr>
          </w:rPrChange>
        </w:rPr>
      </w:pPr>
      <w:r w:rsidRPr="00BB1A70">
        <w:rPr>
          <w:rFonts w:ascii="Times New Roman" w:hAnsi="Times New Roman"/>
          <w:b/>
          <w:sz w:val="24"/>
          <w:szCs w:val="24"/>
          <w:rPrChange w:id="4266" w:author="Abhishek Guria" w:date="2021-04-11T16:25:00Z">
            <w:rPr>
              <w:rFonts w:asciiTheme="minorHAnsi" w:hAnsiTheme="minorHAnsi" w:cstheme="minorHAnsi"/>
              <w:b/>
              <w:sz w:val="24"/>
              <w:szCs w:val="24"/>
            </w:rPr>
          </w:rPrChange>
        </w:rPr>
        <w:t>Method 1: Generic wrapper class</w:t>
      </w:r>
    </w:p>
    <w:p w14:paraId="264A9152" w14:textId="77777777" w:rsidR="001528BE" w:rsidRPr="00BB1A70" w:rsidRDefault="001528BE" w:rsidP="000526E7">
      <w:pPr>
        <w:pStyle w:val="BodyText"/>
        <w:numPr>
          <w:ilvl w:val="0"/>
          <w:numId w:val="142"/>
        </w:numPr>
        <w:tabs>
          <w:tab w:val="left" w:pos="540"/>
        </w:tabs>
        <w:spacing w:before="810" w:after="650" w:line="276" w:lineRule="auto"/>
        <w:ind w:left="504"/>
        <w:contextualSpacing/>
        <w:rPr>
          <w:rFonts w:ascii="Times New Roman" w:hAnsi="Times New Roman"/>
          <w:sz w:val="24"/>
          <w:szCs w:val="24"/>
          <w:rPrChange w:id="426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268" w:author="Abhishek Guria" w:date="2021-04-11T16:25:00Z">
            <w:rPr>
              <w:rFonts w:asciiTheme="minorHAnsi" w:hAnsiTheme="minorHAnsi" w:cstheme="minorHAnsi"/>
              <w:sz w:val="24"/>
              <w:szCs w:val="24"/>
            </w:rPr>
          </w:rPrChange>
        </w:rPr>
        <w:t>Create a .c file and write this code in that file:</w:t>
      </w:r>
    </w:p>
    <w:p w14:paraId="15B5B20F" w14:textId="77777777" w:rsidR="001528BE" w:rsidRPr="00BB1A70" w:rsidRDefault="001528BE" w:rsidP="00D95C1A">
      <w:pPr>
        <w:pStyle w:val="BodyText"/>
        <w:tabs>
          <w:tab w:val="left" w:pos="540"/>
        </w:tabs>
        <w:spacing w:before="810" w:after="650" w:line="276" w:lineRule="auto"/>
        <w:ind w:left="576"/>
        <w:contextualSpacing/>
        <w:rPr>
          <w:rFonts w:ascii="Times New Roman" w:hAnsi="Times New Roman"/>
          <w:sz w:val="24"/>
          <w:szCs w:val="24"/>
          <w:rPrChange w:id="426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270" w:author="Abhishek Guria" w:date="2021-04-11T16:25:00Z">
            <w:rPr>
              <w:rFonts w:asciiTheme="minorHAnsi" w:hAnsiTheme="minorHAnsi" w:cstheme="minorHAnsi"/>
              <w:sz w:val="24"/>
              <w:szCs w:val="24"/>
            </w:rPr>
          </w:rPrChange>
        </w:rPr>
        <w:t>#include&lt;stdio.h&gt;</w:t>
      </w:r>
    </w:p>
    <w:p w14:paraId="767CB6EC" w14:textId="77777777" w:rsidR="001528BE" w:rsidRPr="00BB1A70" w:rsidRDefault="001528BE" w:rsidP="00D95C1A">
      <w:pPr>
        <w:pStyle w:val="BodyText"/>
        <w:tabs>
          <w:tab w:val="left" w:pos="540"/>
        </w:tabs>
        <w:spacing w:before="810" w:after="650" w:line="276" w:lineRule="auto"/>
        <w:ind w:left="576"/>
        <w:contextualSpacing/>
        <w:rPr>
          <w:rFonts w:ascii="Times New Roman" w:hAnsi="Times New Roman"/>
          <w:sz w:val="24"/>
          <w:szCs w:val="24"/>
          <w:rPrChange w:id="427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272" w:author="Abhishek Guria" w:date="2021-04-11T16:25:00Z">
            <w:rPr>
              <w:rFonts w:asciiTheme="minorHAnsi" w:hAnsiTheme="minorHAnsi" w:cstheme="minorHAnsi"/>
              <w:sz w:val="24"/>
              <w:szCs w:val="24"/>
            </w:rPr>
          </w:rPrChange>
        </w:rPr>
        <w:t>#include&lt;</w:t>
      </w:r>
    </w:p>
    <w:p w14:paraId="298274E5" w14:textId="77777777" w:rsidR="001528BE" w:rsidRPr="00BB1A70" w:rsidRDefault="001528BE" w:rsidP="00D95C1A">
      <w:pPr>
        <w:pStyle w:val="BodyText"/>
        <w:tabs>
          <w:tab w:val="left" w:pos="540"/>
        </w:tabs>
        <w:spacing w:before="810" w:after="650" w:line="276" w:lineRule="auto"/>
        <w:ind w:left="576"/>
        <w:contextualSpacing/>
        <w:rPr>
          <w:rFonts w:ascii="Times New Roman" w:hAnsi="Times New Roman"/>
          <w:sz w:val="24"/>
          <w:szCs w:val="24"/>
          <w:rPrChange w:id="427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274" w:author="Abhishek Guria" w:date="2021-04-11T16:25:00Z">
            <w:rPr>
              <w:rFonts w:asciiTheme="minorHAnsi" w:hAnsiTheme="minorHAnsi" w:cstheme="minorHAnsi"/>
              <w:sz w:val="24"/>
              <w:szCs w:val="24"/>
            </w:rPr>
          </w:rPrChange>
        </w:rPr>
        <w:t>#define __</w:t>
      </w:r>
      <w:proofErr w:type="spellStart"/>
      <w:r w:rsidRPr="00BB1A70">
        <w:rPr>
          <w:rFonts w:ascii="Times New Roman" w:hAnsi="Times New Roman"/>
          <w:sz w:val="24"/>
          <w:szCs w:val="24"/>
          <w:rPrChange w:id="4275" w:author="Abhishek Guria" w:date="2021-04-11T16:25:00Z">
            <w:rPr>
              <w:rFonts w:asciiTheme="minorHAnsi" w:hAnsiTheme="minorHAnsi" w:cstheme="minorHAnsi"/>
              <w:sz w:val="24"/>
              <w:szCs w:val="24"/>
            </w:rPr>
          </w:rPrChange>
        </w:rPr>
        <w:t>NR_testcall</w:t>
      </w:r>
      <w:proofErr w:type="spellEnd"/>
      <w:r w:rsidRPr="00BB1A70">
        <w:rPr>
          <w:rFonts w:ascii="Times New Roman" w:hAnsi="Times New Roman"/>
          <w:sz w:val="24"/>
          <w:szCs w:val="24"/>
          <w:rPrChange w:id="4276" w:author="Abhishek Guria" w:date="2021-04-11T16:25:00Z">
            <w:rPr>
              <w:rFonts w:asciiTheme="minorHAnsi" w:hAnsiTheme="minorHAnsi" w:cstheme="minorHAnsi"/>
              <w:sz w:val="24"/>
              <w:szCs w:val="24"/>
            </w:rPr>
          </w:rPrChange>
        </w:rPr>
        <w:t xml:space="preserve"> 398</w:t>
      </w:r>
    </w:p>
    <w:p w14:paraId="0CCB4418" w14:textId="77777777" w:rsidR="001528BE" w:rsidRPr="00BB1A70" w:rsidRDefault="001528BE" w:rsidP="00D95C1A">
      <w:pPr>
        <w:pStyle w:val="BodyText"/>
        <w:tabs>
          <w:tab w:val="left" w:pos="540"/>
        </w:tabs>
        <w:spacing w:before="810" w:after="650" w:line="276" w:lineRule="auto"/>
        <w:ind w:left="576"/>
        <w:contextualSpacing/>
        <w:rPr>
          <w:rFonts w:ascii="Times New Roman" w:hAnsi="Times New Roman"/>
          <w:sz w:val="24"/>
          <w:szCs w:val="24"/>
          <w:rPrChange w:id="427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278" w:author="Abhishek Guria" w:date="2021-04-11T16:25:00Z">
            <w:rPr>
              <w:rFonts w:asciiTheme="minorHAnsi" w:hAnsiTheme="minorHAnsi" w:cstheme="minorHAnsi"/>
              <w:sz w:val="24"/>
              <w:szCs w:val="24"/>
            </w:rPr>
          </w:rPrChange>
        </w:rPr>
        <w:t xml:space="preserve">int </w:t>
      </w:r>
      <w:proofErr w:type="gramStart"/>
      <w:r w:rsidRPr="00BB1A70">
        <w:rPr>
          <w:rFonts w:ascii="Times New Roman" w:hAnsi="Times New Roman"/>
          <w:sz w:val="24"/>
          <w:szCs w:val="24"/>
          <w:rPrChange w:id="4279" w:author="Abhishek Guria" w:date="2021-04-11T16:25:00Z">
            <w:rPr>
              <w:rFonts w:asciiTheme="minorHAnsi" w:hAnsiTheme="minorHAnsi" w:cstheme="minorHAnsi"/>
              <w:sz w:val="24"/>
              <w:szCs w:val="24"/>
            </w:rPr>
          </w:rPrChange>
        </w:rPr>
        <w:t>main(</w:t>
      </w:r>
      <w:proofErr w:type="gramEnd"/>
      <w:r w:rsidRPr="00BB1A70">
        <w:rPr>
          <w:rFonts w:ascii="Times New Roman" w:hAnsi="Times New Roman"/>
          <w:sz w:val="24"/>
          <w:szCs w:val="24"/>
          <w:rPrChange w:id="4280" w:author="Abhishek Guria" w:date="2021-04-11T16:25:00Z">
            <w:rPr>
              <w:rFonts w:asciiTheme="minorHAnsi" w:hAnsiTheme="minorHAnsi" w:cstheme="minorHAnsi"/>
              <w:sz w:val="24"/>
              <w:szCs w:val="24"/>
            </w:rPr>
          </w:rPrChange>
        </w:rPr>
        <w:t>)</w:t>
      </w:r>
    </w:p>
    <w:p w14:paraId="6D000A75" w14:textId="77777777" w:rsidR="001528BE" w:rsidRPr="00BB1A70" w:rsidRDefault="001528BE" w:rsidP="00D95C1A">
      <w:pPr>
        <w:pStyle w:val="BodyText"/>
        <w:tabs>
          <w:tab w:val="left" w:pos="540"/>
        </w:tabs>
        <w:spacing w:before="810" w:after="650" w:line="276" w:lineRule="auto"/>
        <w:ind w:left="576"/>
        <w:contextualSpacing/>
        <w:rPr>
          <w:rFonts w:ascii="Times New Roman" w:hAnsi="Times New Roman"/>
          <w:sz w:val="24"/>
          <w:szCs w:val="24"/>
          <w:rPrChange w:id="428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282" w:author="Abhishek Guria" w:date="2021-04-11T16:25:00Z">
            <w:rPr>
              <w:rFonts w:asciiTheme="minorHAnsi" w:hAnsiTheme="minorHAnsi" w:cstheme="minorHAnsi"/>
              <w:sz w:val="24"/>
              <w:szCs w:val="24"/>
            </w:rPr>
          </w:rPrChange>
        </w:rPr>
        <w:t>{</w:t>
      </w:r>
    </w:p>
    <w:p w14:paraId="359E1E1F" w14:textId="77777777" w:rsidR="001528BE" w:rsidRPr="00BB1A70" w:rsidRDefault="001528BE" w:rsidP="00D95C1A">
      <w:pPr>
        <w:pStyle w:val="BodyText"/>
        <w:tabs>
          <w:tab w:val="left" w:pos="540"/>
        </w:tabs>
        <w:spacing w:before="810" w:after="650" w:line="276" w:lineRule="auto"/>
        <w:ind w:left="576"/>
        <w:contextualSpacing/>
        <w:rPr>
          <w:rFonts w:ascii="Times New Roman" w:hAnsi="Times New Roman"/>
          <w:sz w:val="24"/>
          <w:szCs w:val="24"/>
          <w:rPrChange w:id="428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284" w:author="Abhishek Guria" w:date="2021-04-11T16:25:00Z">
            <w:rPr>
              <w:rFonts w:asciiTheme="minorHAnsi" w:hAnsiTheme="minorHAnsi" w:cstheme="minorHAnsi"/>
              <w:sz w:val="24"/>
              <w:szCs w:val="24"/>
            </w:rPr>
          </w:rPrChange>
        </w:rPr>
        <w:t>int ret;</w:t>
      </w:r>
    </w:p>
    <w:p w14:paraId="0DF6493B" w14:textId="77777777" w:rsidR="001528BE" w:rsidRPr="00BB1A70" w:rsidRDefault="001528BE" w:rsidP="00D95C1A">
      <w:pPr>
        <w:pStyle w:val="BodyText"/>
        <w:tabs>
          <w:tab w:val="left" w:pos="540"/>
        </w:tabs>
        <w:spacing w:before="810" w:after="650" w:line="276" w:lineRule="auto"/>
        <w:ind w:left="576"/>
        <w:contextualSpacing/>
        <w:rPr>
          <w:rFonts w:ascii="Times New Roman" w:hAnsi="Times New Roman"/>
          <w:sz w:val="24"/>
          <w:szCs w:val="24"/>
          <w:rPrChange w:id="428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286" w:author="Abhishek Guria" w:date="2021-04-11T16:25:00Z">
            <w:rPr>
              <w:rFonts w:asciiTheme="minorHAnsi" w:hAnsiTheme="minorHAnsi" w:cstheme="minorHAnsi"/>
              <w:sz w:val="24"/>
              <w:szCs w:val="24"/>
            </w:rPr>
          </w:rPrChange>
        </w:rPr>
        <w:t>ret=</w:t>
      </w:r>
      <w:proofErr w:type="spellStart"/>
      <w:r w:rsidRPr="00BB1A70">
        <w:rPr>
          <w:rFonts w:ascii="Times New Roman" w:hAnsi="Times New Roman"/>
          <w:sz w:val="24"/>
          <w:szCs w:val="24"/>
          <w:rPrChange w:id="4287" w:author="Abhishek Guria" w:date="2021-04-11T16:25:00Z">
            <w:rPr>
              <w:rFonts w:asciiTheme="minorHAnsi" w:hAnsiTheme="minorHAnsi" w:cstheme="minorHAnsi"/>
              <w:sz w:val="24"/>
              <w:szCs w:val="24"/>
            </w:rPr>
          </w:rPrChange>
        </w:rPr>
        <w:t>syscall</w:t>
      </w:r>
      <w:proofErr w:type="spellEnd"/>
      <w:r w:rsidRPr="00BB1A70">
        <w:rPr>
          <w:rFonts w:ascii="Times New Roman" w:hAnsi="Times New Roman"/>
          <w:sz w:val="24"/>
          <w:szCs w:val="24"/>
          <w:rPrChange w:id="4288" w:author="Abhishek Guria" w:date="2021-04-11T16:25:00Z">
            <w:rPr>
              <w:rFonts w:asciiTheme="minorHAnsi" w:hAnsiTheme="minorHAnsi" w:cstheme="minorHAnsi"/>
              <w:sz w:val="24"/>
              <w:szCs w:val="24"/>
            </w:rPr>
          </w:rPrChange>
        </w:rPr>
        <w:t>(__</w:t>
      </w:r>
      <w:proofErr w:type="spellStart"/>
      <w:r w:rsidRPr="00BB1A70">
        <w:rPr>
          <w:rFonts w:ascii="Times New Roman" w:hAnsi="Times New Roman"/>
          <w:sz w:val="24"/>
          <w:szCs w:val="24"/>
          <w:rPrChange w:id="4289" w:author="Abhishek Guria" w:date="2021-04-11T16:25:00Z">
            <w:rPr>
              <w:rFonts w:asciiTheme="minorHAnsi" w:hAnsiTheme="minorHAnsi" w:cstheme="minorHAnsi"/>
              <w:sz w:val="24"/>
              <w:szCs w:val="24"/>
            </w:rPr>
          </w:rPrChange>
        </w:rPr>
        <w:t>NR_testcall</w:t>
      </w:r>
      <w:proofErr w:type="spellEnd"/>
      <w:r w:rsidRPr="00BB1A70">
        <w:rPr>
          <w:rFonts w:ascii="Times New Roman" w:hAnsi="Times New Roman"/>
          <w:sz w:val="24"/>
          <w:szCs w:val="24"/>
          <w:rPrChange w:id="4290" w:author="Abhishek Guria" w:date="2021-04-11T16:25:00Z">
            <w:rPr>
              <w:rFonts w:asciiTheme="minorHAnsi" w:hAnsiTheme="minorHAnsi" w:cstheme="minorHAnsi"/>
              <w:sz w:val="24"/>
              <w:szCs w:val="24"/>
            </w:rPr>
          </w:rPrChange>
        </w:rPr>
        <w:t>);</w:t>
      </w:r>
    </w:p>
    <w:p w14:paraId="3C64183A" w14:textId="77777777" w:rsidR="001528BE" w:rsidRPr="00BB1A70" w:rsidRDefault="001528BE" w:rsidP="00D95C1A">
      <w:pPr>
        <w:pStyle w:val="BodyText"/>
        <w:tabs>
          <w:tab w:val="left" w:pos="540"/>
        </w:tabs>
        <w:spacing w:before="810" w:after="650" w:line="276" w:lineRule="auto"/>
        <w:ind w:left="576"/>
        <w:contextualSpacing/>
        <w:rPr>
          <w:rFonts w:ascii="Times New Roman" w:hAnsi="Times New Roman"/>
          <w:sz w:val="24"/>
          <w:szCs w:val="24"/>
          <w:rPrChange w:id="429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292" w:author="Abhishek Guria" w:date="2021-04-11T16:25:00Z">
            <w:rPr>
              <w:rFonts w:asciiTheme="minorHAnsi" w:hAnsiTheme="minorHAnsi" w:cstheme="minorHAnsi"/>
              <w:sz w:val="24"/>
              <w:szCs w:val="24"/>
            </w:rPr>
          </w:rPrChange>
        </w:rPr>
        <w:t>if(ret&lt;0)</w:t>
      </w:r>
    </w:p>
    <w:p w14:paraId="670240F6" w14:textId="77777777" w:rsidR="001528BE" w:rsidRPr="00BB1A70" w:rsidRDefault="001528BE" w:rsidP="00D95C1A">
      <w:pPr>
        <w:pStyle w:val="BodyText"/>
        <w:tabs>
          <w:tab w:val="left" w:pos="540"/>
        </w:tabs>
        <w:spacing w:before="810" w:after="650" w:line="276" w:lineRule="auto"/>
        <w:ind w:left="576"/>
        <w:contextualSpacing/>
        <w:rPr>
          <w:rFonts w:ascii="Times New Roman" w:hAnsi="Times New Roman"/>
          <w:sz w:val="24"/>
          <w:szCs w:val="24"/>
          <w:rPrChange w:id="4293"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4294" w:author="Abhishek Guria" w:date="2021-04-11T16:25:00Z">
            <w:rPr>
              <w:rFonts w:asciiTheme="minorHAnsi" w:hAnsiTheme="minorHAnsi" w:cstheme="minorHAnsi"/>
              <w:sz w:val="24"/>
              <w:szCs w:val="24"/>
            </w:rPr>
          </w:rPrChange>
        </w:rPr>
        <w:t>perror</w:t>
      </w:r>
      <w:proofErr w:type="spellEnd"/>
      <w:r w:rsidRPr="00BB1A70">
        <w:rPr>
          <w:rFonts w:ascii="Times New Roman" w:hAnsi="Times New Roman"/>
          <w:sz w:val="24"/>
          <w:szCs w:val="24"/>
          <w:rPrChange w:id="4295" w:author="Abhishek Guria" w:date="2021-04-11T16:25:00Z">
            <w:rPr>
              <w:rFonts w:asciiTheme="minorHAnsi" w:hAnsiTheme="minorHAnsi" w:cstheme="minorHAnsi"/>
              <w:sz w:val="24"/>
              <w:szCs w:val="24"/>
            </w:rPr>
          </w:rPrChange>
        </w:rPr>
        <w:t>(“</w:t>
      </w:r>
      <w:proofErr w:type="spellStart"/>
      <w:r w:rsidRPr="00BB1A70">
        <w:rPr>
          <w:rFonts w:ascii="Times New Roman" w:hAnsi="Times New Roman"/>
          <w:sz w:val="24"/>
          <w:szCs w:val="24"/>
          <w:rPrChange w:id="4296" w:author="Abhishek Guria" w:date="2021-04-11T16:25:00Z">
            <w:rPr>
              <w:rFonts w:asciiTheme="minorHAnsi" w:hAnsiTheme="minorHAnsi" w:cstheme="minorHAnsi"/>
              <w:sz w:val="24"/>
              <w:szCs w:val="24"/>
            </w:rPr>
          </w:rPrChange>
        </w:rPr>
        <w:t>Testcall</w:t>
      </w:r>
      <w:proofErr w:type="spellEnd"/>
      <w:r w:rsidRPr="00BB1A70">
        <w:rPr>
          <w:rFonts w:ascii="Times New Roman" w:hAnsi="Times New Roman"/>
          <w:sz w:val="24"/>
          <w:szCs w:val="24"/>
          <w:rPrChange w:id="4297" w:author="Abhishek Guria" w:date="2021-04-11T16:25:00Z">
            <w:rPr>
              <w:rFonts w:asciiTheme="minorHAnsi" w:hAnsiTheme="minorHAnsi" w:cstheme="minorHAnsi"/>
              <w:sz w:val="24"/>
              <w:szCs w:val="24"/>
            </w:rPr>
          </w:rPrChange>
        </w:rPr>
        <w:t>”);</w:t>
      </w:r>
    </w:p>
    <w:p w14:paraId="5C82F9AD" w14:textId="77777777" w:rsidR="001528BE" w:rsidRPr="00BB1A70" w:rsidRDefault="001528BE" w:rsidP="00D95C1A">
      <w:pPr>
        <w:pStyle w:val="BodyText"/>
        <w:tabs>
          <w:tab w:val="left" w:pos="540"/>
        </w:tabs>
        <w:spacing w:before="810" w:after="650" w:line="276" w:lineRule="auto"/>
        <w:ind w:left="576"/>
        <w:contextualSpacing/>
        <w:rPr>
          <w:rFonts w:ascii="Times New Roman" w:hAnsi="Times New Roman"/>
          <w:sz w:val="24"/>
          <w:szCs w:val="24"/>
          <w:rPrChange w:id="429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299" w:author="Abhishek Guria" w:date="2021-04-11T16:25:00Z">
            <w:rPr>
              <w:rFonts w:asciiTheme="minorHAnsi" w:hAnsiTheme="minorHAnsi" w:cstheme="minorHAnsi"/>
              <w:sz w:val="24"/>
              <w:szCs w:val="24"/>
            </w:rPr>
          </w:rPrChange>
        </w:rPr>
        <w:t>return 0;</w:t>
      </w:r>
    </w:p>
    <w:p w14:paraId="27B159A9" w14:textId="77777777" w:rsidR="001528BE" w:rsidRPr="00BB1A70" w:rsidRDefault="000526E7" w:rsidP="000526E7">
      <w:pPr>
        <w:pStyle w:val="BodyText"/>
        <w:tabs>
          <w:tab w:val="left" w:pos="540"/>
        </w:tabs>
        <w:spacing w:before="810" w:after="650" w:line="276" w:lineRule="auto"/>
        <w:ind w:left="576"/>
        <w:contextualSpacing/>
        <w:rPr>
          <w:rFonts w:ascii="Times New Roman" w:hAnsi="Times New Roman"/>
          <w:sz w:val="24"/>
          <w:szCs w:val="24"/>
          <w:rPrChange w:id="430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301" w:author="Abhishek Guria" w:date="2021-04-11T16:25:00Z">
            <w:rPr>
              <w:rFonts w:asciiTheme="minorHAnsi" w:hAnsiTheme="minorHAnsi" w:cstheme="minorHAnsi"/>
              <w:sz w:val="24"/>
              <w:szCs w:val="24"/>
            </w:rPr>
          </w:rPrChange>
        </w:rPr>
        <w:t>}</w:t>
      </w:r>
    </w:p>
    <w:p w14:paraId="59C96CE1" w14:textId="77777777" w:rsidR="001528BE" w:rsidRPr="00BB1A70" w:rsidRDefault="000526E7" w:rsidP="000526E7">
      <w:pPr>
        <w:pStyle w:val="BodyText"/>
        <w:numPr>
          <w:ilvl w:val="0"/>
          <w:numId w:val="150"/>
        </w:numPr>
        <w:tabs>
          <w:tab w:val="left" w:pos="540"/>
        </w:tabs>
        <w:spacing w:before="810" w:after="650" w:line="276" w:lineRule="auto"/>
        <w:ind w:left="504"/>
        <w:contextualSpacing/>
        <w:rPr>
          <w:rFonts w:ascii="Times New Roman" w:hAnsi="Times New Roman"/>
          <w:b/>
          <w:sz w:val="24"/>
          <w:szCs w:val="24"/>
          <w:rPrChange w:id="4302" w:author="Abhishek Guria" w:date="2021-04-11T16:25:00Z">
            <w:rPr>
              <w:rFonts w:asciiTheme="minorHAnsi" w:hAnsiTheme="minorHAnsi" w:cstheme="minorHAnsi"/>
              <w:b/>
              <w:sz w:val="24"/>
              <w:szCs w:val="24"/>
            </w:rPr>
          </w:rPrChange>
        </w:rPr>
      </w:pPr>
      <w:r w:rsidRPr="00BB1A70">
        <w:rPr>
          <w:rFonts w:ascii="Times New Roman" w:hAnsi="Times New Roman"/>
          <w:b/>
          <w:sz w:val="24"/>
          <w:szCs w:val="24"/>
          <w:rPrChange w:id="4303" w:author="Abhishek Guria" w:date="2021-04-11T16:25:00Z">
            <w:rPr>
              <w:rFonts w:asciiTheme="minorHAnsi" w:hAnsiTheme="minorHAnsi" w:cstheme="minorHAnsi"/>
              <w:b/>
              <w:sz w:val="24"/>
              <w:szCs w:val="24"/>
            </w:rPr>
          </w:rPrChange>
        </w:rPr>
        <w:t xml:space="preserve">Run the system calls by </w:t>
      </w:r>
    </w:p>
    <w:p w14:paraId="1F62CE54" w14:textId="77777777" w:rsidR="001528BE" w:rsidRPr="00BB1A70" w:rsidDel="006D79E0" w:rsidRDefault="001528BE" w:rsidP="000526E7">
      <w:pPr>
        <w:pStyle w:val="BodyText"/>
        <w:numPr>
          <w:ilvl w:val="0"/>
          <w:numId w:val="151"/>
        </w:numPr>
        <w:tabs>
          <w:tab w:val="left" w:pos="540"/>
        </w:tabs>
        <w:spacing w:before="810" w:after="650" w:line="276" w:lineRule="auto"/>
        <w:ind w:left="1224"/>
        <w:contextualSpacing/>
        <w:rPr>
          <w:del w:id="4304" w:author="Abhishek Guria" w:date="2021-04-11T18:39:00Z"/>
          <w:rFonts w:ascii="Times New Roman" w:hAnsi="Times New Roman"/>
          <w:sz w:val="24"/>
          <w:szCs w:val="24"/>
          <w:rPrChange w:id="4305" w:author="Abhishek Guria" w:date="2021-04-11T16:25:00Z">
            <w:rPr>
              <w:del w:id="4306" w:author="Abhishek Guria" w:date="2021-04-11T18:39:00Z"/>
              <w:rFonts w:asciiTheme="minorHAnsi" w:hAnsiTheme="minorHAnsi" w:cstheme="minorHAnsi"/>
              <w:sz w:val="24"/>
              <w:szCs w:val="24"/>
            </w:rPr>
          </w:rPrChange>
        </w:rPr>
      </w:pPr>
      <w:r w:rsidRPr="00BB1A70">
        <w:rPr>
          <w:rFonts w:ascii="Times New Roman" w:hAnsi="Times New Roman"/>
          <w:sz w:val="24"/>
          <w:szCs w:val="24"/>
          <w:rPrChange w:id="4307" w:author="Abhishek Guria" w:date="2021-04-11T16:25:00Z">
            <w:rPr>
              <w:rFonts w:asciiTheme="minorHAnsi" w:hAnsiTheme="minorHAnsi" w:cstheme="minorHAnsi"/>
              <w:sz w:val="24"/>
              <w:szCs w:val="24"/>
            </w:rPr>
          </w:rPrChange>
        </w:rPr>
        <w:t>./</w:t>
      </w:r>
      <w:proofErr w:type="spellStart"/>
      <w:r w:rsidRPr="00BB1A70">
        <w:rPr>
          <w:rFonts w:ascii="Times New Roman" w:hAnsi="Times New Roman"/>
          <w:sz w:val="24"/>
          <w:szCs w:val="24"/>
          <w:rPrChange w:id="4308" w:author="Abhishek Guria" w:date="2021-04-11T16:25:00Z">
            <w:rPr>
              <w:rFonts w:asciiTheme="minorHAnsi" w:hAnsiTheme="minorHAnsi" w:cstheme="minorHAnsi"/>
              <w:sz w:val="24"/>
              <w:szCs w:val="24"/>
            </w:rPr>
          </w:rPrChange>
        </w:rPr>
        <w:t>filename.out</w:t>
      </w:r>
      <w:proofErr w:type="spellEnd"/>
    </w:p>
    <w:p w14:paraId="2C923725" w14:textId="77777777" w:rsidR="001528BE" w:rsidRPr="006D79E0" w:rsidDel="006D79E0" w:rsidRDefault="001528BE" w:rsidP="006D79E0">
      <w:pPr>
        <w:pStyle w:val="BodyText"/>
        <w:numPr>
          <w:ilvl w:val="0"/>
          <w:numId w:val="151"/>
        </w:numPr>
        <w:tabs>
          <w:tab w:val="left" w:pos="540"/>
        </w:tabs>
        <w:spacing w:before="810" w:after="650" w:line="276" w:lineRule="auto"/>
        <w:ind w:left="1224"/>
        <w:contextualSpacing/>
        <w:rPr>
          <w:del w:id="4309" w:author="Abhishek Guria" w:date="2021-04-11T18:39:00Z"/>
          <w:rFonts w:ascii="Times New Roman" w:hAnsi="Times New Roman"/>
          <w:sz w:val="24"/>
          <w:szCs w:val="24"/>
          <w:rPrChange w:id="4310" w:author="Abhishek Guria" w:date="2021-04-11T18:39:00Z">
            <w:rPr>
              <w:del w:id="4311" w:author="Abhishek Guria" w:date="2021-04-11T18:39:00Z"/>
              <w:rFonts w:asciiTheme="minorHAnsi" w:hAnsiTheme="minorHAnsi" w:cstheme="minorHAnsi"/>
              <w:sz w:val="24"/>
              <w:szCs w:val="24"/>
            </w:rPr>
          </w:rPrChange>
        </w:rPr>
        <w:pPrChange w:id="4312" w:author="Abhishek Guria" w:date="2021-04-11T18:39:00Z">
          <w:pPr>
            <w:pStyle w:val="BodyText"/>
            <w:tabs>
              <w:tab w:val="left" w:pos="540"/>
            </w:tabs>
            <w:spacing w:before="810" w:after="650" w:line="276" w:lineRule="auto"/>
            <w:ind w:left="576"/>
            <w:contextualSpacing/>
          </w:pPr>
        </w:pPrChange>
      </w:pPr>
    </w:p>
    <w:p w14:paraId="005A5CFD" w14:textId="77777777" w:rsidR="001528BE" w:rsidRPr="00BB1A70" w:rsidDel="006D79E0" w:rsidRDefault="001528BE" w:rsidP="00D95C1A">
      <w:pPr>
        <w:pStyle w:val="BodyText"/>
        <w:tabs>
          <w:tab w:val="left" w:pos="540"/>
        </w:tabs>
        <w:spacing w:before="810" w:after="650" w:line="276" w:lineRule="auto"/>
        <w:ind w:left="576"/>
        <w:contextualSpacing/>
        <w:rPr>
          <w:del w:id="4313" w:author="Abhishek Guria" w:date="2021-04-11T18:39:00Z"/>
          <w:rFonts w:ascii="Times New Roman" w:hAnsi="Times New Roman"/>
          <w:sz w:val="24"/>
          <w:szCs w:val="24"/>
          <w:rPrChange w:id="4314" w:author="Abhishek Guria" w:date="2021-04-11T16:25:00Z">
            <w:rPr>
              <w:del w:id="4315" w:author="Abhishek Guria" w:date="2021-04-11T18:39:00Z"/>
              <w:rFonts w:asciiTheme="minorHAnsi" w:hAnsiTheme="minorHAnsi" w:cstheme="minorHAnsi"/>
              <w:sz w:val="24"/>
              <w:szCs w:val="24"/>
            </w:rPr>
          </w:rPrChange>
        </w:rPr>
      </w:pPr>
    </w:p>
    <w:p w14:paraId="25AE0185" w14:textId="77777777" w:rsidR="000526E7" w:rsidRPr="00BB1A70" w:rsidDel="006D79E0" w:rsidRDefault="000526E7" w:rsidP="00D95C1A">
      <w:pPr>
        <w:pStyle w:val="BodyText"/>
        <w:tabs>
          <w:tab w:val="left" w:pos="540"/>
        </w:tabs>
        <w:spacing w:before="810" w:after="650" w:line="276" w:lineRule="auto"/>
        <w:ind w:left="576"/>
        <w:contextualSpacing/>
        <w:rPr>
          <w:del w:id="4316" w:author="Abhishek Guria" w:date="2021-04-11T18:39:00Z"/>
          <w:rFonts w:ascii="Times New Roman" w:hAnsi="Times New Roman"/>
          <w:sz w:val="24"/>
          <w:szCs w:val="24"/>
          <w:rPrChange w:id="4317" w:author="Abhishek Guria" w:date="2021-04-11T16:25:00Z">
            <w:rPr>
              <w:del w:id="4318" w:author="Abhishek Guria" w:date="2021-04-11T18:39:00Z"/>
              <w:rFonts w:asciiTheme="minorHAnsi" w:hAnsiTheme="minorHAnsi" w:cstheme="minorHAnsi"/>
              <w:sz w:val="24"/>
              <w:szCs w:val="24"/>
            </w:rPr>
          </w:rPrChange>
        </w:rPr>
      </w:pPr>
    </w:p>
    <w:p w14:paraId="1F7D1A38" w14:textId="77777777" w:rsidR="000526E7" w:rsidRPr="00BB1A70" w:rsidDel="006D79E0" w:rsidRDefault="000526E7" w:rsidP="00D95C1A">
      <w:pPr>
        <w:pStyle w:val="BodyText"/>
        <w:tabs>
          <w:tab w:val="left" w:pos="540"/>
        </w:tabs>
        <w:spacing w:before="810" w:after="650" w:line="276" w:lineRule="auto"/>
        <w:ind w:left="576"/>
        <w:contextualSpacing/>
        <w:rPr>
          <w:del w:id="4319" w:author="Abhishek Guria" w:date="2021-04-11T18:39:00Z"/>
          <w:rFonts w:ascii="Times New Roman" w:hAnsi="Times New Roman"/>
          <w:sz w:val="24"/>
          <w:szCs w:val="24"/>
          <w:rPrChange w:id="4320" w:author="Abhishek Guria" w:date="2021-04-11T16:25:00Z">
            <w:rPr>
              <w:del w:id="4321" w:author="Abhishek Guria" w:date="2021-04-11T18:39:00Z"/>
              <w:rFonts w:asciiTheme="minorHAnsi" w:hAnsiTheme="minorHAnsi" w:cstheme="minorHAnsi"/>
              <w:sz w:val="24"/>
              <w:szCs w:val="24"/>
            </w:rPr>
          </w:rPrChange>
        </w:rPr>
      </w:pPr>
    </w:p>
    <w:p w14:paraId="1D63A279" w14:textId="77777777" w:rsidR="000526E7" w:rsidRPr="00BB1A70" w:rsidDel="006D79E0" w:rsidRDefault="000526E7" w:rsidP="00D95C1A">
      <w:pPr>
        <w:pStyle w:val="BodyText"/>
        <w:tabs>
          <w:tab w:val="left" w:pos="540"/>
        </w:tabs>
        <w:spacing w:before="810" w:after="650" w:line="276" w:lineRule="auto"/>
        <w:ind w:left="576"/>
        <w:contextualSpacing/>
        <w:rPr>
          <w:del w:id="4322" w:author="Abhishek Guria" w:date="2021-04-11T18:39:00Z"/>
          <w:rFonts w:ascii="Times New Roman" w:hAnsi="Times New Roman"/>
          <w:sz w:val="24"/>
          <w:szCs w:val="24"/>
          <w:rPrChange w:id="4323" w:author="Abhishek Guria" w:date="2021-04-11T16:25:00Z">
            <w:rPr>
              <w:del w:id="4324" w:author="Abhishek Guria" w:date="2021-04-11T18:39:00Z"/>
              <w:rFonts w:asciiTheme="minorHAnsi" w:hAnsiTheme="minorHAnsi" w:cstheme="minorHAnsi"/>
              <w:sz w:val="24"/>
              <w:szCs w:val="24"/>
            </w:rPr>
          </w:rPrChange>
        </w:rPr>
      </w:pPr>
    </w:p>
    <w:p w14:paraId="125CC46A" w14:textId="77777777" w:rsidR="000526E7" w:rsidRPr="00BB1A70" w:rsidDel="006D79E0" w:rsidRDefault="000526E7" w:rsidP="00D95C1A">
      <w:pPr>
        <w:pStyle w:val="BodyText"/>
        <w:tabs>
          <w:tab w:val="left" w:pos="540"/>
        </w:tabs>
        <w:spacing w:before="810" w:after="650" w:line="276" w:lineRule="auto"/>
        <w:ind w:left="576"/>
        <w:contextualSpacing/>
        <w:rPr>
          <w:del w:id="4325" w:author="Abhishek Guria" w:date="2021-04-11T18:39:00Z"/>
          <w:rFonts w:ascii="Times New Roman" w:hAnsi="Times New Roman"/>
          <w:sz w:val="24"/>
          <w:szCs w:val="24"/>
          <w:rPrChange w:id="4326" w:author="Abhishek Guria" w:date="2021-04-11T16:25:00Z">
            <w:rPr>
              <w:del w:id="4327" w:author="Abhishek Guria" w:date="2021-04-11T18:39:00Z"/>
              <w:rFonts w:asciiTheme="minorHAnsi" w:hAnsiTheme="minorHAnsi" w:cstheme="minorHAnsi"/>
              <w:sz w:val="24"/>
              <w:szCs w:val="24"/>
            </w:rPr>
          </w:rPrChange>
        </w:rPr>
      </w:pPr>
    </w:p>
    <w:p w14:paraId="0BE7E2CA" w14:textId="77777777" w:rsidR="000526E7" w:rsidRPr="00BB1A70" w:rsidDel="006D79E0" w:rsidRDefault="000526E7" w:rsidP="00D95C1A">
      <w:pPr>
        <w:pStyle w:val="BodyText"/>
        <w:tabs>
          <w:tab w:val="left" w:pos="540"/>
        </w:tabs>
        <w:spacing w:before="810" w:after="650" w:line="276" w:lineRule="auto"/>
        <w:ind w:left="576"/>
        <w:contextualSpacing/>
        <w:rPr>
          <w:del w:id="4328" w:author="Abhishek Guria" w:date="2021-04-11T18:39:00Z"/>
          <w:rFonts w:ascii="Times New Roman" w:hAnsi="Times New Roman"/>
          <w:sz w:val="24"/>
          <w:szCs w:val="24"/>
          <w:rPrChange w:id="4329" w:author="Abhishek Guria" w:date="2021-04-11T16:25:00Z">
            <w:rPr>
              <w:del w:id="4330" w:author="Abhishek Guria" w:date="2021-04-11T18:39:00Z"/>
              <w:rFonts w:asciiTheme="minorHAnsi" w:hAnsiTheme="minorHAnsi" w:cstheme="minorHAnsi"/>
              <w:sz w:val="24"/>
              <w:szCs w:val="24"/>
            </w:rPr>
          </w:rPrChange>
        </w:rPr>
      </w:pPr>
    </w:p>
    <w:p w14:paraId="59F40F69" w14:textId="77777777" w:rsidR="000526E7" w:rsidRPr="00BB1A70" w:rsidDel="006D79E0" w:rsidRDefault="000526E7" w:rsidP="00D95C1A">
      <w:pPr>
        <w:pStyle w:val="BodyText"/>
        <w:tabs>
          <w:tab w:val="left" w:pos="540"/>
        </w:tabs>
        <w:spacing w:before="810" w:after="650" w:line="276" w:lineRule="auto"/>
        <w:ind w:left="576"/>
        <w:contextualSpacing/>
        <w:rPr>
          <w:del w:id="4331" w:author="Abhishek Guria" w:date="2021-04-11T18:39:00Z"/>
          <w:rFonts w:ascii="Times New Roman" w:hAnsi="Times New Roman"/>
          <w:sz w:val="24"/>
          <w:szCs w:val="24"/>
          <w:rPrChange w:id="4332" w:author="Abhishek Guria" w:date="2021-04-11T16:25:00Z">
            <w:rPr>
              <w:del w:id="4333" w:author="Abhishek Guria" w:date="2021-04-11T18:39:00Z"/>
              <w:rFonts w:asciiTheme="minorHAnsi" w:hAnsiTheme="minorHAnsi" w:cstheme="minorHAnsi"/>
              <w:sz w:val="24"/>
              <w:szCs w:val="24"/>
            </w:rPr>
          </w:rPrChange>
        </w:rPr>
      </w:pPr>
    </w:p>
    <w:p w14:paraId="0300198C" w14:textId="77777777" w:rsidR="000526E7" w:rsidRPr="00BB1A70" w:rsidDel="006D79E0" w:rsidRDefault="000526E7" w:rsidP="00D95C1A">
      <w:pPr>
        <w:pStyle w:val="BodyText"/>
        <w:tabs>
          <w:tab w:val="left" w:pos="540"/>
        </w:tabs>
        <w:spacing w:before="810" w:after="650" w:line="276" w:lineRule="auto"/>
        <w:ind w:left="576"/>
        <w:contextualSpacing/>
        <w:rPr>
          <w:del w:id="4334" w:author="Abhishek Guria" w:date="2021-04-11T18:39:00Z"/>
          <w:rFonts w:ascii="Times New Roman" w:hAnsi="Times New Roman"/>
          <w:sz w:val="24"/>
          <w:szCs w:val="24"/>
          <w:rPrChange w:id="4335" w:author="Abhishek Guria" w:date="2021-04-11T16:25:00Z">
            <w:rPr>
              <w:del w:id="4336" w:author="Abhishek Guria" w:date="2021-04-11T18:39:00Z"/>
              <w:rFonts w:asciiTheme="minorHAnsi" w:hAnsiTheme="minorHAnsi" w:cstheme="minorHAnsi"/>
              <w:sz w:val="24"/>
              <w:szCs w:val="24"/>
            </w:rPr>
          </w:rPrChange>
        </w:rPr>
      </w:pPr>
    </w:p>
    <w:p w14:paraId="35E0C0A3" w14:textId="77777777" w:rsidR="000526E7" w:rsidRPr="00BB1A70" w:rsidDel="006D79E0" w:rsidRDefault="000526E7" w:rsidP="00D95C1A">
      <w:pPr>
        <w:pStyle w:val="BodyText"/>
        <w:tabs>
          <w:tab w:val="left" w:pos="540"/>
        </w:tabs>
        <w:spacing w:before="810" w:after="650" w:line="276" w:lineRule="auto"/>
        <w:ind w:left="576"/>
        <w:contextualSpacing/>
        <w:rPr>
          <w:del w:id="4337" w:author="Abhishek Guria" w:date="2021-04-11T18:39:00Z"/>
          <w:rFonts w:ascii="Times New Roman" w:hAnsi="Times New Roman"/>
          <w:sz w:val="24"/>
          <w:szCs w:val="24"/>
          <w:rPrChange w:id="4338" w:author="Abhishek Guria" w:date="2021-04-11T16:25:00Z">
            <w:rPr>
              <w:del w:id="4339" w:author="Abhishek Guria" w:date="2021-04-11T18:39:00Z"/>
              <w:rFonts w:asciiTheme="minorHAnsi" w:hAnsiTheme="minorHAnsi" w:cstheme="minorHAnsi"/>
              <w:sz w:val="24"/>
              <w:szCs w:val="24"/>
            </w:rPr>
          </w:rPrChange>
        </w:rPr>
      </w:pPr>
    </w:p>
    <w:p w14:paraId="0A4B1093" w14:textId="77777777" w:rsidR="000526E7" w:rsidRPr="00BB1A70" w:rsidDel="006D79E0" w:rsidRDefault="000526E7" w:rsidP="00D95C1A">
      <w:pPr>
        <w:pStyle w:val="BodyText"/>
        <w:tabs>
          <w:tab w:val="left" w:pos="540"/>
        </w:tabs>
        <w:spacing w:before="810" w:after="650" w:line="276" w:lineRule="auto"/>
        <w:ind w:left="576"/>
        <w:contextualSpacing/>
        <w:rPr>
          <w:del w:id="4340" w:author="Abhishek Guria" w:date="2021-04-11T18:39:00Z"/>
          <w:rFonts w:ascii="Times New Roman" w:hAnsi="Times New Roman"/>
          <w:sz w:val="24"/>
          <w:szCs w:val="24"/>
          <w:rPrChange w:id="4341" w:author="Abhishek Guria" w:date="2021-04-11T16:25:00Z">
            <w:rPr>
              <w:del w:id="4342" w:author="Abhishek Guria" w:date="2021-04-11T18:39:00Z"/>
              <w:rFonts w:asciiTheme="minorHAnsi" w:hAnsiTheme="minorHAnsi" w:cstheme="minorHAnsi"/>
              <w:sz w:val="24"/>
              <w:szCs w:val="24"/>
            </w:rPr>
          </w:rPrChange>
        </w:rPr>
      </w:pPr>
    </w:p>
    <w:p w14:paraId="7CC79C55" w14:textId="77777777" w:rsidR="000526E7" w:rsidRPr="00BB1A70" w:rsidDel="006D79E0" w:rsidRDefault="000526E7" w:rsidP="00D95C1A">
      <w:pPr>
        <w:pStyle w:val="BodyText"/>
        <w:tabs>
          <w:tab w:val="left" w:pos="540"/>
        </w:tabs>
        <w:spacing w:before="810" w:after="650" w:line="276" w:lineRule="auto"/>
        <w:ind w:left="576"/>
        <w:contextualSpacing/>
        <w:rPr>
          <w:del w:id="4343" w:author="Abhishek Guria" w:date="2021-04-11T18:39:00Z"/>
          <w:rFonts w:ascii="Times New Roman" w:hAnsi="Times New Roman"/>
          <w:sz w:val="24"/>
          <w:szCs w:val="24"/>
          <w:rPrChange w:id="4344" w:author="Abhishek Guria" w:date="2021-04-11T16:25:00Z">
            <w:rPr>
              <w:del w:id="4345" w:author="Abhishek Guria" w:date="2021-04-11T18:39:00Z"/>
              <w:rFonts w:asciiTheme="minorHAnsi" w:hAnsiTheme="minorHAnsi" w:cstheme="minorHAnsi"/>
              <w:sz w:val="24"/>
              <w:szCs w:val="24"/>
            </w:rPr>
          </w:rPrChange>
        </w:rPr>
      </w:pPr>
    </w:p>
    <w:p w14:paraId="10C56D48" w14:textId="77777777" w:rsidR="000526E7" w:rsidRPr="00BB1A70" w:rsidDel="006D79E0" w:rsidRDefault="000526E7" w:rsidP="00D95C1A">
      <w:pPr>
        <w:pStyle w:val="BodyText"/>
        <w:tabs>
          <w:tab w:val="left" w:pos="540"/>
        </w:tabs>
        <w:spacing w:before="810" w:after="650" w:line="276" w:lineRule="auto"/>
        <w:ind w:left="576"/>
        <w:contextualSpacing/>
        <w:rPr>
          <w:del w:id="4346" w:author="Abhishek Guria" w:date="2021-04-11T18:39:00Z"/>
          <w:rFonts w:ascii="Times New Roman" w:hAnsi="Times New Roman"/>
          <w:sz w:val="24"/>
          <w:szCs w:val="24"/>
          <w:rPrChange w:id="4347" w:author="Abhishek Guria" w:date="2021-04-11T16:25:00Z">
            <w:rPr>
              <w:del w:id="4348" w:author="Abhishek Guria" w:date="2021-04-11T18:39:00Z"/>
              <w:rFonts w:asciiTheme="minorHAnsi" w:hAnsiTheme="minorHAnsi" w:cstheme="minorHAnsi"/>
              <w:sz w:val="24"/>
              <w:szCs w:val="24"/>
            </w:rPr>
          </w:rPrChange>
        </w:rPr>
      </w:pPr>
    </w:p>
    <w:p w14:paraId="00FE1523" w14:textId="77777777" w:rsidR="000526E7" w:rsidRPr="00BB1A70" w:rsidDel="006D79E0" w:rsidRDefault="000526E7" w:rsidP="00D95C1A">
      <w:pPr>
        <w:pStyle w:val="BodyText"/>
        <w:tabs>
          <w:tab w:val="left" w:pos="540"/>
        </w:tabs>
        <w:spacing w:before="810" w:after="650" w:line="276" w:lineRule="auto"/>
        <w:ind w:left="576"/>
        <w:contextualSpacing/>
        <w:rPr>
          <w:del w:id="4349" w:author="Abhishek Guria" w:date="2021-04-11T18:39:00Z"/>
          <w:rFonts w:ascii="Times New Roman" w:hAnsi="Times New Roman"/>
          <w:sz w:val="24"/>
          <w:szCs w:val="24"/>
          <w:rPrChange w:id="4350" w:author="Abhishek Guria" w:date="2021-04-11T16:25:00Z">
            <w:rPr>
              <w:del w:id="4351" w:author="Abhishek Guria" w:date="2021-04-11T18:39:00Z"/>
              <w:rFonts w:asciiTheme="minorHAnsi" w:hAnsiTheme="minorHAnsi" w:cstheme="minorHAnsi"/>
              <w:sz w:val="24"/>
              <w:szCs w:val="24"/>
            </w:rPr>
          </w:rPrChange>
        </w:rPr>
      </w:pPr>
    </w:p>
    <w:p w14:paraId="2E7D991C" w14:textId="77777777" w:rsidR="000526E7" w:rsidRPr="00BB1A70" w:rsidDel="006D79E0" w:rsidRDefault="000526E7" w:rsidP="00D95C1A">
      <w:pPr>
        <w:pStyle w:val="BodyText"/>
        <w:tabs>
          <w:tab w:val="left" w:pos="540"/>
        </w:tabs>
        <w:spacing w:before="810" w:after="650" w:line="276" w:lineRule="auto"/>
        <w:ind w:left="576"/>
        <w:contextualSpacing/>
        <w:rPr>
          <w:del w:id="4352" w:author="Abhishek Guria" w:date="2021-04-11T18:39:00Z"/>
          <w:rFonts w:ascii="Times New Roman" w:hAnsi="Times New Roman"/>
          <w:sz w:val="24"/>
          <w:szCs w:val="24"/>
          <w:rPrChange w:id="4353" w:author="Abhishek Guria" w:date="2021-04-11T16:25:00Z">
            <w:rPr>
              <w:del w:id="4354" w:author="Abhishek Guria" w:date="2021-04-11T18:39:00Z"/>
              <w:rFonts w:asciiTheme="minorHAnsi" w:hAnsiTheme="minorHAnsi" w:cstheme="minorHAnsi"/>
              <w:sz w:val="24"/>
              <w:szCs w:val="24"/>
            </w:rPr>
          </w:rPrChange>
        </w:rPr>
      </w:pPr>
    </w:p>
    <w:p w14:paraId="2367A642" w14:textId="1325F468" w:rsidR="000526E7" w:rsidRPr="00BB1A70" w:rsidDel="006D79E0" w:rsidRDefault="000526E7" w:rsidP="006D79E0">
      <w:pPr>
        <w:pStyle w:val="BodyText"/>
        <w:numPr>
          <w:ilvl w:val="0"/>
          <w:numId w:val="151"/>
        </w:numPr>
        <w:tabs>
          <w:tab w:val="left" w:pos="540"/>
        </w:tabs>
        <w:spacing w:before="810" w:after="650" w:line="276" w:lineRule="auto"/>
        <w:ind w:left="1224"/>
        <w:contextualSpacing/>
        <w:rPr>
          <w:del w:id="4355" w:author="Abhishek Guria" w:date="2021-04-11T18:39:00Z"/>
          <w:rFonts w:ascii="Times New Roman" w:hAnsi="Times New Roman"/>
          <w:sz w:val="24"/>
          <w:szCs w:val="24"/>
          <w:rPrChange w:id="4356" w:author="Abhishek Guria" w:date="2021-04-11T16:25:00Z">
            <w:rPr>
              <w:del w:id="4357" w:author="Abhishek Guria" w:date="2021-04-11T18:39:00Z"/>
              <w:rFonts w:asciiTheme="minorHAnsi" w:hAnsiTheme="minorHAnsi" w:cstheme="minorHAnsi"/>
              <w:sz w:val="24"/>
              <w:szCs w:val="24"/>
            </w:rPr>
          </w:rPrChange>
        </w:rPr>
        <w:pPrChange w:id="4358" w:author="Abhishek Guria" w:date="2021-04-11T18:39:00Z">
          <w:pPr>
            <w:pStyle w:val="BodyText"/>
            <w:tabs>
              <w:tab w:val="left" w:pos="540"/>
            </w:tabs>
            <w:spacing w:before="810" w:after="650" w:line="276" w:lineRule="auto"/>
            <w:ind w:left="576"/>
            <w:contextualSpacing/>
          </w:pPr>
        </w:pPrChange>
      </w:pPr>
    </w:p>
    <w:p w14:paraId="5A620436" w14:textId="321DE29E" w:rsidR="000526E7" w:rsidRPr="00BB1A70" w:rsidDel="006D79E0" w:rsidRDefault="000526E7" w:rsidP="00D95C1A">
      <w:pPr>
        <w:pStyle w:val="BodyText"/>
        <w:tabs>
          <w:tab w:val="left" w:pos="540"/>
        </w:tabs>
        <w:spacing w:before="810" w:after="650" w:line="276" w:lineRule="auto"/>
        <w:ind w:left="576"/>
        <w:contextualSpacing/>
        <w:rPr>
          <w:del w:id="4359" w:author="Abhishek Guria" w:date="2021-04-11T18:39:00Z"/>
          <w:rFonts w:ascii="Times New Roman" w:hAnsi="Times New Roman"/>
          <w:sz w:val="24"/>
          <w:szCs w:val="24"/>
          <w:rPrChange w:id="4360" w:author="Abhishek Guria" w:date="2021-04-11T16:25:00Z">
            <w:rPr>
              <w:del w:id="4361" w:author="Abhishek Guria" w:date="2021-04-11T18:39:00Z"/>
              <w:rFonts w:asciiTheme="minorHAnsi" w:hAnsiTheme="minorHAnsi" w:cstheme="minorHAnsi"/>
              <w:sz w:val="24"/>
              <w:szCs w:val="24"/>
            </w:rPr>
          </w:rPrChange>
        </w:rPr>
      </w:pPr>
    </w:p>
    <w:p w14:paraId="7D485FB9" w14:textId="3F8BA103" w:rsidR="000526E7" w:rsidRPr="00BB1A70" w:rsidDel="006D79E0" w:rsidRDefault="000526E7" w:rsidP="00D95C1A">
      <w:pPr>
        <w:pStyle w:val="BodyText"/>
        <w:tabs>
          <w:tab w:val="left" w:pos="540"/>
        </w:tabs>
        <w:spacing w:before="810" w:after="650" w:line="276" w:lineRule="auto"/>
        <w:ind w:left="576"/>
        <w:contextualSpacing/>
        <w:rPr>
          <w:del w:id="4362" w:author="Abhishek Guria" w:date="2021-04-11T18:39:00Z"/>
          <w:rFonts w:ascii="Times New Roman" w:hAnsi="Times New Roman"/>
          <w:sz w:val="24"/>
          <w:szCs w:val="24"/>
          <w:rPrChange w:id="4363" w:author="Abhishek Guria" w:date="2021-04-11T16:25:00Z">
            <w:rPr>
              <w:del w:id="4364" w:author="Abhishek Guria" w:date="2021-04-11T18:39:00Z"/>
              <w:rFonts w:asciiTheme="minorHAnsi" w:hAnsiTheme="minorHAnsi" w:cstheme="minorHAnsi"/>
              <w:sz w:val="24"/>
              <w:szCs w:val="24"/>
            </w:rPr>
          </w:rPrChange>
        </w:rPr>
      </w:pPr>
    </w:p>
    <w:p w14:paraId="5C8D251B" w14:textId="6AACD338" w:rsidR="000526E7" w:rsidRPr="00BB1A70" w:rsidDel="006D79E0" w:rsidRDefault="000526E7" w:rsidP="00D95C1A">
      <w:pPr>
        <w:pStyle w:val="BodyText"/>
        <w:tabs>
          <w:tab w:val="left" w:pos="540"/>
        </w:tabs>
        <w:spacing w:before="810" w:after="650" w:line="276" w:lineRule="auto"/>
        <w:ind w:left="576"/>
        <w:contextualSpacing/>
        <w:rPr>
          <w:del w:id="4365" w:author="Abhishek Guria" w:date="2021-04-11T18:39:00Z"/>
          <w:rFonts w:ascii="Times New Roman" w:hAnsi="Times New Roman"/>
          <w:sz w:val="24"/>
          <w:szCs w:val="24"/>
          <w:rPrChange w:id="4366" w:author="Abhishek Guria" w:date="2021-04-11T16:25:00Z">
            <w:rPr>
              <w:del w:id="4367" w:author="Abhishek Guria" w:date="2021-04-11T18:39:00Z"/>
              <w:rFonts w:asciiTheme="minorHAnsi" w:hAnsiTheme="minorHAnsi" w:cstheme="minorHAnsi"/>
              <w:sz w:val="24"/>
              <w:szCs w:val="24"/>
            </w:rPr>
          </w:rPrChange>
        </w:rPr>
      </w:pPr>
    </w:p>
    <w:p w14:paraId="2DD5620A" w14:textId="032FF11A" w:rsidR="000526E7" w:rsidRPr="00BB1A70" w:rsidDel="006D79E0" w:rsidRDefault="000526E7" w:rsidP="00D95C1A">
      <w:pPr>
        <w:pStyle w:val="BodyText"/>
        <w:tabs>
          <w:tab w:val="left" w:pos="540"/>
        </w:tabs>
        <w:spacing w:before="810" w:after="650" w:line="276" w:lineRule="auto"/>
        <w:ind w:left="576"/>
        <w:contextualSpacing/>
        <w:rPr>
          <w:del w:id="4368" w:author="Abhishek Guria" w:date="2021-04-11T18:39:00Z"/>
          <w:rFonts w:ascii="Times New Roman" w:hAnsi="Times New Roman"/>
          <w:sz w:val="24"/>
          <w:szCs w:val="24"/>
          <w:rPrChange w:id="4369" w:author="Abhishek Guria" w:date="2021-04-11T16:25:00Z">
            <w:rPr>
              <w:del w:id="4370" w:author="Abhishek Guria" w:date="2021-04-11T18:39:00Z"/>
              <w:rFonts w:asciiTheme="minorHAnsi" w:hAnsiTheme="minorHAnsi" w:cstheme="minorHAnsi"/>
              <w:sz w:val="24"/>
              <w:szCs w:val="24"/>
            </w:rPr>
          </w:rPrChange>
        </w:rPr>
      </w:pPr>
    </w:p>
    <w:p w14:paraId="6E1EDC51" w14:textId="6141192E" w:rsidR="000526E7" w:rsidRPr="00BB1A70" w:rsidDel="006D79E0" w:rsidRDefault="000526E7" w:rsidP="00D95C1A">
      <w:pPr>
        <w:pStyle w:val="BodyText"/>
        <w:tabs>
          <w:tab w:val="left" w:pos="540"/>
        </w:tabs>
        <w:spacing w:before="810" w:after="650" w:line="276" w:lineRule="auto"/>
        <w:ind w:left="576"/>
        <w:contextualSpacing/>
        <w:rPr>
          <w:del w:id="4371" w:author="Abhishek Guria" w:date="2021-04-11T18:39:00Z"/>
          <w:rFonts w:ascii="Times New Roman" w:hAnsi="Times New Roman"/>
          <w:sz w:val="24"/>
          <w:szCs w:val="24"/>
          <w:rPrChange w:id="4372" w:author="Abhishek Guria" w:date="2021-04-11T16:25:00Z">
            <w:rPr>
              <w:del w:id="4373" w:author="Abhishek Guria" w:date="2021-04-11T18:39:00Z"/>
              <w:rFonts w:asciiTheme="minorHAnsi" w:hAnsiTheme="minorHAnsi" w:cstheme="minorHAnsi"/>
              <w:sz w:val="24"/>
              <w:szCs w:val="24"/>
            </w:rPr>
          </w:rPrChange>
        </w:rPr>
      </w:pPr>
    </w:p>
    <w:p w14:paraId="30F70298" w14:textId="196FF666" w:rsidR="000526E7" w:rsidRPr="00BB1A70" w:rsidDel="006D79E0" w:rsidRDefault="000526E7" w:rsidP="00D95C1A">
      <w:pPr>
        <w:pStyle w:val="BodyText"/>
        <w:tabs>
          <w:tab w:val="left" w:pos="540"/>
        </w:tabs>
        <w:spacing w:before="810" w:after="650" w:line="276" w:lineRule="auto"/>
        <w:ind w:left="576"/>
        <w:contextualSpacing/>
        <w:rPr>
          <w:del w:id="4374" w:author="Abhishek Guria" w:date="2021-04-11T18:39:00Z"/>
          <w:rFonts w:ascii="Times New Roman" w:hAnsi="Times New Roman"/>
          <w:sz w:val="24"/>
          <w:szCs w:val="24"/>
          <w:rPrChange w:id="4375" w:author="Abhishek Guria" w:date="2021-04-11T16:25:00Z">
            <w:rPr>
              <w:del w:id="4376" w:author="Abhishek Guria" w:date="2021-04-11T18:39:00Z"/>
              <w:rFonts w:asciiTheme="minorHAnsi" w:hAnsiTheme="minorHAnsi" w:cstheme="minorHAnsi"/>
              <w:sz w:val="24"/>
              <w:szCs w:val="24"/>
            </w:rPr>
          </w:rPrChange>
        </w:rPr>
      </w:pPr>
    </w:p>
    <w:p w14:paraId="0F2B3BBE" w14:textId="77777777" w:rsidR="000526E7" w:rsidRPr="00BB1A70" w:rsidRDefault="000526E7" w:rsidP="00D95C1A">
      <w:pPr>
        <w:pStyle w:val="BodyText"/>
        <w:tabs>
          <w:tab w:val="left" w:pos="540"/>
        </w:tabs>
        <w:spacing w:before="810" w:after="650" w:line="276" w:lineRule="auto"/>
        <w:ind w:left="576"/>
        <w:contextualSpacing/>
        <w:rPr>
          <w:rFonts w:ascii="Times New Roman" w:hAnsi="Times New Roman"/>
          <w:sz w:val="24"/>
          <w:szCs w:val="24"/>
          <w:rPrChange w:id="4377" w:author="Abhishek Guria" w:date="2021-04-11T16:25:00Z">
            <w:rPr>
              <w:rFonts w:asciiTheme="minorHAnsi" w:hAnsiTheme="minorHAnsi" w:cstheme="minorHAnsi"/>
              <w:sz w:val="24"/>
              <w:szCs w:val="24"/>
            </w:rPr>
          </w:rPrChange>
        </w:rPr>
      </w:pPr>
    </w:p>
    <w:p w14:paraId="089F962F" w14:textId="77777777" w:rsidR="001528BE" w:rsidRPr="00BB1A70" w:rsidRDefault="001528BE" w:rsidP="006D79E0">
      <w:pPr>
        <w:pStyle w:val="Heading1"/>
        <w:numPr>
          <w:ilvl w:val="0"/>
          <w:numId w:val="117"/>
        </w:numPr>
        <w:spacing w:line="276" w:lineRule="auto"/>
        <w:ind w:left="576"/>
        <w:jc w:val="center"/>
        <w:rPr>
          <w:rFonts w:ascii="Times New Roman" w:hAnsi="Times New Roman"/>
          <w:sz w:val="32"/>
          <w:szCs w:val="32"/>
          <w:rPrChange w:id="4378" w:author="Abhishek Guria" w:date="2021-04-11T16:25:00Z">
            <w:rPr>
              <w:rFonts w:asciiTheme="minorHAnsi" w:hAnsiTheme="minorHAnsi" w:cstheme="minorHAnsi"/>
              <w:sz w:val="32"/>
              <w:szCs w:val="32"/>
            </w:rPr>
          </w:rPrChange>
        </w:rPr>
        <w:pPrChange w:id="4379" w:author="Abhishek Guria" w:date="2021-04-11T18:39:00Z">
          <w:pPr>
            <w:pStyle w:val="Heading1"/>
            <w:numPr>
              <w:numId w:val="117"/>
            </w:numPr>
            <w:spacing w:line="276" w:lineRule="auto"/>
            <w:ind w:left="576" w:hanging="420"/>
            <w:jc w:val="both"/>
          </w:pPr>
        </w:pPrChange>
      </w:pPr>
      <w:bookmarkStart w:id="4380" w:name="_Toc68966763"/>
      <w:r w:rsidRPr="00BB1A70">
        <w:rPr>
          <w:rFonts w:ascii="Times New Roman" w:hAnsi="Times New Roman"/>
          <w:sz w:val="32"/>
          <w:szCs w:val="32"/>
          <w:rPrChange w:id="4381" w:author="Abhishek Guria" w:date="2021-04-11T16:25:00Z">
            <w:rPr>
              <w:rFonts w:asciiTheme="minorHAnsi" w:hAnsiTheme="minorHAnsi" w:cstheme="minorHAnsi"/>
              <w:sz w:val="32"/>
              <w:szCs w:val="32"/>
            </w:rPr>
          </w:rPrChange>
        </w:rPr>
        <w:t>P</w:t>
      </w:r>
      <w:r w:rsidR="000526E7" w:rsidRPr="00BB1A70">
        <w:rPr>
          <w:rFonts w:ascii="Times New Roman" w:hAnsi="Times New Roman"/>
          <w:sz w:val="32"/>
          <w:szCs w:val="32"/>
          <w:rPrChange w:id="4382" w:author="Abhishek Guria" w:date="2021-04-11T16:25:00Z">
            <w:rPr>
              <w:rFonts w:asciiTheme="minorHAnsi" w:hAnsiTheme="minorHAnsi" w:cstheme="minorHAnsi"/>
              <w:sz w:val="32"/>
              <w:szCs w:val="32"/>
            </w:rPr>
          </w:rPrChange>
        </w:rPr>
        <w:t>SEUDO CHAR DRIVER</w:t>
      </w:r>
      <w:bookmarkEnd w:id="4380"/>
    </w:p>
    <w:p w14:paraId="6D51385A" w14:textId="77777777" w:rsidR="001528BE" w:rsidRPr="00BB1A70" w:rsidRDefault="001528BE" w:rsidP="000526E7">
      <w:pPr>
        <w:pStyle w:val="BodyText"/>
        <w:numPr>
          <w:ilvl w:val="0"/>
          <w:numId w:val="152"/>
        </w:numPr>
        <w:tabs>
          <w:tab w:val="left" w:pos="540"/>
        </w:tabs>
        <w:spacing w:before="0" w:after="0" w:line="276" w:lineRule="auto"/>
        <w:ind w:left="504"/>
        <w:contextualSpacing/>
        <w:rPr>
          <w:rFonts w:ascii="Times New Roman" w:hAnsi="Times New Roman"/>
          <w:b/>
          <w:sz w:val="24"/>
          <w:szCs w:val="24"/>
          <w:rPrChange w:id="4383" w:author="Abhishek Guria" w:date="2021-04-11T16:25:00Z">
            <w:rPr>
              <w:rFonts w:asciiTheme="minorHAnsi" w:hAnsiTheme="minorHAnsi" w:cstheme="minorHAnsi"/>
              <w:b/>
              <w:sz w:val="24"/>
              <w:szCs w:val="24"/>
            </w:rPr>
          </w:rPrChange>
        </w:rPr>
      </w:pPr>
      <w:r w:rsidRPr="00BB1A70">
        <w:rPr>
          <w:rFonts w:ascii="Times New Roman" w:hAnsi="Times New Roman"/>
          <w:b/>
          <w:sz w:val="24"/>
          <w:szCs w:val="24"/>
          <w:rPrChange w:id="4384" w:author="Abhishek Guria" w:date="2021-04-11T16:25:00Z">
            <w:rPr>
              <w:rFonts w:asciiTheme="minorHAnsi" w:hAnsiTheme="minorHAnsi" w:cstheme="minorHAnsi"/>
              <w:b/>
              <w:sz w:val="24"/>
              <w:szCs w:val="24"/>
            </w:rPr>
          </w:rPrChange>
        </w:rPr>
        <w:t>Step</w:t>
      </w:r>
      <w:proofErr w:type="gramStart"/>
      <w:r w:rsidRPr="00BB1A70">
        <w:rPr>
          <w:rFonts w:ascii="Times New Roman" w:hAnsi="Times New Roman"/>
          <w:b/>
          <w:sz w:val="24"/>
          <w:szCs w:val="24"/>
          <w:rPrChange w:id="4385" w:author="Abhishek Guria" w:date="2021-04-11T16:25:00Z">
            <w:rPr>
              <w:rFonts w:asciiTheme="minorHAnsi" w:hAnsiTheme="minorHAnsi" w:cstheme="minorHAnsi"/>
              <w:b/>
              <w:sz w:val="24"/>
              <w:szCs w:val="24"/>
            </w:rPr>
          </w:rPrChange>
        </w:rPr>
        <w:t>1 :</w:t>
      </w:r>
      <w:proofErr w:type="gramEnd"/>
      <w:r w:rsidRPr="00BB1A70">
        <w:rPr>
          <w:rFonts w:ascii="Times New Roman" w:hAnsi="Times New Roman"/>
          <w:b/>
          <w:sz w:val="24"/>
          <w:szCs w:val="24"/>
          <w:rPrChange w:id="4386" w:author="Abhishek Guria" w:date="2021-04-11T16:25:00Z">
            <w:rPr>
              <w:rFonts w:asciiTheme="minorHAnsi" w:hAnsiTheme="minorHAnsi" w:cstheme="minorHAnsi"/>
              <w:b/>
              <w:sz w:val="24"/>
              <w:szCs w:val="24"/>
            </w:rPr>
          </w:rPrChange>
        </w:rPr>
        <w:t xml:space="preserve"> Register Char Driver</w:t>
      </w:r>
    </w:p>
    <w:p w14:paraId="5FEBC623" w14:textId="77777777" w:rsidR="001528BE" w:rsidRPr="00BB1A70" w:rsidRDefault="001528BE" w:rsidP="000526E7">
      <w:pPr>
        <w:pStyle w:val="BodyText"/>
        <w:tabs>
          <w:tab w:val="left" w:pos="540"/>
        </w:tabs>
        <w:spacing w:before="810" w:after="650" w:line="276" w:lineRule="auto"/>
        <w:ind w:left="576"/>
        <w:contextualSpacing/>
        <w:rPr>
          <w:rFonts w:ascii="Times New Roman" w:hAnsi="Times New Roman"/>
          <w:color w:val="000000"/>
          <w:sz w:val="24"/>
          <w:szCs w:val="24"/>
          <w:shd w:val="clear" w:color="auto" w:fill="FFFFFF"/>
          <w:rPrChange w:id="4387" w:author="Abhishek Guria" w:date="2021-04-11T16:25:00Z">
            <w:rPr>
              <w:rFonts w:asciiTheme="minorHAnsi" w:hAnsiTheme="minorHAnsi" w:cstheme="minorHAnsi"/>
              <w:color w:val="000000"/>
              <w:sz w:val="24"/>
              <w:szCs w:val="24"/>
              <w:shd w:val="clear" w:color="auto" w:fill="FFFFFF"/>
            </w:rPr>
          </w:rPrChange>
        </w:rPr>
      </w:pPr>
      <w:r w:rsidRPr="00BB1A70">
        <w:rPr>
          <w:rFonts w:ascii="Times New Roman" w:hAnsi="Times New Roman"/>
          <w:color w:val="000000"/>
          <w:sz w:val="24"/>
          <w:szCs w:val="24"/>
          <w:shd w:val="clear" w:color="auto" w:fill="FFFFFF"/>
          <w:rPrChange w:id="4388" w:author="Abhishek Guria" w:date="2021-04-11T16:25:00Z">
            <w:rPr>
              <w:rFonts w:asciiTheme="minorHAnsi" w:hAnsiTheme="minorHAnsi" w:cstheme="minorHAnsi"/>
              <w:color w:val="000000"/>
              <w:sz w:val="24"/>
              <w:szCs w:val="24"/>
              <w:shd w:val="clear" w:color="auto" w:fill="FFFFFF"/>
            </w:rPr>
          </w:rPrChange>
        </w:rPr>
        <w:t>Registering the new device to the system means assigning a</w:t>
      </w:r>
      <w:r w:rsidRPr="00BB1A70">
        <w:rPr>
          <w:rFonts w:ascii="Times New Roman" w:hAnsi="Times New Roman"/>
          <w:color w:val="000000" w:themeColor="text1"/>
          <w:sz w:val="24"/>
          <w:szCs w:val="24"/>
          <w:bdr w:val="none" w:sz="0" w:space="0" w:color="auto" w:frame="1"/>
          <w:shd w:val="clear" w:color="auto" w:fill="FFFFFF"/>
          <w:rPrChange w:id="4389" w:author="Abhishek Guria" w:date="2021-04-11T16:25:00Z">
            <w:rPr>
              <w:rFonts w:asciiTheme="minorHAnsi" w:hAnsiTheme="minorHAnsi" w:cstheme="minorHAnsi"/>
              <w:color w:val="000000" w:themeColor="text1"/>
              <w:sz w:val="24"/>
              <w:szCs w:val="24"/>
              <w:bdr w:val="none" w:sz="0" w:space="0" w:color="auto" w:frame="1"/>
              <w:shd w:val="clear" w:color="auto" w:fill="FFFFFF"/>
            </w:rPr>
          </w:rPrChange>
        </w:rPr>
        <w:t> </w:t>
      </w:r>
      <w:r w:rsidR="00A90197" w:rsidRPr="00BB1A70">
        <w:rPr>
          <w:rFonts w:ascii="Times New Roman" w:hAnsi="Times New Roman"/>
          <w:rPrChange w:id="4390" w:author="Abhishek Guria" w:date="2021-04-11T16:25:00Z">
            <w:rPr/>
          </w:rPrChange>
        </w:rPr>
        <w:fldChar w:fldCharType="begin"/>
      </w:r>
      <w:r w:rsidR="00A90197" w:rsidRPr="00BB1A70">
        <w:rPr>
          <w:rFonts w:ascii="Times New Roman" w:hAnsi="Times New Roman"/>
          <w:rPrChange w:id="4391" w:author="Abhishek Guria" w:date="2021-04-11T16:25:00Z">
            <w:rPr/>
          </w:rPrChange>
        </w:rPr>
        <w:instrText xml:space="preserve"> HYPERLINK "https://www.embhack.com/introduction-to-major-and-minor-number/" \t "_blank" </w:instrText>
      </w:r>
      <w:r w:rsidR="00A90197" w:rsidRPr="00BB1A70">
        <w:rPr>
          <w:rFonts w:ascii="Times New Roman" w:hAnsi="Times New Roman"/>
          <w:rPrChange w:id="4392" w:author="Abhishek Guria" w:date="2021-04-11T16:25:00Z">
            <w:rPr/>
          </w:rPrChange>
        </w:rPr>
        <w:fldChar w:fldCharType="separate"/>
      </w:r>
      <w:r w:rsidR="000526E7" w:rsidRPr="00BB1A70">
        <w:rPr>
          <w:rStyle w:val="Hyperlink"/>
          <w:rFonts w:ascii="Times New Roman" w:hAnsi="Times New Roman"/>
          <w:color w:val="000000" w:themeColor="text1"/>
          <w:sz w:val="24"/>
          <w:szCs w:val="24"/>
          <w:u w:val="none"/>
          <w:bdr w:val="none" w:sz="0" w:space="0" w:color="auto" w:frame="1"/>
          <w:shd w:val="clear" w:color="auto" w:fill="FFFFFF"/>
          <w:rPrChange w:id="4393" w:author="Abhishek Guria" w:date="2021-04-11T16:25:00Z">
            <w:rPr>
              <w:rStyle w:val="Hyperlink"/>
              <w:rFonts w:asciiTheme="minorHAnsi" w:hAnsiTheme="minorHAnsi" w:cstheme="minorHAnsi"/>
              <w:color w:val="000000" w:themeColor="text1"/>
              <w:sz w:val="24"/>
              <w:szCs w:val="24"/>
              <w:u w:val="none"/>
              <w:bdr w:val="none" w:sz="0" w:space="0" w:color="auto" w:frame="1"/>
              <w:shd w:val="clear" w:color="auto" w:fill="FFFFFF"/>
            </w:rPr>
          </w:rPrChange>
        </w:rPr>
        <w:t xml:space="preserve">major </w:t>
      </w:r>
      <w:r w:rsidRPr="00BB1A70">
        <w:rPr>
          <w:rStyle w:val="Hyperlink"/>
          <w:rFonts w:ascii="Times New Roman" w:hAnsi="Times New Roman"/>
          <w:color w:val="000000" w:themeColor="text1"/>
          <w:sz w:val="24"/>
          <w:szCs w:val="24"/>
          <w:u w:val="none"/>
          <w:bdr w:val="none" w:sz="0" w:space="0" w:color="auto" w:frame="1"/>
          <w:shd w:val="clear" w:color="auto" w:fill="FFFFFF"/>
          <w:rPrChange w:id="4394" w:author="Abhishek Guria" w:date="2021-04-11T16:25:00Z">
            <w:rPr>
              <w:rStyle w:val="Hyperlink"/>
              <w:rFonts w:asciiTheme="minorHAnsi" w:hAnsiTheme="minorHAnsi" w:cstheme="minorHAnsi"/>
              <w:color w:val="000000" w:themeColor="text1"/>
              <w:sz w:val="24"/>
              <w:szCs w:val="24"/>
              <w:u w:val="none"/>
              <w:bdr w:val="none" w:sz="0" w:space="0" w:color="auto" w:frame="1"/>
              <w:shd w:val="clear" w:color="auto" w:fill="FFFFFF"/>
            </w:rPr>
          </w:rPrChange>
        </w:rPr>
        <w:t>number</w:t>
      </w:r>
      <w:r w:rsidR="00A90197" w:rsidRPr="00BB1A70">
        <w:rPr>
          <w:rStyle w:val="Hyperlink"/>
          <w:rFonts w:ascii="Times New Roman" w:hAnsi="Times New Roman"/>
          <w:color w:val="000000" w:themeColor="text1"/>
          <w:sz w:val="24"/>
          <w:szCs w:val="24"/>
          <w:u w:val="none"/>
          <w:bdr w:val="none" w:sz="0" w:space="0" w:color="auto" w:frame="1"/>
          <w:shd w:val="clear" w:color="auto" w:fill="FFFFFF"/>
          <w:rPrChange w:id="4395" w:author="Abhishek Guria" w:date="2021-04-11T16:25:00Z">
            <w:rPr>
              <w:rStyle w:val="Hyperlink"/>
              <w:rFonts w:asciiTheme="minorHAnsi" w:hAnsiTheme="minorHAnsi" w:cstheme="minorHAnsi"/>
              <w:color w:val="000000" w:themeColor="text1"/>
              <w:sz w:val="24"/>
              <w:szCs w:val="24"/>
              <w:u w:val="none"/>
              <w:bdr w:val="none" w:sz="0" w:space="0" w:color="auto" w:frame="1"/>
              <w:shd w:val="clear" w:color="auto" w:fill="FFFFFF"/>
            </w:rPr>
          </w:rPrChange>
        </w:rPr>
        <w:fldChar w:fldCharType="end"/>
      </w:r>
      <w:r w:rsidRPr="00BB1A70">
        <w:rPr>
          <w:rFonts w:ascii="Times New Roman" w:hAnsi="Times New Roman"/>
          <w:color w:val="000000"/>
          <w:sz w:val="24"/>
          <w:szCs w:val="24"/>
          <w:shd w:val="clear" w:color="auto" w:fill="FFFFFF"/>
          <w:rPrChange w:id="4396" w:author="Abhishek Guria" w:date="2021-04-11T16:25:00Z">
            <w:rPr>
              <w:rFonts w:asciiTheme="minorHAnsi" w:hAnsiTheme="minorHAnsi" w:cstheme="minorHAnsi"/>
              <w:color w:val="000000"/>
              <w:sz w:val="24"/>
              <w:szCs w:val="24"/>
              <w:shd w:val="clear" w:color="auto" w:fill="FFFFFF"/>
            </w:rPr>
          </w:rPrChange>
        </w:rPr>
        <w:t> to it, during the initialization routine. The major number is provided by the kernel for</w:t>
      </w:r>
      <w:r w:rsidR="000526E7" w:rsidRPr="00BB1A70">
        <w:rPr>
          <w:rFonts w:ascii="Times New Roman" w:hAnsi="Times New Roman"/>
          <w:color w:val="000000"/>
          <w:sz w:val="24"/>
          <w:szCs w:val="24"/>
          <w:shd w:val="clear" w:color="auto" w:fill="FFFFFF"/>
          <w:rPrChange w:id="4397" w:author="Abhishek Guria" w:date="2021-04-11T16:25:00Z">
            <w:rPr>
              <w:rFonts w:asciiTheme="minorHAnsi" w:hAnsiTheme="minorHAnsi" w:cstheme="minorHAnsi"/>
              <w:color w:val="000000"/>
              <w:sz w:val="24"/>
              <w:szCs w:val="24"/>
              <w:shd w:val="clear" w:color="auto" w:fill="FFFFFF"/>
            </w:rPr>
          </w:rPrChange>
        </w:rPr>
        <w:t xml:space="preserve"> any character or block device.</w:t>
      </w:r>
    </w:p>
    <w:p w14:paraId="731D06DA" w14:textId="77777777" w:rsidR="001528BE" w:rsidRPr="00BB1A70" w:rsidRDefault="001528BE" w:rsidP="000526E7">
      <w:pPr>
        <w:pStyle w:val="BodyText"/>
        <w:numPr>
          <w:ilvl w:val="0"/>
          <w:numId w:val="152"/>
        </w:numPr>
        <w:tabs>
          <w:tab w:val="left" w:pos="540"/>
        </w:tabs>
        <w:spacing w:before="0" w:after="0" w:line="276" w:lineRule="auto"/>
        <w:ind w:left="504"/>
        <w:contextualSpacing/>
        <w:rPr>
          <w:rFonts w:ascii="Times New Roman" w:hAnsi="Times New Roman"/>
          <w:b/>
          <w:sz w:val="24"/>
          <w:szCs w:val="24"/>
          <w:rPrChange w:id="4398" w:author="Abhishek Guria" w:date="2021-04-11T16:25:00Z">
            <w:rPr>
              <w:rFonts w:asciiTheme="minorHAnsi" w:hAnsiTheme="minorHAnsi" w:cstheme="minorHAnsi"/>
              <w:b/>
              <w:sz w:val="24"/>
              <w:szCs w:val="24"/>
            </w:rPr>
          </w:rPrChange>
        </w:rPr>
      </w:pPr>
      <w:r w:rsidRPr="00BB1A70">
        <w:rPr>
          <w:rFonts w:ascii="Times New Roman" w:hAnsi="Times New Roman"/>
          <w:b/>
          <w:sz w:val="24"/>
          <w:szCs w:val="24"/>
          <w:rPrChange w:id="4399" w:author="Abhishek Guria" w:date="2021-04-11T16:25:00Z">
            <w:rPr>
              <w:rFonts w:asciiTheme="minorHAnsi" w:hAnsiTheme="minorHAnsi" w:cstheme="minorHAnsi"/>
              <w:b/>
              <w:sz w:val="24"/>
              <w:szCs w:val="24"/>
            </w:rPr>
          </w:rPrChange>
        </w:rPr>
        <w:t>Two types of ways of restering a character device driver</w:t>
      </w:r>
    </w:p>
    <w:p w14:paraId="3B9CC6BE" w14:textId="77777777" w:rsidR="001528BE" w:rsidRPr="00BB1A70" w:rsidRDefault="001528BE" w:rsidP="000526E7">
      <w:pPr>
        <w:pStyle w:val="BodyText"/>
        <w:numPr>
          <w:ilvl w:val="0"/>
          <w:numId w:val="156"/>
        </w:numPr>
        <w:tabs>
          <w:tab w:val="left" w:pos="540"/>
        </w:tabs>
        <w:spacing w:before="810" w:after="650" w:line="276" w:lineRule="auto"/>
        <w:ind w:left="1224"/>
        <w:contextualSpacing/>
        <w:rPr>
          <w:rFonts w:ascii="Times New Roman" w:hAnsi="Times New Roman"/>
          <w:color w:val="000000"/>
          <w:sz w:val="24"/>
          <w:szCs w:val="24"/>
          <w:rPrChange w:id="4400" w:author="Abhishek Guria" w:date="2021-04-11T16:25:00Z">
            <w:rPr>
              <w:rFonts w:asciiTheme="minorHAnsi" w:hAnsiTheme="minorHAnsi" w:cstheme="minorHAnsi"/>
              <w:color w:val="000000"/>
              <w:sz w:val="24"/>
              <w:szCs w:val="24"/>
            </w:rPr>
          </w:rPrChange>
        </w:rPr>
      </w:pPr>
      <w:r w:rsidRPr="00BB1A70">
        <w:rPr>
          <w:rFonts w:ascii="Times New Roman" w:hAnsi="Times New Roman"/>
          <w:color w:val="000000"/>
          <w:sz w:val="24"/>
          <w:szCs w:val="24"/>
          <w:rPrChange w:id="4401" w:author="Abhishek Guria" w:date="2021-04-11T16:25:00Z">
            <w:rPr>
              <w:rFonts w:asciiTheme="minorHAnsi" w:hAnsiTheme="minorHAnsi" w:cstheme="minorHAnsi"/>
              <w:color w:val="000000"/>
              <w:sz w:val="24"/>
              <w:szCs w:val="24"/>
            </w:rPr>
          </w:rPrChange>
        </w:rPr>
        <w:t>Statistically registration of character device driver</w:t>
      </w:r>
    </w:p>
    <w:p w14:paraId="08813015" w14:textId="77777777" w:rsidR="000E594E" w:rsidRPr="00BB1A70" w:rsidRDefault="001528BE" w:rsidP="00CD1F1E">
      <w:pPr>
        <w:pStyle w:val="BodyText"/>
        <w:numPr>
          <w:ilvl w:val="0"/>
          <w:numId w:val="156"/>
        </w:numPr>
        <w:tabs>
          <w:tab w:val="left" w:pos="540"/>
        </w:tabs>
        <w:spacing w:before="810" w:after="0" w:line="276" w:lineRule="auto"/>
        <w:ind w:left="1224"/>
        <w:contextualSpacing/>
        <w:rPr>
          <w:rFonts w:ascii="Times New Roman" w:hAnsi="Times New Roman"/>
          <w:sz w:val="24"/>
          <w:szCs w:val="24"/>
          <w:rPrChange w:id="4402" w:author="Abhishek Guria" w:date="2021-04-11T16:25:00Z">
            <w:rPr>
              <w:rFonts w:asciiTheme="minorHAnsi" w:hAnsiTheme="minorHAnsi" w:cstheme="minorHAnsi"/>
              <w:sz w:val="24"/>
              <w:szCs w:val="24"/>
            </w:rPr>
          </w:rPrChange>
        </w:rPr>
      </w:pPr>
      <w:r w:rsidRPr="00BB1A70">
        <w:rPr>
          <w:rFonts w:ascii="Times New Roman" w:hAnsi="Times New Roman"/>
          <w:color w:val="000000"/>
          <w:sz w:val="24"/>
          <w:szCs w:val="24"/>
          <w:rPrChange w:id="4403" w:author="Abhishek Guria" w:date="2021-04-11T16:25:00Z">
            <w:rPr>
              <w:rFonts w:asciiTheme="minorHAnsi" w:hAnsiTheme="minorHAnsi" w:cstheme="minorHAnsi"/>
              <w:color w:val="000000"/>
              <w:sz w:val="24"/>
              <w:szCs w:val="24"/>
            </w:rPr>
          </w:rPrChange>
        </w:rPr>
        <w:t>Dynamically registr</w:t>
      </w:r>
      <w:r w:rsidR="000526E7" w:rsidRPr="00BB1A70">
        <w:rPr>
          <w:rFonts w:ascii="Times New Roman" w:hAnsi="Times New Roman"/>
          <w:color w:val="000000"/>
          <w:sz w:val="24"/>
          <w:szCs w:val="24"/>
          <w:rPrChange w:id="4404" w:author="Abhishek Guria" w:date="2021-04-11T16:25:00Z">
            <w:rPr>
              <w:rFonts w:asciiTheme="minorHAnsi" w:hAnsiTheme="minorHAnsi" w:cstheme="minorHAnsi"/>
              <w:color w:val="000000"/>
              <w:sz w:val="24"/>
              <w:szCs w:val="24"/>
            </w:rPr>
          </w:rPrChange>
        </w:rPr>
        <w:t>ation of character device driver.</w:t>
      </w:r>
    </w:p>
    <w:p w14:paraId="5F1E4CED" w14:textId="77777777" w:rsidR="001528BE" w:rsidRPr="00BB1A70" w:rsidRDefault="00CD1F1E" w:rsidP="00CD1F1E">
      <w:pPr>
        <w:pStyle w:val="Heading2"/>
        <w:spacing w:line="276" w:lineRule="auto"/>
        <w:ind w:left="144"/>
        <w:jc w:val="both"/>
        <w:rPr>
          <w:rFonts w:ascii="Times New Roman" w:hAnsi="Times New Roman"/>
          <w:b/>
          <w:rPrChange w:id="4405" w:author="Abhishek Guria" w:date="2021-04-11T16:25:00Z">
            <w:rPr>
              <w:rFonts w:asciiTheme="minorHAnsi" w:hAnsiTheme="minorHAnsi" w:cstheme="minorHAnsi"/>
              <w:b/>
            </w:rPr>
          </w:rPrChange>
        </w:rPr>
      </w:pPr>
      <w:bookmarkStart w:id="4406" w:name="_Toc68966764"/>
      <w:r w:rsidRPr="00BB1A70">
        <w:rPr>
          <w:rFonts w:ascii="Times New Roman" w:hAnsi="Times New Roman"/>
          <w:b/>
          <w:bdr w:val="none" w:sz="0" w:space="0" w:color="auto" w:frame="1"/>
          <w:rPrChange w:id="4407" w:author="Abhishek Guria" w:date="2021-04-11T16:25:00Z">
            <w:rPr>
              <w:rFonts w:asciiTheme="minorHAnsi" w:hAnsiTheme="minorHAnsi" w:cstheme="minorHAnsi"/>
              <w:b/>
              <w:bdr w:val="none" w:sz="0" w:space="0" w:color="auto" w:frame="1"/>
            </w:rPr>
          </w:rPrChange>
        </w:rPr>
        <w:t>16</w:t>
      </w:r>
      <w:r w:rsidR="000E594E" w:rsidRPr="00BB1A70">
        <w:rPr>
          <w:rFonts w:ascii="Times New Roman" w:hAnsi="Times New Roman"/>
          <w:b/>
          <w:bdr w:val="none" w:sz="0" w:space="0" w:color="auto" w:frame="1"/>
          <w:rPrChange w:id="4408" w:author="Abhishek Guria" w:date="2021-04-11T16:25:00Z">
            <w:rPr>
              <w:rFonts w:asciiTheme="minorHAnsi" w:hAnsiTheme="minorHAnsi" w:cstheme="minorHAnsi"/>
              <w:b/>
              <w:bdr w:val="none" w:sz="0" w:space="0" w:color="auto" w:frame="1"/>
            </w:rPr>
          </w:rPrChange>
        </w:rPr>
        <w:t xml:space="preserve">.1 </w:t>
      </w:r>
      <w:r w:rsidR="001528BE" w:rsidRPr="00BB1A70">
        <w:rPr>
          <w:rFonts w:ascii="Times New Roman" w:hAnsi="Times New Roman"/>
          <w:b/>
          <w:bdr w:val="none" w:sz="0" w:space="0" w:color="auto" w:frame="1"/>
          <w:rPrChange w:id="4409" w:author="Abhishek Guria" w:date="2021-04-11T16:25:00Z">
            <w:rPr>
              <w:rFonts w:asciiTheme="minorHAnsi" w:hAnsiTheme="minorHAnsi" w:cstheme="minorHAnsi"/>
              <w:b/>
              <w:bdr w:val="none" w:sz="0" w:space="0" w:color="auto" w:frame="1"/>
            </w:rPr>
          </w:rPrChange>
        </w:rPr>
        <w:t>Statistically registration device driver</w:t>
      </w:r>
      <w:bookmarkEnd w:id="4406"/>
    </w:p>
    <w:p w14:paraId="2879FBE3" w14:textId="77777777" w:rsidR="001528BE" w:rsidRPr="00BB1A70" w:rsidRDefault="001528BE" w:rsidP="00CD1F1E">
      <w:pPr>
        <w:pStyle w:val="ListParagraph"/>
        <w:numPr>
          <w:ilvl w:val="0"/>
          <w:numId w:val="157"/>
        </w:numPr>
        <w:spacing w:line="276" w:lineRule="auto"/>
        <w:ind w:left="504"/>
        <w:jc w:val="both"/>
        <w:rPr>
          <w:rFonts w:ascii="Times New Roman" w:hAnsi="Times New Roman"/>
          <w:color w:val="000000"/>
          <w:sz w:val="24"/>
          <w:szCs w:val="24"/>
          <w:shd w:val="clear" w:color="auto" w:fill="FFFFFF"/>
          <w:rPrChange w:id="4410" w:author="Abhishek Guria" w:date="2021-04-11T16:25:00Z">
            <w:rPr>
              <w:rFonts w:asciiTheme="minorHAnsi" w:hAnsiTheme="minorHAnsi" w:cstheme="minorHAnsi"/>
              <w:color w:val="000000"/>
              <w:sz w:val="24"/>
              <w:szCs w:val="24"/>
              <w:shd w:val="clear" w:color="auto" w:fill="FFFFFF"/>
            </w:rPr>
          </w:rPrChange>
        </w:rPr>
      </w:pPr>
      <w:r w:rsidRPr="00BB1A70">
        <w:rPr>
          <w:rFonts w:ascii="Times New Roman" w:hAnsi="Times New Roman"/>
          <w:color w:val="000000"/>
          <w:sz w:val="24"/>
          <w:szCs w:val="24"/>
          <w:shd w:val="clear" w:color="auto" w:fill="FFFFFF"/>
          <w:rPrChange w:id="4411" w:author="Abhishek Guria" w:date="2021-04-11T16:25:00Z">
            <w:rPr>
              <w:rFonts w:asciiTheme="minorHAnsi" w:hAnsiTheme="minorHAnsi" w:cstheme="minorHAnsi"/>
              <w:color w:val="000000"/>
              <w:sz w:val="24"/>
              <w:szCs w:val="24"/>
              <w:shd w:val="clear" w:color="auto" w:fill="FFFFFF"/>
            </w:rPr>
          </w:rPrChange>
        </w:rPr>
        <w:lastRenderedPageBreak/>
        <w:t>When we know the </w:t>
      </w:r>
      <w:r w:rsidR="00A90197" w:rsidRPr="00BB1A70">
        <w:rPr>
          <w:rFonts w:ascii="Times New Roman" w:hAnsi="Times New Roman"/>
          <w:rPrChange w:id="4412" w:author="Abhishek Guria" w:date="2021-04-11T16:25:00Z">
            <w:rPr/>
          </w:rPrChange>
        </w:rPr>
        <w:fldChar w:fldCharType="begin"/>
      </w:r>
      <w:r w:rsidR="00A90197" w:rsidRPr="00BB1A70">
        <w:rPr>
          <w:rFonts w:ascii="Times New Roman" w:hAnsi="Times New Roman"/>
          <w:rPrChange w:id="4413" w:author="Abhishek Guria" w:date="2021-04-11T16:25:00Z">
            <w:rPr/>
          </w:rPrChange>
        </w:rPr>
        <w:instrText xml:space="preserve"> HYPERLINK "https://www.embhack.com/introduction-to-major-and-minor-number/" \t "_blank" </w:instrText>
      </w:r>
      <w:r w:rsidR="00A90197" w:rsidRPr="00BB1A70">
        <w:rPr>
          <w:rFonts w:ascii="Times New Roman" w:hAnsi="Times New Roman"/>
          <w:rPrChange w:id="4414" w:author="Abhishek Guria" w:date="2021-04-11T16:25:00Z">
            <w:rPr/>
          </w:rPrChange>
        </w:rPr>
        <w:fldChar w:fldCharType="separate"/>
      </w:r>
      <w:r w:rsidRPr="00BB1A70">
        <w:rPr>
          <w:rStyle w:val="Hyperlink"/>
          <w:rFonts w:ascii="Times New Roman" w:hAnsi="Times New Roman"/>
          <w:color w:val="7A2F1C"/>
          <w:sz w:val="24"/>
          <w:szCs w:val="24"/>
          <w:bdr w:val="none" w:sz="0" w:space="0" w:color="auto" w:frame="1"/>
          <w:shd w:val="clear" w:color="auto" w:fill="FFFFFF"/>
          <w:rPrChange w:id="4415" w:author="Abhishek Guria" w:date="2021-04-11T16:25:00Z">
            <w:rPr>
              <w:rStyle w:val="Hyperlink"/>
              <w:rFonts w:asciiTheme="minorHAnsi" w:hAnsiTheme="minorHAnsi" w:cstheme="minorHAnsi"/>
              <w:color w:val="7A2F1C"/>
              <w:sz w:val="24"/>
              <w:szCs w:val="24"/>
              <w:bdr w:val="none" w:sz="0" w:space="0" w:color="auto" w:frame="1"/>
              <w:shd w:val="clear" w:color="auto" w:fill="FFFFFF"/>
            </w:rPr>
          </w:rPrChange>
        </w:rPr>
        <w:t>major number</w:t>
      </w:r>
      <w:r w:rsidR="00A90197" w:rsidRPr="00BB1A70">
        <w:rPr>
          <w:rStyle w:val="Hyperlink"/>
          <w:rFonts w:ascii="Times New Roman" w:hAnsi="Times New Roman"/>
          <w:color w:val="7A2F1C"/>
          <w:sz w:val="24"/>
          <w:szCs w:val="24"/>
          <w:bdr w:val="none" w:sz="0" w:space="0" w:color="auto" w:frame="1"/>
          <w:shd w:val="clear" w:color="auto" w:fill="FFFFFF"/>
          <w:rPrChange w:id="4416" w:author="Abhishek Guria" w:date="2021-04-11T16:25:00Z">
            <w:rPr>
              <w:rStyle w:val="Hyperlink"/>
              <w:rFonts w:asciiTheme="minorHAnsi" w:hAnsiTheme="minorHAnsi" w:cstheme="minorHAnsi"/>
              <w:color w:val="7A2F1C"/>
              <w:sz w:val="24"/>
              <w:szCs w:val="24"/>
              <w:bdr w:val="none" w:sz="0" w:space="0" w:color="auto" w:frame="1"/>
              <w:shd w:val="clear" w:color="auto" w:fill="FFFFFF"/>
            </w:rPr>
          </w:rPrChange>
        </w:rPr>
        <w:fldChar w:fldCharType="end"/>
      </w:r>
      <w:r w:rsidRPr="00BB1A70">
        <w:rPr>
          <w:rFonts w:ascii="Times New Roman" w:hAnsi="Times New Roman"/>
          <w:color w:val="000000"/>
          <w:sz w:val="24"/>
          <w:szCs w:val="24"/>
          <w:shd w:val="clear" w:color="auto" w:fill="FFFFFF"/>
          <w:rPrChange w:id="4417" w:author="Abhishek Guria" w:date="2021-04-11T16:25:00Z">
            <w:rPr>
              <w:rFonts w:asciiTheme="minorHAnsi" w:hAnsiTheme="minorHAnsi" w:cstheme="minorHAnsi"/>
              <w:color w:val="000000"/>
              <w:sz w:val="24"/>
              <w:szCs w:val="24"/>
              <w:shd w:val="clear" w:color="auto" w:fill="FFFFFF"/>
            </w:rPr>
          </w:rPrChange>
        </w:rPr>
        <w:t> in advance we can registe</w:t>
      </w:r>
      <w:r w:rsidR="00CD1F1E" w:rsidRPr="00BB1A70">
        <w:rPr>
          <w:rFonts w:ascii="Times New Roman" w:hAnsi="Times New Roman"/>
          <w:color w:val="000000"/>
          <w:sz w:val="24"/>
          <w:szCs w:val="24"/>
          <w:shd w:val="clear" w:color="auto" w:fill="FFFFFF"/>
          <w:rPrChange w:id="4418" w:author="Abhishek Guria" w:date="2021-04-11T16:25:00Z">
            <w:rPr>
              <w:rFonts w:asciiTheme="minorHAnsi" w:hAnsiTheme="minorHAnsi" w:cstheme="minorHAnsi"/>
              <w:color w:val="000000"/>
              <w:sz w:val="24"/>
              <w:szCs w:val="24"/>
              <w:shd w:val="clear" w:color="auto" w:fill="FFFFFF"/>
            </w:rPr>
          </w:rPrChange>
        </w:rPr>
        <w:t>r the device using this method.</w:t>
      </w:r>
    </w:p>
    <w:p w14:paraId="6AC0FA7F" w14:textId="77777777" w:rsidR="001528BE" w:rsidRPr="00BB1A70" w:rsidRDefault="001528BE" w:rsidP="00CD1F1E">
      <w:pPr>
        <w:pStyle w:val="ListParagraph"/>
        <w:numPr>
          <w:ilvl w:val="0"/>
          <w:numId w:val="157"/>
        </w:numPr>
        <w:spacing w:line="276" w:lineRule="auto"/>
        <w:ind w:left="504"/>
        <w:jc w:val="both"/>
        <w:rPr>
          <w:rFonts w:ascii="Times New Roman" w:hAnsi="Times New Roman"/>
          <w:color w:val="000000"/>
          <w:sz w:val="24"/>
          <w:szCs w:val="24"/>
          <w:shd w:val="clear" w:color="auto" w:fill="FFFFFF"/>
          <w:rPrChange w:id="4419" w:author="Abhishek Guria" w:date="2021-04-11T16:25:00Z">
            <w:rPr>
              <w:rFonts w:asciiTheme="minorHAnsi" w:hAnsiTheme="minorHAnsi" w:cstheme="minorHAnsi"/>
              <w:color w:val="000000"/>
              <w:sz w:val="24"/>
              <w:szCs w:val="24"/>
              <w:shd w:val="clear" w:color="auto" w:fill="FFFFFF"/>
            </w:rPr>
          </w:rPrChange>
        </w:rPr>
      </w:pPr>
      <w:r w:rsidRPr="00BB1A70">
        <w:rPr>
          <w:rFonts w:ascii="Times New Roman" w:hAnsi="Times New Roman"/>
          <w:color w:val="000000"/>
          <w:sz w:val="24"/>
          <w:szCs w:val="24"/>
          <w:shd w:val="clear" w:color="auto" w:fill="FFFFFF"/>
          <w:rPrChange w:id="4420" w:author="Abhishek Guria" w:date="2021-04-11T16:25:00Z">
            <w:rPr>
              <w:rFonts w:asciiTheme="minorHAnsi" w:hAnsiTheme="minorHAnsi" w:cstheme="minorHAnsi"/>
              <w:color w:val="000000"/>
              <w:sz w:val="24"/>
              <w:szCs w:val="24"/>
              <w:shd w:val="clear" w:color="auto" w:fill="FFFFFF"/>
            </w:rPr>
          </w:rPrChange>
        </w:rPr>
        <w:t>Two functions in the kernel for statistical registration of device driver:</w:t>
      </w:r>
    </w:p>
    <w:p w14:paraId="0856BB79" w14:textId="77777777" w:rsidR="001528BE" w:rsidRPr="00BB1A70" w:rsidRDefault="001528BE" w:rsidP="00CD1F1E">
      <w:pPr>
        <w:pStyle w:val="ListParagraph"/>
        <w:numPr>
          <w:ilvl w:val="0"/>
          <w:numId w:val="158"/>
        </w:numPr>
        <w:shd w:val="clear" w:color="auto" w:fill="FFFFFF"/>
        <w:suppressAutoHyphens w:val="0"/>
        <w:spacing w:line="276" w:lineRule="auto"/>
        <w:ind w:left="1224"/>
        <w:jc w:val="both"/>
        <w:textAlignment w:val="baseline"/>
        <w:rPr>
          <w:rFonts w:ascii="Times New Roman" w:hAnsi="Times New Roman"/>
          <w:color w:val="000000"/>
          <w:sz w:val="24"/>
          <w:szCs w:val="24"/>
          <w:lang w:bidi="ar-SA"/>
          <w:rPrChange w:id="4421" w:author="Abhishek Guria" w:date="2021-04-11T16:25:00Z">
            <w:rPr>
              <w:rFonts w:asciiTheme="minorHAnsi" w:hAnsiTheme="minorHAnsi" w:cstheme="minorHAnsi"/>
              <w:color w:val="000000"/>
              <w:sz w:val="24"/>
              <w:szCs w:val="24"/>
              <w:lang w:bidi="ar-SA"/>
            </w:rPr>
          </w:rPrChange>
        </w:rPr>
      </w:pPr>
      <w:proofErr w:type="spellStart"/>
      <w:r w:rsidRPr="00BB1A70">
        <w:rPr>
          <w:rFonts w:ascii="Times New Roman" w:hAnsi="Times New Roman"/>
          <w:b/>
          <w:bCs/>
          <w:color w:val="000000"/>
          <w:sz w:val="24"/>
          <w:szCs w:val="24"/>
          <w:bdr w:val="none" w:sz="0" w:space="0" w:color="auto" w:frame="1"/>
          <w:lang w:bidi="ar-SA"/>
          <w:rPrChange w:id="4422" w:author="Abhishek Guria" w:date="2021-04-11T16:25:00Z">
            <w:rPr>
              <w:rFonts w:asciiTheme="minorHAnsi" w:hAnsiTheme="minorHAnsi" w:cstheme="minorHAnsi"/>
              <w:b/>
              <w:bCs/>
              <w:color w:val="000000"/>
              <w:sz w:val="24"/>
              <w:szCs w:val="24"/>
              <w:bdr w:val="none" w:sz="0" w:space="0" w:color="auto" w:frame="1"/>
              <w:lang w:bidi="ar-SA"/>
            </w:rPr>
          </w:rPrChange>
        </w:rPr>
        <w:t>register_</w:t>
      </w:r>
      <w:proofErr w:type="gramStart"/>
      <w:r w:rsidRPr="00BB1A70">
        <w:rPr>
          <w:rFonts w:ascii="Times New Roman" w:hAnsi="Times New Roman"/>
          <w:b/>
          <w:bCs/>
          <w:color w:val="000000"/>
          <w:sz w:val="24"/>
          <w:szCs w:val="24"/>
          <w:bdr w:val="none" w:sz="0" w:space="0" w:color="auto" w:frame="1"/>
          <w:lang w:bidi="ar-SA"/>
          <w:rPrChange w:id="4423" w:author="Abhishek Guria" w:date="2021-04-11T16:25:00Z">
            <w:rPr>
              <w:rFonts w:asciiTheme="minorHAnsi" w:hAnsiTheme="minorHAnsi" w:cstheme="minorHAnsi"/>
              <w:b/>
              <w:bCs/>
              <w:color w:val="000000"/>
              <w:sz w:val="24"/>
              <w:szCs w:val="24"/>
              <w:bdr w:val="none" w:sz="0" w:space="0" w:color="auto" w:frame="1"/>
              <w:lang w:bidi="ar-SA"/>
            </w:rPr>
          </w:rPrChange>
        </w:rPr>
        <w:t>chrdev</w:t>
      </w:r>
      <w:proofErr w:type="spellEnd"/>
      <w:r w:rsidRPr="00BB1A70">
        <w:rPr>
          <w:rFonts w:ascii="Times New Roman" w:hAnsi="Times New Roman"/>
          <w:b/>
          <w:bCs/>
          <w:color w:val="000000"/>
          <w:sz w:val="24"/>
          <w:szCs w:val="24"/>
          <w:bdr w:val="none" w:sz="0" w:space="0" w:color="auto" w:frame="1"/>
          <w:lang w:bidi="ar-SA"/>
          <w:rPrChange w:id="4424" w:author="Abhishek Guria" w:date="2021-04-11T16:25:00Z">
            <w:rPr>
              <w:rFonts w:asciiTheme="minorHAnsi" w:hAnsiTheme="minorHAnsi" w:cstheme="minorHAnsi"/>
              <w:b/>
              <w:bCs/>
              <w:color w:val="000000"/>
              <w:sz w:val="24"/>
              <w:szCs w:val="24"/>
              <w:bdr w:val="none" w:sz="0" w:space="0" w:color="auto" w:frame="1"/>
              <w:lang w:bidi="ar-SA"/>
            </w:rPr>
          </w:rPrChange>
        </w:rPr>
        <w:t>(</w:t>
      </w:r>
      <w:proofErr w:type="gramEnd"/>
      <w:r w:rsidRPr="00BB1A70">
        <w:rPr>
          <w:rFonts w:ascii="Times New Roman" w:hAnsi="Times New Roman"/>
          <w:b/>
          <w:bCs/>
          <w:color w:val="000000"/>
          <w:sz w:val="24"/>
          <w:szCs w:val="24"/>
          <w:bdr w:val="none" w:sz="0" w:space="0" w:color="auto" w:frame="1"/>
          <w:lang w:bidi="ar-SA"/>
          <w:rPrChange w:id="4425" w:author="Abhishek Guria" w:date="2021-04-11T16:25:00Z">
            <w:rPr>
              <w:rFonts w:asciiTheme="minorHAnsi" w:hAnsiTheme="minorHAnsi" w:cstheme="minorHAnsi"/>
              <w:b/>
              <w:bCs/>
              <w:color w:val="000000"/>
              <w:sz w:val="24"/>
              <w:szCs w:val="24"/>
              <w:bdr w:val="none" w:sz="0" w:space="0" w:color="auto" w:frame="1"/>
              <w:lang w:bidi="ar-SA"/>
            </w:rPr>
          </w:rPrChange>
        </w:rPr>
        <w:t>)</w:t>
      </w:r>
    </w:p>
    <w:p w14:paraId="0262C290" w14:textId="77777777" w:rsidR="001528BE" w:rsidRPr="00BB1A70" w:rsidRDefault="001528BE" w:rsidP="00CD1F1E">
      <w:pPr>
        <w:pStyle w:val="ListParagraph"/>
        <w:numPr>
          <w:ilvl w:val="0"/>
          <w:numId w:val="15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25" w:line="276" w:lineRule="auto"/>
        <w:ind w:left="1656"/>
        <w:jc w:val="both"/>
        <w:textAlignment w:val="baseline"/>
        <w:rPr>
          <w:rFonts w:ascii="Times New Roman" w:hAnsi="Times New Roman"/>
          <w:sz w:val="24"/>
          <w:szCs w:val="24"/>
          <w:lang w:bidi="ar-SA"/>
          <w:rPrChange w:id="4426" w:author="Abhishek Guria" w:date="2021-04-11T16:25:00Z">
            <w:rPr>
              <w:rFonts w:asciiTheme="minorHAnsi" w:hAnsiTheme="minorHAnsi" w:cstheme="minorHAnsi"/>
              <w:sz w:val="24"/>
              <w:szCs w:val="24"/>
              <w:lang w:bidi="ar-SA"/>
            </w:rPr>
          </w:rPrChange>
        </w:rPr>
      </w:pPr>
      <w:r w:rsidRPr="00BB1A70">
        <w:rPr>
          <w:rFonts w:ascii="Times New Roman" w:hAnsi="Times New Roman"/>
          <w:sz w:val="24"/>
          <w:szCs w:val="24"/>
          <w:lang w:bidi="ar-SA"/>
          <w:rPrChange w:id="4427" w:author="Abhishek Guria" w:date="2021-04-11T16:25:00Z">
            <w:rPr>
              <w:rFonts w:asciiTheme="minorHAnsi" w:hAnsiTheme="minorHAnsi" w:cstheme="minorHAnsi"/>
              <w:sz w:val="24"/>
              <w:szCs w:val="24"/>
              <w:lang w:bidi="ar-SA"/>
            </w:rPr>
          </w:rPrChange>
        </w:rPr>
        <w:t xml:space="preserve">int </w:t>
      </w:r>
      <w:proofErr w:type="spellStart"/>
      <w:r w:rsidRPr="00BB1A70">
        <w:rPr>
          <w:rFonts w:ascii="Times New Roman" w:hAnsi="Times New Roman"/>
          <w:sz w:val="24"/>
          <w:szCs w:val="24"/>
          <w:lang w:bidi="ar-SA"/>
          <w:rPrChange w:id="4428" w:author="Abhishek Guria" w:date="2021-04-11T16:25:00Z">
            <w:rPr>
              <w:rFonts w:asciiTheme="minorHAnsi" w:hAnsiTheme="minorHAnsi" w:cstheme="minorHAnsi"/>
              <w:sz w:val="24"/>
              <w:szCs w:val="24"/>
              <w:lang w:bidi="ar-SA"/>
            </w:rPr>
          </w:rPrChange>
        </w:rPr>
        <w:t>register_</w:t>
      </w:r>
      <w:proofErr w:type="gramStart"/>
      <w:r w:rsidRPr="00BB1A70">
        <w:rPr>
          <w:rFonts w:ascii="Times New Roman" w:hAnsi="Times New Roman"/>
          <w:sz w:val="24"/>
          <w:szCs w:val="24"/>
          <w:lang w:bidi="ar-SA"/>
          <w:rPrChange w:id="4429" w:author="Abhishek Guria" w:date="2021-04-11T16:25:00Z">
            <w:rPr>
              <w:rFonts w:asciiTheme="minorHAnsi" w:hAnsiTheme="minorHAnsi" w:cstheme="minorHAnsi"/>
              <w:sz w:val="24"/>
              <w:szCs w:val="24"/>
              <w:lang w:bidi="ar-SA"/>
            </w:rPr>
          </w:rPrChange>
        </w:rPr>
        <w:t>chrdev</w:t>
      </w:r>
      <w:proofErr w:type="spellEnd"/>
      <w:r w:rsidRPr="00BB1A70">
        <w:rPr>
          <w:rFonts w:ascii="Times New Roman" w:hAnsi="Times New Roman"/>
          <w:sz w:val="24"/>
          <w:szCs w:val="24"/>
          <w:lang w:bidi="ar-SA"/>
          <w:rPrChange w:id="4430" w:author="Abhishek Guria" w:date="2021-04-11T16:25:00Z">
            <w:rPr>
              <w:rFonts w:asciiTheme="minorHAnsi" w:hAnsiTheme="minorHAnsi" w:cstheme="minorHAnsi"/>
              <w:sz w:val="24"/>
              <w:szCs w:val="24"/>
              <w:lang w:bidi="ar-SA"/>
            </w:rPr>
          </w:rPrChange>
        </w:rPr>
        <w:t>(</w:t>
      </w:r>
      <w:proofErr w:type="gramEnd"/>
      <w:r w:rsidRPr="00BB1A70">
        <w:rPr>
          <w:rFonts w:ascii="Times New Roman" w:hAnsi="Times New Roman"/>
          <w:sz w:val="24"/>
          <w:szCs w:val="24"/>
          <w:lang w:bidi="ar-SA"/>
          <w:rPrChange w:id="4431" w:author="Abhishek Guria" w:date="2021-04-11T16:25:00Z">
            <w:rPr>
              <w:rFonts w:asciiTheme="minorHAnsi" w:hAnsiTheme="minorHAnsi" w:cstheme="minorHAnsi"/>
              <w:sz w:val="24"/>
              <w:szCs w:val="24"/>
              <w:lang w:bidi="ar-SA"/>
            </w:rPr>
          </w:rPrChange>
        </w:rPr>
        <w:t xml:space="preserve">unsigned int major, const char *name, struct </w:t>
      </w:r>
      <w:proofErr w:type="spellStart"/>
      <w:r w:rsidRPr="00BB1A70">
        <w:rPr>
          <w:rFonts w:ascii="Times New Roman" w:hAnsi="Times New Roman"/>
          <w:sz w:val="24"/>
          <w:szCs w:val="24"/>
          <w:lang w:bidi="ar-SA"/>
          <w:rPrChange w:id="4432" w:author="Abhishek Guria" w:date="2021-04-11T16:25:00Z">
            <w:rPr>
              <w:rFonts w:asciiTheme="minorHAnsi" w:hAnsiTheme="minorHAnsi" w:cstheme="minorHAnsi"/>
              <w:sz w:val="24"/>
              <w:szCs w:val="24"/>
              <w:lang w:bidi="ar-SA"/>
            </w:rPr>
          </w:rPrChange>
        </w:rPr>
        <w:t>file_operations</w:t>
      </w:r>
      <w:proofErr w:type="spellEnd"/>
      <w:r w:rsidRPr="00BB1A70">
        <w:rPr>
          <w:rFonts w:ascii="Times New Roman" w:hAnsi="Times New Roman"/>
          <w:sz w:val="24"/>
          <w:szCs w:val="24"/>
          <w:lang w:bidi="ar-SA"/>
          <w:rPrChange w:id="4433" w:author="Abhishek Guria" w:date="2021-04-11T16:25:00Z">
            <w:rPr>
              <w:rFonts w:asciiTheme="minorHAnsi" w:hAnsiTheme="minorHAnsi" w:cstheme="minorHAnsi"/>
              <w:sz w:val="24"/>
              <w:szCs w:val="24"/>
              <w:lang w:bidi="ar-SA"/>
            </w:rPr>
          </w:rPrChange>
        </w:rPr>
        <w:t xml:space="preserve"> *fops);</w:t>
      </w:r>
    </w:p>
    <w:p w14:paraId="21CECB3B" w14:textId="77777777" w:rsidR="001528BE" w:rsidRPr="00BB1A70" w:rsidRDefault="001528BE" w:rsidP="00CD1F1E">
      <w:pPr>
        <w:pStyle w:val="ListParagraph"/>
        <w:numPr>
          <w:ilvl w:val="0"/>
          <w:numId w:val="158"/>
        </w:numPr>
        <w:shd w:val="clear" w:color="auto" w:fill="FFFFFF"/>
        <w:suppressAutoHyphens w:val="0"/>
        <w:spacing w:line="276" w:lineRule="auto"/>
        <w:jc w:val="both"/>
        <w:textAlignment w:val="baseline"/>
        <w:rPr>
          <w:rFonts w:ascii="Times New Roman" w:hAnsi="Times New Roman"/>
          <w:color w:val="000000"/>
          <w:sz w:val="24"/>
          <w:szCs w:val="24"/>
          <w:lang w:bidi="ar-SA"/>
          <w:rPrChange w:id="4434" w:author="Abhishek Guria" w:date="2021-04-11T16:25:00Z">
            <w:rPr>
              <w:rFonts w:asciiTheme="minorHAnsi" w:hAnsiTheme="minorHAnsi" w:cstheme="minorHAnsi"/>
              <w:color w:val="000000"/>
              <w:sz w:val="24"/>
              <w:szCs w:val="24"/>
              <w:lang w:bidi="ar-SA"/>
            </w:rPr>
          </w:rPrChange>
        </w:rPr>
      </w:pPr>
      <w:proofErr w:type="spellStart"/>
      <w:r w:rsidRPr="00BB1A70">
        <w:rPr>
          <w:rFonts w:ascii="Times New Roman" w:hAnsi="Times New Roman"/>
          <w:b/>
          <w:bCs/>
          <w:color w:val="000000"/>
          <w:sz w:val="24"/>
          <w:szCs w:val="24"/>
          <w:bdr w:val="none" w:sz="0" w:space="0" w:color="auto" w:frame="1"/>
          <w:lang w:bidi="ar-SA"/>
          <w:rPrChange w:id="4435" w:author="Abhishek Guria" w:date="2021-04-11T16:25:00Z">
            <w:rPr>
              <w:rFonts w:asciiTheme="minorHAnsi" w:hAnsiTheme="minorHAnsi" w:cstheme="minorHAnsi"/>
              <w:b/>
              <w:bCs/>
              <w:color w:val="000000"/>
              <w:sz w:val="24"/>
              <w:szCs w:val="24"/>
              <w:bdr w:val="none" w:sz="0" w:space="0" w:color="auto" w:frame="1"/>
              <w:lang w:bidi="ar-SA"/>
            </w:rPr>
          </w:rPrChange>
        </w:rPr>
        <w:t>register_chrdev_</w:t>
      </w:r>
      <w:proofErr w:type="gramStart"/>
      <w:r w:rsidRPr="00BB1A70">
        <w:rPr>
          <w:rFonts w:ascii="Times New Roman" w:hAnsi="Times New Roman"/>
          <w:b/>
          <w:bCs/>
          <w:color w:val="000000"/>
          <w:sz w:val="24"/>
          <w:szCs w:val="24"/>
          <w:bdr w:val="none" w:sz="0" w:space="0" w:color="auto" w:frame="1"/>
          <w:lang w:bidi="ar-SA"/>
          <w:rPrChange w:id="4436" w:author="Abhishek Guria" w:date="2021-04-11T16:25:00Z">
            <w:rPr>
              <w:rFonts w:asciiTheme="minorHAnsi" w:hAnsiTheme="minorHAnsi" w:cstheme="minorHAnsi"/>
              <w:b/>
              <w:bCs/>
              <w:color w:val="000000"/>
              <w:sz w:val="24"/>
              <w:szCs w:val="24"/>
              <w:bdr w:val="none" w:sz="0" w:space="0" w:color="auto" w:frame="1"/>
              <w:lang w:bidi="ar-SA"/>
            </w:rPr>
          </w:rPrChange>
        </w:rPr>
        <w:t>region</w:t>
      </w:r>
      <w:proofErr w:type="spellEnd"/>
      <w:r w:rsidRPr="00BB1A70">
        <w:rPr>
          <w:rFonts w:ascii="Times New Roman" w:hAnsi="Times New Roman"/>
          <w:b/>
          <w:bCs/>
          <w:color w:val="000000"/>
          <w:sz w:val="24"/>
          <w:szCs w:val="24"/>
          <w:bdr w:val="none" w:sz="0" w:space="0" w:color="auto" w:frame="1"/>
          <w:lang w:bidi="ar-SA"/>
          <w:rPrChange w:id="4437" w:author="Abhishek Guria" w:date="2021-04-11T16:25:00Z">
            <w:rPr>
              <w:rFonts w:asciiTheme="minorHAnsi" w:hAnsiTheme="minorHAnsi" w:cstheme="minorHAnsi"/>
              <w:b/>
              <w:bCs/>
              <w:color w:val="000000"/>
              <w:sz w:val="24"/>
              <w:szCs w:val="24"/>
              <w:bdr w:val="none" w:sz="0" w:space="0" w:color="auto" w:frame="1"/>
              <w:lang w:bidi="ar-SA"/>
            </w:rPr>
          </w:rPrChange>
        </w:rPr>
        <w:t>(</w:t>
      </w:r>
      <w:proofErr w:type="gramEnd"/>
      <w:r w:rsidRPr="00BB1A70">
        <w:rPr>
          <w:rFonts w:ascii="Times New Roman" w:hAnsi="Times New Roman"/>
          <w:b/>
          <w:bCs/>
          <w:color w:val="000000"/>
          <w:sz w:val="24"/>
          <w:szCs w:val="24"/>
          <w:bdr w:val="none" w:sz="0" w:space="0" w:color="auto" w:frame="1"/>
          <w:lang w:bidi="ar-SA"/>
          <w:rPrChange w:id="4438" w:author="Abhishek Guria" w:date="2021-04-11T16:25:00Z">
            <w:rPr>
              <w:rFonts w:asciiTheme="minorHAnsi" w:hAnsiTheme="minorHAnsi" w:cstheme="minorHAnsi"/>
              <w:b/>
              <w:bCs/>
              <w:color w:val="000000"/>
              <w:sz w:val="24"/>
              <w:szCs w:val="24"/>
              <w:bdr w:val="none" w:sz="0" w:space="0" w:color="auto" w:frame="1"/>
              <w:lang w:bidi="ar-SA"/>
            </w:rPr>
          </w:rPrChange>
        </w:rPr>
        <w:t>)</w:t>
      </w:r>
    </w:p>
    <w:p w14:paraId="155763C4" w14:textId="77777777" w:rsidR="001528BE" w:rsidRPr="00BB1A70" w:rsidRDefault="001528BE" w:rsidP="00CD1F1E">
      <w:pPr>
        <w:pStyle w:val="Heading2"/>
        <w:numPr>
          <w:ilvl w:val="0"/>
          <w:numId w:val="159"/>
        </w:numPr>
        <w:spacing w:before="0" w:line="276" w:lineRule="auto"/>
        <w:ind w:left="1656"/>
        <w:rPr>
          <w:rFonts w:ascii="Times New Roman" w:hAnsi="Times New Roman"/>
          <w:lang w:bidi="ar-SA"/>
          <w:rPrChange w:id="4439" w:author="Abhishek Guria" w:date="2021-04-11T16:25:00Z">
            <w:rPr>
              <w:rFonts w:asciiTheme="minorHAnsi" w:hAnsiTheme="minorHAnsi" w:cstheme="minorHAnsi"/>
              <w:lang w:bidi="ar-SA"/>
            </w:rPr>
          </w:rPrChange>
        </w:rPr>
      </w:pPr>
      <w:bookmarkStart w:id="4440" w:name="_Toc68966765"/>
      <w:r w:rsidRPr="00BB1A70">
        <w:rPr>
          <w:rFonts w:ascii="Times New Roman" w:hAnsi="Times New Roman"/>
          <w:lang w:bidi="ar-SA"/>
          <w:rPrChange w:id="4441" w:author="Abhishek Guria" w:date="2021-04-11T16:25:00Z">
            <w:rPr>
              <w:rFonts w:asciiTheme="minorHAnsi" w:hAnsiTheme="minorHAnsi" w:cstheme="minorHAnsi"/>
              <w:lang w:bidi="ar-SA"/>
            </w:rPr>
          </w:rPrChange>
        </w:rPr>
        <w:t xml:space="preserve">int </w:t>
      </w:r>
      <w:proofErr w:type="spellStart"/>
      <w:r w:rsidRPr="00BB1A70">
        <w:rPr>
          <w:rFonts w:ascii="Times New Roman" w:hAnsi="Times New Roman"/>
          <w:lang w:bidi="ar-SA"/>
          <w:rPrChange w:id="4442" w:author="Abhishek Guria" w:date="2021-04-11T16:25:00Z">
            <w:rPr>
              <w:rFonts w:asciiTheme="minorHAnsi" w:hAnsiTheme="minorHAnsi" w:cstheme="minorHAnsi"/>
              <w:lang w:bidi="ar-SA"/>
            </w:rPr>
          </w:rPrChange>
        </w:rPr>
        <w:t>register_chrdev_</w:t>
      </w:r>
      <w:proofErr w:type="gramStart"/>
      <w:r w:rsidRPr="00BB1A70">
        <w:rPr>
          <w:rFonts w:ascii="Times New Roman" w:hAnsi="Times New Roman"/>
          <w:lang w:bidi="ar-SA"/>
          <w:rPrChange w:id="4443" w:author="Abhishek Guria" w:date="2021-04-11T16:25:00Z">
            <w:rPr>
              <w:rFonts w:asciiTheme="minorHAnsi" w:hAnsiTheme="minorHAnsi" w:cstheme="minorHAnsi"/>
              <w:lang w:bidi="ar-SA"/>
            </w:rPr>
          </w:rPrChange>
        </w:rPr>
        <w:t>region</w:t>
      </w:r>
      <w:proofErr w:type="spellEnd"/>
      <w:r w:rsidRPr="00BB1A70">
        <w:rPr>
          <w:rFonts w:ascii="Times New Roman" w:hAnsi="Times New Roman"/>
          <w:lang w:bidi="ar-SA"/>
          <w:rPrChange w:id="4444" w:author="Abhishek Guria" w:date="2021-04-11T16:25:00Z">
            <w:rPr>
              <w:rFonts w:asciiTheme="minorHAnsi" w:hAnsiTheme="minorHAnsi" w:cstheme="minorHAnsi"/>
              <w:lang w:bidi="ar-SA"/>
            </w:rPr>
          </w:rPrChange>
        </w:rPr>
        <w:t>(</w:t>
      </w:r>
      <w:proofErr w:type="spellStart"/>
      <w:proofErr w:type="gramEnd"/>
      <w:r w:rsidRPr="00BB1A70">
        <w:rPr>
          <w:rFonts w:ascii="Times New Roman" w:hAnsi="Times New Roman"/>
          <w:lang w:bidi="ar-SA"/>
          <w:rPrChange w:id="4445" w:author="Abhishek Guria" w:date="2021-04-11T16:25:00Z">
            <w:rPr>
              <w:rFonts w:asciiTheme="minorHAnsi" w:hAnsiTheme="minorHAnsi" w:cstheme="minorHAnsi"/>
              <w:lang w:bidi="ar-SA"/>
            </w:rPr>
          </w:rPrChange>
        </w:rPr>
        <w:t>dev_t</w:t>
      </w:r>
      <w:proofErr w:type="spellEnd"/>
      <w:r w:rsidRPr="00BB1A70">
        <w:rPr>
          <w:rFonts w:ascii="Times New Roman" w:hAnsi="Times New Roman"/>
          <w:lang w:bidi="ar-SA"/>
          <w:rPrChange w:id="4446" w:author="Abhishek Guria" w:date="2021-04-11T16:25:00Z">
            <w:rPr>
              <w:rFonts w:asciiTheme="minorHAnsi" w:hAnsiTheme="minorHAnsi" w:cstheme="minorHAnsi"/>
              <w:lang w:bidi="ar-SA"/>
            </w:rPr>
          </w:rPrChange>
        </w:rPr>
        <w:t xml:space="preserve"> first, unsigned int count, char *name)</w:t>
      </w:r>
      <w:bookmarkEnd w:id="4440"/>
    </w:p>
    <w:p w14:paraId="549B0BB3" w14:textId="77777777" w:rsidR="001528BE" w:rsidRPr="00BB1A70" w:rsidRDefault="00CD1F1E" w:rsidP="00CD1F1E">
      <w:pPr>
        <w:pStyle w:val="Heading2"/>
        <w:spacing w:line="276" w:lineRule="auto"/>
        <w:ind w:left="144"/>
        <w:jc w:val="both"/>
        <w:rPr>
          <w:rFonts w:ascii="Times New Roman" w:hAnsi="Times New Roman"/>
          <w:b/>
          <w:lang w:bidi="ar-SA"/>
          <w:rPrChange w:id="4447" w:author="Abhishek Guria" w:date="2021-04-11T16:25:00Z">
            <w:rPr>
              <w:rFonts w:asciiTheme="minorHAnsi" w:hAnsiTheme="minorHAnsi" w:cstheme="minorHAnsi"/>
              <w:b/>
              <w:lang w:bidi="ar-SA"/>
            </w:rPr>
          </w:rPrChange>
        </w:rPr>
      </w:pPr>
      <w:bookmarkStart w:id="4448" w:name="_Toc68966766"/>
      <w:r w:rsidRPr="00BB1A70">
        <w:rPr>
          <w:rFonts w:ascii="Times New Roman" w:hAnsi="Times New Roman"/>
          <w:b/>
          <w:bdr w:val="none" w:sz="0" w:space="0" w:color="auto" w:frame="1"/>
          <w:rPrChange w:id="4449" w:author="Abhishek Guria" w:date="2021-04-11T16:25:00Z">
            <w:rPr>
              <w:rFonts w:asciiTheme="minorHAnsi" w:hAnsiTheme="minorHAnsi" w:cstheme="minorHAnsi"/>
              <w:b/>
              <w:bdr w:val="none" w:sz="0" w:space="0" w:color="auto" w:frame="1"/>
            </w:rPr>
          </w:rPrChange>
        </w:rPr>
        <w:t>16</w:t>
      </w:r>
      <w:r w:rsidR="000E594E" w:rsidRPr="00BB1A70">
        <w:rPr>
          <w:rFonts w:ascii="Times New Roman" w:hAnsi="Times New Roman"/>
          <w:b/>
          <w:bdr w:val="none" w:sz="0" w:space="0" w:color="auto" w:frame="1"/>
          <w:rPrChange w:id="4450" w:author="Abhishek Guria" w:date="2021-04-11T16:25:00Z">
            <w:rPr>
              <w:rFonts w:asciiTheme="minorHAnsi" w:hAnsiTheme="minorHAnsi" w:cstheme="minorHAnsi"/>
              <w:b/>
              <w:bdr w:val="none" w:sz="0" w:space="0" w:color="auto" w:frame="1"/>
            </w:rPr>
          </w:rPrChange>
        </w:rPr>
        <w:t xml:space="preserve">.2 </w:t>
      </w:r>
      <w:r w:rsidR="001528BE" w:rsidRPr="00BB1A70">
        <w:rPr>
          <w:rFonts w:ascii="Times New Roman" w:hAnsi="Times New Roman"/>
          <w:b/>
          <w:bdr w:val="none" w:sz="0" w:space="0" w:color="auto" w:frame="1"/>
          <w:rPrChange w:id="4451" w:author="Abhishek Guria" w:date="2021-04-11T16:25:00Z">
            <w:rPr>
              <w:rFonts w:asciiTheme="minorHAnsi" w:hAnsiTheme="minorHAnsi" w:cstheme="minorHAnsi"/>
              <w:b/>
              <w:bdr w:val="none" w:sz="0" w:space="0" w:color="auto" w:frame="1"/>
            </w:rPr>
          </w:rPrChange>
        </w:rPr>
        <w:t>Dynamically registration of Character Device Driver</w:t>
      </w:r>
      <w:bookmarkEnd w:id="4448"/>
    </w:p>
    <w:p w14:paraId="5B1CC664" w14:textId="77777777" w:rsidR="001528BE" w:rsidRPr="00BB1A70" w:rsidRDefault="001528BE" w:rsidP="00CD1F1E">
      <w:pPr>
        <w:pStyle w:val="ListParagraph"/>
        <w:numPr>
          <w:ilvl w:val="0"/>
          <w:numId w:val="160"/>
        </w:numPr>
        <w:shd w:val="clear" w:color="auto" w:fill="FFFFFF"/>
        <w:suppressAutoHyphens w:val="0"/>
        <w:spacing w:line="276" w:lineRule="auto"/>
        <w:ind w:left="504"/>
        <w:jc w:val="both"/>
        <w:textAlignment w:val="baseline"/>
        <w:rPr>
          <w:rFonts w:ascii="Times New Roman" w:hAnsi="Times New Roman"/>
          <w:color w:val="000000"/>
          <w:sz w:val="24"/>
          <w:szCs w:val="24"/>
          <w:lang w:bidi="ar-SA"/>
          <w:rPrChange w:id="4452" w:author="Abhishek Guria" w:date="2021-04-11T16:25:00Z">
            <w:rPr>
              <w:rFonts w:asciiTheme="minorHAnsi" w:hAnsiTheme="minorHAnsi" w:cstheme="minorHAnsi"/>
              <w:color w:val="000000"/>
              <w:sz w:val="24"/>
              <w:szCs w:val="24"/>
              <w:lang w:bidi="ar-SA"/>
            </w:rPr>
          </w:rPrChange>
        </w:rPr>
      </w:pPr>
      <w:r w:rsidRPr="00BB1A70">
        <w:rPr>
          <w:rFonts w:ascii="Times New Roman" w:hAnsi="Times New Roman"/>
          <w:color w:val="000000"/>
          <w:sz w:val="24"/>
          <w:szCs w:val="24"/>
          <w:lang w:bidi="ar-SA"/>
          <w:rPrChange w:id="4453" w:author="Abhishek Guria" w:date="2021-04-11T16:25:00Z">
            <w:rPr>
              <w:rFonts w:asciiTheme="minorHAnsi" w:hAnsiTheme="minorHAnsi" w:cstheme="minorHAnsi"/>
              <w:color w:val="000000"/>
              <w:sz w:val="24"/>
              <w:szCs w:val="24"/>
              <w:lang w:bidi="ar-SA"/>
            </w:rPr>
          </w:rPrChange>
        </w:rPr>
        <w:t>I</w:t>
      </w:r>
      <w:r w:rsidR="00CD1F1E" w:rsidRPr="00BB1A70">
        <w:rPr>
          <w:rFonts w:ascii="Times New Roman" w:hAnsi="Times New Roman"/>
          <w:color w:val="000000"/>
          <w:sz w:val="24"/>
          <w:szCs w:val="24"/>
          <w:lang w:bidi="ar-SA"/>
          <w:rPrChange w:id="4454" w:author="Abhishek Guria" w:date="2021-04-11T16:25:00Z">
            <w:rPr>
              <w:rFonts w:asciiTheme="minorHAnsi" w:hAnsiTheme="minorHAnsi" w:cstheme="minorHAnsi"/>
              <w:color w:val="000000"/>
              <w:sz w:val="24"/>
              <w:szCs w:val="24"/>
              <w:lang w:bidi="ar-SA"/>
            </w:rPr>
          </w:rPrChange>
        </w:rPr>
        <w:t xml:space="preserve">n </w:t>
      </w:r>
      <w:r w:rsidRPr="00BB1A70">
        <w:rPr>
          <w:rFonts w:ascii="Times New Roman" w:hAnsi="Times New Roman"/>
          <w:color w:val="000000"/>
          <w:sz w:val="24"/>
          <w:szCs w:val="24"/>
          <w:lang w:bidi="ar-SA"/>
          <w:rPrChange w:id="4455" w:author="Abhishek Guria" w:date="2021-04-11T16:25:00Z">
            <w:rPr>
              <w:rFonts w:asciiTheme="minorHAnsi" w:hAnsiTheme="minorHAnsi" w:cstheme="minorHAnsi"/>
              <w:color w:val="000000"/>
              <w:sz w:val="24"/>
              <w:szCs w:val="24"/>
              <w:lang w:bidi="ar-SA"/>
            </w:rPr>
          </w:rPrChange>
        </w:rPr>
        <w:t>his method, Kernel gives the highest available major number to the device.</w:t>
      </w:r>
    </w:p>
    <w:p w14:paraId="79F3C789" w14:textId="77777777" w:rsidR="001528BE" w:rsidRPr="00BB1A70" w:rsidRDefault="001528BE" w:rsidP="00CD1F1E">
      <w:pPr>
        <w:pStyle w:val="ListParagraph"/>
        <w:numPr>
          <w:ilvl w:val="0"/>
          <w:numId w:val="160"/>
        </w:numPr>
        <w:spacing w:line="276" w:lineRule="auto"/>
        <w:ind w:left="504"/>
        <w:jc w:val="both"/>
        <w:rPr>
          <w:rFonts w:ascii="Times New Roman" w:hAnsi="Times New Roman"/>
          <w:sz w:val="24"/>
          <w:szCs w:val="24"/>
          <w:rPrChange w:id="4456"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4457" w:author="Abhishek Guria" w:date="2021-04-11T16:25:00Z">
            <w:rPr>
              <w:rFonts w:asciiTheme="minorHAnsi" w:hAnsiTheme="minorHAnsi" w:cstheme="minorHAnsi"/>
              <w:sz w:val="24"/>
              <w:szCs w:val="24"/>
            </w:rPr>
          </w:rPrChange>
        </w:rPr>
        <w:t>alloc_chrdev_region</w:t>
      </w:r>
      <w:proofErr w:type="spellEnd"/>
    </w:p>
    <w:p w14:paraId="183AD17A" w14:textId="77777777" w:rsidR="001528BE" w:rsidRPr="00BB1A70" w:rsidRDefault="001528BE" w:rsidP="00CD1F1E">
      <w:pPr>
        <w:pStyle w:val="ListParagraph"/>
        <w:numPr>
          <w:ilvl w:val="0"/>
          <w:numId w:val="161"/>
        </w:numPr>
        <w:spacing w:line="276" w:lineRule="auto"/>
        <w:ind w:left="1224"/>
        <w:jc w:val="both"/>
        <w:rPr>
          <w:rFonts w:ascii="Times New Roman" w:hAnsi="Times New Roman"/>
          <w:color w:val="000000"/>
          <w:sz w:val="24"/>
          <w:szCs w:val="24"/>
          <w:shd w:val="clear" w:color="auto" w:fill="FFFFFF"/>
          <w:rPrChange w:id="4458" w:author="Abhishek Guria" w:date="2021-04-11T16:25:00Z">
            <w:rPr>
              <w:rFonts w:asciiTheme="minorHAnsi" w:hAnsiTheme="minorHAnsi" w:cstheme="minorHAnsi"/>
              <w:color w:val="000000"/>
              <w:sz w:val="24"/>
              <w:szCs w:val="24"/>
              <w:shd w:val="clear" w:color="auto" w:fill="FFFFFF"/>
            </w:rPr>
          </w:rPrChange>
        </w:rPr>
      </w:pPr>
      <w:r w:rsidRPr="00BB1A70">
        <w:rPr>
          <w:rFonts w:ascii="Times New Roman" w:hAnsi="Times New Roman"/>
          <w:color w:val="000000"/>
          <w:sz w:val="24"/>
          <w:szCs w:val="24"/>
          <w:shd w:val="clear" w:color="auto" w:fill="FFFFFF"/>
          <w:rPrChange w:id="4459" w:author="Abhishek Guria" w:date="2021-04-11T16:25:00Z">
            <w:rPr>
              <w:rFonts w:asciiTheme="minorHAnsi" w:hAnsiTheme="minorHAnsi" w:cstheme="minorHAnsi"/>
              <w:color w:val="000000"/>
              <w:sz w:val="24"/>
              <w:szCs w:val="24"/>
              <w:shd w:val="clear" w:color="auto" w:fill="FFFFFF"/>
            </w:rPr>
          </w:rPrChange>
        </w:rPr>
        <w:t xml:space="preserve">The prototype of </w:t>
      </w:r>
      <w:proofErr w:type="spellStart"/>
      <w:r w:rsidRPr="00BB1A70">
        <w:rPr>
          <w:rFonts w:ascii="Times New Roman" w:hAnsi="Times New Roman"/>
          <w:color w:val="000000"/>
          <w:sz w:val="24"/>
          <w:szCs w:val="24"/>
          <w:shd w:val="clear" w:color="auto" w:fill="FFFFFF"/>
          <w:rPrChange w:id="4460" w:author="Abhishek Guria" w:date="2021-04-11T16:25:00Z">
            <w:rPr>
              <w:rFonts w:asciiTheme="minorHAnsi" w:hAnsiTheme="minorHAnsi" w:cstheme="minorHAnsi"/>
              <w:color w:val="000000"/>
              <w:sz w:val="24"/>
              <w:szCs w:val="24"/>
              <w:shd w:val="clear" w:color="auto" w:fill="FFFFFF"/>
            </w:rPr>
          </w:rPrChange>
        </w:rPr>
        <w:t>alloc_chrdev_region</w:t>
      </w:r>
      <w:proofErr w:type="spellEnd"/>
      <w:r w:rsidRPr="00BB1A70">
        <w:rPr>
          <w:rFonts w:ascii="Times New Roman" w:hAnsi="Times New Roman"/>
          <w:color w:val="000000"/>
          <w:sz w:val="24"/>
          <w:szCs w:val="24"/>
          <w:shd w:val="clear" w:color="auto" w:fill="FFFFFF"/>
          <w:rPrChange w:id="4461" w:author="Abhishek Guria" w:date="2021-04-11T16:25:00Z">
            <w:rPr>
              <w:rFonts w:asciiTheme="minorHAnsi" w:hAnsiTheme="minorHAnsi" w:cstheme="minorHAnsi"/>
              <w:color w:val="000000"/>
              <w:sz w:val="24"/>
              <w:szCs w:val="24"/>
              <w:shd w:val="clear" w:color="auto" w:fill="FFFFFF"/>
            </w:rPr>
          </w:rPrChange>
        </w:rPr>
        <w:t>, is declared in &lt;</w:t>
      </w:r>
      <w:proofErr w:type="spellStart"/>
      <w:r w:rsidRPr="00BB1A70">
        <w:rPr>
          <w:rFonts w:ascii="Times New Roman" w:hAnsi="Times New Roman"/>
          <w:color w:val="000000"/>
          <w:sz w:val="24"/>
          <w:szCs w:val="24"/>
          <w:shd w:val="clear" w:color="auto" w:fill="FFFFFF"/>
          <w:rPrChange w:id="4462" w:author="Abhishek Guria" w:date="2021-04-11T16:25:00Z">
            <w:rPr>
              <w:rFonts w:asciiTheme="minorHAnsi" w:hAnsiTheme="minorHAnsi" w:cstheme="minorHAnsi"/>
              <w:color w:val="000000"/>
              <w:sz w:val="24"/>
              <w:szCs w:val="24"/>
              <w:shd w:val="clear" w:color="auto" w:fill="FFFFFF"/>
            </w:rPr>
          </w:rPrChange>
        </w:rPr>
        <w:t>linux</w:t>
      </w:r>
      <w:proofErr w:type="spellEnd"/>
      <w:r w:rsidRPr="00BB1A70">
        <w:rPr>
          <w:rFonts w:ascii="Times New Roman" w:hAnsi="Times New Roman"/>
          <w:color w:val="000000"/>
          <w:sz w:val="24"/>
          <w:szCs w:val="24"/>
          <w:shd w:val="clear" w:color="auto" w:fill="FFFFFF"/>
          <w:rPrChange w:id="4463" w:author="Abhishek Guria" w:date="2021-04-11T16:25:00Z">
            <w:rPr>
              <w:rFonts w:asciiTheme="minorHAnsi" w:hAnsiTheme="minorHAnsi" w:cstheme="minorHAnsi"/>
              <w:color w:val="000000"/>
              <w:sz w:val="24"/>
              <w:szCs w:val="24"/>
              <w:shd w:val="clear" w:color="auto" w:fill="FFFFFF"/>
            </w:rPr>
          </w:rPrChange>
        </w:rPr>
        <w:t>/</w:t>
      </w:r>
      <w:proofErr w:type="spellStart"/>
      <w:r w:rsidRPr="00BB1A70">
        <w:rPr>
          <w:rFonts w:ascii="Times New Roman" w:hAnsi="Times New Roman"/>
          <w:color w:val="000000"/>
          <w:sz w:val="24"/>
          <w:szCs w:val="24"/>
          <w:shd w:val="clear" w:color="auto" w:fill="FFFFFF"/>
          <w:rPrChange w:id="4464" w:author="Abhishek Guria" w:date="2021-04-11T16:25:00Z">
            <w:rPr>
              <w:rFonts w:asciiTheme="minorHAnsi" w:hAnsiTheme="minorHAnsi" w:cstheme="minorHAnsi"/>
              <w:color w:val="000000"/>
              <w:sz w:val="24"/>
              <w:szCs w:val="24"/>
              <w:shd w:val="clear" w:color="auto" w:fill="FFFFFF"/>
            </w:rPr>
          </w:rPrChange>
        </w:rPr>
        <w:t>fs.h</w:t>
      </w:r>
      <w:proofErr w:type="spellEnd"/>
      <w:r w:rsidRPr="00BB1A70">
        <w:rPr>
          <w:rFonts w:ascii="Times New Roman" w:hAnsi="Times New Roman"/>
          <w:color w:val="000000"/>
          <w:sz w:val="24"/>
          <w:szCs w:val="24"/>
          <w:shd w:val="clear" w:color="auto" w:fill="FFFFFF"/>
          <w:rPrChange w:id="4465" w:author="Abhishek Guria" w:date="2021-04-11T16:25:00Z">
            <w:rPr>
              <w:rFonts w:asciiTheme="minorHAnsi" w:hAnsiTheme="minorHAnsi" w:cstheme="minorHAnsi"/>
              <w:color w:val="000000"/>
              <w:sz w:val="24"/>
              <w:szCs w:val="24"/>
              <w:shd w:val="clear" w:color="auto" w:fill="FFFFFF"/>
            </w:rPr>
          </w:rPrChange>
        </w:rPr>
        <w:t>&gt;:</w:t>
      </w:r>
    </w:p>
    <w:p w14:paraId="2382EECB" w14:textId="77777777" w:rsidR="001528BE" w:rsidRPr="00BB1A70" w:rsidRDefault="001528BE" w:rsidP="00CD1F1E">
      <w:pPr>
        <w:pStyle w:val="ListParagraph"/>
        <w:numPr>
          <w:ilvl w:val="0"/>
          <w:numId w:val="16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ind w:left="1224"/>
        <w:jc w:val="both"/>
        <w:textAlignment w:val="baseline"/>
        <w:rPr>
          <w:rFonts w:ascii="Times New Roman" w:hAnsi="Times New Roman"/>
          <w:sz w:val="24"/>
          <w:szCs w:val="24"/>
          <w:lang w:bidi="ar-SA"/>
          <w:rPrChange w:id="4466" w:author="Abhishek Guria" w:date="2021-04-11T16:25:00Z">
            <w:rPr>
              <w:rFonts w:asciiTheme="minorHAnsi" w:hAnsiTheme="minorHAnsi" w:cstheme="minorHAnsi"/>
              <w:sz w:val="24"/>
              <w:szCs w:val="24"/>
              <w:lang w:bidi="ar-SA"/>
            </w:rPr>
          </w:rPrChange>
        </w:rPr>
      </w:pPr>
      <w:r w:rsidRPr="00BB1A70">
        <w:rPr>
          <w:rFonts w:ascii="Times New Roman" w:hAnsi="Times New Roman"/>
          <w:sz w:val="24"/>
          <w:szCs w:val="24"/>
          <w:lang w:bidi="ar-SA"/>
          <w:rPrChange w:id="4467" w:author="Abhishek Guria" w:date="2021-04-11T16:25:00Z">
            <w:rPr>
              <w:rFonts w:asciiTheme="minorHAnsi" w:hAnsiTheme="minorHAnsi" w:cstheme="minorHAnsi"/>
              <w:sz w:val="24"/>
              <w:szCs w:val="24"/>
              <w:lang w:bidi="ar-SA"/>
            </w:rPr>
          </w:rPrChange>
        </w:rPr>
        <w:t xml:space="preserve">int </w:t>
      </w:r>
      <w:proofErr w:type="spellStart"/>
      <w:r w:rsidRPr="00BB1A70">
        <w:rPr>
          <w:rFonts w:ascii="Times New Roman" w:hAnsi="Times New Roman"/>
          <w:sz w:val="24"/>
          <w:szCs w:val="24"/>
          <w:lang w:bidi="ar-SA"/>
          <w:rPrChange w:id="4468" w:author="Abhishek Guria" w:date="2021-04-11T16:25:00Z">
            <w:rPr>
              <w:rFonts w:asciiTheme="minorHAnsi" w:hAnsiTheme="minorHAnsi" w:cstheme="minorHAnsi"/>
              <w:sz w:val="24"/>
              <w:szCs w:val="24"/>
              <w:lang w:bidi="ar-SA"/>
            </w:rPr>
          </w:rPrChange>
        </w:rPr>
        <w:t>alloc_chrdev_</w:t>
      </w:r>
      <w:proofErr w:type="gramStart"/>
      <w:r w:rsidRPr="00BB1A70">
        <w:rPr>
          <w:rFonts w:ascii="Times New Roman" w:hAnsi="Times New Roman"/>
          <w:sz w:val="24"/>
          <w:szCs w:val="24"/>
          <w:lang w:bidi="ar-SA"/>
          <w:rPrChange w:id="4469" w:author="Abhishek Guria" w:date="2021-04-11T16:25:00Z">
            <w:rPr>
              <w:rFonts w:asciiTheme="minorHAnsi" w:hAnsiTheme="minorHAnsi" w:cstheme="minorHAnsi"/>
              <w:sz w:val="24"/>
              <w:szCs w:val="24"/>
              <w:lang w:bidi="ar-SA"/>
            </w:rPr>
          </w:rPrChange>
        </w:rPr>
        <w:t>region</w:t>
      </w:r>
      <w:proofErr w:type="spellEnd"/>
      <w:r w:rsidRPr="00BB1A70">
        <w:rPr>
          <w:rFonts w:ascii="Times New Roman" w:hAnsi="Times New Roman"/>
          <w:sz w:val="24"/>
          <w:szCs w:val="24"/>
          <w:lang w:bidi="ar-SA"/>
          <w:rPrChange w:id="4470" w:author="Abhishek Guria" w:date="2021-04-11T16:25:00Z">
            <w:rPr>
              <w:rFonts w:asciiTheme="minorHAnsi" w:hAnsiTheme="minorHAnsi" w:cstheme="minorHAnsi"/>
              <w:sz w:val="24"/>
              <w:szCs w:val="24"/>
              <w:lang w:bidi="ar-SA"/>
            </w:rPr>
          </w:rPrChange>
        </w:rPr>
        <w:t>(</w:t>
      </w:r>
      <w:proofErr w:type="spellStart"/>
      <w:proofErr w:type="gramEnd"/>
      <w:r w:rsidRPr="00BB1A70">
        <w:rPr>
          <w:rFonts w:ascii="Times New Roman" w:hAnsi="Times New Roman"/>
          <w:sz w:val="24"/>
          <w:szCs w:val="24"/>
          <w:lang w:bidi="ar-SA"/>
          <w:rPrChange w:id="4471" w:author="Abhishek Guria" w:date="2021-04-11T16:25:00Z">
            <w:rPr>
              <w:rFonts w:asciiTheme="minorHAnsi" w:hAnsiTheme="minorHAnsi" w:cstheme="minorHAnsi"/>
              <w:sz w:val="24"/>
              <w:szCs w:val="24"/>
              <w:lang w:bidi="ar-SA"/>
            </w:rPr>
          </w:rPrChange>
        </w:rPr>
        <w:t>dev_t</w:t>
      </w:r>
      <w:proofErr w:type="spellEnd"/>
      <w:r w:rsidRPr="00BB1A70">
        <w:rPr>
          <w:rFonts w:ascii="Times New Roman" w:hAnsi="Times New Roman"/>
          <w:sz w:val="24"/>
          <w:szCs w:val="24"/>
          <w:lang w:bidi="ar-SA"/>
          <w:rPrChange w:id="4472" w:author="Abhishek Guria" w:date="2021-04-11T16:25:00Z">
            <w:rPr>
              <w:rFonts w:asciiTheme="minorHAnsi" w:hAnsiTheme="minorHAnsi" w:cstheme="minorHAnsi"/>
              <w:sz w:val="24"/>
              <w:szCs w:val="24"/>
              <w:lang w:bidi="ar-SA"/>
            </w:rPr>
          </w:rPrChange>
        </w:rPr>
        <w:t xml:space="preserve"> *dev, unsigned int </w:t>
      </w:r>
      <w:proofErr w:type="spellStart"/>
      <w:r w:rsidRPr="00BB1A70">
        <w:rPr>
          <w:rFonts w:ascii="Times New Roman" w:hAnsi="Times New Roman"/>
          <w:sz w:val="24"/>
          <w:szCs w:val="24"/>
          <w:lang w:bidi="ar-SA"/>
          <w:rPrChange w:id="4473" w:author="Abhishek Guria" w:date="2021-04-11T16:25:00Z">
            <w:rPr>
              <w:rFonts w:asciiTheme="minorHAnsi" w:hAnsiTheme="minorHAnsi" w:cstheme="minorHAnsi"/>
              <w:sz w:val="24"/>
              <w:szCs w:val="24"/>
              <w:lang w:bidi="ar-SA"/>
            </w:rPr>
          </w:rPrChange>
        </w:rPr>
        <w:t>firstminor</w:t>
      </w:r>
      <w:proofErr w:type="spellEnd"/>
      <w:r w:rsidRPr="00BB1A70">
        <w:rPr>
          <w:rFonts w:ascii="Times New Roman" w:hAnsi="Times New Roman"/>
          <w:sz w:val="24"/>
          <w:szCs w:val="24"/>
          <w:lang w:bidi="ar-SA"/>
          <w:rPrChange w:id="4474" w:author="Abhishek Guria" w:date="2021-04-11T16:25:00Z">
            <w:rPr>
              <w:rFonts w:asciiTheme="minorHAnsi" w:hAnsiTheme="minorHAnsi" w:cstheme="minorHAnsi"/>
              <w:sz w:val="24"/>
              <w:szCs w:val="24"/>
              <w:lang w:bidi="ar-SA"/>
            </w:rPr>
          </w:rPrChange>
        </w:rPr>
        <w:t>, unsigned int count, char *name);</w:t>
      </w:r>
    </w:p>
    <w:p w14:paraId="710FA16F" w14:textId="77777777" w:rsidR="001528BE" w:rsidRPr="00BB1A70" w:rsidRDefault="00CD1F1E" w:rsidP="00CD1F1E">
      <w:pPr>
        <w:pStyle w:val="Heading2"/>
        <w:spacing w:line="276" w:lineRule="auto"/>
        <w:ind w:left="144"/>
        <w:rPr>
          <w:rFonts w:ascii="Times New Roman" w:hAnsi="Times New Roman"/>
          <w:b/>
          <w:bdr w:val="none" w:sz="0" w:space="0" w:color="auto" w:frame="1"/>
          <w:rPrChange w:id="4475" w:author="Abhishek Guria" w:date="2021-04-11T16:25:00Z">
            <w:rPr>
              <w:rFonts w:asciiTheme="minorHAnsi" w:hAnsiTheme="minorHAnsi" w:cstheme="minorHAnsi"/>
              <w:b/>
              <w:bdr w:val="none" w:sz="0" w:space="0" w:color="auto" w:frame="1"/>
            </w:rPr>
          </w:rPrChange>
        </w:rPr>
      </w:pPr>
      <w:bookmarkStart w:id="4476" w:name="_Toc68966767"/>
      <w:r w:rsidRPr="00BB1A70">
        <w:rPr>
          <w:rFonts w:ascii="Times New Roman" w:hAnsi="Times New Roman"/>
          <w:b/>
          <w:bdr w:val="none" w:sz="0" w:space="0" w:color="auto" w:frame="1"/>
          <w:rPrChange w:id="4477" w:author="Abhishek Guria" w:date="2021-04-11T16:25:00Z">
            <w:rPr>
              <w:rFonts w:asciiTheme="minorHAnsi" w:hAnsiTheme="minorHAnsi" w:cstheme="minorHAnsi"/>
              <w:b/>
              <w:bdr w:val="none" w:sz="0" w:space="0" w:color="auto" w:frame="1"/>
            </w:rPr>
          </w:rPrChange>
        </w:rPr>
        <w:t>16</w:t>
      </w:r>
      <w:r w:rsidR="000E594E" w:rsidRPr="00BB1A70">
        <w:rPr>
          <w:rFonts w:ascii="Times New Roman" w:hAnsi="Times New Roman"/>
          <w:b/>
          <w:bdr w:val="none" w:sz="0" w:space="0" w:color="auto" w:frame="1"/>
          <w:rPrChange w:id="4478" w:author="Abhishek Guria" w:date="2021-04-11T16:25:00Z">
            <w:rPr>
              <w:rFonts w:asciiTheme="minorHAnsi" w:hAnsiTheme="minorHAnsi" w:cstheme="minorHAnsi"/>
              <w:b/>
              <w:bdr w:val="none" w:sz="0" w:space="0" w:color="auto" w:frame="1"/>
            </w:rPr>
          </w:rPrChange>
        </w:rPr>
        <w:t xml:space="preserve">.3 </w:t>
      </w:r>
      <w:r w:rsidR="001528BE" w:rsidRPr="00BB1A70">
        <w:rPr>
          <w:rFonts w:ascii="Times New Roman" w:hAnsi="Times New Roman"/>
          <w:b/>
          <w:bdr w:val="none" w:sz="0" w:space="0" w:color="auto" w:frame="1"/>
          <w:rPrChange w:id="4479" w:author="Abhishek Guria" w:date="2021-04-11T16:25:00Z">
            <w:rPr>
              <w:rFonts w:asciiTheme="minorHAnsi" w:hAnsiTheme="minorHAnsi" w:cstheme="minorHAnsi"/>
              <w:b/>
              <w:bdr w:val="none" w:sz="0" w:space="0" w:color="auto" w:frame="1"/>
            </w:rPr>
          </w:rPrChange>
        </w:rPr>
        <w:t>Un-registration of character device driver</w:t>
      </w:r>
      <w:bookmarkEnd w:id="4476"/>
    </w:p>
    <w:p w14:paraId="7FB1084C" w14:textId="77777777" w:rsidR="00CD1F1E" w:rsidRPr="00BB1A70" w:rsidRDefault="00CD1F1E" w:rsidP="00CD1F1E">
      <w:pPr>
        <w:pStyle w:val="ListParagraph"/>
        <w:numPr>
          <w:ilvl w:val="0"/>
          <w:numId w:val="162"/>
        </w:numPr>
        <w:spacing w:line="276" w:lineRule="auto"/>
        <w:ind w:left="504"/>
        <w:jc w:val="both"/>
        <w:rPr>
          <w:rFonts w:ascii="Times New Roman" w:hAnsi="Times New Roman"/>
          <w:b/>
          <w:sz w:val="24"/>
          <w:szCs w:val="24"/>
          <w:lang w:bidi="ar-SA"/>
          <w:rPrChange w:id="4480" w:author="Abhishek Guria" w:date="2021-04-11T16:25:00Z">
            <w:rPr>
              <w:rFonts w:asciiTheme="minorHAnsi" w:hAnsiTheme="minorHAnsi" w:cstheme="minorHAnsi"/>
              <w:b/>
              <w:sz w:val="24"/>
              <w:szCs w:val="24"/>
              <w:lang w:bidi="ar-SA"/>
            </w:rPr>
          </w:rPrChange>
        </w:rPr>
      </w:pPr>
      <w:r w:rsidRPr="00BB1A70">
        <w:rPr>
          <w:rFonts w:ascii="Times New Roman" w:hAnsi="Times New Roman"/>
          <w:b/>
          <w:color w:val="000000"/>
          <w:sz w:val="24"/>
          <w:szCs w:val="24"/>
          <w:shd w:val="clear" w:color="auto" w:fill="FFFFFF"/>
          <w:rPrChange w:id="4481" w:author="Abhishek Guria" w:date="2021-04-11T16:25:00Z">
            <w:rPr>
              <w:rFonts w:asciiTheme="minorHAnsi" w:hAnsiTheme="minorHAnsi" w:cstheme="minorHAnsi"/>
              <w:b/>
              <w:color w:val="000000"/>
              <w:sz w:val="24"/>
              <w:szCs w:val="24"/>
              <w:shd w:val="clear" w:color="auto" w:fill="FFFFFF"/>
            </w:rPr>
          </w:rPrChange>
        </w:rPr>
        <w:t xml:space="preserve">Step-1: </w:t>
      </w:r>
      <w:r w:rsidR="001528BE" w:rsidRPr="00BB1A70">
        <w:rPr>
          <w:rFonts w:ascii="Times New Roman" w:hAnsi="Times New Roman"/>
          <w:b/>
          <w:color w:val="000000"/>
          <w:sz w:val="24"/>
          <w:szCs w:val="24"/>
          <w:shd w:val="clear" w:color="auto" w:fill="FFFFFF"/>
          <w:rPrChange w:id="4482" w:author="Abhishek Guria" w:date="2021-04-11T16:25:00Z">
            <w:rPr>
              <w:rFonts w:asciiTheme="minorHAnsi" w:hAnsiTheme="minorHAnsi" w:cstheme="minorHAnsi"/>
              <w:b/>
              <w:color w:val="000000"/>
              <w:sz w:val="24"/>
              <w:szCs w:val="24"/>
              <w:shd w:val="clear" w:color="auto" w:fill="FFFFFF"/>
            </w:rPr>
          </w:rPrChange>
        </w:rPr>
        <w:t>To deallocate an allocated major number use the </w:t>
      </w:r>
      <w:proofErr w:type="spellStart"/>
      <w:r w:rsidR="001528BE" w:rsidRPr="00BB1A70">
        <w:rPr>
          <w:rFonts w:ascii="Times New Roman" w:hAnsi="Times New Roman"/>
          <w:b/>
          <w:bCs/>
          <w:i/>
          <w:iCs/>
          <w:color w:val="000000"/>
          <w:sz w:val="24"/>
          <w:szCs w:val="24"/>
          <w:bdr w:val="none" w:sz="0" w:space="0" w:color="auto" w:frame="1"/>
          <w:shd w:val="clear" w:color="auto" w:fill="FFFFFF"/>
          <w:rPrChange w:id="4483" w:author="Abhishek Guria" w:date="2021-04-11T16:25:00Z">
            <w:rPr>
              <w:rFonts w:asciiTheme="minorHAnsi" w:hAnsiTheme="minorHAnsi" w:cstheme="minorHAnsi"/>
              <w:b/>
              <w:bCs/>
              <w:i/>
              <w:iCs/>
              <w:color w:val="000000"/>
              <w:sz w:val="24"/>
              <w:szCs w:val="24"/>
              <w:bdr w:val="none" w:sz="0" w:space="0" w:color="auto" w:frame="1"/>
              <w:shd w:val="clear" w:color="auto" w:fill="FFFFFF"/>
            </w:rPr>
          </w:rPrChange>
        </w:rPr>
        <w:t>unregister_</w:t>
      </w:r>
      <w:proofErr w:type="gramStart"/>
      <w:r w:rsidR="001528BE" w:rsidRPr="00BB1A70">
        <w:rPr>
          <w:rFonts w:ascii="Times New Roman" w:hAnsi="Times New Roman"/>
          <w:b/>
          <w:bCs/>
          <w:i/>
          <w:iCs/>
          <w:color w:val="000000"/>
          <w:sz w:val="24"/>
          <w:szCs w:val="24"/>
          <w:bdr w:val="none" w:sz="0" w:space="0" w:color="auto" w:frame="1"/>
          <w:shd w:val="clear" w:color="auto" w:fill="FFFFFF"/>
          <w:rPrChange w:id="4484" w:author="Abhishek Guria" w:date="2021-04-11T16:25:00Z">
            <w:rPr>
              <w:rFonts w:asciiTheme="minorHAnsi" w:hAnsiTheme="minorHAnsi" w:cstheme="minorHAnsi"/>
              <w:b/>
              <w:bCs/>
              <w:i/>
              <w:iCs/>
              <w:color w:val="000000"/>
              <w:sz w:val="24"/>
              <w:szCs w:val="24"/>
              <w:bdr w:val="none" w:sz="0" w:space="0" w:color="auto" w:frame="1"/>
              <w:shd w:val="clear" w:color="auto" w:fill="FFFFFF"/>
            </w:rPr>
          </w:rPrChange>
        </w:rPr>
        <w:t>chrdev</w:t>
      </w:r>
      <w:proofErr w:type="spellEnd"/>
      <w:r w:rsidR="001528BE" w:rsidRPr="00BB1A70">
        <w:rPr>
          <w:rFonts w:ascii="Times New Roman" w:hAnsi="Times New Roman"/>
          <w:b/>
          <w:bCs/>
          <w:i/>
          <w:iCs/>
          <w:color w:val="000000"/>
          <w:sz w:val="24"/>
          <w:szCs w:val="24"/>
          <w:bdr w:val="none" w:sz="0" w:space="0" w:color="auto" w:frame="1"/>
          <w:shd w:val="clear" w:color="auto" w:fill="FFFFFF"/>
          <w:rPrChange w:id="4485" w:author="Abhishek Guria" w:date="2021-04-11T16:25:00Z">
            <w:rPr>
              <w:rFonts w:asciiTheme="minorHAnsi" w:hAnsiTheme="minorHAnsi" w:cstheme="minorHAnsi"/>
              <w:b/>
              <w:bCs/>
              <w:i/>
              <w:iCs/>
              <w:color w:val="000000"/>
              <w:sz w:val="24"/>
              <w:szCs w:val="24"/>
              <w:bdr w:val="none" w:sz="0" w:space="0" w:color="auto" w:frame="1"/>
              <w:shd w:val="clear" w:color="auto" w:fill="FFFFFF"/>
            </w:rPr>
          </w:rPrChange>
        </w:rPr>
        <w:t>(</w:t>
      </w:r>
      <w:proofErr w:type="gramEnd"/>
      <w:r w:rsidR="001528BE" w:rsidRPr="00BB1A70">
        <w:rPr>
          <w:rFonts w:ascii="Times New Roman" w:hAnsi="Times New Roman"/>
          <w:b/>
          <w:bCs/>
          <w:i/>
          <w:iCs/>
          <w:color w:val="000000"/>
          <w:sz w:val="24"/>
          <w:szCs w:val="24"/>
          <w:bdr w:val="none" w:sz="0" w:space="0" w:color="auto" w:frame="1"/>
          <w:shd w:val="clear" w:color="auto" w:fill="FFFFFF"/>
          <w:rPrChange w:id="4486" w:author="Abhishek Guria" w:date="2021-04-11T16:25:00Z">
            <w:rPr>
              <w:rFonts w:asciiTheme="minorHAnsi" w:hAnsiTheme="minorHAnsi" w:cstheme="minorHAnsi"/>
              <w:b/>
              <w:bCs/>
              <w:i/>
              <w:iCs/>
              <w:color w:val="000000"/>
              <w:sz w:val="24"/>
              <w:szCs w:val="24"/>
              <w:bdr w:val="none" w:sz="0" w:space="0" w:color="auto" w:frame="1"/>
              <w:shd w:val="clear" w:color="auto" w:fill="FFFFFF"/>
            </w:rPr>
          </w:rPrChange>
        </w:rPr>
        <w:t>)</w:t>
      </w:r>
      <w:r w:rsidR="001528BE" w:rsidRPr="00BB1A70">
        <w:rPr>
          <w:rFonts w:ascii="Times New Roman" w:hAnsi="Times New Roman"/>
          <w:b/>
          <w:color w:val="000000"/>
          <w:sz w:val="24"/>
          <w:szCs w:val="24"/>
          <w:shd w:val="clear" w:color="auto" w:fill="FFFFFF"/>
          <w:rPrChange w:id="4487" w:author="Abhishek Guria" w:date="2021-04-11T16:25:00Z">
            <w:rPr>
              <w:rFonts w:asciiTheme="minorHAnsi" w:hAnsiTheme="minorHAnsi" w:cstheme="minorHAnsi"/>
              <w:b/>
              <w:color w:val="000000"/>
              <w:sz w:val="24"/>
              <w:szCs w:val="24"/>
              <w:shd w:val="clear" w:color="auto" w:fill="FFFFFF"/>
            </w:rPr>
          </w:rPrChange>
        </w:rPr>
        <w:t xml:space="preserve"> function. </w:t>
      </w:r>
    </w:p>
    <w:p w14:paraId="459837E1" w14:textId="77777777" w:rsidR="001528BE" w:rsidRPr="00BB1A70" w:rsidRDefault="001528BE" w:rsidP="00CD1F1E">
      <w:pPr>
        <w:pStyle w:val="ListParagraph"/>
        <w:numPr>
          <w:ilvl w:val="0"/>
          <w:numId w:val="164"/>
        </w:numPr>
        <w:spacing w:line="276" w:lineRule="auto"/>
        <w:jc w:val="both"/>
        <w:rPr>
          <w:rFonts w:ascii="Times New Roman" w:hAnsi="Times New Roman"/>
          <w:sz w:val="24"/>
          <w:szCs w:val="24"/>
          <w:lang w:bidi="ar-SA"/>
          <w:rPrChange w:id="4488" w:author="Abhishek Guria" w:date="2021-04-11T16:25:00Z">
            <w:rPr>
              <w:rFonts w:asciiTheme="minorHAnsi" w:hAnsiTheme="minorHAnsi" w:cstheme="minorHAnsi"/>
              <w:sz w:val="24"/>
              <w:szCs w:val="24"/>
              <w:lang w:bidi="ar-SA"/>
            </w:rPr>
          </w:rPrChange>
        </w:rPr>
      </w:pPr>
      <w:r w:rsidRPr="00BB1A70">
        <w:rPr>
          <w:rFonts w:ascii="Times New Roman" w:hAnsi="Times New Roman"/>
          <w:color w:val="000000"/>
          <w:sz w:val="24"/>
          <w:szCs w:val="24"/>
          <w:shd w:val="clear" w:color="auto" w:fill="FFFFFF"/>
          <w:rPrChange w:id="4489" w:author="Abhishek Guria" w:date="2021-04-11T16:25:00Z">
            <w:rPr>
              <w:rFonts w:asciiTheme="minorHAnsi" w:hAnsiTheme="minorHAnsi" w:cstheme="minorHAnsi"/>
              <w:color w:val="000000"/>
              <w:sz w:val="24"/>
              <w:szCs w:val="24"/>
              <w:shd w:val="clear" w:color="auto" w:fill="FFFFFF"/>
            </w:rPr>
          </w:rPrChange>
        </w:rPr>
        <w:t>The prototype is given below and the parameters of the function are self-explanatory:</w:t>
      </w:r>
    </w:p>
    <w:p w14:paraId="7BA49EB5" w14:textId="77777777" w:rsidR="001528BE" w:rsidRPr="00BB1A70" w:rsidRDefault="001528BE" w:rsidP="00CD1F1E">
      <w:pPr>
        <w:pStyle w:val="ListParagraph"/>
        <w:numPr>
          <w:ilvl w:val="0"/>
          <w:numId w:val="15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25" w:line="276" w:lineRule="auto"/>
        <w:jc w:val="both"/>
        <w:textAlignment w:val="baseline"/>
        <w:rPr>
          <w:rFonts w:ascii="Times New Roman" w:hAnsi="Times New Roman"/>
          <w:sz w:val="24"/>
          <w:szCs w:val="24"/>
          <w:lang w:bidi="ar-SA"/>
          <w:rPrChange w:id="4490" w:author="Abhishek Guria" w:date="2021-04-11T16:25:00Z">
            <w:rPr>
              <w:rFonts w:asciiTheme="minorHAnsi" w:hAnsiTheme="minorHAnsi" w:cstheme="minorHAnsi"/>
              <w:sz w:val="24"/>
              <w:szCs w:val="24"/>
              <w:lang w:bidi="ar-SA"/>
            </w:rPr>
          </w:rPrChange>
        </w:rPr>
      </w:pPr>
      <w:r w:rsidRPr="00BB1A70">
        <w:rPr>
          <w:rFonts w:ascii="Times New Roman" w:hAnsi="Times New Roman"/>
          <w:sz w:val="24"/>
          <w:szCs w:val="24"/>
          <w:lang w:bidi="ar-SA"/>
          <w:rPrChange w:id="4491" w:author="Abhishek Guria" w:date="2021-04-11T16:25:00Z">
            <w:rPr>
              <w:rFonts w:asciiTheme="minorHAnsi" w:hAnsiTheme="minorHAnsi" w:cstheme="minorHAnsi"/>
              <w:sz w:val="24"/>
              <w:szCs w:val="24"/>
              <w:lang w:bidi="ar-SA"/>
            </w:rPr>
          </w:rPrChange>
        </w:rPr>
        <w:t xml:space="preserve">void </w:t>
      </w:r>
      <w:proofErr w:type="spellStart"/>
      <w:r w:rsidRPr="00BB1A70">
        <w:rPr>
          <w:rFonts w:ascii="Times New Roman" w:hAnsi="Times New Roman"/>
          <w:sz w:val="24"/>
          <w:szCs w:val="24"/>
          <w:lang w:bidi="ar-SA"/>
          <w:rPrChange w:id="4492" w:author="Abhishek Guria" w:date="2021-04-11T16:25:00Z">
            <w:rPr>
              <w:rFonts w:asciiTheme="minorHAnsi" w:hAnsiTheme="minorHAnsi" w:cstheme="minorHAnsi"/>
              <w:sz w:val="24"/>
              <w:szCs w:val="24"/>
              <w:lang w:bidi="ar-SA"/>
            </w:rPr>
          </w:rPrChange>
        </w:rPr>
        <w:t>unregister_chrdev_</w:t>
      </w:r>
      <w:proofErr w:type="gramStart"/>
      <w:r w:rsidRPr="00BB1A70">
        <w:rPr>
          <w:rFonts w:ascii="Times New Roman" w:hAnsi="Times New Roman"/>
          <w:sz w:val="24"/>
          <w:szCs w:val="24"/>
          <w:lang w:bidi="ar-SA"/>
          <w:rPrChange w:id="4493" w:author="Abhishek Guria" w:date="2021-04-11T16:25:00Z">
            <w:rPr>
              <w:rFonts w:asciiTheme="minorHAnsi" w:hAnsiTheme="minorHAnsi" w:cstheme="minorHAnsi"/>
              <w:sz w:val="24"/>
              <w:szCs w:val="24"/>
              <w:lang w:bidi="ar-SA"/>
            </w:rPr>
          </w:rPrChange>
        </w:rPr>
        <w:t>region</w:t>
      </w:r>
      <w:proofErr w:type="spellEnd"/>
      <w:r w:rsidRPr="00BB1A70">
        <w:rPr>
          <w:rFonts w:ascii="Times New Roman" w:hAnsi="Times New Roman"/>
          <w:sz w:val="24"/>
          <w:szCs w:val="24"/>
          <w:lang w:bidi="ar-SA"/>
          <w:rPrChange w:id="4494" w:author="Abhishek Guria" w:date="2021-04-11T16:25:00Z">
            <w:rPr>
              <w:rFonts w:asciiTheme="minorHAnsi" w:hAnsiTheme="minorHAnsi" w:cstheme="minorHAnsi"/>
              <w:sz w:val="24"/>
              <w:szCs w:val="24"/>
              <w:lang w:bidi="ar-SA"/>
            </w:rPr>
          </w:rPrChange>
        </w:rPr>
        <w:t>(</w:t>
      </w:r>
      <w:proofErr w:type="spellStart"/>
      <w:proofErr w:type="gramEnd"/>
      <w:r w:rsidRPr="00BB1A70">
        <w:rPr>
          <w:rFonts w:ascii="Times New Roman" w:hAnsi="Times New Roman"/>
          <w:sz w:val="24"/>
          <w:szCs w:val="24"/>
          <w:lang w:bidi="ar-SA"/>
          <w:rPrChange w:id="4495" w:author="Abhishek Guria" w:date="2021-04-11T16:25:00Z">
            <w:rPr>
              <w:rFonts w:asciiTheme="minorHAnsi" w:hAnsiTheme="minorHAnsi" w:cstheme="minorHAnsi"/>
              <w:sz w:val="24"/>
              <w:szCs w:val="24"/>
              <w:lang w:bidi="ar-SA"/>
            </w:rPr>
          </w:rPrChange>
        </w:rPr>
        <w:t>d</w:t>
      </w:r>
      <w:r w:rsidR="00CD1F1E" w:rsidRPr="00BB1A70">
        <w:rPr>
          <w:rFonts w:ascii="Times New Roman" w:hAnsi="Times New Roman"/>
          <w:sz w:val="24"/>
          <w:szCs w:val="24"/>
          <w:lang w:bidi="ar-SA"/>
          <w:rPrChange w:id="4496" w:author="Abhishek Guria" w:date="2021-04-11T16:25:00Z">
            <w:rPr>
              <w:rFonts w:asciiTheme="minorHAnsi" w:hAnsiTheme="minorHAnsi" w:cstheme="minorHAnsi"/>
              <w:sz w:val="24"/>
              <w:szCs w:val="24"/>
              <w:lang w:bidi="ar-SA"/>
            </w:rPr>
          </w:rPrChange>
        </w:rPr>
        <w:t>ev_t</w:t>
      </w:r>
      <w:proofErr w:type="spellEnd"/>
      <w:r w:rsidR="00CD1F1E" w:rsidRPr="00BB1A70">
        <w:rPr>
          <w:rFonts w:ascii="Times New Roman" w:hAnsi="Times New Roman"/>
          <w:sz w:val="24"/>
          <w:szCs w:val="24"/>
          <w:lang w:bidi="ar-SA"/>
          <w:rPrChange w:id="4497" w:author="Abhishek Guria" w:date="2021-04-11T16:25:00Z">
            <w:rPr>
              <w:rFonts w:asciiTheme="minorHAnsi" w:hAnsiTheme="minorHAnsi" w:cstheme="minorHAnsi"/>
              <w:sz w:val="24"/>
              <w:szCs w:val="24"/>
              <w:lang w:bidi="ar-SA"/>
            </w:rPr>
          </w:rPrChange>
        </w:rPr>
        <w:t xml:space="preserve"> first, unsigned int count)</w:t>
      </w:r>
    </w:p>
    <w:p w14:paraId="75697C23" w14:textId="77777777" w:rsidR="001528BE" w:rsidRPr="00BB1A70" w:rsidRDefault="001528BE" w:rsidP="00CD1F1E">
      <w:pPr>
        <w:pStyle w:val="ListParagraph"/>
        <w:numPr>
          <w:ilvl w:val="0"/>
          <w:numId w:val="162"/>
        </w:numPr>
        <w:tabs>
          <w:tab w:val="left" w:pos="540"/>
        </w:tabs>
        <w:spacing w:line="276" w:lineRule="auto"/>
        <w:ind w:left="504"/>
        <w:jc w:val="both"/>
        <w:rPr>
          <w:rFonts w:ascii="Times New Roman" w:hAnsi="Times New Roman"/>
          <w:b/>
          <w:sz w:val="24"/>
          <w:szCs w:val="24"/>
          <w:rPrChange w:id="4498" w:author="Abhishek Guria" w:date="2021-04-11T16:25:00Z">
            <w:rPr>
              <w:rFonts w:asciiTheme="minorHAnsi" w:hAnsiTheme="minorHAnsi" w:cstheme="minorHAnsi"/>
              <w:b/>
              <w:sz w:val="24"/>
              <w:szCs w:val="24"/>
            </w:rPr>
          </w:rPrChange>
        </w:rPr>
      </w:pPr>
      <w:r w:rsidRPr="00BB1A70">
        <w:rPr>
          <w:rFonts w:ascii="Times New Roman" w:hAnsi="Times New Roman"/>
          <w:b/>
          <w:sz w:val="24"/>
          <w:szCs w:val="24"/>
          <w:rPrChange w:id="4499" w:author="Abhishek Guria" w:date="2021-04-11T16:25:00Z">
            <w:rPr>
              <w:rFonts w:asciiTheme="minorHAnsi" w:hAnsiTheme="minorHAnsi" w:cstheme="minorHAnsi"/>
              <w:b/>
              <w:sz w:val="24"/>
              <w:szCs w:val="24"/>
            </w:rPr>
          </w:rPrChange>
        </w:rPr>
        <w:t>Step-</w:t>
      </w:r>
      <w:proofErr w:type="gramStart"/>
      <w:r w:rsidRPr="00BB1A70">
        <w:rPr>
          <w:rFonts w:ascii="Times New Roman" w:hAnsi="Times New Roman"/>
          <w:b/>
          <w:sz w:val="24"/>
          <w:szCs w:val="24"/>
          <w:rPrChange w:id="4500" w:author="Abhishek Guria" w:date="2021-04-11T16:25:00Z">
            <w:rPr>
              <w:rFonts w:asciiTheme="minorHAnsi" w:hAnsiTheme="minorHAnsi" w:cstheme="minorHAnsi"/>
              <w:b/>
              <w:sz w:val="24"/>
              <w:szCs w:val="24"/>
            </w:rPr>
          </w:rPrChange>
        </w:rPr>
        <w:t>2 :</w:t>
      </w:r>
      <w:proofErr w:type="gramEnd"/>
      <w:r w:rsidRPr="00BB1A70">
        <w:rPr>
          <w:rFonts w:ascii="Times New Roman" w:hAnsi="Times New Roman"/>
          <w:b/>
          <w:sz w:val="24"/>
          <w:szCs w:val="24"/>
          <w:rPrChange w:id="4501" w:author="Abhishek Guria" w:date="2021-04-11T16:25:00Z">
            <w:rPr>
              <w:rFonts w:asciiTheme="minorHAnsi" w:hAnsiTheme="minorHAnsi" w:cstheme="minorHAnsi"/>
              <w:b/>
              <w:sz w:val="24"/>
              <w:szCs w:val="24"/>
            </w:rPr>
          </w:rPrChange>
        </w:rPr>
        <w:t xml:space="preserve"> Register File Operations</w:t>
      </w:r>
    </w:p>
    <w:p w14:paraId="6ACC4A9D" w14:textId="77777777" w:rsidR="001528BE" w:rsidRPr="00BB1A70" w:rsidRDefault="001528BE" w:rsidP="00CD1F1E">
      <w:pPr>
        <w:pStyle w:val="ListParagraph"/>
        <w:numPr>
          <w:ilvl w:val="0"/>
          <w:numId w:val="164"/>
        </w:numPr>
        <w:tabs>
          <w:tab w:val="left" w:pos="540"/>
        </w:tabs>
        <w:spacing w:line="276" w:lineRule="auto"/>
        <w:jc w:val="both"/>
        <w:rPr>
          <w:rFonts w:ascii="Times New Roman" w:hAnsi="Times New Roman"/>
          <w:color w:val="333333"/>
          <w:sz w:val="24"/>
          <w:szCs w:val="24"/>
          <w:shd w:val="clear" w:color="auto" w:fill="FFFFFF"/>
          <w:rPrChange w:id="4502" w:author="Abhishek Guria" w:date="2021-04-11T16:25:00Z">
            <w:rPr>
              <w:rFonts w:asciiTheme="minorHAnsi" w:hAnsiTheme="minorHAnsi" w:cstheme="minorHAnsi"/>
              <w:color w:val="333333"/>
              <w:sz w:val="24"/>
              <w:szCs w:val="24"/>
              <w:shd w:val="clear" w:color="auto" w:fill="FFFFFF"/>
            </w:rPr>
          </w:rPrChange>
        </w:rPr>
      </w:pPr>
      <w:r w:rsidRPr="00BB1A70">
        <w:rPr>
          <w:rFonts w:ascii="Times New Roman" w:hAnsi="Times New Roman"/>
          <w:color w:val="333333"/>
          <w:sz w:val="24"/>
          <w:szCs w:val="24"/>
          <w:shd w:val="clear" w:color="auto" w:fill="FFFFFF"/>
          <w:rPrChange w:id="4503" w:author="Abhishek Guria" w:date="2021-04-11T16:25:00Z">
            <w:rPr>
              <w:rFonts w:asciiTheme="minorHAnsi" w:hAnsiTheme="minorHAnsi" w:cstheme="minorHAnsi"/>
              <w:color w:val="333333"/>
              <w:sz w:val="24"/>
              <w:szCs w:val="24"/>
              <w:shd w:val="clear" w:color="auto" w:fill="FFFFFF"/>
            </w:rPr>
          </w:rPrChange>
        </w:rPr>
        <w:t>The various operations a driver can perform on the devices it manages.</w:t>
      </w:r>
    </w:p>
    <w:p w14:paraId="3A576BA3" w14:textId="77777777" w:rsidR="001528BE" w:rsidRPr="00BB1A70" w:rsidRDefault="001528BE" w:rsidP="00CD1F1E">
      <w:pPr>
        <w:pStyle w:val="ListParagraph"/>
        <w:numPr>
          <w:ilvl w:val="0"/>
          <w:numId w:val="164"/>
        </w:numPr>
        <w:tabs>
          <w:tab w:val="left" w:pos="540"/>
        </w:tabs>
        <w:spacing w:line="276" w:lineRule="auto"/>
        <w:jc w:val="both"/>
        <w:rPr>
          <w:rFonts w:ascii="Times New Roman" w:hAnsi="Times New Roman"/>
          <w:color w:val="333333"/>
          <w:sz w:val="24"/>
          <w:szCs w:val="24"/>
          <w:shd w:val="clear" w:color="auto" w:fill="FFFFFF"/>
          <w:rPrChange w:id="4504" w:author="Abhishek Guria" w:date="2021-04-11T16:25:00Z">
            <w:rPr>
              <w:rFonts w:asciiTheme="minorHAnsi" w:hAnsiTheme="minorHAnsi" w:cstheme="minorHAnsi"/>
              <w:color w:val="333333"/>
              <w:sz w:val="24"/>
              <w:szCs w:val="24"/>
              <w:shd w:val="clear" w:color="auto" w:fill="FFFFFF"/>
            </w:rPr>
          </w:rPrChange>
        </w:rPr>
      </w:pPr>
      <w:r w:rsidRPr="00BB1A70">
        <w:rPr>
          <w:rFonts w:ascii="Times New Roman" w:hAnsi="Times New Roman"/>
          <w:color w:val="333333"/>
          <w:sz w:val="24"/>
          <w:szCs w:val="24"/>
          <w:shd w:val="clear" w:color="auto" w:fill="FFFFFF"/>
          <w:rPrChange w:id="4505" w:author="Abhishek Guria" w:date="2021-04-11T16:25:00Z">
            <w:rPr>
              <w:rFonts w:asciiTheme="minorHAnsi" w:hAnsiTheme="minorHAnsi" w:cstheme="minorHAnsi"/>
              <w:color w:val="333333"/>
              <w:sz w:val="24"/>
              <w:szCs w:val="24"/>
              <w:shd w:val="clear" w:color="auto" w:fill="FFFFFF"/>
            </w:rPr>
          </w:rPrChange>
        </w:rPr>
        <w:t>open device is identified internally by a </w:t>
      </w:r>
      <w:r w:rsidRPr="00BB1A70">
        <w:rPr>
          <w:rStyle w:val="HTMLCode"/>
          <w:rFonts w:ascii="Times New Roman" w:hAnsi="Times New Roman" w:cs="Times New Roman"/>
          <w:color w:val="333333"/>
          <w:sz w:val="24"/>
          <w:szCs w:val="24"/>
          <w:bdr w:val="none" w:sz="0" w:space="0" w:color="auto" w:frame="1"/>
          <w:shd w:val="clear" w:color="auto" w:fill="FFFFFF"/>
          <w:rPrChange w:id="4506" w:author="Abhishek Guria" w:date="2021-04-11T16:25:00Z">
            <w:rPr>
              <w:rStyle w:val="HTMLCode"/>
              <w:rFonts w:asciiTheme="minorHAnsi" w:hAnsiTheme="minorHAnsi" w:cstheme="minorHAnsi"/>
              <w:color w:val="333333"/>
              <w:sz w:val="24"/>
              <w:szCs w:val="24"/>
              <w:bdr w:val="none" w:sz="0" w:space="0" w:color="auto" w:frame="1"/>
              <w:shd w:val="clear" w:color="auto" w:fill="FFFFFF"/>
            </w:rPr>
          </w:rPrChange>
        </w:rPr>
        <w:t>file</w:t>
      </w:r>
      <w:r w:rsidRPr="00BB1A70">
        <w:rPr>
          <w:rFonts w:ascii="Times New Roman" w:hAnsi="Times New Roman"/>
          <w:color w:val="333333"/>
          <w:sz w:val="24"/>
          <w:szCs w:val="24"/>
          <w:shd w:val="clear" w:color="auto" w:fill="FFFFFF"/>
          <w:rPrChange w:id="4507" w:author="Abhishek Guria" w:date="2021-04-11T16:25:00Z">
            <w:rPr>
              <w:rFonts w:asciiTheme="minorHAnsi" w:hAnsiTheme="minorHAnsi" w:cstheme="minorHAnsi"/>
              <w:color w:val="333333"/>
              <w:sz w:val="24"/>
              <w:szCs w:val="24"/>
              <w:shd w:val="clear" w:color="auto" w:fill="FFFFFF"/>
            </w:rPr>
          </w:rPrChange>
        </w:rPr>
        <w:t> structure, and the kernel uses</w:t>
      </w:r>
      <w:r w:rsidR="00CD1F1E" w:rsidRPr="00BB1A70">
        <w:rPr>
          <w:rFonts w:ascii="Times New Roman" w:hAnsi="Times New Roman"/>
          <w:color w:val="333333"/>
          <w:sz w:val="24"/>
          <w:szCs w:val="24"/>
          <w:shd w:val="clear" w:color="auto" w:fill="FFFFFF"/>
          <w:rPrChange w:id="4508" w:author="Abhishek Guria" w:date="2021-04-11T16:25:00Z">
            <w:rPr>
              <w:rFonts w:asciiTheme="minorHAnsi" w:hAnsiTheme="minorHAnsi" w:cstheme="minorHAnsi"/>
              <w:color w:val="333333"/>
              <w:sz w:val="24"/>
              <w:szCs w:val="24"/>
              <w:shd w:val="clear" w:color="auto" w:fill="FFFFFF"/>
            </w:rPr>
          </w:rPrChange>
        </w:rPr>
        <w:t xml:space="preserve"> </w:t>
      </w:r>
      <w:proofErr w:type="gramStart"/>
      <w:r w:rsidR="00CD1F1E" w:rsidRPr="00BB1A70">
        <w:rPr>
          <w:rFonts w:ascii="Times New Roman" w:hAnsi="Times New Roman"/>
          <w:color w:val="333333"/>
          <w:sz w:val="24"/>
          <w:szCs w:val="24"/>
          <w:shd w:val="clear" w:color="auto" w:fill="FFFFFF"/>
          <w:rPrChange w:id="4509" w:author="Abhishek Guria" w:date="2021-04-11T16:25:00Z">
            <w:rPr>
              <w:rFonts w:asciiTheme="minorHAnsi" w:hAnsiTheme="minorHAnsi" w:cstheme="minorHAnsi"/>
              <w:color w:val="333333"/>
              <w:sz w:val="24"/>
              <w:szCs w:val="24"/>
              <w:shd w:val="clear" w:color="auto" w:fill="FFFFFF"/>
            </w:rPr>
          </w:rPrChange>
        </w:rPr>
        <w:t>T</w:t>
      </w:r>
      <w:r w:rsidRPr="00BB1A70">
        <w:rPr>
          <w:rFonts w:ascii="Times New Roman" w:hAnsi="Times New Roman"/>
          <w:color w:val="333333"/>
          <w:sz w:val="24"/>
          <w:szCs w:val="24"/>
          <w:shd w:val="clear" w:color="auto" w:fill="FFFFFF"/>
          <w:rPrChange w:id="4510" w:author="Abhishek Guria" w:date="2021-04-11T16:25:00Z">
            <w:rPr>
              <w:rFonts w:asciiTheme="minorHAnsi" w:hAnsiTheme="minorHAnsi" w:cstheme="minorHAnsi"/>
              <w:color w:val="333333"/>
              <w:sz w:val="24"/>
              <w:szCs w:val="24"/>
              <w:shd w:val="clear" w:color="auto" w:fill="FFFFFF"/>
            </w:rPr>
          </w:rPrChange>
        </w:rPr>
        <w:t>he</w:t>
      </w:r>
      <w:proofErr w:type="gramEnd"/>
      <w:r w:rsidRPr="00BB1A70">
        <w:rPr>
          <w:rFonts w:ascii="Times New Roman" w:hAnsi="Times New Roman"/>
          <w:color w:val="333333"/>
          <w:sz w:val="24"/>
          <w:szCs w:val="24"/>
          <w:shd w:val="clear" w:color="auto" w:fill="FFFFFF"/>
          <w:rPrChange w:id="4511" w:author="Abhishek Guria" w:date="2021-04-11T16:25:00Z">
            <w:rPr>
              <w:rFonts w:asciiTheme="minorHAnsi" w:hAnsiTheme="minorHAnsi" w:cstheme="minorHAnsi"/>
              <w:color w:val="333333"/>
              <w:sz w:val="24"/>
              <w:szCs w:val="24"/>
              <w:shd w:val="clear" w:color="auto" w:fill="FFFFFF"/>
            </w:rPr>
          </w:rPrChange>
        </w:rPr>
        <w:t> </w:t>
      </w:r>
      <w:proofErr w:type="spellStart"/>
      <w:r w:rsidRPr="00BB1A70">
        <w:rPr>
          <w:rStyle w:val="HTMLCode"/>
          <w:rFonts w:ascii="Times New Roman" w:hAnsi="Times New Roman" w:cs="Times New Roman"/>
          <w:color w:val="333333"/>
          <w:sz w:val="24"/>
          <w:szCs w:val="24"/>
          <w:bdr w:val="none" w:sz="0" w:space="0" w:color="auto" w:frame="1"/>
          <w:shd w:val="clear" w:color="auto" w:fill="FFFFFF"/>
          <w:rPrChange w:id="4512" w:author="Abhishek Guria" w:date="2021-04-11T16:25:00Z">
            <w:rPr>
              <w:rStyle w:val="HTMLCode"/>
              <w:rFonts w:asciiTheme="minorHAnsi" w:hAnsiTheme="minorHAnsi" w:cstheme="minorHAnsi"/>
              <w:color w:val="333333"/>
              <w:sz w:val="24"/>
              <w:szCs w:val="24"/>
              <w:bdr w:val="none" w:sz="0" w:space="0" w:color="auto" w:frame="1"/>
              <w:shd w:val="clear" w:color="auto" w:fill="FFFFFF"/>
            </w:rPr>
          </w:rPrChange>
        </w:rPr>
        <w:t>file_operations</w:t>
      </w:r>
      <w:proofErr w:type="spellEnd"/>
      <w:r w:rsidRPr="00BB1A70">
        <w:rPr>
          <w:rFonts w:ascii="Times New Roman" w:hAnsi="Times New Roman"/>
          <w:color w:val="333333"/>
          <w:sz w:val="24"/>
          <w:szCs w:val="24"/>
          <w:shd w:val="clear" w:color="auto" w:fill="FFFFFF"/>
          <w:rPrChange w:id="4513" w:author="Abhishek Guria" w:date="2021-04-11T16:25:00Z">
            <w:rPr>
              <w:rFonts w:asciiTheme="minorHAnsi" w:hAnsiTheme="minorHAnsi" w:cstheme="minorHAnsi"/>
              <w:color w:val="333333"/>
              <w:sz w:val="24"/>
              <w:szCs w:val="24"/>
              <w:shd w:val="clear" w:color="auto" w:fill="FFFFFF"/>
            </w:rPr>
          </w:rPrChange>
        </w:rPr>
        <w:t> structure to access the driver’s functions.</w:t>
      </w:r>
    </w:p>
    <w:p w14:paraId="46C916C5" w14:textId="77777777" w:rsidR="001528BE" w:rsidRPr="00BB1A70" w:rsidRDefault="001528BE" w:rsidP="00CD1F1E">
      <w:pPr>
        <w:pStyle w:val="ListParagraph"/>
        <w:numPr>
          <w:ilvl w:val="0"/>
          <w:numId w:val="164"/>
        </w:numPr>
        <w:tabs>
          <w:tab w:val="left" w:pos="540"/>
        </w:tabs>
        <w:spacing w:line="276" w:lineRule="auto"/>
        <w:jc w:val="both"/>
        <w:rPr>
          <w:rFonts w:ascii="Times New Roman" w:hAnsi="Times New Roman"/>
          <w:color w:val="333333"/>
          <w:sz w:val="24"/>
          <w:szCs w:val="24"/>
          <w:shd w:val="clear" w:color="auto" w:fill="FFFFFF"/>
          <w:rPrChange w:id="4514" w:author="Abhishek Guria" w:date="2021-04-11T16:25:00Z">
            <w:rPr>
              <w:rFonts w:asciiTheme="minorHAnsi" w:hAnsiTheme="minorHAnsi" w:cstheme="minorHAnsi"/>
              <w:color w:val="333333"/>
              <w:sz w:val="24"/>
              <w:szCs w:val="24"/>
              <w:shd w:val="clear" w:color="auto" w:fill="FFFFFF"/>
            </w:rPr>
          </w:rPrChange>
        </w:rPr>
      </w:pPr>
      <w:r w:rsidRPr="00BB1A70">
        <w:rPr>
          <w:rFonts w:ascii="Times New Roman" w:hAnsi="Times New Roman"/>
          <w:color w:val="333333"/>
          <w:sz w:val="24"/>
          <w:szCs w:val="24"/>
          <w:shd w:val="clear" w:color="auto" w:fill="FFFFFF"/>
          <w:rPrChange w:id="4515" w:author="Abhishek Guria" w:date="2021-04-11T16:25:00Z">
            <w:rPr>
              <w:rFonts w:asciiTheme="minorHAnsi" w:hAnsiTheme="minorHAnsi" w:cstheme="minorHAnsi"/>
              <w:color w:val="333333"/>
              <w:sz w:val="24"/>
              <w:szCs w:val="24"/>
              <w:shd w:val="clear" w:color="auto" w:fill="FFFFFF"/>
            </w:rPr>
          </w:rPrChange>
        </w:rPr>
        <w:t>The structure, defined in </w:t>
      </w:r>
      <w:r w:rsidRPr="00BB1A70">
        <w:rPr>
          <w:rStyle w:val="HTMLCode"/>
          <w:rFonts w:ascii="Times New Roman" w:hAnsi="Times New Roman" w:cs="Times New Roman"/>
          <w:color w:val="333333"/>
          <w:sz w:val="24"/>
          <w:szCs w:val="24"/>
          <w:bdr w:val="none" w:sz="0" w:space="0" w:color="auto" w:frame="1"/>
          <w:shd w:val="clear" w:color="auto" w:fill="FFFFFF"/>
          <w:rPrChange w:id="4516" w:author="Abhishek Guria" w:date="2021-04-11T16:25:00Z">
            <w:rPr>
              <w:rStyle w:val="HTMLCode"/>
              <w:rFonts w:asciiTheme="minorHAnsi" w:hAnsiTheme="minorHAnsi" w:cstheme="minorHAnsi"/>
              <w:color w:val="333333"/>
              <w:sz w:val="24"/>
              <w:szCs w:val="24"/>
              <w:bdr w:val="none" w:sz="0" w:space="0" w:color="auto" w:frame="1"/>
              <w:shd w:val="clear" w:color="auto" w:fill="FFFFFF"/>
            </w:rPr>
          </w:rPrChange>
        </w:rPr>
        <w:t>&lt;</w:t>
      </w:r>
      <w:proofErr w:type="spellStart"/>
      <w:r w:rsidRPr="00BB1A70">
        <w:rPr>
          <w:rStyle w:val="HTMLCode"/>
          <w:rFonts w:ascii="Times New Roman" w:hAnsi="Times New Roman" w:cs="Times New Roman"/>
          <w:color w:val="333333"/>
          <w:sz w:val="24"/>
          <w:szCs w:val="24"/>
          <w:bdr w:val="none" w:sz="0" w:space="0" w:color="auto" w:frame="1"/>
          <w:shd w:val="clear" w:color="auto" w:fill="FFFFFF"/>
          <w:rPrChange w:id="4517" w:author="Abhishek Guria" w:date="2021-04-11T16:25:00Z">
            <w:rPr>
              <w:rStyle w:val="HTMLCode"/>
              <w:rFonts w:asciiTheme="minorHAnsi" w:hAnsiTheme="minorHAnsi" w:cstheme="minorHAnsi"/>
              <w:color w:val="333333"/>
              <w:sz w:val="24"/>
              <w:szCs w:val="24"/>
              <w:bdr w:val="none" w:sz="0" w:space="0" w:color="auto" w:frame="1"/>
              <w:shd w:val="clear" w:color="auto" w:fill="FFFFFF"/>
            </w:rPr>
          </w:rPrChange>
        </w:rPr>
        <w:t>linux</w:t>
      </w:r>
      <w:proofErr w:type="spellEnd"/>
      <w:r w:rsidRPr="00BB1A70">
        <w:rPr>
          <w:rStyle w:val="HTMLCode"/>
          <w:rFonts w:ascii="Times New Roman" w:hAnsi="Times New Roman" w:cs="Times New Roman"/>
          <w:color w:val="333333"/>
          <w:sz w:val="24"/>
          <w:szCs w:val="24"/>
          <w:bdr w:val="none" w:sz="0" w:space="0" w:color="auto" w:frame="1"/>
          <w:shd w:val="clear" w:color="auto" w:fill="FFFFFF"/>
          <w:rPrChange w:id="4518" w:author="Abhishek Guria" w:date="2021-04-11T16:25:00Z">
            <w:rPr>
              <w:rStyle w:val="HTMLCode"/>
              <w:rFonts w:asciiTheme="minorHAnsi" w:hAnsiTheme="minorHAnsi" w:cstheme="minorHAnsi"/>
              <w:color w:val="333333"/>
              <w:sz w:val="24"/>
              <w:szCs w:val="24"/>
              <w:bdr w:val="none" w:sz="0" w:space="0" w:color="auto" w:frame="1"/>
              <w:shd w:val="clear" w:color="auto" w:fill="FFFFFF"/>
            </w:rPr>
          </w:rPrChange>
        </w:rPr>
        <w:t>/</w:t>
      </w:r>
      <w:proofErr w:type="spellStart"/>
      <w:r w:rsidRPr="00BB1A70">
        <w:rPr>
          <w:rStyle w:val="HTMLCode"/>
          <w:rFonts w:ascii="Times New Roman" w:hAnsi="Times New Roman" w:cs="Times New Roman"/>
          <w:color w:val="333333"/>
          <w:sz w:val="24"/>
          <w:szCs w:val="24"/>
          <w:bdr w:val="none" w:sz="0" w:space="0" w:color="auto" w:frame="1"/>
          <w:shd w:val="clear" w:color="auto" w:fill="FFFFFF"/>
          <w:rPrChange w:id="4519" w:author="Abhishek Guria" w:date="2021-04-11T16:25:00Z">
            <w:rPr>
              <w:rStyle w:val="HTMLCode"/>
              <w:rFonts w:asciiTheme="minorHAnsi" w:hAnsiTheme="minorHAnsi" w:cstheme="minorHAnsi"/>
              <w:color w:val="333333"/>
              <w:sz w:val="24"/>
              <w:szCs w:val="24"/>
              <w:bdr w:val="none" w:sz="0" w:space="0" w:color="auto" w:frame="1"/>
              <w:shd w:val="clear" w:color="auto" w:fill="FFFFFF"/>
            </w:rPr>
          </w:rPrChange>
        </w:rPr>
        <w:t>fs.h</w:t>
      </w:r>
      <w:proofErr w:type="spellEnd"/>
      <w:r w:rsidRPr="00BB1A70">
        <w:rPr>
          <w:rStyle w:val="HTMLCode"/>
          <w:rFonts w:ascii="Times New Roman" w:hAnsi="Times New Roman" w:cs="Times New Roman"/>
          <w:color w:val="333333"/>
          <w:sz w:val="24"/>
          <w:szCs w:val="24"/>
          <w:bdr w:val="none" w:sz="0" w:space="0" w:color="auto" w:frame="1"/>
          <w:shd w:val="clear" w:color="auto" w:fill="FFFFFF"/>
          <w:rPrChange w:id="4520" w:author="Abhishek Guria" w:date="2021-04-11T16:25:00Z">
            <w:rPr>
              <w:rStyle w:val="HTMLCode"/>
              <w:rFonts w:asciiTheme="minorHAnsi" w:hAnsiTheme="minorHAnsi" w:cstheme="minorHAnsi"/>
              <w:color w:val="333333"/>
              <w:sz w:val="24"/>
              <w:szCs w:val="24"/>
              <w:bdr w:val="none" w:sz="0" w:space="0" w:color="auto" w:frame="1"/>
              <w:shd w:val="clear" w:color="auto" w:fill="FFFFFF"/>
            </w:rPr>
          </w:rPrChange>
        </w:rPr>
        <w:t>&gt;</w:t>
      </w:r>
      <w:r w:rsidRPr="00BB1A70">
        <w:rPr>
          <w:rFonts w:ascii="Times New Roman" w:hAnsi="Times New Roman"/>
          <w:color w:val="333333"/>
          <w:sz w:val="24"/>
          <w:szCs w:val="24"/>
          <w:shd w:val="clear" w:color="auto" w:fill="FFFFFF"/>
          <w:rPrChange w:id="4521" w:author="Abhishek Guria" w:date="2021-04-11T16:25:00Z">
            <w:rPr>
              <w:rFonts w:asciiTheme="minorHAnsi" w:hAnsiTheme="minorHAnsi" w:cstheme="minorHAnsi"/>
              <w:color w:val="333333"/>
              <w:sz w:val="24"/>
              <w:szCs w:val="24"/>
              <w:shd w:val="clear" w:color="auto" w:fill="FFFFFF"/>
            </w:rPr>
          </w:rPrChange>
        </w:rPr>
        <w:t>, is an array of function pointers. Each file is associated with its own set of functions (by including a field called </w:t>
      </w:r>
      <w:proofErr w:type="spellStart"/>
      <w:r w:rsidRPr="00BB1A70">
        <w:rPr>
          <w:rStyle w:val="HTMLCode"/>
          <w:rFonts w:ascii="Times New Roman" w:hAnsi="Times New Roman" w:cs="Times New Roman"/>
          <w:color w:val="333333"/>
          <w:sz w:val="24"/>
          <w:szCs w:val="24"/>
          <w:bdr w:val="none" w:sz="0" w:space="0" w:color="auto" w:frame="1"/>
          <w:shd w:val="clear" w:color="auto" w:fill="FFFFFF"/>
          <w:rPrChange w:id="4522" w:author="Abhishek Guria" w:date="2021-04-11T16:25:00Z">
            <w:rPr>
              <w:rStyle w:val="HTMLCode"/>
              <w:rFonts w:asciiTheme="minorHAnsi" w:hAnsiTheme="minorHAnsi" w:cstheme="minorHAnsi"/>
              <w:color w:val="333333"/>
              <w:sz w:val="24"/>
              <w:szCs w:val="24"/>
              <w:bdr w:val="none" w:sz="0" w:space="0" w:color="auto" w:frame="1"/>
              <w:shd w:val="clear" w:color="auto" w:fill="FFFFFF"/>
            </w:rPr>
          </w:rPrChange>
        </w:rPr>
        <w:t>f_op</w:t>
      </w:r>
      <w:proofErr w:type="spellEnd"/>
      <w:r w:rsidRPr="00BB1A70">
        <w:rPr>
          <w:rFonts w:ascii="Times New Roman" w:hAnsi="Times New Roman"/>
          <w:color w:val="333333"/>
          <w:sz w:val="24"/>
          <w:szCs w:val="24"/>
          <w:shd w:val="clear" w:color="auto" w:fill="FFFFFF"/>
          <w:rPrChange w:id="4523" w:author="Abhishek Guria" w:date="2021-04-11T16:25:00Z">
            <w:rPr>
              <w:rFonts w:asciiTheme="minorHAnsi" w:hAnsiTheme="minorHAnsi" w:cstheme="minorHAnsi"/>
              <w:color w:val="333333"/>
              <w:sz w:val="24"/>
              <w:szCs w:val="24"/>
              <w:shd w:val="clear" w:color="auto" w:fill="FFFFFF"/>
            </w:rPr>
          </w:rPrChange>
        </w:rPr>
        <w:t> that points to a </w:t>
      </w:r>
      <w:proofErr w:type="spellStart"/>
      <w:r w:rsidRPr="00BB1A70">
        <w:rPr>
          <w:rStyle w:val="HTMLCode"/>
          <w:rFonts w:ascii="Times New Roman" w:hAnsi="Times New Roman" w:cs="Times New Roman"/>
          <w:color w:val="333333"/>
          <w:sz w:val="24"/>
          <w:szCs w:val="24"/>
          <w:bdr w:val="none" w:sz="0" w:space="0" w:color="auto" w:frame="1"/>
          <w:shd w:val="clear" w:color="auto" w:fill="FFFFFF"/>
          <w:rPrChange w:id="4524" w:author="Abhishek Guria" w:date="2021-04-11T16:25:00Z">
            <w:rPr>
              <w:rStyle w:val="HTMLCode"/>
              <w:rFonts w:asciiTheme="minorHAnsi" w:hAnsiTheme="minorHAnsi" w:cstheme="minorHAnsi"/>
              <w:color w:val="333333"/>
              <w:sz w:val="24"/>
              <w:szCs w:val="24"/>
              <w:bdr w:val="none" w:sz="0" w:space="0" w:color="auto" w:frame="1"/>
              <w:shd w:val="clear" w:color="auto" w:fill="FFFFFF"/>
            </w:rPr>
          </w:rPrChange>
        </w:rPr>
        <w:t>file_operations</w:t>
      </w:r>
      <w:proofErr w:type="spellEnd"/>
      <w:r w:rsidRPr="00BB1A70">
        <w:rPr>
          <w:rFonts w:ascii="Times New Roman" w:hAnsi="Times New Roman"/>
          <w:color w:val="333333"/>
          <w:sz w:val="24"/>
          <w:szCs w:val="24"/>
          <w:shd w:val="clear" w:color="auto" w:fill="FFFFFF"/>
          <w:rPrChange w:id="4525" w:author="Abhishek Guria" w:date="2021-04-11T16:25:00Z">
            <w:rPr>
              <w:rFonts w:asciiTheme="minorHAnsi" w:hAnsiTheme="minorHAnsi" w:cstheme="minorHAnsi"/>
              <w:color w:val="333333"/>
              <w:sz w:val="24"/>
              <w:szCs w:val="24"/>
              <w:shd w:val="clear" w:color="auto" w:fill="FFFFFF"/>
            </w:rPr>
          </w:rPrChange>
        </w:rPr>
        <w:t> structure).</w:t>
      </w:r>
    </w:p>
    <w:p w14:paraId="2B7B5324" w14:textId="77777777" w:rsidR="001528BE" w:rsidRPr="00BB1A70" w:rsidRDefault="001528BE" w:rsidP="00CD1F1E">
      <w:pPr>
        <w:pStyle w:val="ListParagraph"/>
        <w:numPr>
          <w:ilvl w:val="0"/>
          <w:numId w:val="164"/>
        </w:numPr>
        <w:tabs>
          <w:tab w:val="left" w:pos="540"/>
        </w:tabs>
        <w:spacing w:before="810" w:after="650" w:line="276" w:lineRule="auto"/>
        <w:jc w:val="both"/>
        <w:rPr>
          <w:rFonts w:ascii="Times New Roman" w:hAnsi="Times New Roman"/>
          <w:sz w:val="24"/>
          <w:szCs w:val="24"/>
          <w:rPrChange w:id="4526" w:author="Abhishek Guria" w:date="2021-04-11T16:25:00Z">
            <w:rPr>
              <w:rFonts w:asciiTheme="minorHAnsi" w:hAnsiTheme="minorHAnsi" w:cstheme="minorHAnsi"/>
              <w:sz w:val="24"/>
              <w:szCs w:val="24"/>
            </w:rPr>
          </w:rPrChange>
        </w:rPr>
      </w:pPr>
      <w:r w:rsidRPr="00BB1A70">
        <w:rPr>
          <w:rFonts w:ascii="Times New Roman" w:hAnsi="Times New Roman"/>
          <w:color w:val="333333"/>
          <w:sz w:val="24"/>
          <w:szCs w:val="24"/>
          <w:shd w:val="clear" w:color="auto" w:fill="FFFFFF"/>
          <w:rPrChange w:id="4527" w:author="Abhishek Guria" w:date="2021-04-11T16:25:00Z">
            <w:rPr>
              <w:rFonts w:asciiTheme="minorHAnsi" w:hAnsiTheme="minorHAnsi" w:cstheme="minorHAnsi"/>
              <w:color w:val="333333"/>
              <w:sz w:val="24"/>
              <w:szCs w:val="24"/>
              <w:shd w:val="clear" w:color="auto" w:fill="FFFFFF"/>
            </w:rPr>
          </w:rPrChange>
        </w:rPr>
        <w:t>The operations are mostly in charge of implementing the system calls and are thus named </w:t>
      </w:r>
      <w:r w:rsidRPr="00BB1A70">
        <w:rPr>
          <w:rFonts w:ascii="Times New Roman" w:hAnsi="Times New Roman"/>
          <w:i/>
          <w:iCs/>
          <w:color w:val="333333"/>
          <w:sz w:val="24"/>
          <w:szCs w:val="24"/>
          <w:bdr w:val="none" w:sz="0" w:space="0" w:color="auto" w:frame="1"/>
          <w:shd w:val="clear" w:color="auto" w:fill="FFFFFF"/>
          <w:rPrChange w:id="4528" w:author="Abhishek Guria" w:date="2021-04-11T16:25:00Z">
            <w:rPr>
              <w:rFonts w:asciiTheme="minorHAnsi" w:hAnsiTheme="minorHAnsi" w:cstheme="minorHAnsi"/>
              <w:i/>
              <w:iCs/>
              <w:color w:val="333333"/>
              <w:sz w:val="24"/>
              <w:szCs w:val="24"/>
              <w:bdr w:val="none" w:sz="0" w:space="0" w:color="auto" w:frame="1"/>
              <w:shd w:val="clear" w:color="auto" w:fill="FFFFFF"/>
            </w:rPr>
          </w:rPrChange>
        </w:rPr>
        <w:t>open</w:t>
      </w:r>
      <w:r w:rsidRPr="00BB1A70">
        <w:rPr>
          <w:rFonts w:ascii="Times New Roman" w:hAnsi="Times New Roman"/>
          <w:color w:val="333333"/>
          <w:sz w:val="24"/>
          <w:szCs w:val="24"/>
          <w:shd w:val="clear" w:color="auto" w:fill="FFFFFF"/>
          <w:rPrChange w:id="4529" w:author="Abhishek Guria" w:date="2021-04-11T16:25:00Z">
            <w:rPr>
              <w:rFonts w:asciiTheme="minorHAnsi" w:hAnsiTheme="minorHAnsi" w:cstheme="minorHAnsi"/>
              <w:color w:val="333333"/>
              <w:sz w:val="24"/>
              <w:szCs w:val="24"/>
              <w:shd w:val="clear" w:color="auto" w:fill="FFFFFF"/>
            </w:rPr>
          </w:rPrChange>
        </w:rPr>
        <w:t>, </w:t>
      </w:r>
      <w:r w:rsidRPr="00BB1A70">
        <w:rPr>
          <w:rFonts w:ascii="Times New Roman" w:hAnsi="Times New Roman"/>
          <w:i/>
          <w:iCs/>
          <w:color w:val="333333"/>
          <w:sz w:val="24"/>
          <w:szCs w:val="24"/>
          <w:bdr w:val="none" w:sz="0" w:space="0" w:color="auto" w:frame="1"/>
          <w:shd w:val="clear" w:color="auto" w:fill="FFFFFF"/>
          <w:rPrChange w:id="4530" w:author="Abhishek Guria" w:date="2021-04-11T16:25:00Z">
            <w:rPr>
              <w:rFonts w:asciiTheme="minorHAnsi" w:hAnsiTheme="minorHAnsi" w:cstheme="minorHAnsi"/>
              <w:i/>
              <w:iCs/>
              <w:color w:val="333333"/>
              <w:sz w:val="24"/>
              <w:szCs w:val="24"/>
              <w:bdr w:val="none" w:sz="0" w:space="0" w:color="auto" w:frame="1"/>
              <w:shd w:val="clear" w:color="auto" w:fill="FFFFFF"/>
            </w:rPr>
          </w:rPrChange>
        </w:rPr>
        <w:t>read</w:t>
      </w:r>
      <w:r w:rsidRPr="00BB1A70">
        <w:rPr>
          <w:rFonts w:ascii="Times New Roman" w:hAnsi="Times New Roman"/>
          <w:color w:val="333333"/>
          <w:sz w:val="24"/>
          <w:szCs w:val="24"/>
          <w:shd w:val="clear" w:color="auto" w:fill="FFFFFF"/>
          <w:rPrChange w:id="4531" w:author="Abhishek Guria" w:date="2021-04-11T16:25:00Z">
            <w:rPr>
              <w:rFonts w:asciiTheme="minorHAnsi" w:hAnsiTheme="minorHAnsi" w:cstheme="minorHAnsi"/>
              <w:color w:val="333333"/>
              <w:sz w:val="24"/>
              <w:szCs w:val="24"/>
              <w:shd w:val="clear" w:color="auto" w:fill="FFFFFF"/>
            </w:rPr>
          </w:rPrChange>
        </w:rPr>
        <w:t>, and so on.</w:t>
      </w:r>
    </w:p>
    <w:p w14:paraId="3531622C" w14:textId="77777777" w:rsidR="001528BE" w:rsidRPr="00BB1A70" w:rsidRDefault="001528BE" w:rsidP="00CD1F1E">
      <w:pPr>
        <w:pStyle w:val="ListParagraph"/>
        <w:numPr>
          <w:ilvl w:val="0"/>
          <w:numId w:val="164"/>
        </w:numPr>
        <w:tabs>
          <w:tab w:val="left" w:pos="540"/>
        </w:tabs>
        <w:spacing w:line="276" w:lineRule="auto"/>
        <w:jc w:val="both"/>
        <w:rPr>
          <w:rFonts w:ascii="Times New Roman" w:hAnsi="Times New Roman"/>
          <w:color w:val="333333"/>
          <w:sz w:val="24"/>
          <w:szCs w:val="24"/>
          <w:shd w:val="clear" w:color="auto" w:fill="FFFFFF"/>
          <w:rPrChange w:id="4532" w:author="Abhishek Guria" w:date="2021-04-11T16:25:00Z">
            <w:rPr>
              <w:rFonts w:asciiTheme="minorHAnsi" w:hAnsiTheme="minorHAnsi" w:cstheme="minorHAnsi"/>
              <w:color w:val="333333"/>
              <w:sz w:val="24"/>
              <w:szCs w:val="24"/>
              <w:shd w:val="clear" w:color="auto" w:fill="FFFFFF"/>
            </w:rPr>
          </w:rPrChange>
        </w:rPr>
      </w:pPr>
      <w:r w:rsidRPr="00BB1A70">
        <w:rPr>
          <w:rFonts w:ascii="Times New Roman" w:hAnsi="Times New Roman"/>
          <w:color w:val="333333"/>
          <w:sz w:val="24"/>
          <w:szCs w:val="24"/>
          <w:shd w:val="clear" w:color="auto" w:fill="FFFFFF"/>
          <w:rPrChange w:id="4533" w:author="Abhishek Guria" w:date="2021-04-11T16:25:00Z">
            <w:rPr>
              <w:rFonts w:asciiTheme="minorHAnsi" w:hAnsiTheme="minorHAnsi" w:cstheme="minorHAnsi"/>
              <w:color w:val="333333"/>
              <w:sz w:val="24"/>
              <w:szCs w:val="24"/>
              <w:shd w:val="clear" w:color="auto" w:fill="FFFFFF"/>
            </w:rPr>
          </w:rPrChange>
        </w:rPr>
        <w:t>We can consider the file to be an “object” and the functions operating on it to be its “methods,” using object-oriented programming terminology to denote actions declared by an object to act on itself.</w:t>
      </w:r>
    </w:p>
    <w:p w14:paraId="42900082"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333333"/>
          <w:sz w:val="24"/>
          <w:szCs w:val="24"/>
          <w:shd w:val="clear" w:color="auto" w:fill="FFFFFF"/>
          <w:rPrChange w:id="4534" w:author="Abhishek Guria" w:date="2021-04-11T16:25:00Z">
            <w:rPr>
              <w:rFonts w:asciiTheme="minorHAnsi" w:hAnsiTheme="minorHAnsi" w:cstheme="minorHAnsi"/>
              <w:color w:val="333333"/>
              <w:sz w:val="24"/>
              <w:szCs w:val="24"/>
              <w:shd w:val="clear" w:color="auto" w:fill="FFFFFF"/>
            </w:rPr>
          </w:rPrChange>
        </w:rPr>
      </w:pPr>
      <w:proofErr w:type="spellStart"/>
      <w:r w:rsidRPr="00BB1A70">
        <w:rPr>
          <w:rFonts w:ascii="Times New Roman" w:hAnsi="Times New Roman"/>
          <w:color w:val="333333"/>
          <w:sz w:val="24"/>
          <w:szCs w:val="24"/>
          <w:shd w:val="clear" w:color="auto" w:fill="FFFFFF"/>
          <w:rPrChange w:id="4535" w:author="Abhishek Guria" w:date="2021-04-11T16:25:00Z">
            <w:rPr>
              <w:rFonts w:asciiTheme="minorHAnsi" w:hAnsiTheme="minorHAnsi" w:cstheme="minorHAnsi"/>
              <w:color w:val="333333"/>
              <w:sz w:val="24"/>
              <w:szCs w:val="24"/>
              <w:shd w:val="clear" w:color="auto" w:fill="FFFFFF"/>
            </w:rPr>
          </w:rPrChange>
        </w:rPr>
        <w:t>ssize_t</w:t>
      </w:r>
      <w:proofErr w:type="spellEnd"/>
      <w:r w:rsidRPr="00BB1A70">
        <w:rPr>
          <w:rFonts w:ascii="Times New Roman" w:hAnsi="Times New Roman"/>
          <w:color w:val="333333"/>
          <w:sz w:val="24"/>
          <w:szCs w:val="24"/>
          <w:shd w:val="clear" w:color="auto" w:fill="FFFFFF"/>
          <w:rPrChange w:id="4536" w:author="Abhishek Guria" w:date="2021-04-11T16:25:00Z">
            <w:rPr>
              <w:rFonts w:asciiTheme="minorHAnsi" w:hAnsiTheme="minorHAnsi" w:cstheme="minorHAnsi"/>
              <w:color w:val="333333"/>
              <w:sz w:val="24"/>
              <w:szCs w:val="24"/>
              <w:shd w:val="clear" w:color="auto" w:fill="FFFFFF"/>
            </w:rPr>
          </w:rPrChange>
        </w:rPr>
        <w:t xml:space="preserve"> (*write) (struct file *, const char *, </w:t>
      </w:r>
      <w:proofErr w:type="spellStart"/>
      <w:r w:rsidRPr="00BB1A70">
        <w:rPr>
          <w:rFonts w:ascii="Times New Roman" w:hAnsi="Times New Roman"/>
          <w:color w:val="333333"/>
          <w:sz w:val="24"/>
          <w:szCs w:val="24"/>
          <w:shd w:val="clear" w:color="auto" w:fill="FFFFFF"/>
          <w:rPrChange w:id="4537" w:author="Abhishek Guria" w:date="2021-04-11T16:25:00Z">
            <w:rPr>
              <w:rFonts w:asciiTheme="minorHAnsi" w:hAnsiTheme="minorHAnsi" w:cstheme="minorHAnsi"/>
              <w:color w:val="333333"/>
              <w:sz w:val="24"/>
              <w:szCs w:val="24"/>
              <w:shd w:val="clear" w:color="auto" w:fill="FFFFFF"/>
            </w:rPr>
          </w:rPrChange>
        </w:rPr>
        <w:t>size_t</w:t>
      </w:r>
      <w:proofErr w:type="spellEnd"/>
      <w:r w:rsidRPr="00BB1A70">
        <w:rPr>
          <w:rFonts w:ascii="Times New Roman" w:hAnsi="Times New Roman"/>
          <w:color w:val="333333"/>
          <w:sz w:val="24"/>
          <w:szCs w:val="24"/>
          <w:shd w:val="clear" w:color="auto" w:fill="FFFFFF"/>
          <w:rPrChange w:id="4538" w:author="Abhishek Guria" w:date="2021-04-11T16:25:00Z">
            <w:rPr>
              <w:rFonts w:asciiTheme="minorHAnsi" w:hAnsiTheme="minorHAnsi" w:cstheme="minorHAnsi"/>
              <w:color w:val="333333"/>
              <w:sz w:val="24"/>
              <w:szCs w:val="24"/>
              <w:shd w:val="clear" w:color="auto" w:fill="FFFFFF"/>
            </w:rPr>
          </w:rPrChange>
        </w:rPr>
        <w:t xml:space="preserve">, </w:t>
      </w:r>
      <w:proofErr w:type="spellStart"/>
      <w:r w:rsidRPr="00BB1A70">
        <w:rPr>
          <w:rFonts w:ascii="Times New Roman" w:hAnsi="Times New Roman"/>
          <w:color w:val="333333"/>
          <w:sz w:val="24"/>
          <w:szCs w:val="24"/>
          <w:shd w:val="clear" w:color="auto" w:fill="FFFFFF"/>
          <w:rPrChange w:id="4539" w:author="Abhishek Guria" w:date="2021-04-11T16:25:00Z">
            <w:rPr>
              <w:rFonts w:asciiTheme="minorHAnsi" w:hAnsiTheme="minorHAnsi" w:cstheme="minorHAnsi"/>
              <w:color w:val="333333"/>
              <w:sz w:val="24"/>
              <w:szCs w:val="24"/>
              <w:shd w:val="clear" w:color="auto" w:fill="FFFFFF"/>
            </w:rPr>
          </w:rPrChange>
        </w:rPr>
        <w:t>loff_t</w:t>
      </w:r>
      <w:proofErr w:type="spellEnd"/>
      <w:r w:rsidRPr="00BB1A70">
        <w:rPr>
          <w:rFonts w:ascii="Times New Roman" w:hAnsi="Times New Roman"/>
          <w:color w:val="333333"/>
          <w:sz w:val="24"/>
          <w:szCs w:val="24"/>
          <w:shd w:val="clear" w:color="auto" w:fill="FFFFFF"/>
          <w:rPrChange w:id="4540" w:author="Abhishek Guria" w:date="2021-04-11T16:25:00Z">
            <w:rPr>
              <w:rFonts w:asciiTheme="minorHAnsi" w:hAnsiTheme="minorHAnsi" w:cstheme="minorHAnsi"/>
              <w:color w:val="333333"/>
              <w:sz w:val="24"/>
              <w:szCs w:val="24"/>
              <w:shd w:val="clear" w:color="auto" w:fill="FFFFFF"/>
            </w:rPr>
          </w:rPrChange>
        </w:rPr>
        <w:t xml:space="preserve"> *);</w:t>
      </w:r>
    </w:p>
    <w:p w14:paraId="297062DB"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333333"/>
          <w:sz w:val="24"/>
          <w:szCs w:val="24"/>
          <w:shd w:val="clear" w:color="auto" w:fill="FFFFFF"/>
          <w:rPrChange w:id="4541" w:author="Abhishek Guria" w:date="2021-04-11T16:25:00Z">
            <w:rPr>
              <w:rFonts w:asciiTheme="minorHAnsi" w:hAnsiTheme="minorHAnsi" w:cstheme="minorHAnsi"/>
              <w:color w:val="333333"/>
              <w:sz w:val="24"/>
              <w:szCs w:val="24"/>
              <w:shd w:val="clear" w:color="auto" w:fill="FFFFFF"/>
            </w:rPr>
          </w:rPrChange>
        </w:rPr>
      </w:pPr>
    </w:p>
    <w:p w14:paraId="578D270D"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333333"/>
          <w:sz w:val="24"/>
          <w:szCs w:val="24"/>
          <w:shd w:val="clear" w:color="auto" w:fill="FFFFFF"/>
          <w:rPrChange w:id="4542" w:author="Abhishek Guria" w:date="2021-04-11T16:25:00Z">
            <w:rPr>
              <w:rFonts w:asciiTheme="minorHAnsi" w:hAnsiTheme="minorHAnsi" w:cstheme="minorHAnsi"/>
              <w:color w:val="333333"/>
              <w:sz w:val="24"/>
              <w:szCs w:val="24"/>
              <w:shd w:val="clear" w:color="auto" w:fill="FFFFFF"/>
            </w:rPr>
          </w:rPrChange>
        </w:rPr>
      </w:pPr>
      <w:r w:rsidRPr="00BB1A70">
        <w:rPr>
          <w:rFonts w:ascii="Times New Roman" w:hAnsi="Times New Roman"/>
          <w:color w:val="333333"/>
          <w:sz w:val="24"/>
          <w:szCs w:val="24"/>
          <w:shd w:val="clear" w:color="auto" w:fill="FFFFFF"/>
          <w:rPrChange w:id="4543" w:author="Abhishek Guria" w:date="2021-04-11T16:25:00Z">
            <w:rPr>
              <w:rFonts w:asciiTheme="minorHAnsi" w:hAnsiTheme="minorHAnsi" w:cstheme="minorHAnsi"/>
              <w:color w:val="333333"/>
              <w:sz w:val="24"/>
              <w:szCs w:val="24"/>
              <w:shd w:val="clear" w:color="auto" w:fill="FFFFFF"/>
            </w:rPr>
          </w:rPrChange>
        </w:rPr>
        <w:t>Testing the Device Driver:</w:t>
      </w:r>
    </w:p>
    <w:p w14:paraId="5D20001A"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333333"/>
          <w:sz w:val="24"/>
          <w:szCs w:val="24"/>
          <w:shd w:val="clear" w:color="auto" w:fill="FFFFFF"/>
          <w:rPrChange w:id="4544" w:author="Abhishek Guria" w:date="2021-04-11T16:25:00Z">
            <w:rPr>
              <w:rFonts w:asciiTheme="minorHAnsi" w:hAnsiTheme="minorHAnsi" w:cstheme="minorHAnsi"/>
              <w:color w:val="333333"/>
              <w:sz w:val="24"/>
              <w:szCs w:val="24"/>
              <w:shd w:val="clear" w:color="auto" w:fill="FFFFFF"/>
            </w:rPr>
          </w:rPrChange>
        </w:rPr>
      </w:pPr>
      <w:r w:rsidRPr="00BB1A70">
        <w:rPr>
          <w:rFonts w:ascii="Times New Roman" w:hAnsi="Times New Roman"/>
          <w:color w:val="333333"/>
          <w:sz w:val="24"/>
          <w:szCs w:val="24"/>
          <w:shd w:val="clear" w:color="auto" w:fill="FFFFFF"/>
          <w:rPrChange w:id="4545" w:author="Abhishek Guria" w:date="2021-04-11T16:25:00Z">
            <w:rPr>
              <w:rFonts w:asciiTheme="minorHAnsi" w:hAnsiTheme="minorHAnsi" w:cstheme="minorHAnsi"/>
              <w:color w:val="333333"/>
              <w:sz w:val="24"/>
              <w:szCs w:val="24"/>
              <w:shd w:val="clear" w:color="auto" w:fill="FFFFFF"/>
            </w:rPr>
          </w:rPrChange>
        </w:rPr>
        <w:t xml:space="preserve">First we register the file by </w:t>
      </w:r>
      <w:proofErr w:type="gramStart"/>
      <w:r w:rsidRPr="00BB1A70">
        <w:rPr>
          <w:rFonts w:ascii="Times New Roman" w:hAnsi="Times New Roman"/>
          <w:color w:val="333333"/>
          <w:sz w:val="24"/>
          <w:szCs w:val="24"/>
          <w:shd w:val="clear" w:color="auto" w:fill="FFFFFF"/>
          <w:rPrChange w:id="4546" w:author="Abhishek Guria" w:date="2021-04-11T16:25:00Z">
            <w:rPr>
              <w:rFonts w:asciiTheme="minorHAnsi" w:hAnsiTheme="minorHAnsi" w:cstheme="minorHAnsi"/>
              <w:color w:val="333333"/>
              <w:sz w:val="24"/>
              <w:szCs w:val="24"/>
              <w:shd w:val="clear" w:color="auto" w:fill="FFFFFF"/>
            </w:rPr>
          </w:rPrChange>
        </w:rPr>
        <w:t>using :</w:t>
      </w:r>
      <w:proofErr w:type="gramEnd"/>
    </w:p>
    <w:p w14:paraId="2FB0D23E"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333333"/>
          <w:sz w:val="24"/>
          <w:szCs w:val="24"/>
          <w:shd w:val="clear" w:color="auto" w:fill="FFFFFF"/>
          <w:rPrChange w:id="4547" w:author="Abhishek Guria" w:date="2021-04-11T16:25:00Z">
            <w:rPr>
              <w:rFonts w:asciiTheme="minorHAnsi" w:hAnsiTheme="minorHAnsi" w:cstheme="minorHAnsi"/>
              <w:color w:val="333333"/>
              <w:sz w:val="24"/>
              <w:szCs w:val="24"/>
              <w:shd w:val="clear" w:color="auto" w:fill="FFFFFF"/>
            </w:rPr>
          </w:rPrChange>
        </w:rPr>
      </w:pPr>
    </w:p>
    <w:p w14:paraId="2D7E6479"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333333"/>
          <w:sz w:val="24"/>
          <w:szCs w:val="24"/>
          <w:shd w:val="clear" w:color="auto" w:fill="FFFFFF"/>
          <w:rPrChange w:id="4548" w:author="Abhishek Guria" w:date="2021-04-11T16:25:00Z">
            <w:rPr>
              <w:rFonts w:asciiTheme="minorHAnsi" w:hAnsiTheme="minorHAnsi" w:cstheme="minorHAnsi"/>
              <w:color w:val="333333"/>
              <w:sz w:val="24"/>
              <w:szCs w:val="24"/>
              <w:shd w:val="clear" w:color="auto" w:fill="FFFFFF"/>
            </w:rPr>
          </w:rPrChange>
        </w:rPr>
      </w:pPr>
      <w:proofErr w:type="spellStart"/>
      <w:r w:rsidRPr="00BB1A70">
        <w:rPr>
          <w:rFonts w:ascii="Times New Roman" w:hAnsi="Times New Roman"/>
          <w:color w:val="333333"/>
          <w:sz w:val="24"/>
          <w:szCs w:val="24"/>
          <w:shd w:val="clear" w:color="auto" w:fill="FFFFFF"/>
          <w:rPrChange w:id="4549" w:author="Abhishek Guria" w:date="2021-04-11T16:25:00Z">
            <w:rPr>
              <w:rFonts w:asciiTheme="minorHAnsi" w:hAnsiTheme="minorHAnsi" w:cstheme="minorHAnsi"/>
              <w:color w:val="333333"/>
              <w:sz w:val="24"/>
              <w:szCs w:val="24"/>
              <w:shd w:val="clear" w:color="auto" w:fill="FFFFFF"/>
            </w:rPr>
          </w:rPrChange>
        </w:rPr>
        <w:t>insmod</w:t>
      </w:r>
      <w:proofErr w:type="spellEnd"/>
      <w:r w:rsidRPr="00BB1A70">
        <w:rPr>
          <w:rFonts w:ascii="Times New Roman" w:hAnsi="Times New Roman"/>
          <w:color w:val="333333"/>
          <w:sz w:val="24"/>
          <w:szCs w:val="24"/>
          <w:shd w:val="clear" w:color="auto" w:fill="FFFFFF"/>
          <w:rPrChange w:id="4550" w:author="Abhishek Guria" w:date="2021-04-11T16:25:00Z">
            <w:rPr>
              <w:rFonts w:asciiTheme="minorHAnsi" w:hAnsiTheme="minorHAnsi" w:cstheme="minorHAnsi"/>
              <w:color w:val="333333"/>
              <w:sz w:val="24"/>
              <w:szCs w:val="24"/>
              <w:shd w:val="clear" w:color="auto" w:fill="FFFFFF"/>
            </w:rPr>
          </w:rPrChange>
        </w:rPr>
        <w:t xml:space="preserve"> </w:t>
      </w:r>
      <w:proofErr w:type="spellStart"/>
      <w:proofErr w:type="gramStart"/>
      <w:r w:rsidRPr="00BB1A70">
        <w:rPr>
          <w:rFonts w:ascii="Times New Roman" w:hAnsi="Times New Roman"/>
          <w:color w:val="333333"/>
          <w:sz w:val="24"/>
          <w:szCs w:val="24"/>
          <w:shd w:val="clear" w:color="auto" w:fill="FFFFFF"/>
          <w:rPrChange w:id="4551" w:author="Abhishek Guria" w:date="2021-04-11T16:25:00Z">
            <w:rPr>
              <w:rFonts w:asciiTheme="minorHAnsi" w:hAnsiTheme="minorHAnsi" w:cstheme="minorHAnsi"/>
              <w:color w:val="333333"/>
              <w:sz w:val="24"/>
              <w:szCs w:val="24"/>
              <w:shd w:val="clear" w:color="auto" w:fill="FFFFFF"/>
            </w:rPr>
          </w:rPrChange>
        </w:rPr>
        <w:t>pseudo.ko</w:t>
      </w:r>
      <w:proofErr w:type="spellEnd"/>
      <w:proofErr w:type="gramEnd"/>
    </w:p>
    <w:p w14:paraId="64E14887"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333333"/>
          <w:sz w:val="24"/>
          <w:szCs w:val="24"/>
          <w:shd w:val="clear" w:color="auto" w:fill="FFFFFF"/>
          <w:rPrChange w:id="4552" w:author="Abhishek Guria" w:date="2021-04-11T16:25:00Z">
            <w:rPr>
              <w:rFonts w:asciiTheme="minorHAnsi" w:hAnsiTheme="minorHAnsi" w:cstheme="minorHAnsi"/>
              <w:color w:val="333333"/>
              <w:sz w:val="24"/>
              <w:szCs w:val="24"/>
              <w:shd w:val="clear" w:color="auto" w:fill="FFFFFF"/>
            </w:rPr>
          </w:rPrChange>
        </w:rPr>
      </w:pPr>
      <w:r w:rsidRPr="00BB1A70">
        <w:rPr>
          <w:rFonts w:ascii="Times New Roman" w:hAnsi="Times New Roman"/>
          <w:color w:val="333333"/>
          <w:sz w:val="24"/>
          <w:szCs w:val="24"/>
          <w:shd w:val="clear" w:color="auto" w:fill="FFFFFF"/>
          <w:rPrChange w:id="4553" w:author="Abhishek Guria" w:date="2021-04-11T16:25:00Z">
            <w:rPr>
              <w:rFonts w:asciiTheme="minorHAnsi" w:hAnsiTheme="minorHAnsi" w:cstheme="minorHAnsi"/>
              <w:color w:val="333333"/>
              <w:sz w:val="24"/>
              <w:szCs w:val="24"/>
              <w:shd w:val="clear" w:color="auto" w:fill="FFFFFF"/>
            </w:rPr>
          </w:rPrChange>
        </w:rPr>
        <w:t>upload the module by:</w:t>
      </w:r>
    </w:p>
    <w:p w14:paraId="31A84354"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333333"/>
          <w:sz w:val="24"/>
          <w:szCs w:val="24"/>
          <w:shd w:val="clear" w:color="auto" w:fill="FFFFFF"/>
          <w:rPrChange w:id="4554" w:author="Abhishek Guria" w:date="2021-04-11T16:25:00Z">
            <w:rPr>
              <w:rFonts w:asciiTheme="minorHAnsi" w:hAnsiTheme="minorHAnsi" w:cstheme="minorHAnsi"/>
              <w:color w:val="333333"/>
              <w:sz w:val="24"/>
              <w:szCs w:val="24"/>
              <w:shd w:val="clear" w:color="auto" w:fill="FFFFFF"/>
            </w:rPr>
          </w:rPrChange>
        </w:rPr>
      </w:pPr>
    </w:p>
    <w:p w14:paraId="1F2BB0A7"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555"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4556" w:author="Abhishek Guria" w:date="2021-04-11T16:25:00Z">
            <w:rPr>
              <w:rFonts w:asciiTheme="minorHAnsi" w:hAnsiTheme="minorHAnsi" w:cstheme="minorHAnsi"/>
              <w:sz w:val="24"/>
              <w:szCs w:val="24"/>
            </w:rPr>
          </w:rPrChange>
        </w:rPr>
        <w:t>mknod</w:t>
      </w:r>
      <w:proofErr w:type="spellEnd"/>
      <w:r w:rsidRPr="00BB1A70">
        <w:rPr>
          <w:rFonts w:ascii="Times New Roman" w:hAnsi="Times New Roman"/>
          <w:sz w:val="24"/>
          <w:szCs w:val="24"/>
          <w:rPrChange w:id="4557" w:author="Abhishek Guria" w:date="2021-04-11T16:25:00Z">
            <w:rPr>
              <w:rFonts w:asciiTheme="minorHAnsi" w:hAnsiTheme="minorHAnsi" w:cstheme="minorHAnsi"/>
              <w:sz w:val="24"/>
              <w:szCs w:val="24"/>
            </w:rPr>
          </w:rPrChange>
        </w:rPr>
        <w:t xml:space="preserve"> /dev/</w:t>
      </w:r>
      <w:proofErr w:type="spellStart"/>
      <w:r w:rsidRPr="00BB1A70">
        <w:rPr>
          <w:rFonts w:ascii="Times New Roman" w:hAnsi="Times New Roman"/>
          <w:sz w:val="24"/>
          <w:szCs w:val="24"/>
          <w:rPrChange w:id="4558" w:author="Abhishek Guria" w:date="2021-04-11T16:25:00Z">
            <w:rPr>
              <w:rFonts w:asciiTheme="minorHAnsi" w:hAnsiTheme="minorHAnsi" w:cstheme="minorHAnsi"/>
              <w:sz w:val="24"/>
              <w:szCs w:val="24"/>
            </w:rPr>
          </w:rPrChange>
        </w:rPr>
        <w:t>psample</w:t>
      </w:r>
      <w:proofErr w:type="spellEnd"/>
      <w:r w:rsidRPr="00BB1A70">
        <w:rPr>
          <w:rFonts w:ascii="Times New Roman" w:hAnsi="Times New Roman"/>
          <w:sz w:val="24"/>
          <w:szCs w:val="24"/>
          <w:rPrChange w:id="4559" w:author="Abhishek Guria" w:date="2021-04-11T16:25:00Z">
            <w:rPr>
              <w:rFonts w:asciiTheme="minorHAnsi" w:hAnsiTheme="minorHAnsi" w:cstheme="minorHAnsi"/>
              <w:sz w:val="24"/>
              <w:szCs w:val="24"/>
            </w:rPr>
          </w:rPrChange>
        </w:rPr>
        <w:t xml:space="preserve"> c xxx 0</w:t>
      </w:r>
    </w:p>
    <w:p w14:paraId="6A24C6EA"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560" w:author="Abhishek Guria" w:date="2021-04-11T16:25:00Z">
            <w:rPr>
              <w:rFonts w:asciiTheme="minorHAnsi" w:hAnsiTheme="minorHAnsi" w:cstheme="minorHAnsi"/>
              <w:sz w:val="24"/>
              <w:szCs w:val="24"/>
            </w:rPr>
          </w:rPrChange>
        </w:rPr>
      </w:pPr>
    </w:p>
    <w:p w14:paraId="1FEFED74"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56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562" w:author="Abhishek Guria" w:date="2021-04-11T16:25:00Z">
            <w:rPr>
              <w:rFonts w:asciiTheme="minorHAnsi" w:hAnsiTheme="minorHAnsi" w:cstheme="minorHAnsi"/>
              <w:sz w:val="24"/>
              <w:szCs w:val="24"/>
            </w:rPr>
          </w:rPrChange>
        </w:rPr>
        <w:t xml:space="preserve">See output </w:t>
      </w:r>
      <w:proofErr w:type="gramStart"/>
      <w:r w:rsidRPr="00BB1A70">
        <w:rPr>
          <w:rFonts w:ascii="Times New Roman" w:hAnsi="Times New Roman"/>
          <w:sz w:val="24"/>
          <w:szCs w:val="24"/>
          <w:rPrChange w:id="4563" w:author="Abhishek Guria" w:date="2021-04-11T16:25:00Z">
            <w:rPr>
              <w:rFonts w:asciiTheme="minorHAnsi" w:hAnsiTheme="minorHAnsi" w:cstheme="minorHAnsi"/>
              <w:sz w:val="24"/>
              <w:szCs w:val="24"/>
            </w:rPr>
          </w:rPrChange>
        </w:rPr>
        <w:t>by :</w:t>
      </w:r>
      <w:proofErr w:type="gramEnd"/>
    </w:p>
    <w:p w14:paraId="52754AF0"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564" w:author="Abhishek Guria" w:date="2021-04-11T16:25:00Z">
            <w:rPr>
              <w:rFonts w:asciiTheme="minorHAnsi" w:hAnsiTheme="minorHAnsi" w:cstheme="minorHAnsi"/>
              <w:sz w:val="24"/>
              <w:szCs w:val="24"/>
            </w:rPr>
          </w:rPrChange>
        </w:rPr>
      </w:pPr>
    </w:p>
    <w:p w14:paraId="78C8C42F"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56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566" w:author="Abhishek Guria" w:date="2021-04-11T16:25:00Z">
            <w:rPr>
              <w:rFonts w:asciiTheme="minorHAnsi" w:hAnsiTheme="minorHAnsi" w:cstheme="minorHAnsi"/>
              <w:sz w:val="24"/>
              <w:szCs w:val="24"/>
            </w:rPr>
          </w:rPrChange>
        </w:rPr>
        <w:t>cat /dev/</w:t>
      </w:r>
      <w:proofErr w:type="spellStart"/>
      <w:r w:rsidRPr="00BB1A70">
        <w:rPr>
          <w:rFonts w:ascii="Times New Roman" w:hAnsi="Times New Roman"/>
          <w:sz w:val="24"/>
          <w:szCs w:val="24"/>
          <w:rPrChange w:id="4567" w:author="Abhishek Guria" w:date="2021-04-11T16:25:00Z">
            <w:rPr>
              <w:rFonts w:asciiTheme="minorHAnsi" w:hAnsiTheme="minorHAnsi" w:cstheme="minorHAnsi"/>
              <w:sz w:val="24"/>
              <w:szCs w:val="24"/>
            </w:rPr>
          </w:rPrChange>
        </w:rPr>
        <w:t>psample</w:t>
      </w:r>
      <w:proofErr w:type="spellEnd"/>
    </w:p>
    <w:p w14:paraId="491B2799"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568" w:author="Abhishek Guria" w:date="2021-04-11T16:25:00Z">
            <w:rPr>
              <w:rFonts w:asciiTheme="minorHAnsi" w:hAnsiTheme="minorHAnsi" w:cstheme="minorHAnsi"/>
              <w:sz w:val="24"/>
              <w:szCs w:val="24"/>
            </w:rPr>
          </w:rPrChange>
        </w:rPr>
      </w:pPr>
    </w:p>
    <w:p w14:paraId="31CB0168"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333333"/>
          <w:sz w:val="24"/>
          <w:szCs w:val="24"/>
          <w:shd w:val="clear" w:color="auto" w:fill="FFFFFF"/>
          <w:rPrChange w:id="4569" w:author="Abhishek Guria" w:date="2021-04-11T16:25:00Z">
            <w:rPr>
              <w:rFonts w:asciiTheme="minorHAnsi" w:hAnsiTheme="minorHAnsi" w:cstheme="minorHAnsi"/>
              <w:color w:val="333333"/>
              <w:sz w:val="24"/>
              <w:szCs w:val="24"/>
              <w:shd w:val="clear" w:color="auto" w:fill="FFFFFF"/>
            </w:rPr>
          </w:rPrChange>
        </w:rPr>
      </w:pPr>
      <w:r w:rsidRPr="00BB1A70">
        <w:rPr>
          <w:rFonts w:ascii="Times New Roman" w:hAnsi="Times New Roman"/>
          <w:color w:val="333333"/>
          <w:sz w:val="24"/>
          <w:szCs w:val="24"/>
          <w:shd w:val="clear" w:color="auto" w:fill="FFFFFF"/>
          <w:rPrChange w:id="4570" w:author="Abhishek Guria" w:date="2021-04-11T16:25:00Z">
            <w:rPr>
              <w:rFonts w:asciiTheme="minorHAnsi" w:hAnsiTheme="minorHAnsi" w:cstheme="minorHAnsi"/>
              <w:color w:val="333333"/>
              <w:sz w:val="24"/>
              <w:szCs w:val="24"/>
              <w:shd w:val="clear" w:color="auto" w:fill="FFFFFF"/>
            </w:rPr>
          </w:rPrChange>
        </w:rPr>
        <w:t>write input by target:</w:t>
      </w:r>
    </w:p>
    <w:p w14:paraId="5401D10A"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57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572" w:author="Abhishek Guria" w:date="2021-04-11T16:25:00Z">
            <w:rPr>
              <w:rFonts w:asciiTheme="minorHAnsi" w:hAnsiTheme="minorHAnsi" w:cstheme="minorHAnsi"/>
              <w:sz w:val="24"/>
              <w:szCs w:val="24"/>
            </w:rPr>
          </w:rPrChange>
        </w:rPr>
        <w:t>echo "</w:t>
      </w:r>
      <w:proofErr w:type="spellStart"/>
      <w:r w:rsidRPr="00BB1A70">
        <w:rPr>
          <w:rFonts w:ascii="Times New Roman" w:hAnsi="Times New Roman"/>
          <w:sz w:val="24"/>
          <w:szCs w:val="24"/>
          <w:rPrChange w:id="4573" w:author="Abhishek Guria" w:date="2021-04-11T16:25:00Z">
            <w:rPr>
              <w:rFonts w:asciiTheme="minorHAnsi" w:hAnsiTheme="minorHAnsi" w:cstheme="minorHAnsi"/>
              <w:sz w:val="24"/>
              <w:szCs w:val="24"/>
            </w:rPr>
          </w:rPrChange>
        </w:rPr>
        <w:t>abc</w:t>
      </w:r>
      <w:proofErr w:type="spellEnd"/>
      <w:r w:rsidRPr="00BB1A70">
        <w:rPr>
          <w:rFonts w:ascii="Times New Roman" w:hAnsi="Times New Roman"/>
          <w:sz w:val="24"/>
          <w:szCs w:val="24"/>
          <w:rPrChange w:id="4574" w:author="Abhishek Guria" w:date="2021-04-11T16:25:00Z">
            <w:rPr>
              <w:rFonts w:asciiTheme="minorHAnsi" w:hAnsiTheme="minorHAnsi" w:cstheme="minorHAnsi"/>
              <w:sz w:val="24"/>
              <w:szCs w:val="24"/>
            </w:rPr>
          </w:rPrChange>
        </w:rPr>
        <w:t>" &gt; /dev/</w:t>
      </w:r>
      <w:proofErr w:type="spellStart"/>
      <w:r w:rsidRPr="00BB1A70">
        <w:rPr>
          <w:rFonts w:ascii="Times New Roman" w:hAnsi="Times New Roman"/>
          <w:sz w:val="24"/>
          <w:szCs w:val="24"/>
          <w:rPrChange w:id="4575" w:author="Abhishek Guria" w:date="2021-04-11T16:25:00Z">
            <w:rPr>
              <w:rFonts w:asciiTheme="minorHAnsi" w:hAnsiTheme="minorHAnsi" w:cstheme="minorHAnsi"/>
              <w:sz w:val="24"/>
              <w:szCs w:val="24"/>
            </w:rPr>
          </w:rPrChange>
        </w:rPr>
        <w:t>psample</w:t>
      </w:r>
      <w:proofErr w:type="spellEnd"/>
    </w:p>
    <w:p w14:paraId="64BD59CD"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576" w:author="Abhishek Guria" w:date="2021-04-11T16:25:00Z">
            <w:rPr>
              <w:rFonts w:asciiTheme="minorHAnsi" w:hAnsiTheme="minorHAnsi" w:cstheme="minorHAnsi"/>
              <w:sz w:val="24"/>
              <w:szCs w:val="24"/>
            </w:rPr>
          </w:rPrChange>
        </w:rPr>
      </w:pPr>
    </w:p>
    <w:p w14:paraId="4F2B0043"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57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578" w:author="Abhishek Guria" w:date="2021-04-11T16:25:00Z">
            <w:rPr>
              <w:rFonts w:asciiTheme="minorHAnsi" w:hAnsiTheme="minorHAnsi" w:cstheme="minorHAnsi"/>
              <w:sz w:val="24"/>
              <w:szCs w:val="24"/>
            </w:rPr>
          </w:rPrChange>
        </w:rPr>
        <w:t>Check output by:</w:t>
      </w:r>
    </w:p>
    <w:p w14:paraId="3FB5EEAB"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579" w:author="Abhishek Guria" w:date="2021-04-11T16:25:00Z">
            <w:rPr>
              <w:rFonts w:asciiTheme="minorHAnsi" w:hAnsiTheme="minorHAnsi" w:cstheme="minorHAnsi"/>
              <w:sz w:val="24"/>
              <w:szCs w:val="24"/>
            </w:rPr>
          </w:rPrChange>
        </w:rPr>
      </w:pPr>
    </w:p>
    <w:p w14:paraId="4191F847"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58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581" w:author="Abhishek Guria" w:date="2021-04-11T16:25:00Z">
            <w:rPr>
              <w:rFonts w:asciiTheme="minorHAnsi" w:hAnsiTheme="minorHAnsi" w:cstheme="minorHAnsi"/>
              <w:sz w:val="24"/>
              <w:szCs w:val="24"/>
            </w:rPr>
          </w:rPrChange>
        </w:rPr>
        <w:t>dmesg</w:t>
      </w:r>
    </w:p>
    <w:p w14:paraId="17EE93B0"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582" w:author="Abhishek Guria" w:date="2021-04-11T16:25:00Z">
            <w:rPr>
              <w:rFonts w:asciiTheme="minorHAnsi" w:hAnsiTheme="minorHAnsi" w:cstheme="minorHAnsi"/>
              <w:sz w:val="24"/>
              <w:szCs w:val="24"/>
            </w:rPr>
          </w:rPrChange>
        </w:rPr>
      </w:pPr>
    </w:p>
    <w:p w14:paraId="36A47CE3"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333333"/>
          <w:sz w:val="24"/>
          <w:szCs w:val="24"/>
          <w:shd w:val="clear" w:color="auto" w:fill="FFFFFF"/>
          <w:rPrChange w:id="4583" w:author="Abhishek Guria" w:date="2021-04-11T16:25:00Z">
            <w:rPr>
              <w:rFonts w:asciiTheme="minorHAnsi" w:hAnsiTheme="minorHAnsi" w:cstheme="minorHAnsi"/>
              <w:color w:val="333333"/>
              <w:sz w:val="24"/>
              <w:szCs w:val="24"/>
              <w:shd w:val="clear" w:color="auto" w:fill="FFFFFF"/>
            </w:rPr>
          </w:rPrChange>
        </w:rPr>
      </w:pPr>
      <w:r w:rsidRPr="00BB1A70">
        <w:rPr>
          <w:rFonts w:ascii="Times New Roman" w:hAnsi="Times New Roman"/>
          <w:color w:val="333333"/>
          <w:sz w:val="24"/>
          <w:szCs w:val="24"/>
          <w:shd w:val="clear" w:color="auto" w:fill="FFFFFF"/>
          <w:rPrChange w:id="4584" w:author="Abhishek Guria" w:date="2021-04-11T16:25:00Z">
            <w:rPr>
              <w:rFonts w:asciiTheme="minorHAnsi" w:hAnsiTheme="minorHAnsi" w:cstheme="minorHAnsi"/>
              <w:color w:val="333333"/>
              <w:sz w:val="24"/>
              <w:szCs w:val="24"/>
              <w:shd w:val="clear" w:color="auto" w:fill="FFFFFF"/>
            </w:rPr>
          </w:rPrChange>
        </w:rPr>
        <w:t>Remove file by:</w:t>
      </w:r>
    </w:p>
    <w:p w14:paraId="5F57E1E9"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333333"/>
          <w:sz w:val="24"/>
          <w:szCs w:val="24"/>
          <w:shd w:val="clear" w:color="auto" w:fill="FFFFFF"/>
          <w:rPrChange w:id="4585" w:author="Abhishek Guria" w:date="2021-04-11T16:25:00Z">
            <w:rPr>
              <w:rFonts w:asciiTheme="minorHAnsi" w:hAnsiTheme="minorHAnsi" w:cstheme="minorHAnsi"/>
              <w:color w:val="333333"/>
              <w:sz w:val="24"/>
              <w:szCs w:val="24"/>
              <w:shd w:val="clear" w:color="auto" w:fill="FFFFFF"/>
            </w:rPr>
          </w:rPrChange>
        </w:rPr>
      </w:pPr>
    </w:p>
    <w:p w14:paraId="4982927E"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333333"/>
          <w:sz w:val="24"/>
          <w:szCs w:val="24"/>
          <w:shd w:val="clear" w:color="auto" w:fill="FFFFFF"/>
          <w:rPrChange w:id="4586" w:author="Abhishek Guria" w:date="2021-04-11T16:25:00Z">
            <w:rPr>
              <w:rFonts w:asciiTheme="minorHAnsi" w:hAnsiTheme="minorHAnsi" w:cstheme="minorHAnsi"/>
              <w:color w:val="333333"/>
              <w:sz w:val="24"/>
              <w:szCs w:val="24"/>
              <w:shd w:val="clear" w:color="auto" w:fill="FFFFFF"/>
            </w:rPr>
          </w:rPrChange>
        </w:rPr>
      </w:pPr>
      <w:proofErr w:type="spellStart"/>
      <w:r w:rsidRPr="00BB1A70">
        <w:rPr>
          <w:rFonts w:ascii="Times New Roman" w:hAnsi="Times New Roman"/>
          <w:color w:val="333333"/>
          <w:sz w:val="24"/>
          <w:szCs w:val="24"/>
          <w:shd w:val="clear" w:color="auto" w:fill="FFFFFF"/>
          <w:rPrChange w:id="4587" w:author="Abhishek Guria" w:date="2021-04-11T16:25:00Z">
            <w:rPr>
              <w:rFonts w:asciiTheme="minorHAnsi" w:hAnsiTheme="minorHAnsi" w:cstheme="minorHAnsi"/>
              <w:color w:val="333333"/>
              <w:sz w:val="24"/>
              <w:szCs w:val="24"/>
              <w:shd w:val="clear" w:color="auto" w:fill="FFFFFF"/>
            </w:rPr>
          </w:rPrChange>
        </w:rPr>
        <w:t>rmmod</w:t>
      </w:r>
      <w:proofErr w:type="spellEnd"/>
      <w:r w:rsidRPr="00BB1A70">
        <w:rPr>
          <w:rFonts w:ascii="Times New Roman" w:hAnsi="Times New Roman"/>
          <w:color w:val="333333"/>
          <w:sz w:val="24"/>
          <w:szCs w:val="24"/>
          <w:shd w:val="clear" w:color="auto" w:fill="FFFFFF"/>
          <w:rPrChange w:id="4588" w:author="Abhishek Guria" w:date="2021-04-11T16:25:00Z">
            <w:rPr>
              <w:rFonts w:asciiTheme="minorHAnsi" w:hAnsiTheme="minorHAnsi" w:cstheme="minorHAnsi"/>
              <w:color w:val="333333"/>
              <w:sz w:val="24"/>
              <w:szCs w:val="24"/>
              <w:shd w:val="clear" w:color="auto" w:fill="FFFFFF"/>
            </w:rPr>
          </w:rPrChange>
        </w:rPr>
        <w:t xml:space="preserve"> filename</w:t>
      </w:r>
    </w:p>
    <w:p w14:paraId="313AC65D"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333333"/>
          <w:sz w:val="24"/>
          <w:szCs w:val="24"/>
          <w:shd w:val="clear" w:color="auto" w:fill="FFFFFF"/>
          <w:rPrChange w:id="4589" w:author="Abhishek Guria" w:date="2021-04-11T16:25:00Z">
            <w:rPr>
              <w:rFonts w:asciiTheme="minorHAnsi" w:hAnsiTheme="minorHAnsi" w:cstheme="minorHAnsi"/>
              <w:color w:val="333333"/>
              <w:sz w:val="24"/>
              <w:szCs w:val="24"/>
              <w:shd w:val="clear" w:color="auto" w:fill="FFFFFF"/>
            </w:rPr>
          </w:rPrChange>
        </w:rPr>
      </w:pPr>
    </w:p>
    <w:p w14:paraId="36D8A86A"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333333"/>
          <w:sz w:val="24"/>
          <w:szCs w:val="24"/>
          <w:shd w:val="clear" w:color="auto" w:fill="FFFFFF"/>
          <w:rPrChange w:id="4590" w:author="Abhishek Guria" w:date="2021-04-11T16:25:00Z">
            <w:rPr>
              <w:rFonts w:asciiTheme="minorHAnsi" w:hAnsiTheme="minorHAnsi" w:cstheme="minorHAnsi"/>
              <w:color w:val="333333"/>
              <w:sz w:val="24"/>
              <w:szCs w:val="24"/>
              <w:shd w:val="clear" w:color="auto" w:fill="FFFFFF"/>
            </w:rPr>
          </w:rPrChange>
        </w:rPr>
      </w:pPr>
      <w:r w:rsidRPr="00BB1A70">
        <w:rPr>
          <w:rFonts w:ascii="Times New Roman" w:hAnsi="Times New Roman"/>
          <w:color w:val="333333"/>
          <w:sz w:val="24"/>
          <w:szCs w:val="24"/>
          <w:shd w:val="clear" w:color="auto" w:fill="FFFFFF"/>
          <w:rPrChange w:id="4591" w:author="Abhishek Guria" w:date="2021-04-11T16:25:00Z">
            <w:rPr>
              <w:rFonts w:asciiTheme="minorHAnsi" w:hAnsiTheme="minorHAnsi" w:cstheme="minorHAnsi"/>
              <w:color w:val="333333"/>
              <w:sz w:val="24"/>
              <w:szCs w:val="24"/>
              <w:shd w:val="clear" w:color="auto" w:fill="FFFFFF"/>
            </w:rPr>
          </w:rPrChange>
        </w:rPr>
        <w:t>See result by:</w:t>
      </w:r>
    </w:p>
    <w:p w14:paraId="30C1C10D"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333333"/>
          <w:sz w:val="24"/>
          <w:szCs w:val="24"/>
          <w:shd w:val="clear" w:color="auto" w:fill="FFFFFF"/>
          <w:rPrChange w:id="4592" w:author="Abhishek Guria" w:date="2021-04-11T16:25:00Z">
            <w:rPr>
              <w:rFonts w:asciiTheme="minorHAnsi" w:hAnsiTheme="minorHAnsi" w:cstheme="minorHAnsi"/>
              <w:color w:val="333333"/>
              <w:sz w:val="24"/>
              <w:szCs w:val="24"/>
              <w:shd w:val="clear" w:color="auto" w:fill="FFFFFF"/>
            </w:rPr>
          </w:rPrChange>
        </w:rPr>
      </w:pPr>
    </w:p>
    <w:p w14:paraId="1417E1B2"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59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594" w:author="Abhishek Guria" w:date="2021-04-11T16:25:00Z">
            <w:rPr>
              <w:rFonts w:asciiTheme="minorHAnsi" w:hAnsiTheme="minorHAnsi" w:cstheme="minorHAnsi"/>
              <w:sz w:val="24"/>
              <w:szCs w:val="24"/>
            </w:rPr>
          </w:rPrChange>
        </w:rPr>
        <w:t>rm /dev/</w:t>
      </w:r>
      <w:proofErr w:type="spellStart"/>
      <w:r w:rsidRPr="00BB1A70">
        <w:rPr>
          <w:rFonts w:ascii="Times New Roman" w:hAnsi="Times New Roman"/>
          <w:sz w:val="24"/>
          <w:szCs w:val="24"/>
          <w:rPrChange w:id="4595" w:author="Abhishek Guria" w:date="2021-04-11T16:25:00Z">
            <w:rPr>
              <w:rFonts w:asciiTheme="minorHAnsi" w:hAnsiTheme="minorHAnsi" w:cstheme="minorHAnsi"/>
              <w:sz w:val="24"/>
              <w:szCs w:val="24"/>
            </w:rPr>
          </w:rPrChange>
        </w:rPr>
        <w:t>psample</w:t>
      </w:r>
      <w:proofErr w:type="spellEnd"/>
    </w:p>
    <w:p w14:paraId="733A3890"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596" w:author="Abhishek Guria" w:date="2021-04-11T16:25:00Z">
            <w:rPr>
              <w:rFonts w:asciiTheme="minorHAnsi" w:hAnsiTheme="minorHAnsi" w:cstheme="minorHAnsi"/>
              <w:sz w:val="24"/>
              <w:szCs w:val="24"/>
            </w:rPr>
          </w:rPrChange>
        </w:rPr>
      </w:pPr>
    </w:p>
    <w:p w14:paraId="1B98D06B"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597" w:author="Abhishek Guria" w:date="2021-04-11T16:25:00Z">
            <w:rPr>
              <w:rFonts w:asciiTheme="minorHAnsi" w:hAnsiTheme="minorHAnsi" w:cstheme="minorHAnsi"/>
              <w:sz w:val="24"/>
              <w:szCs w:val="24"/>
            </w:rPr>
          </w:rPrChange>
        </w:rPr>
      </w:pPr>
    </w:p>
    <w:p w14:paraId="5080661F" w14:textId="77777777" w:rsidR="00572CA1" w:rsidRPr="00BB1A70" w:rsidRDefault="00572CA1" w:rsidP="00D95C1A">
      <w:pPr>
        <w:tabs>
          <w:tab w:val="left" w:pos="540"/>
        </w:tabs>
        <w:spacing w:before="810" w:after="650" w:line="276" w:lineRule="auto"/>
        <w:ind w:left="576"/>
        <w:contextualSpacing/>
        <w:jc w:val="both"/>
        <w:rPr>
          <w:rFonts w:ascii="Times New Roman" w:hAnsi="Times New Roman"/>
          <w:sz w:val="24"/>
          <w:szCs w:val="24"/>
          <w:rPrChange w:id="4598" w:author="Abhishek Guria" w:date="2021-04-11T16:25:00Z">
            <w:rPr>
              <w:rFonts w:asciiTheme="minorHAnsi" w:hAnsiTheme="minorHAnsi" w:cstheme="minorHAnsi"/>
              <w:sz w:val="24"/>
              <w:szCs w:val="24"/>
            </w:rPr>
          </w:rPrChange>
        </w:rPr>
      </w:pPr>
    </w:p>
    <w:p w14:paraId="68DA9783" w14:textId="77777777" w:rsidR="00572CA1" w:rsidRPr="00BB1A70" w:rsidRDefault="00572CA1" w:rsidP="00D95C1A">
      <w:pPr>
        <w:tabs>
          <w:tab w:val="left" w:pos="540"/>
        </w:tabs>
        <w:spacing w:before="810" w:after="650" w:line="276" w:lineRule="auto"/>
        <w:ind w:left="576"/>
        <w:contextualSpacing/>
        <w:jc w:val="both"/>
        <w:rPr>
          <w:rFonts w:ascii="Times New Roman" w:hAnsi="Times New Roman"/>
          <w:sz w:val="24"/>
          <w:szCs w:val="24"/>
          <w:rPrChange w:id="4599" w:author="Abhishek Guria" w:date="2021-04-11T16:25:00Z">
            <w:rPr>
              <w:rFonts w:asciiTheme="minorHAnsi" w:hAnsiTheme="minorHAnsi" w:cstheme="minorHAnsi"/>
              <w:sz w:val="24"/>
              <w:szCs w:val="24"/>
            </w:rPr>
          </w:rPrChange>
        </w:rPr>
      </w:pPr>
    </w:p>
    <w:p w14:paraId="24F37E25" w14:textId="77777777" w:rsidR="001528BE" w:rsidRPr="00BB1A70" w:rsidRDefault="00572CA1" w:rsidP="00572CA1">
      <w:pPr>
        <w:pStyle w:val="Heading2"/>
        <w:spacing w:line="276" w:lineRule="auto"/>
        <w:ind w:left="144"/>
        <w:jc w:val="both"/>
        <w:rPr>
          <w:rFonts w:ascii="Times New Roman" w:hAnsi="Times New Roman"/>
          <w:b/>
          <w:rPrChange w:id="4600" w:author="Abhishek Guria" w:date="2021-04-11T16:25:00Z">
            <w:rPr>
              <w:rFonts w:asciiTheme="minorHAnsi" w:hAnsiTheme="minorHAnsi" w:cstheme="minorHAnsi"/>
              <w:b/>
            </w:rPr>
          </w:rPrChange>
        </w:rPr>
      </w:pPr>
      <w:bookmarkStart w:id="4601" w:name="_Toc68966768"/>
      <w:r w:rsidRPr="00BB1A70">
        <w:rPr>
          <w:rFonts w:ascii="Times New Roman" w:hAnsi="Times New Roman"/>
          <w:b/>
          <w:rPrChange w:id="4602" w:author="Abhishek Guria" w:date="2021-04-11T16:25:00Z">
            <w:rPr>
              <w:rFonts w:asciiTheme="minorHAnsi" w:hAnsiTheme="minorHAnsi" w:cstheme="minorHAnsi"/>
              <w:b/>
            </w:rPr>
          </w:rPrChange>
        </w:rPr>
        <w:t>16.4 Device</w:t>
      </w:r>
      <w:r w:rsidR="001528BE" w:rsidRPr="00BB1A70">
        <w:rPr>
          <w:rFonts w:ascii="Times New Roman" w:hAnsi="Times New Roman"/>
          <w:b/>
          <w:rPrChange w:id="4603" w:author="Abhishek Guria" w:date="2021-04-11T16:25:00Z">
            <w:rPr>
              <w:rFonts w:asciiTheme="minorHAnsi" w:hAnsiTheme="minorHAnsi" w:cstheme="minorHAnsi"/>
              <w:b/>
            </w:rPr>
          </w:rPrChange>
        </w:rPr>
        <w:t xml:space="preserve"> file Creation:</w:t>
      </w:r>
      <w:bookmarkEnd w:id="4601"/>
    </w:p>
    <w:p w14:paraId="2C3B0717" w14:textId="77777777" w:rsidR="001528BE" w:rsidRPr="00BB1A70" w:rsidRDefault="001528BE" w:rsidP="00572CA1">
      <w:pPr>
        <w:pStyle w:val="ListParagraph"/>
        <w:numPr>
          <w:ilvl w:val="0"/>
          <w:numId w:val="165"/>
        </w:numPr>
        <w:tabs>
          <w:tab w:val="left" w:pos="540"/>
        </w:tabs>
        <w:spacing w:line="276" w:lineRule="auto"/>
        <w:ind w:left="504"/>
        <w:jc w:val="both"/>
        <w:rPr>
          <w:rFonts w:ascii="Times New Roman" w:hAnsi="Times New Roman"/>
          <w:sz w:val="24"/>
          <w:szCs w:val="24"/>
          <w:rPrChange w:id="460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605" w:author="Abhishek Guria" w:date="2021-04-11T16:25:00Z">
            <w:rPr>
              <w:rFonts w:asciiTheme="minorHAnsi" w:hAnsiTheme="minorHAnsi" w:cstheme="minorHAnsi"/>
              <w:sz w:val="24"/>
              <w:szCs w:val="24"/>
            </w:rPr>
          </w:rPrChange>
        </w:rPr>
        <w:t>The device file allows transparent communication between user-space applications and hardware.</w:t>
      </w:r>
    </w:p>
    <w:p w14:paraId="6F8BD94A" w14:textId="77777777" w:rsidR="001528BE" w:rsidRPr="00BB1A70" w:rsidRDefault="001528BE" w:rsidP="00572CA1">
      <w:pPr>
        <w:pStyle w:val="ListParagraph"/>
        <w:numPr>
          <w:ilvl w:val="0"/>
          <w:numId w:val="165"/>
        </w:numPr>
        <w:tabs>
          <w:tab w:val="left" w:pos="540"/>
        </w:tabs>
        <w:spacing w:line="276" w:lineRule="auto"/>
        <w:ind w:left="504"/>
        <w:jc w:val="both"/>
        <w:rPr>
          <w:rFonts w:ascii="Times New Roman" w:hAnsi="Times New Roman"/>
          <w:sz w:val="24"/>
          <w:szCs w:val="24"/>
          <w:rPrChange w:id="460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607" w:author="Abhishek Guria" w:date="2021-04-11T16:25:00Z">
            <w:rPr>
              <w:rFonts w:asciiTheme="minorHAnsi" w:hAnsiTheme="minorHAnsi" w:cstheme="minorHAnsi"/>
              <w:sz w:val="24"/>
              <w:szCs w:val="24"/>
            </w:rPr>
          </w:rPrChange>
        </w:rPr>
        <w:t>All device files are stored in /dev directory.</w:t>
      </w:r>
    </w:p>
    <w:p w14:paraId="631BE737" w14:textId="77777777" w:rsidR="001528BE" w:rsidRPr="00BB1A70" w:rsidRDefault="001528BE" w:rsidP="00572CA1">
      <w:pPr>
        <w:pStyle w:val="ListParagraph"/>
        <w:numPr>
          <w:ilvl w:val="0"/>
          <w:numId w:val="166"/>
        </w:numPr>
        <w:tabs>
          <w:tab w:val="left" w:pos="540"/>
        </w:tabs>
        <w:spacing w:line="276" w:lineRule="auto"/>
        <w:ind w:left="1224"/>
        <w:jc w:val="both"/>
        <w:rPr>
          <w:rFonts w:ascii="Times New Roman" w:hAnsi="Times New Roman"/>
          <w:sz w:val="24"/>
          <w:szCs w:val="24"/>
          <w:rPrChange w:id="460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609" w:author="Abhishek Guria" w:date="2021-04-11T16:25:00Z">
            <w:rPr>
              <w:rFonts w:asciiTheme="minorHAnsi" w:hAnsiTheme="minorHAnsi" w:cstheme="minorHAnsi"/>
              <w:sz w:val="24"/>
              <w:szCs w:val="24"/>
            </w:rPr>
          </w:rPrChange>
        </w:rPr>
        <w:t>Use ls command to browse the directory.</w:t>
      </w:r>
    </w:p>
    <w:p w14:paraId="40820238" w14:textId="77777777" w:rsidR="001528BE" w:rsidRPr="00BB1A70" w:rsidRDefault="00572CA1" w:rsidP="00572CA1">
      <w:pPr>
        <w:pStyle w:val="ListParagraph"/>
        <w:numPr>
          <w:ilvl w:val="0"/>
          <w:numId w:val="166"/>
        </w:numPr>
        <w:tabs>
          <w:tab w:val="left" w:pos="540"/>
        </w:tabs>
        <w:spacing w:line="276" w:lineRule="auto"/>
        <w:ind w:left="1224"/>
        <w:jc w:val="both"/>
        <w:rPr>
          <w:rFonts w:ascii="Times New Roman" w:hAnsi="Times New Roman"/>
          <w:sz w:val="24"/>
          <w:szCs w:val="24"/>
          <w:rPrChange w:id="461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611" w:author="Abhishek Guria" w:date="2021-04-11T16:25:00Z">
            <w:rPr>
              <w:rFonts w:asciiTheme="minorHAnsi" w:hAnsiTheme="minorHAnsi" w:cstheme="minorHAnsi"/>
              <w:sz w:val="24"/>
              <w:szCs w:val="24"/>
            </w:rPr>
          </w:rPrChange>
        </w:rPr>
        <w:t>ls -l /dev/</w:t>
      </w:r>
    </w:p>
    <w:p w14:paraId="569C04FF" w14:textId="77777777" w:rsidR="001528BE" w:rsidRPr="00BB1A70" w:rsidRDefault="000E594E" w:rsidP="00572CA1">
      <w:pPr>
        <w:tabs>
          <w:tab w:val="left" w:pos="540"/>
        </w:tabs>
        <w:spacing w:before="240" w:line="276" w:lineRule="auto"/>
        <w:ind w:left="576"/>
        <w:contextualSpacing/>
        <w:jc w:val="both"/>
        <w:rPr>
          <w:rFonts w:ascii="Times New Roman" w:hAnsi="Times New Roman"/>
          <w:sz w:val="24"/>
          <w:szCs w:val="24"/>
          <w:rPrChange w:id="4612" w:author="Abhishek Guria" w:date="2021-04-11T16:25:00Z">
            <w:rPr>
              <w:rFonts w:asciiTheme="minorHAnsi" w:hAnsiTheme="minorHAnsi" w:cstheme="minorHAnsi"/>
              <w:sz w:val="24"/>
              <w:szCs w:val="24"/>
            </w:rPr>
          </w:rPrChange>
        </w:rPr>
      </w:pPr>
      <w:r w:rsidRPr="00BB1A70">
        <w:rPr>
          <w:rFonts w:ascii="Times New Roman" w:hAnsi="Times New Roman"/>
          <w:sz w:val="24"/>
          <w:shd w:val="clear" w:color="auto" w:fill="FFFFFF"/>
          <w:rPrChange w:id="4613" w:author="Abhishek Guria" w:date="2021-04-11T16:25:00Z">
            <w:rPr>
              <w:rFonts w:asciiTheme="minorHAnsi" w:hAnsiTheme="minorHAnsi" w:cstheme="minorHAnsi"/>
              <w:sz w:val="24"/>
              <w:shd w:val="clear" w:color="auto" w:fill="FFFFFF"/>
            </w:rPr>
          </w:rPrChange>
        </w:rPr>
        <w:t xml:space="preserve">17.5.1 </w:t>
      </w:r>
      <w:r w:rsidR="001528BE" w:rsidRPr="00BB1A70">
        <w:rPr>
          <w:rFonts w:ascii="Times New Roman" w:hAnsi="Times New Roman"/>
          <w:sz w:val="24"/>
          <w:shd w:val="clear" w:color="auto" w:fill="FFFFFF"/>
          <w:rPrChange w:id="4614" w:author="Abhishek Guria" w:date="2021-04-11T16:25:00Z">
            <w:rPr>
              <w:rFonts w:asciiTheme="minorHAnsi" w:hAnsiTheme="minorHAnsi" w:cstheme="minorHAnsi"/>
              <w:sz w:val="24"/>
              <w:shd w:val="clear" w:color="auto" w:fill="FFFFFF"/>
            </w:rPr>
          </w:rPrChange>
        </w:rPr>
        <w:t>Create Device:</w:t>
      </w:r>
    </w:p>
    <w:p w14:paraId="3A787EA2" w14:textId="77777777" w:rsidR="001528BE" w:rsidRPr="00BB1A70" w:rsidRDefault="001528BE" w:rsidP="00D95C1A">
      <w:pPr>
        <w:spacing w:line="276" w:lineRule="auto"/>
        <w:ind w:left="576"/>
        <w:jc w:val="both"/>
        <w:rPr>
          <w:rFonts w:ascii="Times New Roman" w:hAnsi="Times New Roman"/>
          <w:shd w:val="clear" w:color="auto" w:fill="FFFFFF"/>
          <w:rPrChange w:id="4615" w:author="Abhishek Guria" w:date="2021-04-11T16:25:00Z">
            <w:rPr>
              <w:rFonts w:asciiTheme="minorHAnsi" w:hAnsiTheme="minorHAnsi" w:cstheme="minorHAnsi"/>
              <w:shd w:val="clear" w:color="auto" w:fill="FFFFFF"/>
            </w:rPr>
          </w:rPrChange>
        </w:rPr>
      </w:pPr>
    </w:p>
    <w:p w14:paraId="3B9ED815" w14:textId="77777777" w:rsidR="001528BE" w:rsidRPr="00BB1A70" w:rsidRDefault="001528BE" w:rsidP="00D95C1A">
      <w:pPr>
        <w:spacing w:line="276" w:lineRule="auto"/>
        <w:ind w:left="576"/>
        <w:jc w:val="both"/>
        <w:rPr>
          <w:rFonts w:ascii="Times New Roman" w:hAnsi="Times New Roman"/>
          <w:shd w:val="clear" w:color="auto" w:fill="FFFFFF"/>
          <w:rPrChange w:id="4616" w:author="Abhishek Guria" w:date="2021-04-11T16:25:00Z">
            <w:rPr>
              <w:rFonts w:asciiTheme="minorHAnsi" w:hAnsiTheme="minorHAnsi" w:cstheme="minorHAnsi"/>
              <w:shd w:val="clear" w:color="auto" w:fill="FFFFFF"/>
            </w:rPr>
          </w:rPrChange>
        </w:rPr>
      </w:pPr>
      <w:r w:rsidRPr="00BB1A70">
        <w:rPr>
          <w:rFonts w:ascii="Times New Roman" w:hAnsi="Times New Roman"/>
          <w:shd w:val="clear" w:color="auto" w:fill="FFFFFF"/>
          <w:rPrChange w:id="4617" w:author="Abhishek Guria" w:date="2021-04-11T16:25:00Z">
            <w:rPr>
              <w:rFonts w:asciiTheme="minorHAnsi" w:hAnsiTheme="minorHAnsi" w:cstheme="minorHAnsi"/>
              <w:shd w:val="clear" w:color="auto" w:fill="FFFFFF"/>
            </w:rPr>
          </w:rPrChange>
        </w:rPr>
        <w:t xml:space="preserve">This function can be used by char device classes. A struct device will be created in </w:t>
      </w:r>
      <w:proofErr w:type="spellStart"/>
      <w:r w:rsidRPr="00BB1A70">
        <w:rPr>
          <w:rFonts w:ascii="Times New Roman" w:hAnsi="Times New Roman"/>
          <w:shd w:val="clear" w:color="auto" w:fill="FFFFFF"/>
          <w:rPrChange w:id="4618" w:author="Abhishek Guria" w:date="2021-04-11T16:25:00Z">
            <w:rPr>
              <w:rFonts w:asciiTheme="minorHAnsi" w:hAnsiTheme="minorHAnsi" w:cstheme="minorHAnsi"/>
              <w:shd w:val="clear" w:color="auto" w:fill="FFFFFF"/>
            </w:rPr>
          </w:rPrChange>
        </w:rPr>
        <w:t>sysfs</w:t>
      </w:r>
      <w:proofErr w:type="spellEnd"/>
      <w:r w:rsidRPr="00BB1A70">
        <w:rPr>
          <w:rFonts w:ascii="Times New Roman" w:hAnsi="Times New Roman"/>
          <w:shd w:val="clear" w:color="auto" w:fill="FFFFFF"/>
          <w:rPrChange w:id="4619" w:author="Abhishek Guria" w:date="2021-04-11T16:25:00Z">
            <w:rPr>
              <w:rFonts w:asciiTheme="minorHAnsi" w:hAnsiTheme="minorHAnsi" w:cstheme="minorHAnsi"/>
              <w:shd w:val="clear" w:color="auto" w:fill="FFFFFF"/>
            </w:rPr>
          </w:rPrChange>
        </w:rPr>
        <w:t>, reg</w:t>
      </w:r>
      <w:r w:rsidR="0075121A" w:rsidRPr="00BB1A70">
        <w:rPr>
          <w:rFonts w:ascii="Times New Roman" w:hAnsi="Times New Roman"/>
          <w:shd w:val="clear" w:color="auto" w:fill="FFFFFF"/>
          <w:rPrChange w:id="4620" w:author="Abhishek Guria" w:date="2021-04-11T16:25:00Z">
            <w:rPr>
              <w:rFonts w:asciiTheme="minorHAnsi" w:hAnsiTheme="minorHAnsi" w:cstheme="minorHAnsi"/>
              <w:shd w:val="clear" w:color="auto" w:fill="FFFFFF"/>
            </w:rPr>
          </w:rPrChange>
        </w:rPr>
        <w:t>istered to the specified class.</w:t>
      </w:r>
    </w:p>
    <w:p w14:paraId="57D45F31" w14:textId="77777777" w:rsidR="001528BE" w:rsidRPr="00BB1A70" w:rsidRDefault="001528BE" w:rsidP="00D95C1A">
      <w:pPr>
        <w:spacing w:line="276" w:lineRule="auto"/>
        <w:ind w:left="576"/>
        <w:jc w:val="both"/>
        <w:rPr>
          <w:rFonts w:ascii="Times New Roman" w:hAnsi="Times New Roman"/>
          <w:shd w:val="clear" w:color="auto" w:fill="FFFFFF"/>
          <w:rPrChange w:id="4621" w:author="Abhishek Guria" w:date="2021-04-11T16:25:00Z">
            <w:rPr>
              <w:rFonts w:asciiTheme="minorHAnsi" w:hAnsiTheme="minorHAnsi" w:cstheme="minorHAnsi"/>
              <w:shd w:val="clear" w:color="auto" w:fill="FFFFFF"/>
            </w:rPr>
          </w:rPrChange>
        </w:rPr>
      </w:pPr>
      <w:r w:rsidRPr="00BB1A70">
        <w:rPr>
          <w:rFonts w:ascii="Times New Roman" w:hAnsi="Times New Roman"/>
          <w:shd w:val="clear" w:color="auto" w:fill="FFFFFF"/>
          <w:rPrChange w:id="4622" w:author="Abhishek Guria" w:date="2021-04-11T16:25:00Z">
            <w:rPr>
              <w:rFonts w:asciiTheme="minorHAnsi" w:hAnsiTheme="minorHAnsi" w:cstheme="minorHAnsi"/>
              <w:shd w:val="clear" w:color="auto" w:fill="FFFFFF"/>
            </w:rPr>
          </w:rPrChange>
        </w:rPr>
        <w:t>struct device *</w:t>
      </w:r>
      <w:proofErr w:type="spellStart"/>
      <w:r w:rsidRPr="00BB1A70">
        <w:rPr>
          <w:rFonts w:ascii="Times New Roman" w:hAnsi="Times New Roman"/>
          <w:shd w:val="clear" w:color="auto" w:fill="FFFFFF"/>
          <w:rPrChange w:id="4623" w:author="Abhishek Guria" w:date="2021-04-11T16:25:00Z">
            <w:rPr>
              <w:rFonts w:asciiTheme="minorHAnsi" w:hAnsiTheme="minorHAnsi" w:cstheme="minorHAnsi"/>
              <w:shd w:val="clear" w:color="auto" w:fill="FFFFFF"/>
            </w:rPr>
          </w:rPrChange>
        </w:rPr>
        <w:t>device_create</w:t>
      </w:r>
      <w:proofErr w:type="spellEnd"/>
      <w:r w:rsidRPr="00BB1A70">
        <w:rPr>
          <w:rFonts w:ascii="Times New Roman" w:hAnsi="Times New Roman"/>
          <w:shd w:val="clear" w:color="auto" w:fill="FFFFFF"/>
          <w:rPrChange w:id="4624" w:author="Abhishek Guria" w:date="2021-04-11T16:25:00Z">
            <w:rPr>
              <w:rFonts w:asciiTheme="minorHAnsi" w:hAnsiTheme="minorHAnsi" w:cstheme="minorHAnsi"/>
              <w:shd w:val="clear" w:color="auto" w:fill="FFFFFF"/>
            </w:rPr>
          </w:rPrChange>
        </w:rPr>
        <w:t xml:space="preserve"> (struct *class, struct device *parent, </w:t>
      </w:r>
      <w:proofErr w:type="spellStart"/>
      <w:r w:rsidRPr="00BB1A70">
        <w:rPr>
          <w:rFonts w:ascii="Times New Roman" w:hAnsi="Times New Roman"/>
          <w:shd w:val="clear" w:color="auto" w:fill="FFFFFF"/>
          <w:rPrChange w:id="4625" w:author="Abhishek Guria" w:date="2021-04-11T16:25:00Z">
            <w:rPr>
              <w:rFonts w:asciiTheme="minorHAnsi" w:hAnsiTheme="minorHAnsi" w:cstheme="minorHAnsi"/>
              <w:shd w:val="clear" w:color="auto" w:fill="FFFFFF"/>
            </w:rPr>
          </w:rPrChange>
        </w:rPr>
        <w:t>dev_t</w:t>
      </w:r>
      <w:proofErr w:type="spellEnd"/>
      <w:r w:rsidRPr="00BB1A70">
        <w:rPr>
          <w:rFonts w:ascii="Times New Roman" w:hAnsi="Times New Roman"/>
          <w:shd w:val="clear" w:color="auto" w:fill="FFFFFF"/>
          <w:rPrChange w:id="4626" w:author="Abhishek Guria" w:date="2021-04-11T16:25:00Z">
            <w:rPr>
              <w:rFonts w:asciiTheme="minorHAnsi" w:hAnsiTheme="minorHAnsi" w:cstheme="minorHAnsi"/>
              <w:shd w:val="clear" w:color="auto" w:fill="FFFFFF"/>
            </w:rPr>
          </w:rPrChange>
        </w:rPr>
        <w:t xml:space="preserve"> dev, const char *</w:t>
      </w:r>
      <w:proofErr w:type="spellStart"/>
      <w:r w:rsidRPr="00BB1A70">
        <w:rPr>
          <w:rFonts w:ascii="Times New Roman" w:hAnsi="Times New Roman"/>
          <w:shd w:val="clear" w:color="auto" w:fill="FFFFFF"/>
          <w:rPrChange w:id="4627" w:author="Abhishek Guria" w:date="2021-04-11T16:25:00Z">
            <w:rPr>
              <w:rFonts w:asciiTheme="minorHAnsi" w:hAnsiTheme="minorHAnsi" w:cstheme="minorHAnsi"/>
              <w:shd w:val="clear" w:color="auto" w:fill="FFFFFF"/>
            </w:rPr>
          </w:rPrChange>
        </w:rPr>
        <w:t>fmt</w:t>
      </w:r>
      <w:proofErr w:type="spellEnd"/>
      <w:r w:rsidRPr="00BB1A70">
        <w:rPr>
          <w:rFonts w:ascii="Times New Roman" w:hAnsi="Times New Roman"/>
          <w:shd w:val="clear" w:color="auto" w:fill="FFFFFF"/>
          <w:rPrChange w:id="4628" w:author="Abhishek Guria" w:date="2021-04-11T16:25:00Z">
            <w:rPr>
              <w:rFonts w:asciiTheme="minorHAnsi" w:hAnsiTheme="minorHAnsi" w:cstheme="minorHAnsi"/>
              <w:shd w:val="clear" w:color="auto" w:fill="FFFFFF"/>
            </w:rPr>
          </w:rPrChange>
        </w:rPr>
        <w:t>, ...)</w:t>
      </w:r>
    </w:p>
    <w:p w14:paraId="0954B22C" w14:textId="77777777" w:rsidR="001528BE" w:rsidRPr="00BB1A70" w:rsidRDefault="001528BE" w:rsidP="00572CA1">
      <w:pPr>
        <w:tabs>
          <w:tab w:val="left" w:pos="540"/>
        </w:tabs>
        <w:spacing w:before="810" w:after="650" w:line="276" w:lineRule="auto"/>
        <w:ind w:firstLine="0"/>
        <w:contextualSpacing/>
        <w:jc w:val="both"/>
        <w:rPr>
          <w:rFonts w:ascii="Times New Roman" w:hAnsi="Times New Roman"/>
          <w:sz w:val="24"/>
          <w:szCs w:val="24"/>
          <w:rPrChange w:id="4629" w:author="Abhishek Guria" w:date="2021-04-11T16:25:00Z">
            <w:rPr>
              <w:rFonts w:asciiTheme="minorHAnsi" w:hAnsiTheme="minorHAnsi" w:cstheme="minorHAnsi"/>
              <w:sz w:val="24"/>
              <w:szCs w:val="24"/>
            </w:rPr>
          </w:rPrChange>
        </w:rPr>
      </w:pPr>
    </w:p>
    <w:p w14:paraId="1143ED85"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630" w:author="Abhishek Guria" w:date="2021-04-11T16:25:00Z">
            <w:rPr>
              <w:rFonts w:asciiTheme="minorHAnsi" w:hAnsiTheme="minorHAnsi" w:cstheme="minorHAnsi"/>
              <w:sz w:val="24"/>
              <w:szCs w:val="24"/>
            </w:rPr>
          </w:rPrChange>
        </w:rPr>
      </w:pPr>
    </w:p>
    <w:p w14:paraId="75FBCF3F" w14:textId="77777777" w:rsidR="00572CA1" w:rsidRPr="00BB1A70" w:rsidRDefault="00572CA1" w:rsidP="00D95C1A">
      <w:pPr>
        <w:tabs>
          <w:tab w:val="left" w:pos="540"/>
        </w:tabs>
        <w:spacing w:before="810" w:after="650" w:line="276" w:lineRule="auto"/>
        <w:ind w:left="576"/>
        <w:contextualSpacing/>
        <w:jc w:val="both"/>
        <w:rPr>
          <w:rFonts w:ascii="Times New Roman" w:hAnsi="Times New Roman"/>
          <w:sz w:val="24"/>
          <w:szCs w:val="24"/>
          <w:rPrChange w:id="4631" w:author="Abhishek Guria" w:date="2021-04-11T16:25:00Z">
            <w:rPr>
              <w:rFonts w:asciiTheme="minorHAnsi" w:hAnsiTheme="minorHAnsi" w:cstheme="minorHAnsi"/>
              <w:sz w:val="24"/>
              <w:szCs w:val="24"/>
            </w:rPr>
          </w:rPrChange>
        </w:rPr>
      </w:pPr>
    </w:p>
    <w:p w14:paraId="584A8C1C" w14:textId="77777777" w:rsidR="00572CA1" w:rsidRPr="00BB1A70" w:rsidRDefault="00572CA1" w:rsidP="00D95C1A">
      <w:pPr>
        <w:tabs>
          <w:tab w:val="left" w:pos="540"/>
        </w:tabs>
        <w:spacing w:before="810" w:after="650" w:line="276" w:lineRule="auto"/>
        <w:ind w:left="576"/>
        <w:contextualSpacing/>
        <w:jc w:val="both"/>
        <w:rPr>
          <w:rFonts w:ascii="Times New Roman" w:hAnsi="Times New Roman"/>
          <w:sz w:val="24"/>
          <w:szCs w:val="24"/>
          <w:rPrChange w:id="4632" w:author="Abhishek Guria" w:date="2021-04-11T16:25:00Z">
            <w:rPr>
              <w:rFonts w:asciiTheme="minorHAnsi" w:hAnsiTheme="minorHAnsi" w:cstheme="minorHAnsi"/>
              <w:sz w:val="24"/>
              <w:szCs w:val="24"/>
            </w:rPr>
          </w:rPrChange>
        </w:rPr>
      </w:pPr>
    </w:p>
    <w:p w14:paraId="3EEE017D" w14:textId="77777777" w:rsidR="00572CA1" w:rsidRPr="00BB1A70" w:rsidRDefault="00572CA1" w:rsidP="00D95C1A">
      <w:pPr>
        <w:tabs>
          <w:tab w:val="left" w:pos="540"/>
        </w:tabs>
        <w:spacing w:before="810" w:after="650" w:line="276" w:lineRule="auto"/>
        <w:ind w:left="576"/>
        <w:contextualSpacing/>
        <w:jc w:val="both"/>
        <w:rPr>
          <w:rFonts w:ascii="Times New Roman" w:hAnsi="Times New Roman"/>
          <w:sz w:val="24"/>
          <w:szCs w:val="24"/>
          <w:rPrChange w:id="4633" w:author="Abhishek Guria" w:date="2021-04-11T16:25:00Z">
            <w:rPr>
              <w:rFonts w:asciiTheme="minorHAnsi" w:hAnsiTheme="minorHAnsi" w:cstheme="minorHAnsi"/>
              <w:sz w:val="24"/>
              <w:szCs w:val="24"/>
            </w:rPr>
          </w:rPrChange>
        </w:rPr>
      </w:pPr>
    </w:p>
    <w:p w14:paraId="4BBBE0CA" w14:textId="77777777" w:rsidR="00572CA1" w:rsidRPr="00BB1A70" w:rsidRDefault="00572CA1" w:rsidP="00D95C1A">
      <w:pPr>
        <w:tabs>
          <w:tab w:val="left" w:pos="540"/>
        </w:tabs>
        <w:spacing w:before="810" w:after="650" w:line="276" w:lineRule="auto"/>
        <w:ind w:left="576"/>
        <w:contextualSpacing/>
        <w:jc w:val="both"/>
        <w:rPr>
          <w:rFonts w:ascii="Times New Roman" w:hAnsi="Times New Roman"/>
          <w:sz w:val="24"/>
          <w:szCs w:val="24"/>
          <w:rPrChange w:id="4634" w:author="Abhishek Guria" w:date="2021-04-11T16:25:00Z">
            <w:rPr>
              <w:rFonts w:asciiTheme="minorHAnsi" w:hAnsiTheme="minorHAnsi" w:cstheme="minorHAnsi"/>
              <w:sz w:val="24"/>
              <w:szCs w:val="24"/>
            </w:rPr>
          </w:rPrChange>
        </w:rPr>
      </w:pPr>
    </w:p>
    <w:p w14:paraId="01AB910F" w14:textId="77777777" w:rsidR="00572CA1" w:rsidRPr="00BB1A70" w:rsidRDefault="00572CA1" w:rsidP="00D95C1A">
      <w:pPr>
        <w:tabs>
          <w:tab w:val="left" w:pos="540"/>
        </w:tabs>
        <w:spacing w:before="810" w:after="650" w:line="276" w:lineRule="auto"/>
        <w:ind w:left="576"/>
        <w:contextualSpacing/>
        <w:jc w:val="both"/>
        <w:rPr>
          <w:rFonts w:ascii="Times New Roman" w:hAnsi="Times New Roman"/>
          <w:sz w:val="24"/>
          <w:szCs w:val="24"/>
          <w:rPrChange w:id="4635" w:author="Abhishek Guria" w:date="2021-04-11T16:25:00Z">
            <w:rPr>
              <w:rFonts w:asciiTheme="minorHAnsi" w:hAnsiTheme="minorHAnsi" w:cstheme="minorHAnsi"/>
              <w:sz w:val="24"/>
              <w:szCs w:val="24"/>
            </w:rPr>
          </w:rPrChange>
        </w:rPr>
      </w:pPr>
    </w:p>
    <w:p w14:paraId="2DE8A09A" w14:textId="77777777" w:rsidR="00572CA1" w:rsidRPr="00BB1A70" w:rsidRDefault="00572CA1" w:rsidP="00D95C1A">
      <w:pPr>
        <w:tabs>
          <w:tab w:val="left" w:pos="540"/>
        </w:tabs>
        <w:spacing w:before="810" w:after="650" w:line="276" w:lineRule="auto"/>
        <w:ind w:left="576"/>
        <w:contextualSpacing/>
        <w:jc w:val="both"/>
        <w:rPr>
          <w:rFonts w:ascii="Times New Roman" w:hAnsi="Times New Roman"/>
          <w:sz w:val="24"/>
          <w:szCs w:val="24"/>
          <w:rPrChange w:id="4636" w:author="Abhishek Guria" w:date="2021-04-11T16:25:00Z">
            <w:rPr>
              <w:rFonts w:asciiTheme="minorHAnsi" w:hAnsiTheme="minorHAnsi" w:cstheme="minorHAnsi"/>
              <w:sz w:val="24"/>
              <w:szCs w:val="24"/>
            </w:rPr>
          </w:rPrChange>
        </w:rPr>
      </w:pPr>
    </w:p>
    <w:p w14:paraId="5065F79B" w14:textId="77777777" w:rsidR="00572CA1" w:rsidRPr="00BB1A70" w:rsidRDefault="00572CA1" w:rsidP="00D95C1A">
      <w:pPr>
        <w:tabs>
          <w:tab w:val="left" w:pos="540"/>
        </w:tabs>
        <w:spacing w:before="810" w:after="650" w:line="276" w:lineRule="auto"/>
        <w:ind w:left="576"/>
        <w:contextualSpacing/>
        <w:jc w:val="both"/>
        <w:rPr>
          <w:rFonts w:ascii="Times New Roman" w:hAnsi="Times New Roman"/>
          <w:sz w:val="24"/>
          <w:szCs w:val="24"/>
          <w:rPrChange w:id="4637" w:author="Abhishek Guria" w:date="2021-04-11T16:25:00Z">
            <w:rPr>
              <w:rFonts w:asciiTheme="minorHAnsi" w:hAnsiTheme="minorHAnsi" w:cstheme="minorHAnsi"/>
              <w:sz w:val="24"/>
              <w:szCs w:val="24"/>
            </w:rPr>
          </w:rPrChange>
        </w:rPr>
      </w:pPr>
    </w:p>
    <w:p w14:paraId="72D8E6F9" w14:textId="77777777" w:rsidR="00572CA1" w:rsidRPr="00BB1A70" w:rsidRDefault="00572CA1" w:rsidP="00D95C1A">
      <w:pPr>
        <w:tabs>
          <w:tab w:val="left" w:pos="540"/>
        </w:tabs>
        <w:spacing w:before="810" w:after="650" w:line="276" w:lineRule="auto"/>
        <w:ind w:left="576"/>
        <w:contextualSpacing/>
        <w:jc w:val="both"/>
        <w:rPr>
          <w:rFonts w:ascii="Times New Roman" w:hAnsi="Times New Roman"/>
          <w:sz w:val="24"/>
          <w:szCs w:val="24"/>
          <w:rPrChange w:id="4638" w:author="Abhishek Guria" w:date="2021-04-11T16:25:00Z">
            <w:rPr>
              <w:rFonts w:asciiTheme="minorHAnsi" w:hAnsiTheme="minorHAnsi" w:cstheme="minorHAnsi"/>
              <w:sz w:val="24"/>
              <w:szCs w:val="24"/>
            </w:rPr>
          </w:rPrChange>
        </w:rPr>
      </w:pPr>
    </w:p>
    <w:p w14:paraId="0621CD5B" w14:textId="77777777" w:rsidR="00572CA1" w:rsidRPr="00BB1A70" w:rsidRDefault="00572CA1" w:rsidP="00D95C1A">
      <w:pPr>
        <w:tabs>
          <w:tab w:val="left" w:pos="540"/>
        </w:tabs>
        <w:spacing w:before="810" w:after="650" w:line="276" w:lineRule="auto"/>
        <w:ind w:left="576"/>
        <w:contextualSpacing/>
        <w:jc w:val="both"/>
        <w:rPr>
          <w:rFonts w:ascii="Times New Roman" w:hAnsi="Times New Roman"/>
          <w:sz w:val="24"/>
          <w:szCs w:val="24"/>
          <w:rPrChange w:id="4639" w:author="Abhishek Guria" w:date="2021-04-11T16:25:00Z">
            <w:rPr>
              <w:rFonts w:asciiTheme="minorHAnsi" w:hAnsiTheme="minorHAnsi" w:cstheme="minorHAnsi"/>
              <w:sz w:val="24"/>
              <w:szCs w:val="24"/>
            </w:rPr>
          </w:rPrChange>
        </w:rPr>
      </w:pPr>
    </w:p>
    <w:p w14:paraId="59CFC8F0" w14:textId="77777777" w:rsidR="00572CA1" w:rsidRPr="00BB1A70" w:rsidRDefault="00572CA1" w:rsidP="00D95C1A">
      <w:pPr>
        <w:tabs>
          <w:tab w:val="left" w:pos="540"/>
        </w:tabs>
        <w:spacing w:before="810" w:after="650" w:line="276" w:lineRule="auto"/>
        <w:ind w:left="576"/>
        <w:contextualSpacing/>
        <w:jc w:val="both"/>
        <w:rPr>
          <w:rFonts w:ascii="Times New Roman" w:hAnsi="Times New Roman"/>
          <w:sz w:val="24"/>
          <w:szCs w:val="24"/>
          <w:rPrChange w:id="4640" w:author="Abhishek Guria" w:date="2021-04-11T16:25:00Z">
            <w:rPr>
              <w:rFonts w:asciiTheme="minorHAnsi" w:hAnsiTheme="minorHAnsi" w:cstheme="minorHAnsi"/>
              <w:sz w:val="24"/>
              <w:szCs w:val="24"/>
            </w:rPr>
          </w:rPrChange>
        </w:rPr>
      </w:pPr>
    </w:p>
    <w:p w14:paraId="135C97D3" w14:textId="77777777" w:rsidR="00572CA1" w:rsidRPr="00BB1A70" w:rsidRDefault="00572CA1" w:rsidP="00D95C1A">
      <w:pPr>
        <w:tabs>
          <w:tab w:val="left" w:pos="540"/>
        </w:tabs>
        <w:spacing w:before="810" w:after="650" w:line="276" w:lineRule="auto"/>
        <w:ind w:left="576"/>
        <w:contextualSpacing/>
        <w:jc w:val="both"/>
        <w:rPr>
          <w:rFonts w:ascii="Times New Roman" w:hAnsi="Times New Roman"/>
          <w:sz w:val="24"/>
          <w:szCs w:val="24"/>
          <w:rPrChange w:id="4641" w:author="Abhishek Guria" w:date="2021-04-11T16:25:00Z">
            <w:rPr>
              <w:rFonts w:asciiTheme="minorHAnsi" w:hAnsiTheme="minorHAnsi" w:cstheme="minorHAnsi"/>
              <w:sz w:val="24"/>
              <w:szCs w:val="24"/>
            </w:rPr>
          </w:rPrChange>
        </w:rPr>
      </w:pPr>
    </w:p>
    <w:p w14:paraId="62393E0F" w14:textId="77777777" w:rsidR="00572CA1" w:rsidRPr="00BB1A70" w:rsidRDefault="00572CA1" w:rsidP="00D95C1A">
      <w:pPr>
        <w:tabs>
          <w:tab w:val="left" w:pos="540"/>
        </w:tabs>
        <w:spacing w:before="810" w:after="650" w:line="276" w:lineRule="auto"/>
        <w:ind w:left="576"/>
        <w:contextualSpacing/>
        <w:jc w:val="both"/>
        <w:rPr>
          <w:rFonts w:ascii="Times New Roman" w:hAnsi="Times New Roman"/>
          <w:sz w:val="24"/>
          <w:szCs w:val="24"/>
          <w:rPrChange w:id="4642" w:author="Abhishek Guria" w:date="2021-04-11T16:25:00Z">
            <w:rPr>
              <w:rFonts w:asciiTheme="minorHAnsi" w:hAnsiTheme="minorHAnsi" w:cstheme="minorHAnsi"/>
              <w:sz w:val="24"/>
              <w:szCs w:val="24"/>
            </w:rPr>
          </w:rPrChange>
        </w:rPr>
      </w:pPr>
    </w:p>
    <w:p w14:paraId="490EBF6F" w14:textId="77777777" w:rsidR="00572CA1" w:rsidRPr="00BB1A70" w:rsidRDefault="00572CA1" w:rsidP="00D95C1A">
      <w:pPr>
        <w:tabs>
          <w:tab w:val="left" w:pos="540"/>
        </w:tabs>
        <w:spacing w:before="810" w:after="650" w:line="276" w:lineRule="auto"/>
        <w:ind w:left="576"/>
        <w:contextualSpacing/>
        <w:jc w:val="both"/>
        <w:rPr>
          <w:rFonts w:ascii="Times New Roman" w:hAnsi="Times New Roman"/>
          <w:sz w:val="24"/>
          <w:szCs w:val="24"/>
          <w:rPrChange w:id="4643" w:author="Abhishek Guria" w:date="2021-04-11T16:25:00Z">
            <w:rPr>
              <w:rFonts w:asciiTheme="minorHAnsi" w:hAnsiTheme="minorHAnsi" w:cstheme="minorHAnsi"/>
              <w:sz w:val="24"/>
              <w:szCs w:val="24"/>
            </w:rPr>
          </w:rPrChange>
        </w:rPr>
      </w:pPr>
    </w:p>
    <w:p w14:paraId="55D2D413" w14:textId="77777777" w:rsidR="00572CA1" w:rsidRPr="00BB1A70" w:rsidRDefault="00572CA1" w:rsidP="00D95C1A">
      <w:pPr>
        <w:tabs>
          <w:tab w:val="left" w:pos="540"/>
        </w:tabs>
        <w:spacing w:before="810" w:after="650" w:line="276" w:lineRule="auto"/>
        <w:ind w:left="576"/>
        <w:contextualSpacing/>
        <w:jc w:val="both"/>
        <w:rPr>
          <w:rFonts w:ascii="Times New Roman" w:hAnsi="Times New Roman"/>
          <w:sz w:val="24"/>
          <w:szCs w:val="24"/>
          <w:rPrChange w:id="4644" w:author="Abhishek Guria" w:date="2021-04-11T16:25:00Z">
            <w:rPr>
              <w:rFonts w:asciiTheme="minorHAnsi" w:hAnsiTheme="minorHAnsi" w:cstheme="minorHAnsi"/>
              <w:sz w:val="24"/>
              <w:szCs w:val="24"/>
            </w:rPr>
          </w:rPrChange>
        </w:rPr>
      </w:pPr>
    </w:p>
    <w:p w14:paraId="141EB313" w14:textId="77777777" w:rsidR="00572CA1" w:rsidRPr="00BB1A70" w:rsidRDefault="00572CA1" w:rsidP="00D95C1A">
      <w:pPr>
        <w:tabs>
          <w:tab w:val="left" w:pos="540"/>
        </w:tabs>
        <w:spacing w:before="810" w:after="650" w:line="276" w:lineRule="auto"/>
        <w:ind w:left="576"/>
        <w:contextualSpacing/>
        <w:jc w:val="both"/>
        <w:rPr>
          <w:rFonts w:ascii="Times New Roman" w:hAnsi="Times New Roman"/>
          <w:sz w:val="24"/>
          <w:szCs w:val="24"/>
          <w:rPrChange w:id="4645" w:author="Abhishek Guria" w:date="2021-04-11T16:25:00Z">
            <w:rPr>
              <w:rFonts w:asciiTheme="minorHAnsi" w:hAnsiTheme="minorHAnsi" w:cstheme="minorHAnsi"/>
              <w:sz w:val="24"/>
              <w:szCs w:val="24"/>
            </w:rPr>
          </w:rPrChange>
        </w:rPr>
      </w:pPr>
    </w:p>
    <w:p w14:paraId="78C88F07" w14:textId="77777777" w:rsidR="00572CA1" w:rsidRPr="00BB1A70" w:rsidRDefault="00572CA1" w:rsidP="00D95C1A">
      <w:pPr>
        <w:tabs>
          <w:tab w:val="left" w:pos="540"/>
        </w:tabs>
        <w:spacing w:before="810" w:after="650" w:line="276" w:lineRule="auto"/>
        <w:ind w:left="576"/>
        <w:contextualSpacing/>
        <w:jc w:val="both"/>
        <w:rPr>
          <w:rFonts w:ascii="Times New Roman" w:hAnsi="Times New Roman"/>
          <w:sz w:val="24"/>
          <w:szCs w:val="24"/>
          <w:rPrChange w:id="4646" w:author="Abhishek Guria" w:date="2021-04-11T16:25:00Z">
            <w:rPr>
              <w:rFonts w:asciiTheme="minorHAnsi" w:hAnsiTheme="minorHAnsi" w:cstheme="minorHAnsi"/>
              <w:sz w:val="24"/>
              <w:szCs w:val="24"/>
            </w:rPr>
          </w:rPrChange>
        </w:rPr>
      </w:pPr>
    </w:p>
    <w:p w14:paraId="41240969" w14:textId="77777777" w:rsidR="00572CA1" w:rsidRPr="00BB1A70" w:rsidDel="006D79E0" w:rsidRDefault="00572CA1" w:rsidP="006D79E0">
      <w:pPr>
        <w:tabs>
          <w:tab w:val="left" w:pos="540"/>
        </w:tabs>
        <w:spacing w:before="810" w:after="650" w:line="276" w:lineRule="auto"/>
        <w:ind w:left="576"/>
        <w:contextualSpacing/>
        <w:jc w:val="center"/>
        <w:rPr>
          <w:del w:id="4647" w:author="Abhishek Guria" w:date="2021-04-11T18:40:00Z"/>
          <w:rFonts w:ascii="Times New Roman" w:hAnsi="Times New Roman"/>
          <w:sz w:val="24"/>
          <w:szCs w:val="24"/>
          <w:rPrChange w:id="4648" w:author="Abhishek Guria" w:date="2021-04-11T16:25:00Z">
            <w:rPr>
              <w:del w:id="4649" w:author="Abhishek Guria" w:date="2021-04-11T18:40:00Z"/>
              <w:rFonts w:asciiTheme="minorHAnsi" w:hAnsiTheme="minorHAnsi" w:cstheme="minorHAnsi"/>
              <w:sz w:val="24"/>
              <w:szCs w:val="24"/>
            </w:rPr>
          </w:rPrChange>
        </w:rPr>
        <w:pPrChange w:id="4650" w:author="Abhishek Guria" w:date="2021-04-11T18:40:00Z">
          <w:pPr>
            <w:tabs>
              <w:tab w:val="left" w:pos="540"/>
            </w:tabs>
            <w:spacing w:before="810" w:after="650" w:line="276" w:lineRule="auto"/>
            <w:ind w:left="576"/>
            <w:contextualSpacing/>
            <w:jc w:val="both"/>
          </w:pPr>
        </w:pPrChange>
      </w:pPr>
    </w:p>
    <w:p w14:paraId="1E89E361" w14:textId="77777777" w:rsidR="00572CA1" w:rsidRPr="00BB1A70" w:rsidDel="006D79E0" w:rsidRDefault="00572CA1" w:rsidP="006D79E0">
      <w:pPr>
        <w:tabs>
          <w:tab w:val="left" w:pos="540"/>
        </w:tabs>
        <w:spacing w:before="810" w:after="650" w:line="276" w:lineRule="auto"/>
        <w:ind w:left="576"/>
        <w:contextualSpacing/>
        <w:jc w:val="center"/>
        <w:rPr>
          <w:del w:id="4651" w:author="Abhishek Guria" w:date="2021-04-11T18:40:00Z"/>
          <w:rFonts w:ascii="Times New Roman" w:hAnsi="Times New Roman"/>
          <w:sz w:val="24"/>
          <w:szCs w:val="24"/>
          <w:rPrChange w:id="4652" w:author="Abhishek Guria" w:date="2021-04-11T16:25:00Z">
            <w:rPr>
              <w:del w:id="4653" w:author="Abhishek Guria" w:date="2021-04-11T18:40:00Z"/>
              <w:rFonts w:asciiTheme="minorHAnsi" w:hAnsiTheme="minorHAnsi" w:cstheme="minorHAnsi"/>
              <w:sz w:val="24"/>
              <w:szCs w:val="24"/>
            </w:rPr>
          </w:rPrChange>
        </w:rPr>
        <w:pPrChange w:id="4654" w:author="Abhishek Guria" w:date="2021-04-11T18:40:00Z">
          <w:pPr>
            <w:tabs>
              <w:tab w:val="left" w:pos="540"/>
            </w:tabs>
            <w:spacing w:before="810" w:after="650" w:line="276" w:lineRule="auto"/>
            <w:ind w:left="576"/>
            <w:contextualSpacing/>
            <w:jc w:val="both"/>
          </w:pPr>
        </w:pPrChange>
      </w:pPr>
    </w:p>
    <w:p w14:paraId="2AE4B8BC" w14:textId="77777777" w:rsidR="00572CA1" w:rsidRPr="00BB1A70" w:rsidDel="006D79E0" w:rsidRDefault="00572CA1" w:rsidP="006D79E0">
      <w:pPr>
        <w:tabs>
          <w:tab w:val="left" w:pos="540"/>
        </w:tabs>
        <w:spacing w:before="810" w:after="650" w:line="276" w:lineRule="auto"/>
        <w:ind w:left="576"/>
        <w:contextualSpacing/>
        <w:jc w:val="center"/>
        <w:rPr>
          <w:del w:id="4655" w:author="Abhishek Guria" w:date="2021-04-11T18:40:00Z"/>
          <w:rFonts w:ascii="Times New Roman" w:hAnsi="Times New Roman"/>
          <w:sz w:val="24"/>
          <w:szCs w:val="24"/>
          <w:rPrChange w:id="4656" w:author="Abhishek Guria" w:date="2021-04-11T16:25:00Z">
            <w:rPr>
              <w:del w:id="4657" w:author="Abhishek Guria" w:date="2021-04-11T18:40:00Z"/>
              <w:rFonts w:asciiTheme="minorHAnsi" w:hAnsiTheme="minorHAnsi" w:cstheme="minorHAnsi"/>
              <w:sz w:val="24"/>
              <w:szCs w:val="24"/>
            </w:rPr>
          </w:rPrChange>
        </w:rPr>
        <w:pPrChange w:id="4658" w:author="Abhishek Guria" w:date="2021-04-11T18:40:00Z">
          <w:pPr>
            <w:tabs>
              <w:tab w:val="left" w:pos="540"/>
            </w:tabs>
            <w:spacing w:before="810" w:after="650" w:line="276" w:lineRule="auto"/>
            <w:ind w:left="576"/>
            <w:contextualSpacing/>
            <w:jc w:val="both"/>
          </w:pPr>
        </w:pPrChange>
      </w:pPr>
    </w:p>
    <w:p w14:paraId="238FDC7D" w14:textId="77777777" w:rsidR="00572CA1" w:rsidRPr="00BB1A70" w:rsidDel="006D79E0" w:rsidRDefault="00572CA1" w:rsidP="006D79E0">
      <w:pPr>
        <w:tabs>
          <w:tab w:val="left" w:pos="540"/>
        </w:tabs>
        <w:spacing w:before="810" w:after="650" w:line="276" w:lineRule="auto"/>
        <w:ind w:left="576"/>
        <w:contextualSpacing/>
        <w:jc w:val="center"/>
        <w:rPr>
          <w:del w:id="4659" w:author="Abhishek Guria" w:date="2021-04-11T18:40:00Z"/>
          <w:rFonts w:ascii="Times New Roman" w:hAnsi="Times New Roman"/>
          <w:sz w:val="24"/>
          <w:szCs w:val="24"/>
          <w:rPrChange w:id="4660" w:author="Abhishek Guria" w:date="2021-04-11T16:25:00Z">
            <w:rPr>
              <w:del w:id="4661" w:author="Abhishek Guria" w:date="2021-04-11T18:40:00Z"/>
              <w:rFonts w:asciiTheme="minorHAnsi" w:hAnsiTheme="minorHAnsi" w:cstheme="minorHAnsi"/>
              <w:sz w:val="24"/>
              <w:szCs w:val="24"/>
            </w:rPr>
          </w:rPrChange>
        </w:rPr>
        <w:pPrChange w:id="4662" w:author="Abhishek Guria" w:date="2021-04-11T18:40:00Z">
          <w:pPr>
            <w:tabs>
              <w:tab w:val="left" w:pos="540"/>
            </w:tabs>
            <w:spacing w:before="810" w:after="650" w:line="276" w:lineRule="auto"/>
            <w:ind w:left="576"/>
            <w:contextualSpacing/>
            <w:jc w:val="both"/>
          </w:pPr>
        </w:pPrChange>
      </w:pPr>
    </w:p>
    <w:p w14:paraId="610A793B" w14:textId="77777777" w:rsidR="00572CA1" w:rsidRPr="00BB1A70" w:rsidDel="006D79E0" w:rsidRDefault="00572CA1" w:rsidP="006D79E0">
      <w:pPr>
        <w:tabs>
          <w:tab w:val="left" w:pos="540"/>
        </w:tabs>
        <w:spacing w:before="810" w:after="650" w:line="276" w:lineRule="auto"/>
        <w:ind w:left="576"/>
        <w:contextualSpacing/>
        <w:jc w:val="center"/>
        <w:rPr>
          <w:del w:id="4663" w:author="Abhishek Guria" w:date="2021-04-11T18:40:00Z"/>
          <w:rFonts w:ascii="Times New Roman" w:hAnsi="Times New Roman"/>
          <w:sz w:val="24"/>
          <w:szCs w:val="24"/>
          <w:rPrChange w:id="4664" w:author="Abhishek Guria" w:date="2021-04-11T16:25:00Z">
            <w:rPr>
              <w:del w:id="4665" w:author="Abhishek Guria" w:date="2021-04-11T18:40:00Z"/>
              <w:rFonts w:asciiTheme="minorHAnsi" w:hAnsiTheme="minorHAnsi" w:cstheme="minorHAnsi"/>
              <w:sz w:val="24"/>
              <w:szCs w:val="24"/>
            </w:rPr>
          </w:rPrChange>
        </w:rPr>
        <w:pPrChange w:id="4666" w:author="Abhishek Guria" w:date="2021-04-11T18:40:00Z">
          <w:pPr>
            <w:tabs>
              <w:tab w:val="left" w:pos="540"/>
            </w:tabs>
            <w:spacing w:before="810" w:after="650" w:line="276" w:lineRule="auto"/>
            <w:ind w:left="576"/>
            <w:contextualSpacing/>
            <w:jc w:val="both"/>
          </w:pPr>
        </w:pPrChange>
      </w:pPr>
    </w:p>
    <w:p w14:paraId="69D9B3C2" w14:textId="77777777" w:rsidR="00572CA1" w:rsidRPr="00BB1A70" w:rsidRDefault="00572CA1" w:rsidP="006D79E0">
      <w:pPr>
        <w:tabs>
          <w:tab w:val="left" w:pos="540"/>
        </w:tabs>
        <w:spacing w:before="810" w:after="650" w:line="276" w:lineRule="auto"/>
        <w:ind w:firstLine="0"/>
        <w:contextualSpacing/>
        <w:jc w:val="center"/>
        <w:rPr>
          <w:rFonts w:ascii="Times New Roman" w:hAnsi="Times New Roman"/>
          <w:sz w:val="24"/>
          <w:szCs w:val="24"/>
          <w:rPrChange w:id="4667" w:author="Abhishek Guria" w:date="2021-04-11T16:25:00Z">
            <w:rPr>
              <w:rFonts w:asciiTheme="minorHAnsi" w:hAnsiTheme="minorHAnsi" w:cstheme="minorHAnsi"/>
              <w:sz w:val="24"/>
              <w:szCs w:val="24"/>
            </w:rPr>
          </w:rPrChange>
        </w:rPr>
        <w:pPrChange w:id="4668" w:author="Abhishek Guria" w:date="2021-04-11T18:40:00Z">
          <w:pPr>
            <w:tabs>
              <w:tab w:val="left" w:pos="540"/>
            </w:tabs>
            <w:spacing w:before="810" w:after="650" w:line="276" w:lineRule="auto"/>
            <w:ind w:left="576"/>
            <w:contextualSpacing/>
            <w:jc w:val="both"/>
          </w:pPr>
        </w:pPrChange>
      </w:pPr>
    </w:p>
    <w:p w14:paraId="5FD205D2" w14:textId="77777777" w:rsidR="001528BE" w:rsidRPr="00BB1A70" w:rsidRDefault="000E594E" w:rsidP="006D79E0">
      <w:pPr>
        <w:pStyle w:val="Heading1"/>
        <w:spacing w:line="276" w:lineRule="auto"/>
        <w:ind w:left="144"/>
        <w:jc w:val="center"/>
        <w:rPr>
          <w:rFonts w:ascii="Times New Roman" w:hAnsi="Times New Roman"/>
          <w:sz w:val="32"/>
          <w:szCs w:val="32"/>
          <w:rPrChange w:id="4669" w:author="Abhishek Guria" w:date="2021-04-11T16:25:00Z">
            <w:rPr>
              <w:rFonts w:asciiTheme="minorHAnsi" w:hAnsiTheme="minorHAnsi" w:cstheme="minorHAnsi"/>
              <w:sz w:val="32"/>
              <w:szCs w:val="32"/>
            </w:rPr>
          </w:rPrChange>
        </w:rPr>
        <w:pPrChange w:id="4670" w:author="Abhishek Guria" w:date="2021-04-11T18:40:00Z">
          <w:pPr>
            <w:pStyle w:val="Heading1"/>
            <w:spacing w:line="276" w:lineRule="auto"/>
            <w:ind w:left="144"/>
          </w:pPr>
        </w:pPrChange>
      </w:pPr>
      <w:bookmarkStart w:id="4671" w:name="_Toc68966769"/>
      <w:r w:rsidRPr="00BB1A70">
        <w:rPr>
          <w:rFonts w:ascii="Times New Roman" w:hAnsi="Times New Roman"/>
          <w:sz w:val="32"/>
          <w:szCs w:val="32"/>
          <w:rPrChange w:id="4672" w:author="Abhishek Guria" w:date="2021-04-11T16:25:00Z">
            <w:rPr>
              <w:rFonts w:asciiTheme="minorHAnsi" w:hAnsiTheme="minorHAnsi" w:cstheme="minorHAnsi"/>
              <w:sz w:val="32"/>
              <w:szCs w:val="32"/>
            </w:rPr>
          </w:rPrChange>
        </w:rPr>
        <w:t xml:space="preserve">18. </w:t>
      </w:r>
      <w:r w:rsidR="001528BE" w:rsidRPr="00BB1A70">
        <w:rPr>
          <w:rFonts w:ascii="Times New Roman" w:hAnsi="Times New Roman"/>
          <w:sz w:val="32"/>
          <w:szCs w:val="32"/>
          <w:rPrChange w:id="4673" w:author="Abhishek Guria" w:date="2021-04-11T16:25:00Z">
            <w:rPr>
              <w:rFonts w:asciiTheme="minorHAnsi" w:hAnsiTheme="minorHAnsi" w:cstheme="minorHAnsi"/>
              <w:sz w:val="32"/>
              <w:szCs w:val="32"/>
            </w:rPr>
          </w:rPrChange>
        </w:rPr>
        <w:t>K</w:t>
      </w:r>
      <w:r w:rsidR="00572CA1" w:rsidRPr="00BB1A70">
        <w:rPr>
          <w:rFonts w:ascii="Times New Roman" w:hAnsi="Times New Roman"/>
          <w:sz w:val="32"/>
          <w:szCs w:val="32"/>
          <w:rPrChange w:id="4674" w:author="Abhishek Guria" w:date="2021-04-11T16:25:00Z">
            <w:rPr>
              <w:rFonts w:asciiTheme="minorHAnsi" w:hAnsiTheme="minorHAnsi" w:cstheme="minorHAnsi"/>
              <w:sz w:val="32"/>
              <w:szCs w:val="32"/>
            </w:rPr>
          </w:rPrChange>
        </w:rPr>
        <w:t>ERNEL DATA STRUCTURE</w:t>
      </w:r>
      <w:bookmarkEnd w:id="4671"/>
    </w:p>
    <w:p w14:paraId="17363C28" w14:textId="77777777" w:rsidR="0075121A" w:rsidRPr="00BB1A70" w:rsidRDefault="001528BE" w:rsidP="00D95C1A">
      <w:pPr>
        <w:pStyle w:val="Heading2"/>
        <w:numPr>
          <w:ilvl w:val="1"/>
          <w:numId w:val="123"/>
        </w:numPr>
        <w:spacing w:line="276" w:lineRule="auto"/>
        <w:ind w:left="576"/>
        <w:jc w:val="both"/>
        <w:rPr>
          <w:rFonts w:ascii="Times New Roman" w:hAnsi="Times New Roman"/>
          <w:b/>
          <w:rPrChange w:id="4675" w:author="Abhishek Guria" w:date="2021-04-11T16:25:00Z">
            <w:rPr>
              <w:rFonts w:asciiTheme="minorHAnsi" w:hAnsiTheme="minorHAnsi" w:cstheme="minorHAnsi"/>
              <w:b/>
            </w:rPr>
          </w:rPrChange>
        </w:rPr>
      </w:pPr>
      <w:bookmarkStart w:id="4676" w:name="_Toc68966770"/>
      <w:proofErr w:type="spellStart"/>
      <w:r w:rsidRPr="00BB1A70">
        <w:rPr>
          <w:rFonts w:ascii="Times New Roman" w:hAnsi="Times New Roman"/>
          <w:b/>
          <w:rPrChange w:id="4677" w:author="Abhishek Guria" w:date="2021-04-11T16:25:00Z">
            <w:rPr>
              <w:rFonts w:asciiTheme="minorHAnsi" w:hAnsiTheme="minorHAnsi" w:cstheme="minorHAnsi"/>
              <w:b/>
            </w:rPr>
          </w:rPrChange>
        </w:rPr>
        <w:t>Kfifo</w:t>
      </w:r>
      <w:proofErr w:type="spellEnd"/>
      <w:r w:rsidRPr="00BB1A70">
        <w:rPr>
          <w:rFonts w:ascii="Times New Roman" w:hAnsi="Times New Roman"/>
          <w:b/>
          <w:rPrChange w:id="4678" w:author="Abhishek Guria" w:date="2021-04-11T16:25:00Z">
            <w:rPr>
              <w:rFonts w:asciiTheme="minorHAnsi" w:hAnsiTheme="minorHAnsi" w:cstheme="minorHAnsi"/>
              <w:b/>
            </w:rPr>
          </w:rPrChange>
        </w:rPr>
        <w:t xml:space="preserve"> API:</w:t>
      </w:r>
      <w:bookmarkEnd w:id="4676"/>
    </w:p>
    <w:p w14:paraId="16AE8F78" w14:textId="77777777" w:rsidR="001528BE" w:rsidRPr="00BB1A70" w:rsidRDefault="001528BE" w:rsidP="00572CA1">
      <w:pPr>
        <w:pStyle w:val="ListParagraph"/>
        <w:numPr>
          <w:ilvl w:val="0"/>
          <w:numId w:val="167"/>
        </w:numPr>
        <w:spacing w:line="276" w:lineRule="auto"/>
        <w:ind w:left="504"/>
        <w:jc w:val="both"/>
        <w:rPr>
          <w:rFonts w:ascii="Times New Roman" w:hAnsi="Times New Roman"/>
          <w:rPrChange w:id="4679" w:author="Abhishek Guria" w:date="2021-04-11T16:25:00Z">
            <w:rPr>
              <w:rFonts w:asciiTheme="minorHAnsi" w:hAnsiTheme="minorHAnsi" w:cstheme="minorHAnsi"/>
            </w:rPr>
          </w:rPrChange>
        </w:rPr>
      </w:pPr>
      <w:r w:rsidRPr="00BB1A70">
        <w:rPr>
          <w:rFonts w:ascii="Times New Roman" w:hAnsi="Times New Roman"/>
          <w:shd w:val="clear" w:color="auto" w:fill="FFFFFF"/>
          <w:rPrChange w:id="4680" w:author="Abhishek Guria" w:date="2021-04-11T16:25:00Z">
            <w:rPr>
              <w:rFonts w:asciiTheme="minorHAnsi" w:hAnsiTheme="minorHAnsi" w:cstheme="minorHAnsi"/>
              <w:shd w:val="clear" w:color="auto" w:fill="FFFFFF"/>
            </w:rPr>
          </w:rPrChange>
        </w:rPr>
        <w:t>The kernel FIFO implementation, </w:t>
      </w:r>
      <w:proofErr w:type="spellStart"/>
      <w:r w:rsidRPr="00BB1A70">
        <w:rPr>
          <w:rStyle w:val="HTMLTypewriter"/>
          <w:rFonts w:ascii="Times New Roman" w:hAnsi="Times New Roman" w:cs="Times New Roman"/>
          <w:color w:val="000000"/>
          <w:sz w:val="24"/>
          <w:szCs w:val="24"/>
          <w:shd w:val="clear" w:color="auto" w:fill="FFFFFF"/>
          <w:rPrChange w:id="4681" w:author="Abhishek Guria" w:date="2021-04-11T16:25:00Z">
            <w:rPr>
              <w:rStyle w:val="HTMLTypewriter"/>
              <w:rFonts w:asciiTheme="minorHAnsi" w:hAnsiTheme="minorHAnsi" w:cstheme="minorHAnsi"/>
              <w:color w:val="000000"/>
              <w:sz w:val="24"/>
              <w:szCs w:val="24"/>
              <w:shd w:val="clear" w:color="auto" w:fill="FFFFFF"/>
            </w:rPr>
          </w:rPrChange>
        </w:rPr>
        <w:t>kfifo</w:t>
      </w:r>
      <w:proofErr w:type="spellEnd"/>
      <w:r w:rsidRPr="00BB1A70">
        <w:rPr>
          <w:rFonts w:ascii="Times New Roman" w:hAnsi="Times New Roman"/>
          <w:shd w:val="clear" w:color="auto" w:fill="FFFFFF"/>
          <w:rPrChange w:id="4682" w:author="Abhishek Guria" w:date="2021-04-11T16:25:00Z">
            <w:rPr>
              <w:rFonts w:asciiTheme="minorHAnsi" w:hAnsiTheme="minorHAnsi" w:cstheme="minorHAnsi"/>
              <w:shd w:val="clear" w:color="auto" w:fill="FFFFFF"/>
            </w:rPr>
          </w:rPrChange>
        </w:rPr>
        <w:t>, is not that widely used and Stefani Seibold would like to see that change</w:t>
      </w:r>
    </w:p>
    <w:p w14:paraId="41C2A644" w14:textId="77777777" w:rsidR="001528BE" w:rsidRPr="00BB1A70" w:rsidRDefault="001528BE" w:rsidP="00572CA1">
      <w:pPr>
        <w:pStyle w:val="ListParagraph"/>
        <w:numPr>
          <w:ilvl w:val="0"/>
          <w:numId w:val="167"/>
        </w:numPr>
        <w:tabs>
          <w:tab w:val="left" w:pos="540"/>
        </w:tabs>
        <w:spacing w:line="276" w:lineRule="auto"/>
        <w:ind w:left="504"/>
        <w:jc w:val="both"/>
        <w:rPr>
          <w:rFonts w:ascii="Times New Roman" w:hAnsi="Times New Roman"/>
          <w:sz w:val="24"/>
          <w:szCs w:val="24"/>
          <w:rPrChange w:id="468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684" w:author="Abhishek Guria" w:date="2021-04-11T16:25:00Z">
            <w:rPr>
              <w:rFonts w:asciiTheme="minorHAnsi" w:hAnsiTheme="minorHAnsi" w:cstheme="minorHAnsi"/>
              <w:sz w:val="24"/>
              <w:szCs w:val="24"/>
            </w:rPr>
          </w:rPrChange>
        </w:rPr>
        <w:t xml:space="preserve">A </w:t>
      </w:r>
      <w:proofErr w:type="spellStart"/>
      <w:r w:rsidRPr="00BB1A70">
        <w:rPr>
          <w:rFonts w:ascii="Times New Roman" w:hAnsi="Times New Roman"/>
          <w:sz w:val="24"/>
          <w:szCs w:val="24"/>
          <w:rPrChange w:id="4685" w:author="Abhishek Guria" w:date="2021-04-11T16:25:00Z">
            <w:rPr>
              <w:rFonts w:asciiTheme="minorHAnsi" w:hAnsiTheme="minorHAnsi" w:cstheme="minorHAnsi"/>
              <w:sz w:val="24"/>
              <w:szCs w:val="24"/>
            </w:rPr>
          </w:rPrChange>
        </w:rPr>
        <w:t>kfifo</w:t>
      </w:r>
      <w:proofErr w:type="spellEnd"/>
      <w:r w:rsidRPr="00BB1A70">
        <w:rPr>
          <w:rFonts w:ascii="Times New Roman" w:hAnsi="Times New Roman"/>
          <w:sz w:val="24"/>
          <w:szCs w:val="24"/>
          <w:rPrChange w:id="4686" w:author="Abhishek Guria" w:date="2021-04-11T16:25:00Z">
            <w:rPr>
              <w:rFonts w:asciiTheme="minorHAnsi" w:hAnsiTheme="minorHAnsi" w:cstheme="minorHAnsi"/>
              <w:sz w:val="24"/>
              <w:szCs w:val="24"/>
            </w:rPr>
          </w:rPrChange>
        </w:rPr>
        <w:t xml:space="preserve"> is declared using the DECLARE_</w:t>
      </w:r>
      <w:proofErr w:type="gramStart"/>
      <w:r w:rsidRPr="00BB1A70">
        <w:rPr>
          <w:rFonts w:ascii="Times New Roman" w:hAnsi="Times New Roman"/>
          <w:sz w:val="24"/>
          <w:szCs w:val="24"/>
          <w:rPrChange w:id="4687" w:author="Abhishek Guria" w:date="2021-04-11T16:25:00Z">
            <w:rPr>
              <w:rFonts w:asciiTheme="minorHAnsi" w:hAnsiTheme="minorHAnsi" w:cstheme="minorHAnsi"/>
              <w:sz w:val="24"/>
              <w:szCs w:val="24"/>
            </w:rPr>
          </w:rPrChange>
        </w:rPr>
        <w:t>KFIFO(</w:t>
      </w:r>
      <w:proofErr w:type="gramEnd"/>
      <w:r w:rsidRPr="00BB1A70">
        <w:rPr>
          <w:rFonts w:ascii="Times New Roman" w:hAnsi="Times New Roman"/>
          <w:sz w:val="24"/>
          <w:szCs w:val="24"/>
          <w:rPrChange w:id="4688" w:author="Abhishek Guria" w:date="2021-04-11T16:25:00Z">
            <w:rPr>
              <w:rFonts w:asciiTheme="minorHAnsi" w:hAnsiTheme="minorHAnsi" w:cstheme="minorHAnsi"/>
              <w:sz w:val="24"/>
              <w:szCs w:val="24"/>
            </w:rPr>
          </w:rPrChange>
        </w:rPr>
        <w:t>) macro which can be used inside of a struct or union declaration.</w:t>
      </w:r>
    </w:p>
    <w:p w14:paraId="637156F8" w14:textId="77777777" w:rsidR="001528BE" w:rsidRPr="00BB1A70" w:rsidRDefault="001528BE" w:rsidP="00572CA1">
      <w:pPr>
        <w:pStyle w:val="ListParagraph"/>
        <w:numPr>
          <w:ilvl w:val="0"/>
          <w:numId w:val="167"/>
        </w:numPr>
        <w:tabs>
          <w:tab w:val="left" w:pos="540"/>
        </w:tabs>
        <w:spacing w:line="276" w:lineRule="auto"/>
        <w:ind w:left="504"/>
        <w:jc w:val="both"/>
        <w:rPr>
          <w:rFonts w:ascii="Times New Roman" w:hAnsi="Times New Roman"/>
          <w:sz w:val="24"/>
          <w:szCs w:val="24"/>
          <w:rPrChange w:id="468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690" w:author="Abhishek Guria" w:date="2021-04-11T16:25:00Z">
            <w:rPr>
              <w:rFonts w:asciiTheme="minorHAnsi" w:hAnsiTheme="minorHAnsi" w:cstheme="minorHAnsi"/>
              <w:sz w:val="24"/>
              <w:szCs w:val="24"/>
            </w:rPr>
          </w:rPrChange>
        </w:rPr>
        <w:t xml:space="preserve">FIFOs declared with </w:t>
      </w:r>
      <w:proofErr w:type="spellStart"/>
      <w:r w:rsidRPr="00BB1A70">
        <w:rPr>
          <w:rFonts w:ascii="Times New Roman" w:hAnsi="Times New Roman"/>
          <w:sz w:val="24"/>
          <w:szCs w:val="24"/>
          <w:rPrChange w:id="4691" w:author="Abhishek Guria" w:date="2021-04-11T16:25:00Z">
            <w:rPr>
              <w:rFonts w:asciiTheme="minorHAnsi" w:hAnsiTheme="minorHAnsi" w:cstheme="minorHAnsi"/>
              <w:sz w:val="24"/>
              <w:szCs w:val="24"/>
            </w:rPr>
          </w:rPrChange>
        </w:rPr>
        <w:t>with</w:t>
      </w:r>
      <w:proofErr w:type="spellEnd"/>
      <w:r w:rsidRPr="00BB1A70">
        <w:rPr>
          <w:rFonts w:ascii="Times New Roman" w:hAnsi="Times New Roman"/>
          <w:sz w:val="24"/>
          <w:szCs w:val="24"/>
          <w:rPrChange w:id="4692" w:author="Abhishek Guria" w:date="2021-04-11T16:25:00Z">
            <w:rPr>
              <w:rFonts w:asciiTheme="minorHAnsi" w:hAnsiTheme="minorHAnsi" w:cstheme="minorHAnsi"/>
              <w:sz w:val="24"/>
              <w:szCs w:val="24"/>
            </w:rPr>
          </w:rPrChange>
        </w:rPr>
        <w:t xml:space="preserve"> DECLARE_</w:t>
      </w:r>
      <w:proofErr w:type="gramStart"/>
      <w:r w:rsidRPr="00BB1A70">
        <w:rPr>
          <w:rFonts w:ascii="Times New Roman" w:hAnsi="Times New Roman"/>
          <w:sz w:val="24"/>
          <w:szCs w:val="24"/>
          <w:rPrChange w:id="4693" w:author="Abhishek Guria" w:date="2021-04-11T16:25:00Z">
            <w:rPr>
              <w:rFonts w:asciiTheme="minorHAnsi" w:hAnsiTheme="minorHAnsi" w:cstheme="minorHAnsi"/>
              <w:sz w:val="24"/>
              <w:szCs w:val="24"/>
            </w:rPr>
          </w:rPrChange>
        </w:rPr>
        <w:t>KFIFO(</w:t>
      </w:r>
      <w:proofErr w:type="gramEnd"/>
      <w:r w:rsidRPr="00BB1A70">
        <w:rPr>
          <w:rFonts w:ascii="Times New Roman" w:hAnsi="Times New Roman"/>
          <w:sz w:val="24"/>
          <w:szCs w:val="24"/>
          <w:rPrChange w:id="4694" w:author="Abhishek Guria" w:date="2021-04-11T16:25:00Z">
            <w:rPr>
              <w:rFonts w:asciiTheme="minorHAnsi" w:hAnsiTheme="minorHAnsi" w:cstheme="minorHAnsi"/>
              <w:sz w:val="24"/>
              <w:szCs w:val="24"/>
            </w:rPr>
          </w:rPrChange>
        </w:rPr>
        <w:t>) must be</w:t>
      </w:r>
      <w:r w:rsidR="00572CA1" w:rsidRPr="00BB1A70">
        <w:rPr>
          <w:rFonts w:ascii="Times New Roman" w:hAnsi="Times New Roman"/>
          <w:sz w:val="24"/>
          <w:szCs w:val="24"/>
          <w:rPrChange w:id="4695" w:author="Abhishek Guria" w:date="2021-04-11T16:25:00Z">
            <w:rPr>
              <w:rFonts w:asciiTheme="minorHAnsi" w:hAnsiTheme="minorHAnsi" w:cstheme="minorHAnsi"/>
              <w:sz w:val="24"/>
              <w:szCs w:val="24"/>
            </w:rPr>
          </w:rPrChange>
        </w:rPr>
        <w:t xml:space="preserve"> initialized using INIT_KFIFO()</w:t>
      </w:r>
    </w:p>
    <w:p w14:paraId="0E2240E3" w14:textId="77777777" w:rsidR="001528BE" w:rsidRPr="00BB1A70" w:rsidRDefault="001528BE" w:rsidP="00572CA1">
      <w:pPr>
        <w:tabs>
          <w:tab w:val="left" w:pos="540"/>
        </w:tabs>
        <w:spacing w:line="276" w:lineRule="auto"/>
        <w:ind w:left="576"/>
        <w:contextualSpacing/>
        <w:jc w:val="both"/>
        <w:rPr>
          <w:rFonts w:ascii="Times New Roman" w:hAnsi="Times New Roman"/>
          <w:sz w:val="24"/>
          <w:szCs w:val="24"/>
          <w:rPrChange w:id="469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697" w:author="Abhishek Guria" w:date="2021-04-11T16:25:00Z">
            <w:rPr>
              <w:rFonts w:asciiTheme="minorHAnsi" w:hAnsiTheme="minorHAnsi" w:cstheme="minorHAnsi"/>
              <w:sz w:val="24"/>
              <w:szCs w:val="24"/>
            </w:rPr>
          </w:rPrChange>
        </w:rPr>
        <w:t>DECLARE_</w:t>
      </w:r>
      <w:proofErr w:type="gramStart"/>
      <w:r w:rsidRPr="00BB1A70">
        <w:rPr>
          <w:rFonts w:ascii="Times New Roman" w:hAnsi="Times New Roman"/>
          <w:sz w:val="24"/>
          <w:szCs w:val="24"/>
          <w:rPrChange w:id="4698" w:author="Abhishek Guria" w:date="2021-04-11T16:25:00Z">
            <w:rPr>
              <w:rFonts w:asciiTheme="minorHAnsi" w:hAnsiTheme="minorHAnsi" w:cstheme="minorHAnsi"/>
              <w:sz w:val="24"/>
              <w:szCs w:val="24"/>
            </w:rPr>
          </w:rPrChange>
        </w:rPr>
        <w:t>KFIFO(</w:t>
      </w:r>
      <w:proofErr w:type="gramEnd"/>
      <w:r w:rsidRPr="00BB1A70">
        <w:rPr>
          <w:rFonts w:ascii="Times New Roman" w:hAnsi="Times New Roman"/>
          <w:sz w:val="24"/>
          <w:szCs w:val="24"/>
          <w:rPrChange w:id="4699" w:author="Abhishek Guria" w:date="2021-04-11T16:25:00Z">
            <w:rPr>
              <w:rFonts w:asciiTheme="minorHAnsi" w:hAnsiTheme="minorHAnsi" w:cstheme="minorHAnsi"/>
              <w:sz w:val="24"/>
              <w:szCs w:val="24"/>
            </w:rPr>
          </w:rPrChange>
        </w:rPr>
        <w:t>name, size)</w:t>
      </w:r>
    </w:p>
    <w:p w14:paraId="5320014E" w14:textId="77777777" w:rsidR="001528BE" w:rsidRPr="00BB1A70" w:rsidRDefault="001528BE" w:rsidP="00572CA1">
      <w:pPr>
        <w:tabs>
          <w:tab w:val="left" w:pos="540"/>
        </w:tabs>
        <w:spacing w:line="276" w:lineRule="auto"/>
        <w:ind w:left="576"/>
        <w:contextualSpacing/>
        <w:jc w:val="both"/>
        <w:rPr>
          <w:rFonts w:ascii="Times New Roman" w:hAnsi="Times New Roman"/>
          <w:sz w:val="24"/>
          <w:szCs w:val="24"/>
          <w:rPrChange w:id="470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701" w:author="Abhishek Guria" w:date="2021-04-11T16:25:00Z">
            <w:rPr>
              <w:rFonts w:asciiTheme="minorHAnsi" w:hAnsiTheme="minorHAnsi" w:cstheme="minorHAnsi"/>
              <w:sz w:val="24"/>
              <w:szCs w:val="24"/>
            </w:rPr>
          </w:rPrChange>
        </w:rPr>
        <w:t>INIT_KFIFO(name)</w:t>
      </w:r>
    </w:p>
    <w:p w14:paraId="0DDEFA0F"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702" w:author="Abhishek Guria" w:date="2021-04-11T16:25:00Z">
            <w:rPr>
              <w:rFonts w:asciiTheme="minorHAnsi" w:hAnsiTheme="minorHAnsi" w:cstheme="minorHAnsi"/>
              <w:sz w:val="24"/>
              <w:szCs w:val="24"/>
            </w:rPr>
          </w:rPrChange>
        </w:rPr>
      </w:pPr>
    </w:p>
    <w:p w14:paraId="3E2BDA6E"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70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704" w:author="Abhishek Guria" w:date="2021-04-11T16:25:00Z">
            <w:rPr>
              <w:rFonts w:asciiTheme="minorHAnsi" w:hAnsiTheme="minorHAnsi" w:cstheme="minorHAnsi"/>
              <w:sz w:val="24"/>
              <w:szCs w:val="24"/>
            </w:rPr>
          </w:rPrChange>
        </w:rPr>
        <w:t>DEFINE_</w:t>
      </w:r>
      <w:proofErr w:type="gramStart"/>
      <w:r w:rsidRPr="00BB1A70">
        <w:rPr>
          <w:rFonts w:ascii="Times New Roman" w:hAnsi="Times New Roman"/>
          <w:sz w:val="24"/>
          <w:szCs w:val="24"/>
          <w:rPrChange w:id="4705" w:author="Abhishek Guria" w:date="2021-04-11T16:25:00Z">
            <w:rPr>
              <w:rFonts w:asciiTheme="minorHAnsi" w:hAnsiTheme="minorHAnsi" w:cstheme="minorHAnsi"/>
              <w:sz w:val="24"/>
              <w:szCs w:val="24"/>
            </w:rPr>
          </w:rPrChange>
        </w:rPr>
        <w:t>KFIFO(</w:t>
      </w:r>
      <w:proofErr w:type="gramEnd"/>
      <w:r w:rsidRPr="00BB1A70">
        <w:rPr>
          <w:rFonts w:ascii="Times New Roman" w:hAnsi="Times New Roman"/>
          <w:sz w:val="24"/>
          <w:szCs w:val="24"/>
          <w:rPrChange w:id="4706" w:author="Abhishek Guria" w:date="2021-04-11T16:25:00Z">
            <w:rPr>
              <w:rFonts w:asciiTheme="minorHAnsi" w:hAnsiTheme="minorHAnsi" w:cstheme="minorHAnsi"/>
              <w:sz w:val="24"/>
              <w:szCs w:val="24"/>
            </w:rPr>
          </w:rPrChange>
        </w:rPr>
        <w:t>name, size)</w:t>
      </w:r>
    </w:p>
    <w:p w14:paraId="336784A7"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707" w:author="Abhishek Guria" w:date="2021-04-11T16:25:00Z">
            <w:rPr>
              <w:rFonts w:asciiTheme="minorHAnsi" w:hAnsiTheme="minorHAnsi" w:cstheme="minorHAnsi"/>
              <w:sz w:val="24"/>
              <w:szCs w:val="24"/>
            </w:rPr>
          </w:rPrChange>
        </w:rPr>
      </w:pPr>
    </w:p>
    <w:p w14:paraId="2558DA94" w14:textId="77777777" w:rsidR="001528BE" w:rsidRPr="00BB1A70" w:rsidRDefault="001528BE" w:rsidP="00572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ind w:left="864" w:firstLine="0"/>
        <w:jc w:val="both"/>
        <w:rPr>
          <w:rFonts w:ascii="Times New Roman" w:hAnsi="Times New Roman"/>
          <w:color w:val="000000"/>
          <w:sz w:val="24"/>
          <w:szCs w:val="24"/>
          <w:lang w:bidi="ar-SA"/>
          <w:rPrChange w:id="4708" w:author="Abhishek Guria" w:date="2021-04-11T16:25:00Z">
            <w:rPr>
              <w:rFonts w:asciiTheme="minorHAnsi" w:hAnsiTheme="minorHAnsi" w:cstheme="minorHAnsi"/>
              <w:color w:val="000000"/>
              <w:sz w:val="24"/>
              <w:szCs w:val="24"/>
              <w:lang w:bidi="ar-SA"/>
            </w:rPr>
          </w:rPrChange>
        </w:rPr>
      </w:pPr>
      <w:r w:rsidRPr="00BB1A70">
        <w:rPr>
          <w:rFonts w:ascii="Times New Roman" w:hAnsi="Times New Roman"/>
          <w:color w:val="000000"/>
          <w:sz w:val="24"/>
          <w:szCs w:val="24"/>
          <w:lang w:bidi="ar-SA"/>
          <w:rPrChange w:id="4709" w:author="Abhishek Guria" w:date="2021-04-11T16:25:00Z">
            <w:rPr>
              <w:rFonts w:asciiTheme="minorHAnsi" w:hAnsiTheme="minorHAnsi" w:cstheme="minorHAnsi"/>
              <w:color w:val="000000"/>
              <w:sz w:val="24"/>
              <w:szCs w:val="24"/>
              <w:lang w:bidi="ar-SA"/>
            </w:rPr>
          </w:rPrChange>
        </w:rPr>
        <w:t xml:space="preserve">unsigned int </w:t>
      </w:r>
      <w:proofErr w:type="spellStart"/>
      <w:r w:rsidRPr="00BB1A70">
        <w:rPr>
          <w:rFonts w:ascii="Times New Roman" w:hAnsi="Times New Roman"/>
          <w:color w:val="000000"/>
          <w:sz w:val="24"/>
          <w:szCs w:val="24"/>
          <w:lang w:bidi="ar-SA"/>
          <w:rPrChange w:id="4710" w:author="Abhishek Guria" w:date="2021-04-11T16:25:00Z">
            <w:rPr>
              <w:rFonts w:asciiTheme="minorHAnsi" w:hAnsiTheme="minorHAnsi" w:cstheme="minorHAnsi"/>
              <w:color w:val="000000"/>
              <w:sz w:val="24"/>
              <w:szCs w:val="24"/>
              <w:lang w:bidi="ar-SA"/>
            </w:rPr>
          </w:rPrChange>
        </w:rPr>
        <w:t>kfifo_in_</w:t>
      </w:r>
      <w:proofErr w:type="gramStart"/>
      <w:r w:rsidRPr="00BB1A70">
        <w:rPr>
          <w:rFonts w:ascii="Times New Roman" w:hAnsi="Times New Roman"/>
          <w:color w:val="000000"/>
          <w:sz w:val="24"/>
          <w:szCs w:val="24"/>
          <w:lang w:bidi="ar-SA"/>
          <w:rPrChange w:id="4711" w:author="Abhishek Guria" w:date="2021-04-11T16:25:00Z">
            <w:rPr>
              <w:rFonts w:asciiTheme="minorHAnsi" w:hAnsiTheme="minorHAnsi" w:cstheme="minorHAnsi"/>
              <w:color w:val="000000"/>
              <w:sz w:val="24"/>
              <w:szCs w:val="24"/>
              <w:lang w:bidi="ar-SA"/>
            </w:rPr>
          </w:rPrChange>
        </w:rPr>
        <w:t>rec</w:t>
      </w:r>
      <w:proofErr w:type="spellEnd"/>
      <w:r w:rsidRPr="00BB1A70">
        <w:rPr>
          <w:rFonts w:ascii="Times New Roman" w:hAnsi="Times New Roman"/>
          <w:color w:val="000000"/>
          <w:sz w:val="24"/>
          <w:szCs w:val="24"/>
          <w:lang w:bidi="ar-SA"/>
          <w:rPrChange w:id="4712" w:author="Abhishek Guria" w:date="2021-04-11T16:25:00Z">
            <w:rPr>
              <w:rFonts w:asciiTheme="minorHAnsi" w:hAnsiTheme="minorHAnsi" w:cstheme="minorHAnsi"/>
              <w:color w:val="000000"/>
              <w:sz w:val="24"/>
              <w:szCs w:val="24"/>
              <w:lang w:bidi="ar-SA"/>
            </w:rPr>
          </w:rPrChange>
        </w:rPr>
        <w:t>(</w:t>
      </w:r>
      <w:proofErr w:type="gramEnd"/>
      <w:r w:rsidRPr="00BB1A70">
        <w:rPr>
          <w:rFonts w:ascii="Times New Roman" w:hAnsi="Times New Roman"/>
          <w:color w:val="000000"/>
          <w:sz w:val="24"/>
          <w:szCs w:val="24"/>
          <w:lang w:bidi="ar-SA"/>
          <w:rPrChange w:id="4713" w:author="Abhishek Guria" w:date="2021-04-11T16:25:00Z">
            <w:rPr>
              <w:rFonts w:asciiTheme="minorHAnsi" w:hAnsiTheme="minorHAnsi" w:cstheme="minorHAnsi"/>
              <w:color w:val="000000"/>
              <w:sz w:val="24"/>
              <w:szCs w:val="24"/>
              <w:lang w:bidi="ar-SA"/>
            </w:rPr>
          </w:rPrChange>
        </w:rPr>
        <w:t xml:space="preserve">struct </w:t>
      </w:r>
      <w:proofErr w:type="spellStart"/>
      <w:r w:rsidRPr="00BB1A70">
        <w:rPr>
          <w:rFonts w:ascii="Times New Roman" w:hAnsi="Times New Roman"/>
          <w:color w:val="000000"/>
          <w:sz w:val="24"/>
          <w:szCs w:val="24"/>
          <w:lang w:bidi="ar-SA"/>
          <w:rPrChange w:id="4714" w:author="Abhishek Guria" w:date="2021-04-11T16:25:00Z">
            <w:rPr>
              <w:rFonts w:asciiTheme="minorHAnsi" w:hAnsiTheme="minorHAnsi" w:cstheme="minorHAnsi"/>
              <w:color w:val="000000"/>
              <w:sz w:val="24"/>
              <w:szCs w:val="24"/>
              <w:lang w:bidi="ar-SA"/>
            </w:rPr>
          </w:rPrChange>
        </w:rPr>
        <w:t>kfifo</w:t>
      </w:r>
      <w:proofErr w:type="spellEnd"/>
      <w:r w:rsidRPr="00BB1A70">
        <w:rPr>
          <w:rFonts w:ascii="Times New Roman" w:hAnsi="Times New Roman"/>
          <w:color w:val="000000"/>
          <w:sz w:val="24"/>
          <w:szCs w:val="24"/>
          <w:lang w:bidi="ar-SA"/>
          <w:rPrChange w:id="4715" w:author="Abhishek Guria" w:date="2021-04-11T16:25:00Z">
            <w:rPr>
              <w:rFonts w:asciiTheme="minorHAnsi" w:hAnsiTheme="minorHAnsi" w:cstheme="minorHAnsi"/>
              <w:color w:val="000000"/>
              <w:sz w:val="24"/>
              <w:szCs w:val="24"/>
              <w:lang w:bidi="ar-SA"/>
            </w:rPr>
          </w:rPrChange>
        </w:rPr>
        <w:t xml:space="preserve"> *</w:t>
      </w:r>
      <w:proofErr w:type="spellStart"/>
      <w:r w:rsidRPr="00BB1A70">
        <w:rPr>
          <w:rFonts w:ascii="Times New Roman" w:hAnsi="Times New Roman"/>
          <w:color w:val="000000"/>
          <w:sz w:val="24"/>
          <w:szCs w:val="24"/>
          <w:lang w:bidi="ar-SA"/>
          <w:rPrChange w:id="4716" w:author="Abhishek Guria" w:date="2021-04-11T16:25:00Z">
            <w:rPr>
              <w:rFonts w:asciiTheme="minorHAnsi" w:hAnsiTheme="minorHAnsi" w:cstheme="minorHAnsi"/>
              <w:color w:val="000000"/>
              <w:sz w:val="24"/>
              <w:szCs w:val="24"/>
              <w:lang w:bidi="ar-SA"/>
            </w:rPr>
          </w:rPrChange>
        </w:rPr>
        <w:t>fifo</w:t>
      </w:r>
      <w:proofErr w:type="spellEnd"/>
      <w:r w:rsidRPr="00BB1A70">
        <w:rPr>
          <w:rFonts w:ascii="Times New Roman" w:hAnsi="Times New Roman"/>
          <w:color w:val="000000"/>
          <w:sz w:val="24"/>
          <w:szCs w:val="24"/>
          <w:lang w:bidi="ar-SA"/>
          <w:rPrChange w:id="4717" w:author="Abhishek Guria" w:date="2021-04-11T16:25:00Z">
            <w:rPr>
              <w:rFonts w:asciiTheme="minorHAnsi" w:hAnsiTheme="minorHAnsi" w:cstheme="minorHAnsi"/>
              <w:color w:val="000000"/>
              <w:sz w:val="24"/>
              <w:szCs w:val="24"/>
              <w:lang w:bidi="ar-SA"/>
            </w:rPr>
          </w:rPrChange>
        </w:rPr>
        <w:t>,</w:t>
      </w:r>
    </w:p>
    <w:p w14:paraId="5CC6266C" w14:textId="77777777" w:rsidR="001528BE" w:rsidRPr="00BB1A70" w:rsidRDefault="001528BE" w:rsidP="00572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ind w:left="864" w:firstLine="0"/>
        <w:jc w:val="both"/>
        <w:rPr>
          <w:rFonts w:ascii="Times New Roman" w:hAnsi="Times New Roman"/>
          <w:color w:val="000000"/>
          <w:sz w:val="24"/>
          <w:szCs w:val="24"/>
          <w:lang w:bidi="ar-SA"/>
          <w:rPrChange w:id="4718" w:author="Abhishek Guria" w:date="2021-04-11T16:25:00Z">
            <w:rPr>
              <w:rFonts w:asciiTheme="minorHAnsi" w:hAnsiTheme="minorHAnsi" w:cstheme="minorHAnsi"/>
              <w:color w:val="000000"/>
              <w:sz w:val="24"/>
              <w:szCs w:val="24"/>
              <w:lang w:bidi="ar-SA"/>
            </w:rPr>
          </w:rPrChange>
        </w:rPr>
      </w:pPr>
      <w:r w:rsidRPr="00BB1A70">
        <w:rPr>
          <w:rFonts w:ascii="Times New Roman" w:hAnsi="Times New Roman"/>
          <w:color w:val="000000"/>
          <w:sz w:val="24"/>
          <w:szCs w:val="24"/>
          <w:lang w:bidi="ar-SA"/>
          <w:rPrChange w:id="4719" w:author="Abhishek Guria" w:date="2021-04-11T16:25:00Z">
            <w:rPr>
              <w:rFonts w:asciiTheme="minorHAnsi" w:hAnsiTheme="minorHAnsi" w:cstheme="minorHAnsi"/>
              <w:color w:val="000000"/>
              <w:sz w:val="24"/>
              <w:szCs w:val="24"/>
              <w:lang w:bidi="ar-SA"/>
            </w:rPr>
          </w:rPrChange>
        </w:rPr>
        <w:t xml:space="preserve">void *from, unsigned int n, unsigned int </w:t>
      </w:r>
      <w:proofErr w:type="spellStart"/>
      <w:r w:rsidRPr="00BB1A70">
        <w:rPr>
          <w:rFonts w:ascii="Times New Roman" w:hAnsi="Times New Roman"/>
          <w:color w:val="000000"/>
          <w:sz w:val="24"/>
          <w:szCs w:val="24"/>
          <w:lang w:bidi="ar-SA"/>
          <w:rPrChange w:id="4720" w:author="Abhishek Guria" w:date="2021-04-11T16:25:00Z">
            <w:rPr>
              <w:rFonts w:asciiTheme="minorHAnsi" w:hAnsiTheme="minorHAnsi" w:cstheme="minorHAnsi"/>
              <w:color w:val="000000"/>
              <w:sz w:val="24"/>
              <w:szCs w:val="24"/>
              <w:lang w:bidi="ar-SA"/>
            </w:rPr>
          </w:rPrChange>
        </w:rPr>
        <w:t>recsize</w:t>
      </w:r>
      <w:proofErr w:type="spellEnd"/>
      <w:r w:rsidRPr="00BB1A70">
        <w:rPr>
          <w:rFonts w:ascii="Times New Roman" w:hAnsi="Times New Roman"/>
          <w:color w:val="000000"/>
          <w:sz w:val="24"/>
          <w:szCs w:val="24"/>
          <w:lang w:bidi="ar-SA"/>
          <w:rPrChange w:id="4721" w:author="Abhishek Guria" w:date="2021-04-11T16:25:00Z">
            <w:rPr>
              <w:rFonts w:asciiTheme="minorHAnsi" w:hAnsiTheme="minorHAnsi" w:cstheme="minorHAnsi"/>
              <w:color w:val="000000"/>
              <w:sz w:val="24"/>
              <w:szCs w:val="24"/>
              <w:lang w:bidi="ar-SA"/>
            </w:rPr>
          </w:rPrChange>
        </w:rPr>
        <w:t>)</w:t>
      </w:r>
    </w:p>
    <w:p w14:paraId="38BCE217"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722" w:author="Abhishek Guria" w:date="2021-04-11T16:25:00Z">
            <w:rPr>
              <w:rFonts w:asciiTheme="minorHAnsi" w:hAnsiTheme="minorHAnsi" w:cstheme="minorHAnsi"/>
              <w:sz w:val="24"/>
              <w:szCs w:val="24"/>
            </w:rPr>
          </w:rPrChange>
        </w:rPr>
      </w:pPr>
    </w:p>
    <w:p w14:paraId="413A5290"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72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724" w:author="Abhishek Guria" w:date="2021-04-11T16:25:00Z">
            <w:rPr>
              <w:rFonts w:asciiTheme="minorHAnsi" w:hAnsiTheme="minorHAnsi" w:cstheme="minorHAnsi"/>
              <w:sz w:val="24"/>
              <w:szCs w:val="24"/>
            </w:rPr>
          </w:rPrChange>
        </w:rPr>
        <w:t>List implementation in Kernel:</w:t>
      </w:r>
    </w:p>
    <w:p w14:paraId="757E3FB7"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72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726" w:author="Abhishek Guria" w:date="2021-04-11T16:25:00Z">
            <w:rPr>
              <w:rFonts w:asciiTheme="minorHAnsi" w:hAnsiTheme="minorHAnsi" w:cstheme="minorHAnsi"/>
              <w:sz w:val="24"/>
              <w:szCs w:val="24"/>
            </w:rPr>
          </w:rPrChange>
        </w:rPr>
        <w:t>Linked list is contained inside the node, structure of node.</w:t>
      </w:r>
    </w:p>
    <w:p w14:paraId="075F54C8"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72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728" w:author="Abhishek Guria" w:date="2021-04-11T16:25:00Z">
            <w:rPr>
              <w:rFonts w:asciiTheme="minorHAnsi" w:hAnsiTheme="minorHAnsi" w:cstheme="minorHAnsi"/>
              <w:sz w:val="24"/>
              <w:szCs w:val="24"/>
            </w:rPr>
          </w:rPrChange>
        </w:rPr>
        <w:lastRenderedPageBreak/>
        <w:t>there were multiple implementations of linked lists in the kernel. A single, powerful linked list implementation was needed to remove duplicate code.</w:t>
      </w:r>
    </w:p>
    <w:p w14:paraId="6F443586"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72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730" w:author="Abhishek Guria" w:date="2021-04-11T16:25:00Z">
            <w:rPr>
              <w:rFonts w:asciiTheme="minorHAnsi" w:hAnsiTheme="minorHAnsi" w:cstheme="minorHAnsi"/>
              <w:sz w:val="24"/>
              <w:szCs w:val="24"/>
            </w:rPr>
          </w:rPrChange>
        </w:rPr>
        <w:t>The linked-list code is declared in &lt;</w:t>
      </w:r>
      <w:proofErr w:type="spellStart"/>
      <w:r w:rsidRPr="00BB1A70">
        <w:rPr>
          <w:rFonts w:ascii="Times New Roman" w:hAnsi="Times New Roman"/>
          <w:sz w:val="24"/>
          <w:szCs w:val="24"/>
          <w:rPrChange w:id="4731" w:author="Abhishek Guria" w:date="2021-04-11T16:25:00Z">
            <w:rPr>
              <w:rFonts w:asciiTheme="minorHAnsi" w:hAnsiTheme="minorHAnsi" w:cstheme="minorHAnsi"/>
              <w:sz w:val="24"/>
              <w:szCs w:val="24"/>
            </w:rPr>
          </w:rPrChange>
        </w:rPr>
        <w:t>linux</w:t>
      </w:r>
      <w:proofErr w:type="spellEnd"/>
      <w:r w:rsidRPr="00BB1A70">
        <w:rPr>
          <w:rFonts w:ascii="Times New Roman" w:hAnsi="Times New Roman"/>
          <w:sz w:val="24"/>
          <w:szCs w:val="24"/>
          <w:rPrChange w:id="4732" w:author="Abhishek Guria" w:date="2021-04-11T16:25:00Z">
            <w:rPr>
              <w:rFonts w:asciiTheme="minorHAnsi" w:hAnsiTheme="minorHAnsi" w:cstheme="minorHAnsi"/>
              <w:sz w:val="24"/>
              <w:szCs w:val="24"/>
            </w:rPr>
          </w:rPrChange>
        </w:rPr>
        <w:t>/</w:t>
      </w:r>
      <w:proofErr w:type="spellStart"/>
      <w:r w:rsidRPr="00BB1A70">
        <w:rPr>
          <w:rFonts w:ascii="Times New Roman" w:hAnsi="Times New Roman"/>
          <w:sz w:val="24"/>
          <w:szCs w:val="24"/>
          <w:rPrChange w:id="4733" w:author="Abhishek Guria" w:date="2021-04-11T16:25:00Z">
            <w:rPr>
              <w:rFonts w:asciiTheme="minorHAnsi" w:hAnsiTheme="minorHAnsi" w:cstheme="minorHAnsi"/>
              <w:sz w:val="24"/>
              <w:szCs w:val="24"/>
            </w:rPr>
          </w:rPrChange>
        </w:rPr>
        <w:t>list.h</w:t>
      </w:r>
      <w:proofErr w:type="spellEnd"/>
      <w:r w:rsidRPr="00BB1A70">
        <w:rPr>
          <w:rFonts w:ascii="Times New Roman" w:hAnsi="Times New Roman"/>
          <w:sz w:val="24"/>
          <w:szCs w:val="24"/>
          <w:rPrChange w:id="4734" w:author="Abhishek Guria" w:date="2021-04-11T16:25:00Z">
            <w:rPr>
              <w:rFonts w:asciiTheme="minorHAnsi" w:hAnsiTheme="minorHAnsi" w:cstheme="minorHAnsi"/>
              <w:sz w:val="24"/>
              <w:szCs w:val="24"/>
            </w:rPr>
          </w:rPrChange>
        </w:rPr>
        <w:t>&gt; and the data structure is simple:</w:t>
      </w:r>
    </w:p>
    <w:p w14:paraId="26C650B7"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735" w:author="Abhishek Guria" w:date="2021-04-11T16:25:00Z">
            <w:rPr>
              <w:rFonts w:asciiTheme="minorHAnsi" w:hAnsiTheme="minorHAnsi" w:cstheme="minorHAnsi"/>
              <w:sz w:val="24"/>
              <w:szCs w:val="24"/>
            </w:rPr>
          </w:rPrChange>
        </w:rPr>
      </w:pPr>
    </w:p>
    <w:p w14:paraId="211339D9"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73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737" w:author="Abhishek Guria" w:date="2021-04-11T16:25:00Z">
            <w:rPr>
              <w:rFonts w:asciiTheme="minorHAnsi" w:hAnsiTheme="minorHAnsi" w:cstheme="minorHAnsi"/>
              <w:sz w:val="24"/>
              <w:szCs w:val="24"/>
            </w:rPr>
          </w:rPrChange>
        </w:rPr>
        <w:t xml:space="preserve">struct </w:t>
      </w:r>
      <w:proofErr w:type="spellStart"/>
      <w:r w:rsidRPr="00BB1A70">
        <w:rPr>
          <w:rFonts w:ascii="Times New Roman" w:hAnsi="Times New Roman"/>
          <w:sz w:val="24"/>
          <w:szCs w:val="24"/>
          <w:rPrChange w:id="4738" w:author="Abhishek Guria" w:date="2021-04-11T16:25:00Z">
            <w:rPr>
              <w:rFonts w:asciiTheme="minorHAnsi" w:hAnsiTheme="minorHAnsi" w:cstheme="minorHAnsi"/>
              <w:sz w:val="24"/>
              <w:szCs w:val="24"/>
            </w:rPr>
          </w:rPrChange>
        </w:rPr>
        <w:t>list_head</w:t>
      </w:r>
      <w:proofErr w:type="spellEnd"/>
      <w:r w:rsidRPr="00BB1A70">
        <w:rPr>
          <w:rFonts w:ascii="Times New Roman" w:hAnsi="Times New Roman"/>
          <w:sz w:val="24"/>
          <w:szCs w:val="24"/>
          <w:rPrChange w:id="4739" w:author="Abhishek Guria" w:date="2021-04-11T16:25:00Z">
            <w:rPr>
              <w:rFonts w:asciiTheme="minorHAnsi" w:hAnsiTheme="minorHAnsi" w:cstheme="minorHAnsi"/>
              <w:sz w:val="24"/>
              <w:szCs w:val="24"/>
            </w:rPr>
          </w:rPrChange>
        </w:rPr>
        <w:t xml:space="preserve"> {</w:t>
      </w:r>
    </w:p>
    <w:p w14:paraId="799F0A9A"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74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741" w:author="Abhishek Guria" w:date="2021-04-11T16:25:00Z">
            <w:rPr>
              <w:rFonts w:asciiTheme="minorHAnsi" w:hAnsiTheme="minorHAnsi" w:cstheme="minorHAnsi"/>
              <w:sz w:val="24"/>
              <w:szCs w:val="24"/>
            </w:rPr>
          </w:rPrChange>
        </w:rPr>
        <w:t xml:space="preserve">struct </w:t>
      </w:r>
      <w:proofErr w:type="spellStart"/>
      <w:r w:rsidRPr="00BB1A70">
        <w:rPr>
          <w:rFonts w:ascii="Times New Roman" w:hAnsi="Times New Roman"/>
          <w:sz w:val="24"/>
          <w:szCs w:val="24"/>
          <w:rPrChange w:id="4742" w:author="Abhishek Guria" w:date="2021-04-11T16:25:00Z">
            <w:rPr>
              <w:rFonts w:asciiTheme="minorHAnsi" w:hAnsiTheme="minorHAnsi" w:cstheme="minorHAnsi"/>
              <w:sz w:val="24"/>
              <w:szCs w:val="24"/>
            </w:rPr>
          </w:rPrChange>
        </w:rPr>
        <w:t>list_head</w:t>
      </w:r>
      <w:proofErr w:type="spellEnd"/>
      <w:r w:rsidRPr="00BB1A70">
        <w:rPr>
          <w:rFonts w:ascii="Times New Roman" w:hAnsi="Times New Roman"/>
          <w:sz w:val="24"/>
          <w:szCs w:val="24"/>
          <w:rPrChange w:id="4743" w:author="Abhishek Guria" w:date="2021-04-11T16:25:00Z">
            <w:rPr>
              <w:rFonts w:asciiTheme="minorHAnsi" w:hAnsiTheme="minorHAnsi" w:cstheme="minorHAnsi"/>
              <w:sz w:val="24"/>
              <w:szCs w:val="24"/>
            </w:rPr>
          </w:rPrChange>
        </w:rPr>
        <w:t xml:space="preserve"> *next</w:t>
      </w:r>
    </w:p>
    <w:p w14:paraId="6566AECD"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74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745" w:author="Abhishek Guria" w:date="2021-04-11T16:25:00Z">
            <w:rPr>
              <w:rFonts w:asciiTheme="minorHAnsi" w:hAnsiTheme="minorHAnsi" w:cstheme="minorHAnsi"/>
              <w:sz w:val="24"/>
              <w:szCs w:val="24"/>
            </w:rPr>
          </w:rPrChange>
        </w:rPr>
        <w:t xml:space="preserve">struct </w:t>
      </w:r>
      <w:proofErr w:type="spellStart"/>
      <w:r w:rsidRPr="00BB1A70">
        <w:rPr>
          <w:rFonts w:ascii="Times New Roman" w:hAnsi="Times New Roman"/>
          <w:sz w:val="24"/>
          <w:szCs w:val="24"/>
          <w:rPrChange w:id="4746" w:author="Abhishek Guria" w:date="2021-04-11T16:25:00Z">
            <w:rPr>
              <w:rFonts w:asciiTheme="minorHAnsi" w:hAnsiTheme="minorHAnsi" w:cstheme="minorHAnsi"/>
              <w:sz w:val="24"/>
              <w:szCs w:val="24"/>
            </w:rPr>
          </w:rPrChange>
        </w:rPr>
        <w:t>list_head</w:t>
      </w:r>
      <w:proofErr w:type="spellEnd"/>
      <w:r w:rsidRPr="00BB1A70">
        <w:rPr>
          <w:rFonts w:ascii="Times New Roman" w:hAnsi="Times New Roman"/>
          <w:sz w:val="24"/>
          <w:szCs w:val="24"/>
          <w:rPrChange w:id="4747"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4748" w:author="Abhishek Guria" w:date="2021-04-11T16:25:00Z">
            <w:rPr>
              <w:rFonts w:asciiTheme="minorHAnsi" w:hAnsiTheme="minorHAnsi" w:cstheme="minorHAnsi"/>
              <w:sz w:val="24"/>
              <w:szCs w:val="24"/>
            </w:rPr>
          </w:rPrChange>
        </w:rPr>
        <w:t>prev</w:t>
      </w:r>
      <w:proofErr w:type="spellEnd"/>
      <w:r w:rsidRPr="00BB1A70">
        <w:rPr>
          <w:rFonts w:ascii="Times New Roman" w:hAnsi="Times New Roman"/>
          <w:sz w:val="24"/>
          <w:szCs w:val="24"/>
          <w:rPrChange w:id="4749" w:author="Abhishek Guria" w:date="2021-04-11T16:25:00Z">
            <w:rPr>
              <w:rFonts w:asciiTheme="minorHAnsi" w:hAnsiTheme="minorHAnsi" w:cstheme="minorHAnsi"/>
              <w:sz w:val="24"/>
              <w:szCs w:val="24"/>
            </w:rPr>
          </w:rPrChange>
        </w:rPr>
        <w:t>;</w:t>
      </w:r>
    </w:p>
    <w:p w14:paraId="2F4CEE3A" w14:textId="77777777" w:rsidR="00572CA1" w:rsidRPr="00BB1A70" w:rsidRDefault="00572CA1" w:rsidP="00572CA1">
      <w:pPr>
        <w:tabs>
          <w:tab w:val="left" w:pos="540"/>
        </w:tabs>
        <w:spacing w:line="276" w:lineRule="auto"/>
        <w:ind w:left="576"/>
        <w:contextualSpacing/>
        <w:jc w:val="both"/>
        <w:rPr>
          <w:rFonts w:ascii="Times New Roman" w:hAnsi="Times New Roman"/>
          <w:sz w:val="24"/>
          <w:szCs w:val="24"/>
          <w:rPrChange w:id="475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751" w:author="Abhishek Guria" w:date="2021-04-11T16:25:00Z">
            <w:rPr>
              <w:rFonts w:asciiTheme="minorHAnsi" w:hAnsiTheme="minorHAnsi" w:cstheme="minorHAnsi"/>
              <w:sz w:val="24"/>
              <w:szCs w:val="24"/>
            </w:rPr>
          </w:rPrChange>
        </w:rPr>
        <w:t>};</w:t>
      </w:r>
    </w:p>
    <w:p w14:paraId="355BF54C" w14:textId="77777777" w:rsidR="00572CA1" w:rsidRPr="00BB1A70" w:rsidRDefault="00572CA1" w:rsidP="00572CA1">
      <w:pPr>
        <w:tabs>
          <w:tab w:val="left" w:pos="540"/>
        </w:tabs>
        <w:spacing w:line="276" w:lineRule="auto"/>
        <w:ind w:left="576"/>
        <w:contextualSpacing/>
        <w:jc w:val="both"/>
        <w:rPr>
          <w:rFonts w:ascii="Times New Roman" w:hAnsi="Times New Roman"/>
          <w:sz w:val="24"/>
          <w:szCs w:val="24"/>
          <w:rPrChange w:id="4752" w:author="Abhishek Guria" w:date="2021-04-11T16:25:00Z">
            <w:rPr>
              <w:rFonts w:asciiTheme="minorHAnsi" w:hAnsiTheme="minorHAnsi" w:cstheme="minorHAnsi"/>
              <w:sz w:val="24"/>
              <w:szCs w:val="24"/>
            </w:rPr>
          </w:rPrChange>
        </w:rPr>
      </w:pPr>
    </w:p>
    <w:p w14:paraId="23DE305D" w14:textId="77777777" w:rsidR="001528BE" w:rsidRPr="00BB1A70" w:rsidRDefault="001528BE" w:rsidP="00572CA1">
      <w:pPr>
        <w:pStyle w:val="ListParagraph"/>
        <w:numPr>
          <w:ilvl w:val="0"/>
          <w:numId w:val="168"/>
        </w:numPr>
        <w:tabs>
          <w:tab w:val="left" w:pos="540"/>
        </w:tabs>
        <w:spacing w:line="276" w:lineRule="auto"/>
        <w:ind w:left="504"/>
        <w:jc w:val="both"/>
        <w:rPr>
          <w:rFonts w:ascii="Times New Roman" w:hAnsi="Times New Roman"/>
          <w:sz w:val="24"/>
          <w:szCs w:val="24"/>
          <w:rPrChange w:id="475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754" w:author="Abhishek Guria" w:date="2021-04-11T16:25:00Z">
            <w:rPr>
              <w:rFonts w:asciiTheme="minorHAnsi" w:hAnsiTheme="minorHAnsi" w:cstheme="minorHAnsi"/>
              <w:sz w:val="24"/>
              <w:szCs w:val="24"/>
            </w:rPr>
          </w:rPrChange>
        </w:rPr>
        <w:t xml:space="preserve">A </w:t>
      </w:r>
      <w:proofErr w:type="spellStart"/>
      <w:r w:rsidRPr="00BB1A70">
        <w:rPr>
          <w:rFonts w:ascii="Times New Roman" w:hAnsi="Times New Roman"/>
          <w:sz w:val="24"/>
          <w:szCs w:val="24"/>
          <w:rPrChange w:id="4755" w:author="Abhishek Guria" w:date="2021-04-11T16:25:00Z">
            <w:rPr>
              <w:rFonts w:asciiTheme="minorHAnsi" w:hAnsiTheme="minorHAnsi" w:cstheme="minorHAnsi"/>
              <w:sz w:val="24"/>
              <w:szCs w:val="24"/>
            </w:rPr>
          </w:rPrChange>
        </w:rPr>
        <w:t>list_head</w:t>
      </w:r>
      <w:proofErr w:type="spellEnd"/>
      <w:r w:rsidRPr="00BB1A70">
        <w:rPr>
          <w:rFonts w:ascii="Times New Roman" w:hAnsi="Times New Roman"/>
          <w:sz w:val="24"/>
          <w:szCs w:val="24"/>
          <w:rPrChange w:id="4756" w:author="Abhishek Guria" w:date="2021-04-11T16:25:00Z">
            <w:rPr>
              <w:rFonts w:asciiTheme="minorHAnsi" w:hAnsiTheme="minorHAnsi" w:cstheme="minorHAnsi"/>
              <w:sz w:val="24"/>
              <w:szCs w:val="24"/>
            </w:rPr>
          </w:rPrChange>
        </w:rPr>
        <w:t xml:space="preserve"> by itself is worthless; it is normally embedded inside your own structure:</w:t>
      </w:r>
    </w:p>
    <w:p w14:paraId="1DF22BC4" w14:textId="77777777" w:rsidR="001528BE" w:rsidRPr="00BB1A70" w:rsidRDefault="001528BE" w:rsidP="00572CA1">
      <w:pPr>
        <w:tabs>
          <w:tab w:val="left" w:pos="540"/>
        </w:tabs>
        <w:spacing w:after="650" w:line="276" w:lineRule="auto"/>
        <w:ind w:left="576"/>
        <w:contextualSpacing/>
        <w:jc w:val="both"/>
        <w:rPr>
          <w:rFonts w:ascii="Times New Roman" w:hAnsi="Times New Roman"/>
          <w:sz w:val="24"/>
          <w:szCs w:val="24"/>
          <w:rPrChange w:id="475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758" w:author="Abhishek Guria" w:date="2021-04-11T16:25:00Z">
            <w:rPr>
              <w:rFonts w:asciiTheme="minorHAnsi" w:hAnsiTheme="minorHAnsi" w:cstheme="minorHAnsi"/>
              <w:sz w:val="24"/>
              <w:szCs w:val="24"/>
            </w:rPr>
          </w:rPrChange>
        </w:rPr>
        <w:t xml:space="preserve">struct </w:t>
      </w:r>
      <w:proofErr w:type="spellStart"/>
      <w:r w:rsidRPr="00BB1A70">
        <w:rPr>
          <w:rFonts w:ascii="Times New Roman" w:hAnsi="Times New Roman"/>
          <w:sz w:val="24"/>
          <w:szCs w:val="24"/>
          <w:rPrChange w:id="4759" w:author="Abhishek Guria" w:date="2021-04-11T16:25:00Z">
            <w:rPr>
              <w:rFonts w:asciiTheme="minorHAnsi" w:hAnsiTheme="minorHAnsi" w:cstheme="minorHAnsi"/>
              <w:sz w:val="24"/>
              <w:szCs w:val="24"/>
            </w:rPr>
          </w:rPrChange>
        </w:rPr>
        <w:t>my_struct</w:t>
      </w:r>
      <w:proofErr w:type="spellEnd"/>
      <w:r w:rsidRPr="00BB1A70">
        <w:rPr>
          <w:rFonts w:ascii="Times New Roman" w:hAnsi="Times New Roman"/>
          <w:sz w:val="24"/>
          <w:szCs w:val="24"/>
          <w:rPrChange w:id="4760" w:author="Abhishek Guria" w:date="2021-04-11T16:25:00Z">
            <w:rPr>
              <w:rFonts w:asciiTheme="minorHAnsi" w:hAnsiTheme="minorHAnsi" w:cstheme="minorHAnsi"/>
              <w:sz w:val="24"/>
              <w:szCs w:val="24"/>
            </w:rPr>
          </w:rPrChange>
        </w:rPr>
        <w:t xml:space="preserve"> {</w:t>
      </w:r>
    </w:p>
    <w:p w14:paraId="6E85B8B8" w14:textId="77777777" w:rsidR="001528BE" w:rsidRPr="00BB1A70" w:rsidRDefault="001528BE" w:rsidP="00572CA1">
      <w:pPr>
        <w:tabs>
          <w:tab w:val="left" w:pos="540"/>
        </w:tabs>
        <w:spacing w:after="650" w:line="276" w:lineRule="auto"/>
        <w:ind w:left="576"/>
        <w:contextualSpacing/>
        <w:jc w:val="both"/>
        <w:rPr>
          <w:rFonts w:ascii="Times New Roman" w:hAnsi="Times New Roman"/>
          <w:sz w:val="24"/>
          <w:szCs w:val="24"/>
          <w:rPrChange w:id="4761"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762" w:author="Abhishek Guria" w:date="2021-04-11T16:25:00Z">
            <w:rPr>
              <w:rFonts w:asciiTheme="minorHAnsi" w:hAnsiTheme="minorHAnsi" w:cstheme="minorHAnsi"/>
              <w:sz w:val="24"/>
              <w:szCs w:val="24"/>
            </w:rPr>
          </w:rPrChange>
        </w:rPr>
        <w:t xml:space="preserve">struct </w:t>
      </w:r>
      <w:proofErr w:type="spellStart"/>
      <w:r w:rsidRPr="00BB1A70">
        <w:rPr>
          <w:rFonts w:ascii="Times New Roman" w:hAnsi="Times New Roman"/>
          <w:sz w:val="24"/>
          <w:szCs w:val="24"/>
          <w:rPrChange w:id="4763" w:author="Abhishek Guria" w:date="2021-04-11T16:25:00Z">
            <w:rPr>
              <w:rFonts w:asciiTheme="minorHAnsi" w:hAnsiTheme="minorHAnsi" w:cstheme="minorHAnsi"/>
              <w:sz w:val="24"/>
              <w:szCs w:val="24"/>
            </w:rPr>
          </w:rPrChange>
        </w:rPr>
        <w:t>list_head</w:t>
      </w:r>
      <w:proofErr w:type="spellEnd"/>
      <w:r w:rsidRPr="00BB1A70">
        <w:rPr>
          <w:rFonts w:ascii="Times New Roman" w:hAnsi="Times New Roman"/>
          <w:sz w:val="24"/>
          <w:szCs w:val="24"/>
          <w:rPrChange w:id="4764" w:author="Abhishek Guria" w:date="2021-04-11T16:25:00Z">
            <w:rPr>
              <w:rFonts w:asciiTheme="minorHAnsi" w:hAnsiTheme="minorHAnsi" w:cstheme="minorHAnsi"/>
              <w:sz w:val="24"/>
              <w:szCs w:val="24"/>
            </w:rPr>
          </w:rPrChange>
        </w:rPr>
        <w:t xml:space="preserve"> list;</w:t>
      </w:r>
    </w:p>
    <w:p w14:paraId="1B0C65BB"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76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766" w:author="Abhishek Guria" w:date="2021-04-11T16:25:00Z">
            <w:rPr>
              <w:rFonts w:asciiTheme="minorHAnsi" w:hAnsiTheme="minorHAnsi" w:cstheme="minorHAnsi"/>
              <w:sz w:val="24"/>
              <w:szCs w:val="24"/>
            </w:rPr>
          </w:rPrChange>
        </w:rPr>
        <w:t>unsigned long dog;</w:t>
      </w:r>
    </w:p>
    <w:p w14:paraId="45A76637"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sz w:val="24"/>
          <w:szCs w:val="24"/>
          <w:rPrChange w:id="476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768" w:author="Abhishek Guria" w:date="2021-04-11T16:25:00Z">
            <w:rPr>
              <w:rFonts w:asciiTheme="minorHAnsi" w:hAnsiTheme="minorHAnsi" w:cstheme="minorHAnsi"/>
              <w:sz w:val="24"/>
              <w:szCs w:val="24"/>
            </w:rPr>
          </w:rPrChange>
        </w:rPr>
        <w:t>void *cat;</w:t>
      </w:r>
    </w:p>
    <w:p w14:paraId="4209170F" w14:textId="2F88A36C" w:rsidR="001528BE" w:rsidRDefault="001528BE" w:rsidP="00572CA1">
      <w:pPr>
        <w:tabs>
          <w:tab w:val="left" w:pos="540"/>
        </w:tabs>
        <w:spacing w:before="810" w:after="650" w:line="276" w:lineRule="auto"/>
        <w:ind w:left="576"/>
        <w:contextualSpacing/>
        <w:jc w:val="both"/>
        <w:rPr>
          <w:ins w:id="4769" w:author="Abhishek Guria" w:date="2021-04-11T18:45:00Z"/>
          <w:rFonts w:ascii="Times New Roman" w:hAnsi="Times New Roman"/>
          <w:sz w:val="24"/>
          <w:szCs w:val="24"/>
        </w:rPr>
      </w:pPr>
      <w:r w:rsidRPr="00BB1A70">
        <w:rPr>
          <w:rFonts w:ascii="Times New Roman" w:hAnsi="Times New Roman"/>
          <w:sz w:val="24"/>
          <w:szCs w:val="24"/>
          <w:rPrChange w:id="4770" w:author="Abhishek Guria" w:date="2021-04-11T16:25:00Z">
            <w:rPr>
              <w:rFonts w:asciiTheme="minorHAnsi" w:hAnsiTheme="minorHAnsi" w:cstheme="minorHAnsi"/>
              <w:sz w:val="24"/>
              <w:szCs w:val="24"/>
            </w:rPr>
          </w:rPrChange>
        </w:rPr>
        <w:t>}</w:t>
      </w:r>
    </w:p>
    <w:p w14:paraId="27F23715" w14:textId="1237FA19" w:rsidR="006D79E0" w:rsidRDefault="006D79E0" w:rsidP="00572CA1">
      <w:pPr>
        <w:tabs>
          <w:tab w:val="left" w:pos="540"/>
        </w:tabs>
        <w:spacing w:before="810" w:after="650" w:line="276" w:lineRule="auto"/>
        <w:ind w:left="576"/>
        <w:contextualSpacing/>
        <w:jc w:val="both"/>
        <w:rPr>
          <w:ins w:id="4771" w:author="Abhishek Guria" w:date="2021-04-11T18:45:00Z"/>
          <w:rFonts w:ascii="Times New Roman" w:hAnsi="Times New Roman"/>
          <w:sz w:val="24"/>
          <w:szCs w:val="24"/>
        </w:rPr>
      </w:pPr>
    </w:p>
    <w:p w14:paraId="08823FEA" w14:textId="2FA9DDD3" w:rsidR="006D79E0" w:rsidRDefault="006D79E0" w:rsidP="00572CA1">
      <w:pPr>
        <w:tabs>
          <w:tab w:val="left" w:pos="540"/>
        </w:tabs>
        <w:spacing w:before="810" w:after="650" w:line="276" w:lineRule="auto"/>
        <w:ind w:left="576"/>
        <w:contextualSpacing/>
        <w:jc w:val="both"/>
        <w:rPr>
          <w:ins w:id="4772" w:author="Abhishek Guria" w:date="2021-04-11T18:45:00Z"/>
          <w:rFonts w:ascii="Times New Roman" w:hAnsi="Times New Roman"/>
          <w:sz w:val="24"/>
          <w:szCs w:val="24"/>
        </w:rPr>
      </w:pPr>
    </w:p>
    <w:p w14:paraId="22AFA7B8" w14:textId="77777777" w:rsidR="006D79E0" w:rsidRPr="00BB1A70" w:rsidRDefault="006D79E0" w:rsidP="00572CA1">
      <w:pPr>
        <w:tabs>
          <w:tab w:val="left" w:pos="540"/>
        </w:tabs>
        <w:spacing w:before="810" w:after="650" w:line="276" w:lineRule="auto"/>
        <w:ind w:left="576"/>
        <w:contextualSpacing/>
        <w:jc w:val="both"/>
        <w:rPr>
          <w:rFonts w:ascii="Times New Roman" w:hAnsi="Times New Roman"/>
          <w:sz w:val="24"/>
          <w:szCs w:val="24"/>
          <w:rPrChange w:id="4773" w:author="Abhishek Guria" w:date="2021-04-11T16:25:00Z">
            <w:rPr>
              <w:rFonts w:asciiTheme="minorHAnsi" w:hAnsiTheme="minorHAnsi" w:cstheme="minorHAnsi"/>
              <w:sz w:val="24"/>
              <w:szCs w:val="24"/>
            </w:rPr>
          </w:rPrChange>
        </w:rPr>
      </w:pPr>
    </w:p>
    <w:p w14:paraId="71C6746F" w14:textId="77777777" w:rsidR="0075121A" w:rsidRPr="00BB1A70" w:rsidRDefault="00DB360B" w:rsidP="006D79E0">
      <w:pPr>
        <w:pStyle w:val="Heading1"/>
        <w:numPr>
          <w:ilvl w:val="0"/>
          <w:numId w:val="123"/>
        </w:numPr>
        <w:spacing w:line="276" w:lineRule="auto"/>
        <w:ind w:left="576"/>
        <w:jc w:val="center"/>
        <w:rPr>
          <w:rFonts w:ascii="Times New Roman" w:hAnsi="Times New Roman"/>
          <w:sz w:val="32"/>
          <w:szCs w:val="32"/>
          <w:rPrChange w:id="4774" w:author="Abhishek Guria" w:date="2021-04-11T16:25:00Z">
            <w:rPr>
              <w:rFonts w:asciiTheme="minorHAnsi" w:hAnsiTheme="minorHAnsi" w:cstheme="minorHAnsi"/>
              <w:sz w:val="32"/>
              <w:szCs w:val="32"/>
            </w:rPr>
          </w:rPrChange>
        </w:rPr>
        <w:pPrChange w:id="4775" w:author="Abhishek Guria" w:date="2021-04-11T18:42:00Z">
          <w:pPr>
            <w:pStyle w:val="Heading1"/>
            <w:numPr>
              <w:numId w:val="123"/>
            </w:numPr>
            <w:spacing w:line="276" w:lineRule="auto"/>
            <w:ind w:left="576" w:hanging="420"/>
            <w:jc w:val="both"/>
          </w:pPr>
        </w:pPrChange>
      </w:pPr>
      <w:bookmarkStart w:id="4776" w:name="_Toc68966771"/>
      <w:r w:rsidRPr="00BB1A70">
        <w:rPr>
          <w:rFonts w:ascii="Times New Roman" w:hAnsi="Times New Roman"/>
          <w:sz w:val="32"/>
          <w:szCs w:val="32"/>
          <w:rPrChange w:id="4777" w:author="Abhishek Guria" w:date="2021-04-11T16:25:00Z">
            <w:rPr>
              <w:rFonts w:asciiTheme="minorHAnsi" w:hAnsiTheme="minorHAnsi" w:cstheme="minorHAnsi"/>
              <w:sz w:val="32"/>
              <w:szCs w:val="32"/>
            </w:rPr>
          </w:rPrChange>
        </w:rPr>
        <w:t>IPC IN KERNEL</w:t>
      </w:r>
      <w:bookmarkEnd w:id="4776"/>
    </w:p>
    <w:p w14:paraId="656DCC4B" w14:textId="77777777" w:rsidR="001528BE" w:rsidRPr="00BB1A70" w:rsidRDefault="001528BE" w:rsidP="00DB360B">
      <w:pPr>
        <w:pStyle w:val="ListParagraph"/>
        <w:numPr>
          <w:ilvl w:val="0"/>
          <w:numId w:val="168"/>
        </w:numPr>
        <w:spacing w:line="276" w:lineRule="auto"/>
        <w:ind w:left="504"/>
        <w:jc w:val="both"/>
        <w:rPr>
          <w:rFonts w:ascii="Times New Roman" w:hAnsi="Times New Roman"/>
          <w:sz w:val="24"/>
          <w:szCs w:val="24"/>
          <w:rPrChange w:id="477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779" w:author="Abhishek Guria" w:date="2021-04-11T16:25:00Z">
            <w:rPr>
              <w:rFonts w:asciiTheme="minorHAnsi" w:hAnsiTheme="minorHAnsi" w:cstheme="minorHAnsi"/>
              <w:sz w:val="24"/>
              <w:szCs w:val="24"/>
            </w:rPr>
          </w:rPrChange>
        </w:rPr>
        <w:t>IPC mechanisms as implemented in the Linux 2.4 kernel. It is organized into four sections.</w:t>
      </w:r>
    </w:p>
    <w:p w14:paraId="404350C2" w14:textId="77777777" w:rsidR="0075121A" w:rsidRPr="00BB1A70" w:rsidRDefault="000E594E" w:rsidP="00DB360B">
      <w:pPr>
        <w:pStyle w:val="Heading2"/>
        <w:spacing w:line="276" w:lineRule="auto"/>
        <w:ind w:left="144"/>
        <w:jc w:val="both"/>
        <w:rPr>
          <w:rFonts w:ascii="Times New Roman" w:hAnsi="Times New Roman"/>
          <w:b/>
          <w:sz w:val="22"/>
          <w:szCs w:val="22"/>
          <w:rPrChange w:id="4780" w:author="Abhishek Guria" w:date="2021-04-11T16:25:00Z">
            <w:rPr>
              <w:rFonts w:asciiTheme="minorHAnsi" w:hAnsiTheme="minorHAnsi" w:cstheme="minorHAnsi"/>
              <w:b/>
              <w:sz w:val="22"/>
              <w:szCs w:val="22"/>
            </w:rPr>
          </w:rPrChange>
        </w:rPr>
      </w:pPr>
      <w:bookmarkStart w:id="4781" w:name="_Toc68966772"/>
      <w:r w:rsidRPr="00BB1A70">
        <w:rPr>
          <w:rFonts w:ascii="Times New Roman" w:hAnsi="Times New Roman"/>
          <w:b/>
          <w:sz w:val="22"/>
          <w:szCs w:val="22"/>
          <w:rPrChange w:id="4782" w:author="Abhishek Guria" w:date="2021-04-11T16:25:00Z">
            <w:rPr>
              <w:rFonts w:asciiTheme="minorHAnsi" w:hAnsiTheme="minorHAnsi" w:cstheme="minorHAnsi"/>
              <w:b/>
              <w:sz w:val="22"/>
              <w:szCs w:val="22"/>
            </w:rPr>
          </w:rPrChange>
        </w:rPr>
        <w:t xml:space="preserve">19.1 </w:t>
      </w:r>
      <w:proofErr w:type="spellStart"/>
      <w:r w:rsidR="001528BE" w:rsidRPr="00BB1A70">
        <w:rPr>
          <w:rFonts w:ascii="Times New Roman" w:hAnsi="Times New Roman"/>
          <w:b/>
          <w:sz w:val="22"/>
          <w:szCs w:val="22"/>
          <w:rPrChange w:id="4783" w:author="Abhishek Guria" w:date="2021-04-11T16:25:00Z">
            <w:rPr>
              <w:rFonts w:asciiTheme="minorHAnsi" w:hAnsiTheme="minorHAnsi" w:cstheme="minorHAnsi"/>
              <w:b/>
              <w:sz w:val="22"/>
              <w:szCs w:val="22"/>
            </w:rPr>
          </w:rPrChange>
        </w:rPr>
        <w:t>Semaphors</w:t>
      </w:r>
      <w:proofErr w:type="spellEnd"/>
      <w:r w:rsidR="001528BE" w:rsidRPr="00BB1A70">
        <w:rPr>
          <w:rFonts w:ascii="Times New Roman" w:hAnsi="Times New Roman"/>
          <w:b/>
          <w:sz w:val="22"/>
          <w:szCs w:val="22"/>
          <w:rPrChange w:id="4784" w:author="Abhishek Guria" w:date="2021-04-11T16:25:00Z">
            <w:rPr>
              <w:rFonts w:asciiTheme="minorHAnsi" w:hAnsiTheme="minorHAnsi" w:cstheme="minorHAnsi"/>
              <w:b/>
              <w:sz w:val="22"/>
              <w:szCs w:val="22"/>
            </w:rPr>
          </w:rPrChange>
        </w:rPr>
        <w:t>:</w:t>
      </w:r>
      <w:bookmarkEnd w:id="4781"/>
    </w:p>
    <w:p w14:paraId="717DF173" w14:textId="77777777" w:rsidR="001528BE" w:rsidRPr="00BB1A70" w:rsidRDefault="001528BE" w:rsidP="00DB360B">
      <w:pPr>
        <w:spacing w:line="276" w:lineRule="auto"/>
        <w:ind w:left="144" w:firstLine="0"/>
        <w:jc w:val="both"/>
        <w:rPr>
          <w:rFonts w:ascii="Times New Roman" w:hAnsi="Times New Roman"/>
          <w:sz w:val="24"/>
          <w:szCs w:val="24"/>
          <w:rPrChange w:id="478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786" w:author="Abhishek Guria" w:date="2021-04-11T16:25:00Z">
            <w:rPr>
              <w:rFonts w:asciiTheme="minorHAnsi" w:hAnsiTheme="minorHAnsi" w:cstheme="minorHAnsi"/>
              <w:sz w:val="24"/>
              <w:szCs w:val="24"/>
            </w:rPr>
          </w:rPrChange>
        </w:rPr>
        <w:t xml:space="preserve">The functions described in this section implement the user level semaphore mechanisms. Note that this implementation relies on the use of kernel </w:t>
      </w:r>
      <w:proofErr w:type="spellStart"/>
      <w:r w:rsidRPr="00BB1A70">
        <w:rPr>
          <w:rFonts w:ascii="Times New Roman" w:hAnsi="Times New Roman"/>
          <w:sz w:val="24"/>
          <w:szCs w:val="24"/>
          <w:rPrChange w:id="4787" w:author="Abhishek Guria" w:date="2021-04-11T16:25:00Z">
            <w:rPr>
              <w:rFonts w:asciiTheme="minorHAnsi" w:hAnsiTheme="minorHAnsi" w:cstheme="minorHAnsi"/>
              <w:sz w:val="24"/>
              <w:szCs w:val="24"/>
            </w:rPr>
          </w:rPrChange>
        </w:rPr>
        <w:t>splinlocks</w:t>
      </w:r>
      <w:proofErr w:type="spellEnd"/>
      <w:r w:rsidRPr="00BB1A70">
        <w:rPr>
          <w:rFonts w:ascii="Times New Roman" w:hAnsi="Times New Roman"/>
          <w:sz w:val="24"/>
          <w:szCs w:val="24"/>
          <w:rPrChange w:id="4788" w:author="Abhishek Guria" w:date="2021-04-11T16:25:00Z">
            <w:rPr>
              <w:rFonts w:asciiTheme="minorHAnsi" w:hAnsiTheme="minorHAnsi" w:cstheme="minorHAnsi"/>
              <w:sz w:val="24"/>
              <w:szCs w:val="24"/>
            </w:rPr>
          </w:rPrChange>
        </w:rPr>
        <w:t xml:space="preserve"> and kernel semaphores. To avoid confusion, the term "kernel semaphore" will be used in reference to kernel semaphores. All other uses of the word "</w:t>
      </w:r>
      <w:proofErr w:type="spellStart"/>
      <w:r w:rsidRPr="00BB1A70">
        <w:rPr>
          <w:rFonts w:ascii="Times New Roman" w:hAnsi="Times New Roman"/>
          <w:sz w:val="24"/>
          <w:szCs w:val="24"/>
          <w:rPrChange w:id="4789" w:author="Abhishek Guria" w:date="2021-04-11T16:25:00Z">
            <w:rPr>
              <w:rFonts w:asciiTheme="minorHAnsi" w:hAnsiTheme="minorHAnsi" w:cstheme="minorHAnsi"/>
              <w:sz w:val="24"/>
              <w:szCs w:val="24"/>
            </w:rPr>
          </w:rPrChange>
        </w:rPr>
        <w:t>sempahore</w:t>
      </w:r>
      <w:proofErr w:type="spellEnd"/>
      <w:r w:rsidRPr="00BB1A70">
        <w:rPr>
          <w:rFonts w:ascii="Times New Roman" w:hAnsi="Times New Roman"/>
          <w:sz w:val="24"/>
          <w:szCs w:val="24"/>
          <w:rPrChange w:id="4790" w:author="Abhishek Guria" w:date="2021-04-11T16:25:00Z">
            <w:rPr>
              <w:rFonts w:asciiTheme="minorHAnsi" w:hAnsiTheme="minorHAnsi" w:cstheme="minorHAnsi"/>
              <w:sz w:val="24"/>
              <w:szCs w:val="24"/>
            </w:rPr>
          </w:rPrChange>
        </w:rPr>
        <w:t>" will be in reference to the user level semaphores.</w:t>
      </w:r>
    </w:p>
    <w:p w14:paraId="07A4B3DB" w14:textId="77777777" w:rsidR="001528BE" w:rsidRPr="00BB1A70" w:rsidRDefault="001528BE" w:rsidP="00DB360B">
      <w:pPr>
        <w:pStyle w:val="ListParagraph"/>
        <w:numPr>
          <w:ilvl w:val="0"/>
          <w:numId w:val="169"/>
        </w:numPr>
        <w:tabs>
          <w:tab w:val="left" w:pos="540"/>
        </w:tabs>
        <w:spacing w:line="276" w:lineRule="auto"/>
        <w:ind w:left="1224"/>
        <w:jc w:val="both"/>
        <w:rPr>
          <w:rFonts w:ascii="Times New Roman" w:hAnsi="Times New Roman"/>
          <w:color w:val="000000"/>
          <w:sz w:val="24"/>
          <w:szCs w:val="24"/>
          <w:rPrChange w:id="4791" w:author="Abhishek Guria" w:date="2021-04-11T16:25:00Z">
            <w:rPr>
              <w:rFonts w:asciiTheme="minorHAnsi" w:hAnsiTheme="minorHAnsi" w:cstheme="minorHAnsi"/>
              <w:color w:val="000000"/>
              <w:sz w:val="24"/>
              <w:szCs w:val="24"/>
            </w:rPr>
          </w:rPrChange>
        </w:rPr>
      </w:pPr>
      <w:r w:rsidRPr="00BB1A70">
        <w:rPr>
          <w:rFonts w:ascii="Times New Roman" w:hAnsi="Times New Roman"/>
          <w:color w:val="000000"/>
          <w:sz w:val="24"/>
          <w:szCs w:val="24"/>
          <w:rPrChange w:id="4792" w:author="Abhishek Guria" w:date="2021-04-11T16:25:00Z">
            <w:rPr>
              <w:rFonts w:asciiTheme="minorHAnsi" w:hAnsiTheme="minorHAnsi" w:cstheme="minorHAnsi"/>
              <w:color w:val="000000"/>
              <w:sz w:val="24"/>
              <w:szCs w:val="24"/>
            </w:rPr>
          </w:rPrChange>
        </w:rPr>
        <w:t>a semaphore is based on a variable.</w:t>
      </w:r>
    </w:p>
    <w:p w14:paraId="54947B66" w14:textId="77777777" w:rsidR="001528BE" w:rsidRPr="00BB1A70" w:rsidRDefault="00DB360B" w:rsidP="00DB360B">
      <w:pPr>
        <w:pStyle w:val="ListParagraph"/>
        <w:numPr>
          <w:ilvl w:val="0"/>
          <w:numId w:val="169"/>
        </w:numPr>
        <w:tabs>
          <w:tab w:val="left" w:pos="540"/>
        </w:tabs>
        <w:spacing w:line="276" w:lineRule="auto"/>
        <w:ind w:left="1224"/>
        <w:jc w:val="both"/>
        <w:rPr>
          <w:rFonts w:ascii="Times New Roman" w:hAnsi="Times New Roman"/>
          <w:color w:val="000000"/>
          <w:sz w:val="24"/>
          <w:szCs w:val="24"/>
          <w:rPrChange w:id="4793" w:author="Abhishek Guria" w:date="2021-04-11T16:25:00Z">
            <w:rPr>
              <w:rFonts w:asciiTheme="minorHAnsi" w:hAnsiTheme="minorHAnsi" w:cstheme="minorHAnsi"/>
              <w:color w:val="000000"/>
              <w:sz w:val="24"/>
              <w:szCs w:val="24"/>
            </w:rPr>
          </w:rPrChange>
        </w:rPr>
      </w:pPr>
      <w:r w:rsidRPr="00BB1A70">
        <w:rPr>
          <w:rFonts w:ascii="Times New Roman" w:hAnsi="Times New Roman"/>
          <w:color w:val="000000"/>
          <w:sz w:val="24"/>
          <w:szCs w:val="24"/>
          <w:rPrChange w:id="4794" w:author="Abhishek Guria" w:date="2021-04-11T16:25:00Z">
            <w:rPr>
              <w:rFonts w:asciiTheme="minorHAnsi" w:hAnsiTheme="minorHAnsi" w:cstheme="minorHAnsi"/>
              <w:color w:val="000000"/>
              <w:sz w:val="24"/>
              <w:szCs w:val="24"/>
            </w:rPr>
          </w:rPrChange>
        </w:rPr>
        <w:t>binary semaphore.</w:t>
      </w:r>
    </w:p>
    <w:p w14:paraId="5F4EE3A6" w14:textId="77777777" w:rsidR="001528BE" w:rsidRPr="00BB1A70" w:rsidRDefault="001528BE" w:rsidP="00DB360B">
      <w:pPr>
        <w:pStyle w:val="ListParagraph"/>
        <w:numPr>
          <w:ilvl w:val="0"/>
          <w:numId w:val="169"/>
        </w:numPr>
        <w:tabs>
          <w:tab w:val="left" w:pos="540"/>
        </w:tabs>
        <w:spacing w:line="276" w:lineRule="auto"/>
        <w:ind w:left="1224"/>
        <w:jc w:val="both"/>
        <w:rPr>
          <w:rFonts w:ascii="Times New Roman" w:hAnsi="Times New Roman"/>
          <w:color w:val="000000"/>
          <w:sz w:val="24"/>
          <w:szCs w:val="24"/>
          <w:rPrChange w:id="4795" w:author="Abhishek Guria" w:date="2021-04-11T16:25:00Z">
            <w:rPr>
              <w:rFonts w:asciiTheme="minorHAnsi" w:hAnsiTheme="minorHAnsi" w:cstheme="minorHAnsi"/>
              <w:color w:val="000000"/>
              <w:sz w:val="24"/>
              <w:szCs w:val="24"/>
            </w:rPr>
          </w:rPrChange>
        </w:rPr>
      </w:pPr>
      <w:r w:rsidRPr="00BB1A70">
        <w:rPr>
          <w:rFonts w:ascii="Times New Roman" w:hAnsi="Times New Roman"/>
          <w:color w:val="000000"/>
          <w:sz w:val="24"/>
          <w:szCs w:val="24"/>
          <w:rPrChange w:id="4796" w:author="Abhishek Guria" w:date="2021-04-11T16:25:00Z">
            <w:rPr>
              <w:rFonts w:asciiTheme="minorHAnsi" w:hAnsiTheme="minorHAnsi" w:cstheme="minorHAnsi"/>
              <w:color w:val="000000"/>
              <w:sz w:val="24"/>
              <w:szCs w:val="24"/>
            </w:rPr>
          </w:rPrChange>
        </w:rPr>
        <w:t>normal semaphore.</w:t>
      </w:r>
    </w:p>
    <w:p w14:paraId="70805136" w14:textId="77777777" w:rsidR="0075121A" w:rsidRPr="00BB1A70" w:rsidRDefault="00DB360B" w:rsidP="00DB360B">
      <w:pPr>
        <w:pStyle w:val="Heading2"/>
        <w:spacing w:before="0" w:after="0" w:line="276" w:lineRule="auto"/>
        <w:ind w:left="144"/>
        <w:jc w:val="both"/>
        <w:rPr>
          <w:rFonts w:ascii="Times New Roman" w:hAnsi="Times New Roman"/>
          <w:b/>
          <w:rPrChange w:id="4797" w:author="Abhishek Guria" w:date="2021-04-11T16:25:00Z">
            <w:rPr>
              <w:rFonts w:asciiTheme="minorHAnsi" w:hAnsiTheme="minorHAnsi" w:cstheme="minorHAnsi"/>
              <w:b/>
            </w:rPr>
          </w:rPrChange>
        </w:rPr>
      </w:pPr>
      <w:bookmarkStart w:id="4798" w:name="_Toc68966773"/>
      <w:r w:rsidRPr="00BB1A70">
        <w:rPr>
          <w:rFonts w:ascii="Times New Roman" w:hAnsi="Times New Roman"/>
          <w:b/>
          <w:rPrChange w:id="4799" w:author="Abhishek Guria" w:date="2021-04-11T16:25:00Z">
            <w:rPr>
              <w:rFonts w:asciiTheme="minorHAnsi" w:hAnsiTheme="minorHAnsi" w:cstheme="minorHAnsi"/>
              <w:b/>
            </w:rPr>
          </w:rPrChange>
        </w:rPr>
        <w:t>19.2</w:t>
      </w:r>
      <w:r w:rsidR="000E594E" w:rsidRPr="00BB1A70">
        <w:rPr>
          <w:rFonts w:ascii="Times New Roman" w:hAnsi="Times New Roman"/>
          <w:b/>
          <w:rPrChange w:id="4800" w:author="Abhishek Guria" w:date="2021-04-11T16:25:00Z">
            <w:rPr>
              <w:rFonts w:asciiTheme="minorHAnsi" w:hAnsiTheme="minorHAnsi" w:cstheme="minorHAnsi"/>
              <w:b/>
            </w:rPr>
          </w:rPrChange>
        </w:rPr>
        <w:t xml:space="preserve"> </w:t>
      </w:r>
      <w:r w:rsidR="001528BE" w:rsidRPr="00BB1A70">
        <w:rPr>
          <w:rFonts w:ascii="Times New Roman" w:hAnsi="Times New Roman"/>
          <w:b/>
          <w:rPrChange w:id="4801" w:author="Abhishek Guria" w:date="2021-04-11T16:25:00Z">
            <w:rPr>
              <w:rFonts w:asciiTheme="minorHAnsi" w:hAnsiTheme="minorHAnsi" w:cstheme="minorHAnsi"/>
              <w:b/>
            </w:rPr>
          </w:rPrChange>
        </w:rPr>
        <w:t>Semaphore API</w:t>
      </w:r>
      <w:bookmarkEnd w:id="4798"/>
    </w:p>
    <w:p w14:paraId="05B872C4" w14:textId="77777777" w:rsidR="001528BE" w:rsidRPr="00BB1A70" w:rsidRDefault="001528BE" w:rsidP="00D95C1A">
      <w:pPr>
        <w:spacing w:line="276" w:lineRule="auto"/>
        <w:ind w:left="576"/>
        <w:jc w:val="both"/>
        <w:rPr>
          <w:rFonts w:ascii="Times New Roman" w:hAnsi="Times New Roman"/>
          <w:sz w:val="24"/>
          <w:szCs w:val="24"/>
          <w:rPrChange w:id="480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803" w:author="Abhishek Guria" w:date="2021-04-11T16:25:00Z">
            <w:rPr>
              <w:rFonts w:asciiTheme="minorHAnsi" w:hAnsiTheme="minorHAnsi" w:cstheme="minorHAnsi"/>
              <w:sz w:val="24"/>
              <w:szCs w:val="24"/>
            </w:rPr>
          </w:rPrChange>
        </w:rPr>
        <w:t>semaphore API is located in the include/</w:t>
      </w:r>
      <w:proofErr w:type="spellStart"/>
      <w:r w:rsidRPr="00BB1A70">
        <w:rPr>
          <w:rFonts w:ascii="Times New Roman" w:hAnsi="Times New Roman"/>
          <w:sz w:val="24"/>
          <w:szCs w:val="24"/>
          <w:rPrChange w:id="4804" w:author="Abhishek Guria" w:date="2021-04-11T16:25:00Z">
            <w:rPr>
              <w:rFonts w:asciiTheme="minorHAnsi" w:hAnsiTheme="minorHAnsi" w:cstheme="minorHAnsi"/>
              <w:sz w:val="24"/>
              <w:szCs w:val="24"/>
            </w:rPr>
          </w:rPrChange>
        </w:rPr>
        <w:t>linux</w:t>
      </w:r>
      <w:proofErr w:type="spellEnd"/>
      <w:r w:rsidRPr="00BB1A70">
        <w:rPr>
          <w:rFonts w:ascii="Times New Roman" w:hAnsi="Times New Roman"/>
          <w:sz w:val="24"/>
          <w:szCs w:val="24"/>
          <w:rPrChange w:id="4805" w:author="Abhishek Guria" w:date="2021-04-11T16:25:00Z">
            <w:rPr>
              <w:rFonts w:asciiTheme="minorHAnsi" w:hAnsiTheme="minorHAnsi" w:cstheme="minorHAnsi"/>
              <w:sz w:val="24"/>
              <w:szCs w:val="24"/>
            </w:rPr>
          </w:rPrChange>
        </w:rPr>
        <w:t>/</w:t>
      </w:r>
      <w:proofErr w:type="spellStart"/>
      <w:r w:rsidRPr="00BB1A70">
        <w:rPr>
          <w:rFonts w:ascii="Times New Roman" w:hAnsi="Times New Roman"/>
          <w:sz w:val="24"/>
          <w:szCs w:val="24"/>
          <w:rPrChange w:id="4806" w:author="Abhishek Guria" w:date="2021-04-11T16:25:00Z">
            <w:rPr>
              <w:rFonts w:asciiTheme="minorHAnsi" w:hAnsiTheme="minorHAnsi" w:cstheme="minorHAnsi"/>
              <w:sz w:val="24"/>
              <w:szCs w:val="24"/>
            </w:rPr>
          </w:rPrChange>
        </w:rPr>
        <w:t>semaphore.h</w:t>
      </w:r>
      <w:proofErr w:type="spellEnd"/>
      <w:r w:rsidRPr="00BB1A70">
        <w:rPr>
          <w:rFonts w:ascii="Times New Roman" w:hAnsi="Times New Roman"/>
          <w:sz w:val="24"/>
          <w:szCs w:val="24"/>
          <w:rPrChange w:id="4807" w:author="Abhishek Guria" w:date="2021-04-11T16:25:00Z">
            <w:rPr>
              <w:rFonts w:asciiTheme="minorHAnsi" w:hAnsiTheme="minorHAnsi" w:cstheme="minorHAnsi"/>
              <w:sz w:val="24"/>
              <w:szCs w:val="24"/>
            </w:rPr>
          </w:rPrChange>
        </w:rPr>
        <w:t xml:space="preserve"> header file.</w:t>
      </w:r>
    </w:p>
    <w:p w14:paraId="10177D48" w14:textId="77777777" w:rsidR="001528BE" w:rsidRPr="00BB1A70" w:rsidRDefault="001528BE" w:rsidP="00D95C1A">
      <w:pPr>
        <w:spacing w:line="276" w:lineRule="auto"/>
        <w:ind w:left="576"/>
        <w:jc w:val="both"/>
        <w:rPr>
          <w:rFonts w:ascii="Times New Roman" w:hAnsi="Times New Roman"/>
          <w:sz w:val="24"/>
          <w:szCs w:val="24"/>
          <w:rPrChange w:id="480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809" w:author="Abhishek Guria" w:date="2021-04-11T16:25:00Z">
            <w:rPr>
              <w:rFonts w:asciiTheme="minorHAnsi" w:hAnsiTheme="minorHAnsi" w:cstheme="minorHAnsi"/>
              <w:sz w:val="24"/>
              <w:szCs w:val="24"/>
            </w:rPr>
          </w:rPrChange>
        </w:rPr>
        <w:t>the semaphore mechanism is represented by the following structure.</w:t>
      </w:r>
    </w:p>
    <w:p w14:paraId="702DEFD8" w14:textId="77777777" w:rsidR="001528BE" w:rsidRPr="00BB1A70" w:rsidRDefault="001528BE" w:rsidP="00D95C1A">
      <w:pPr>
        <w:spacing w:line="276" w:lineRule="auto"/>
        <w:ind w:left="576"/>
        <w:jc w:val="both"/>
        <w:rPr>
          <w:rFonts w:ascii="Times New Roman" w:hAnsi="Times New Roman"/>
          <w:sz w:val="24"/>
          <w:szCs w:val="24"/>
          <w:rPrChange w:id="481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811" w:author="Abhishek Guria" w:date="2021-04-11T16:25:00Z">
            <w:rPr>
              <w:rFonts w:asciiTheme="minorHAnsi" w:hAnsiTheme="minorHAnsi" w:cstheme="minorHAnsi"/>
              <w:sz w:val="24"/>
              <w:szCs w:val="24"/>
            </w:rPr>
          </w:rPrChange>
        </w:rPr>
        <w:t>struct semaphore {</w:t>
      </w:r>
    </w:p>
    <w:p w14:paraId="2D57369E" w14:textId="77777777" w:rsidR="001528BE" w:rsidRPr="00BB1A70" w:rsidRDefault="001528BE" w:rsidP="00D95C1A">
      <w:pPr>
        <w:spacing w:line="276" w:lineRule="auto"/>
        <w:ind w:left="576"/>
        <w:jc w:val="both"/>
        <w:rPr>
          <w:rFonts w:ascii="Times New Roman" w:hAnsi="Times New Roman"/>
          <w:sz w:val="24"/>
          <w:szCs w:val="24"/>
          <w:rPrChange w:id="4812"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4813" w:author="Abhishek Guria" w:date="2021-04-11T16:25:00Z">
            <w:rPr>
              <w:rFonts w:asciiTheme="minorHAnsi" w:hAnsiTheme="minorHAnsi" w:cstheme="minorHAnsi"/>
              <w:sz w:val="24"/>
              <w:szCs w:val="24"/>
            </w:rPr>
          </w:rPrChange>
        </w:rPr>
        <w:t>raw_spinlock_t</w:t>
      </w:r>
      <w:proofErr w:type="spellEnd"/>
      <w:r w:rsidRPr="00BB1A70">
        <w:rPr>
          <w:rFonts w:ascii="Times New Roman" w:hAnsi="Times New Roman"/>
          <w:sz w:val="24"/>
          <w:szCs w:val="24"/>
          <w:rPrChange w:id="4814" w:author="Abhishek Guria" w:date="2021-04-11T16:25:00Z">
            <w:rPr>
              <w:rFonts w:asciiTheme="minorHAnsi" w:hAnsiTheme="minorHAnsi" w:cstheme="minorHAnsi"/>
              <w:sz w:val="24"/>
              <w:szCs w:val="24"/>
            </w:rPr>
          </w:rPrChange>
        </w:rPr>
        <w:t xml:space="preserve">        lock;</w:t>
      </w:r>
    </w:p>
    <w:p w14:paraId="05D71CB3" w14:textId="77777777" w:rsidR="001528BE" w:rsidRPr="00BB1A70" w:rsidRDefault="001528BE" w:rsidP="00D95C1A">
      <w:pPr>
        <w:spacing w:line="276" w:lineRule="auto"/>
        <w:ind w:left="576"/>
        <w:jc w:val="both"/>
        <w:rPr>
          <w:rFonts w:ascii="Times New Roman" w:hAnsi="Times New Roman"/>
          <w:sz w:val="24"/>
          <w:szCs w:val="24"/>
          <w:rPrChange w:id="481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816" w:author="Abhishek Guria" w:date="2021-04-11T16:25:00Z">
            <w:rPr>
              <w:rFonts w:asciiTheme="minorHAnsi" w:hAnsiTheme="minorHAnsi" w:cstheme="minorHAnsi"/>
              <w:sz w:val="24"/>
              <w:szCs w:val="24"/>
            </w:rPr>
          </w:rPrChange>
        </w:rPr>
        <w:t>unsigned int        count;</w:t>
      </w:r>
    </w:p>
    <w:p w14:paraId="2874B594" w14:textId="77777777" w:rsidR="001528BE" w:rsidRPr="00BB1A70" w:rsidRDefault="001528BE" w:rsidP="00D95C1A">
      <w:pPr>
        <w:spacing w:line="276" w:lineRule="auto"/>
        <w:ind w:left="576"/>
        <w:jc w:val="both"/>
        <w:rPr>
          <w:rFonts w:ascii="Times New Roman" w:hAnsi="Times New Roman"/>
          <w:sz w:val="24"/>
          <w:szCs w:val="24"/>
          <w:rPrChange w:id="481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818" w:author="Abhishek Guria" w:date="2021-04-11T16:25:00Z">
            <w:rPr>
              <w:rFonts w:asciiTheme="minorHAnsi" w:hAnsiTheme="minorHAnsi" w:cstheme="minorHAnsi"/>
              <w:sz w:val="24"/>
              <w:szCs w:val="24"/>
            </w:rPr>
          </w:rPrChange>
        </w:rPr>
        <w:t xml:space="preserve">struct </w:t>
      </w:r>
      <w:proofErr w:type="spellStart"/>
      <w:r w:rsidRPr="00BB1A70">
        <w:rPr>
          <w:rFonts w:ascii="Times New Roman" w:hAnsi="Times New Roman"/>
          <w:sz w:val="24"/>
          <w:szCs w:val="24"/>
          <w:rPrChange w:id="4819" w:author="Abhishek Guria" w:date="2021-04-11T16:25:00Z">
            <w:rPr>
              <w:rFonts w:asciiTheme="minorHAnsi" w:hAnsiTheme="minorHAnsi" w:cstheme="minorHAnsi"/>
              <w:sz w:val="24"/>
              <w:szCs w:val="24"/>
            </w:rPr>
          </w:rPrChange>
        </w:rPr>
        <w:t>list_head</w:t>
      </w:r>
      <w:proofErr w:type="spellEnd"/>
      <w:r w:rsidRPr="00BB1A70">
        <w:rPr>
          <w:rFonts w:ascii="Times New Roman" w:hAnsi="Times New Roman"/>
          <w:sz w:val="24"/>
          <w:szCs w:val="24"/>
          <w:rPrChange w:id="4820"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4821" w:author="Abhishek Guria" w:date="2021-04-11T16:25:00Z">
            <w:rPr>
              <w:rFonts w:asciiTheme="minorHAnsi" w:hAnsiTheme="minorHAnsi" w:cstheme="minorHAnsi"/>
              <w:sz w:val="24"/>
              <w:szCs w:val="24"/>
            </w:rPr>
          </w:rPrChange>
        </w:rPr>
        <w:t>wait_list</w:t>
      </w:r>
      <w:proofErr w:type="spellEnd"/>
      <w:r w:rsidRPr="00BB1A70">
        <w:rPr>
          <w:rFonts w:ascii="Times New Roman" w:hAnsi="Times New Roman"/>
          <w:sz w:val="24"/>
          <w:szCs w:val="24"/>
          <w:rPrChange w:id="4822" w:author="Abhishek Guria" w:date="2021-04-11T16:25:00Z">
            <w:rPr>
              <w:rFonts w:asciiTheme="minorHAnsi" w:hAnsiTheme="minorHAnsi" w:cstheme="minorHAnsi"/>
              <w:sz w:val="24"/>
              <w:szCs w:val="24"/>
            </w:rPr>
          </w:rPrChange>
        </w:rPr>
        <w:t>;</w:t>
      </w:r>
    </w:p>
    <w:p w14:paraId="2066AB3C" w14:textId="77777777" w:rsidR="001528BE" w:rsidRPr="00BB1A70" w:rsidRDefault="001528BE" w:rsidP="00D95C1A">
      <w:pPr>
        <w:spacing w:line="276" w:lineRule="auto"/>
        <w:ind w:left="576"/>
        <w:jc w:val="both"/>
        <w:rPr>
          <w:rFonts w:ascii="Times New Roman" w:hAnsi="Times New Roman"/>
          <w:sz w:val="24"/>
          <w:szCs w:val="24"/>
          <w:rPrChange w:id="482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824" w:author="Abhishek Guria" w:date="2021-04-11T16:25:00Z">
            <w:rPr>
              <w:rFonts w:asciiTheme="minorHAnsi" w:hAnsiTheme="minorHAnsi" w:cstheme="minorHAnsi"/>
              <w:sz w:val="24"/>
              <w:szCs w:val="24"/>
            </w:rPr>
          </w:rPrChange>
        </w:rPr>
        <w:lastRenderedPageBreak/>
        <w:t>};</w:t>
      </w:r>
    </w:p>
    <w:p w14:paraId="1DC3E6AE" w14:textId="77777777" w:rsidR="001528BE" w:rsidRPr="00BB1A70" w:rsidRDefault="001528BE" w:rsidP="00D95C1A">
      <w:pPr>
        <w:spacing w:line="276" w:lineRule="auto"/>
        <w:ind w:left="576"/>
        <w:jc w:val="both"/>
        <w:rPr>
          <w:rFonts w:ascii="Times New Roman" w:hAnsi="Times New Roman"/>
          <w:sz w:val="24"/>
          <w:szCs w:val="24"/>
          <w:rPrChange w:id="482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826" w:author="Abhishek Guria" w:date="2021-04-11T16:25:00Z">
            <w:rPr>
              <w:rFonts w:asciiTheme="minorHAnsi" w:hAnsiTheme="minorHAnsi" w:cstheme="minorHAnsi"/>
              <w:sz w:val="24"/>
              <w:szCs w:val="24"/>
            </w:rPr>
          </w:rPrChange>
        </w:rPr>
        <w:t>in the Linux kernel. The semaphore structure consists of three fields:</w:t>
      </w:r>
    </w:p>
    <w:p w14:paraId="7F75586E" w14:textId="77777777" w:rsidR="001528BE" w:rsidRPr="00BB1A70" w:rsidRDefault="001528BE" w:rsidP="00D95C1A">
      <w:pPr>
        <w:spacing w:line="276" w:lineRule="auto"/>
        <w:ind w:left="576"/>
        <w:jc w:val="both"/>
        <w:rPr>
          <w:rFonts w:ascii="Times New Roman" w:hAnsi="Times New Roman"/>
          <w:sz w:val="24"/>
          <w:szCs w:val="24"/>
          <w:rPrChange w:id="4827" w:author="Abhishek Guria" w:date="2021-04-11T16:25:00Z">
            <w:rPr>
              <w:rFonts w:asciiTheme="minorHAnsi" w:hAnsiTheme="minorHAnsi" w:cstheme="minorHAnsi"/>
              <w:sz w:val="24"/>
              <w:szCs w:val="24"/>
            </w:rPr>
          </w:rPrChange>
        </w:rPr>
      </w:pPr>
    </w:p>
    <w:p w14:paraId="53CE6F24"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000000"/>
          <w:sz w:val="24"/>
          <w:szCs w:val="24"/>
          <w:rPrChange w:id="4828" w:author="Abhishek Guria" w:date="2021-04-11T16:25:00Z">
            <w:rPr>
              <w:rFonts w:asciiTheme="minorHAnsi" w:hAnsiTheme="minorHAnsi" w:cstheme="minorHAnsi"/>
              <w:color w:val="000000"/>
              <w:sz w:val="24"/>
              <w:szCs w:val="24"/>
            </w:rPr>
          </w:rPrChange>
        </w:rPr>
      </w:pPr>
      <w:r w:rsidRPr="00BB1A70">
        <w:rPr>
          <w:rFonts w:ascii="Times New Roman" w:hAnsi="Times New Roman"/>
          <w:color w:val="000000"/>
          <w:sz w:val="24"/>
          <w:szCs w:val="24"/>
          <w:rPrChange w:id="4829" w:author="Abhishek Guria" w:date="2021-04-11T16:25:00Z">
            <w:rPr>
              <w:rFonts w:asciiTheme="minorHAnsi" w:hAnsiTheme="minorHAnsi" w:cstheme="minorHAnsi"/>
              <w:color w:val="000000"/>
              <w:sz w:val="24"/>
              <w:szCs w:val="24"/>
            </w:rPr>
          </w:rPrChange>
        </w:rPr>
        <w:t>lock - spinlock for a semaphore data protection;</w:t>
      </w:r>
    </w:p>
    <w:p w14:paraId="318AA998"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000000"/>
          <w:sz w:val="24"/>
          <w:szCs w:val="24"/>
          <w:rPrChange w:id="4830" w:author="Abhishek Guria" w:date="2021-04-11T16:25:00Z">
            <w:rPr>
              <w:rFonts w:asciiTheme="minorHAnsi" w:hAnsiTheme="minorHAnsi" w:cstheme="minorHAnsi"/>
              <w:color w:val="000000"/>
              <w:sz w:val="24"/>
              <w:szCs w:val="24"/>
            </w:rPr>
          </w:rPrChange>
        </w:rPr>
      </w:pPr>
      <w:r w:rsidRPr="00BB1A70">
        <w:rPr>
          <w:rFonts w:ascii="Times New Roman" w:hAnsi="Times New Roman"/>
          <w:color w:val="000000"/>
          <w:sz w:val="24"/>
          <w:szCs w:val="24"/>
          <w:rPrChange w:id="4831" w:author="Abhishek Guria" w:date="2021-04-11T16:25:00Z">
            <w:rPr>
              <w:rFonts w:asciiTheme="minorHAnsi" w:hAnsiTheme="minorHAnsi" w:cstheme="minorHAnsi"/>
              <w:color w:val="000000"/>
              <w:sz w:val="24"/>
              <w:szCs w:val="24"/>
            </w:rPr>
          </w:rPrChange>
        </w:rPr>
        <w:t>count - amount available resources;</w:t>
      </w:r>
    </w:p>
    <w:p w14:paraId="2F990D2D"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000000"/>
          <w:sz w:val="24"/>
          <w:szCs w:val="24"/>
          <w:rPrChange w:id="4832" w:author="Abhishek Guria" w:date="2021-04-11T16:25:00Z">
            <w:rPr>
              <w:rFonts w:asciiTheme="minorHAnsi" w:hAnsiTheme="minorHAnsi" w:cstheme="minorHAnsi"/>
              <w:color w:val="000000"/>
              <w:sz w:val="24"/>
              <w:szCs w:val="24"/>
            </w:rPr>
          </w:rPrChange>
        </w:rPr>
      </w:pPr>
      <w:proofErr w:type="spellStart"/>
      <w:r w:rsidRPr="00BB1A70">
        <w:rPr>
          <w:rFonts w:ascii="Times New Roman" w:hAnsi="Times New Roman"/>
          <w:color w:val="000000"/>
          <w:sz w:val="24"/>
          <w:szCs w:val="24"/>
          <w:rPrChange w:id="4833" w:author="Abhishek Guria" w:date="2021-04-11T16:25:00Z">
            <w:rPr>
              <w:rFonts w:asciiTheme="minorHAnsi" w:hAnsiTheme="minorHAnsi" w:cstheme="minorHAnsi"/>
              <w:color w:val="000000"/>
              <w:sz w:val="24"/>
              <w:szCs w:val="24"/>
            </w:rPr>
          </w:rPrChange>
        </w:rPr>
        <w:t>wait_list</w:t>
      </w:r>
      <w:proofErr w:type="spellEnd"/>
      <w:r w:rsidRPr="00BB1A70">
        <w:rPr>
          <w:rFonts w:ascii="Times New Roman" w:hAnsi="Times New Roman"/>
          <w:color w:val="000000"/>
          <w:sz w:val="24"/>
          <w:szCs w:val="24"/>
          <w:rPrChange w:id="4834" w:author="Abhishek Guria" w:date="2021-04-11T16:25:00Z">
            <w:rPr>
              <w:rFonts w:asciiTheme="minorHAnsi" w:hAnsiTheme="minorHAnsi" w:cstheme="minorHAnsi"/>
              <w:color w:val="000000"/>
              <w:sz w:val="24"/>
              <w:szCs w:val="24"/>
            </w:rPr>
          </w:rPrChange>
        </w:rPr>
        <w:t xml:space="preserve"> - list of processes which are waiting to acquire a lock.</w:t>
      </w:r>
    </w:p>
    <w:p w14:paraId="1D9B52D6"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000000"/>
          <w:sz w:val="24"/>
          <w:szCs w:val="24"/>
          <w:rPrChange w:id="4835" w:author="Abhishek Guria" w:date="2021-04-11T16:25:00Z">
            <w:rPr>
              <w:rFonts w:asciiTheme="minorHAnsi" w:hAnsiTheme="minorHAnsi" w:cstheme="minorHAnsi"/>
              <w:color w:val="000000"/>
              <w:sz w:val="24"/>
              <w:szCs w:val="24"/>
            </w:rPr>
          </w:rPrChange>
        </w:rPr>
      </w:pPr>
    </w:p>
    <w:p w14:paraId="6AC5AD43" w14:textId="77777777" w:rsidR="001528BE" w:rsidRPr="00BB1A70" w:rsidRDefault="001528BE" w:rsidP="00DB360B">
      <w:pPr>
        <w:tabs>
          <w:tab w:val="left" w:pos="540"/>
        </w:tabs>
        <w:spacing w:line="276" w:lineRule="auto"/>
        <w:ind w:left="576"/>
        <w:contextualSpacing/>
        <w:jc w:val="both"/>
        <w:rPr>
          <w:rFonts w:ascii="Times New Roman" w:hAnsi="Times New Roman"/>
          <w:color w:val="000000"/>
          <w:sz w:val="24"/>
          <w:szCs w:val="24"/>
          <w:rPrChange w:id="4836" w:author="Abhishek Guria" w:date="2021-04-11T16:25:00Z">
            <w:rPr>
              <w:rFonts w:asciiTheme="minorHAnsi" w:hAnsiTheme="minorHAnsi" w:cstheme="minorHAnsi"/>
              <w:color w:val="000000"/>
              <w:sz w:val="24"/>
              <w:szCs w:val="24"/>
            </w:rPr>
          </w:rPrChange>
        </w:rPr>
      </w:pPr>
      <w:r w:rsidRPr="00BB1A70">
        <w:rPr>
          <w:rFonts w:ascii="Times New Roman" w:hAnsi="Times New Roman"/>
          <w:color w:val="000000"/>
          <w:sz w:val="24"/>
          <w:szCs w:val="24"/>
          <w:rPrChange w:id="4837" w:author="Abhishek Guria" w:date="2021-04-11T16:25:00Z">
            <w:rPr>
              <w:rFonts w:asciiTheme="minorHAnsi" w:hAnsiTheme="minorHAnsi" w:cstheme="minorHAnsi"/>
              <w:color w:val="000000"/>
              <w:sz w:val="24"/>
              <w:szCs w:val="24"/>
            </w:rPr>
          </w:rPrChange>
        </w:rPr>
        <w:t>#define DEFINE_</w:t>
      </w:r>
      <w:proofErr w:type="gramStart"/>
      <w:r w:rsidRPr="00BB1A70">
        <w:rPr>
          <w:rFonts w:ascii="Times New Roman" w:hAnsi="Times New Roman"/>
          <w:color w:val="000000"/>
          <w:sz w:val="24"/>
          <w:szCs w:val="24"/>
          <w:rPrChange w:id="4838" w:author="Abhishek Guria" w:date="2021-04-11T16:25:00Z">
            <w:rPr>
              <w:rFonts w:asciiTheme="minorHAnsi" w:hAnsiTheme="minorHAnsi" w:cstheme="minorHAnsi"/>
              <w:color w:val="000000"/>
              <w:sz w:val="24"/>
              <w:szCs w:val="24"/>
            </w:rPr>
          </w:rPrChange>
        </w:rPr>
        <w:t>SEMAPHORE(</w:t>
      </w:r>
      <w:proofErr w:type="gramEnd"/>
      <w:r w:rsidRPr="00BB1A70">
        <w:rPr>
          <w:rFonts w:ascii="Times New Roman" w:hAnsi="Times New Roman"/>
          <w:color w:val="000000"/>
          <w:sz w:val="24"/>
          <w:szCs w:val="24"/>
          <w:rPrChange w:id="4839" w:author="Abhishek Guria" w:date="2021-04-11T16:25:00Z">
            <w:rPr>
              <w:rFonts w:asciiTheme="minorHAnsi" w:hAnsiTheme="minorHAnsi" w:cstheme="minorHAnsi"/>
              <w:color w:val="000000"/>
              <w:sz w:val="24"/>
              <w:szCs w:val="24"/>
            </w:rPr>
          </w:rPrChange>
        </w:rPr>
        <w:t>name)  \</w:t>
      </w:r>
    </w:p>
    <w:p w14:paraId="3C94D528" w14:textId="77777777" w:rsidR="001528BE" w:rsidRPr="00BB1A70" w:rsidRDefault="001528BE" w:rsidP="00DB360B">
      <w:pPr>
        <w:tabs>
          <w:tab w:val="left" w:pos="540"/>
        </w:tabs>
        <w:spacing w:line="276" w:lineRule="auto"/>
        <w:ind w:left="576"/>
        <w:contextualSpacing/>
        <w:jc w:val="both"/>
        <w:rPr>
          <w:rFonts w:ascii="Times New Roman" w:hAnsi="Times New Roman"/>
          <w:color w:val="000000"/>
          <w:sz w:val="24"/>
          <w:szCs w:val="24"/>
          <w:rPrChange w:id="4840" w:author="Abhishek Guria" w:date="2021-04-11T16:25:00Z">
            <w:rPr>
              <w:rFonts w:asciiTheme="minorHAnsi" w:hAnsiTheme="minorHAnsi" w:cstheme="minorHAnsi"/>
              <w:color w:val="000000"/>
              <w:sz w:val="24"/>
              <w:szCs w:val="24"/>
            </w:rPr>
          </w:rPrChange>
        </w:rPr>
      </w:pPr>
      <w:r w:rsidRPr="00BB1A70">
        <w:rPr>
          <w:rFonts w:ascii="Times New Roman" w:hAnsi="Times New Roman"/>
          <w:color w:val="000000"/>
          <w:sz w:val="24"/>
          <w:szCs w:val="24"/>
          <w:rPrChange w:id="4841" w:author="Abhishek Guria" w:date="2021-04-11T16:25:00Z">
            <w:rPr>
              <w:rFonts w:asciiTheme="minorHAnsi" w:hAnsiTheme="minorHAnsi" w:cstheme="minorHAnsi"/>
              <w:color w:val="000000"/>
              <w:sz w:val="24"/>
              <w:szCs w:val="24"/>
            </w:rPr>
          </w:rPrChange>
        </w:rPr>
        <w:t>struct semaphore name = _</w:t>
      </w:r>
      <w:r w:rsidR="00DB360B" w:rsidRPr="00BB1A70">
        <w:rPr>
          <w:rFonts w:ascii="Times New Roman" w:hAnsi="Times New Roman"/>
          <w:color w:val="000000"/>
          <w:sz w:val="24"/>
          <w:szCs w:val="24"/>
          <w:rPrChange w:id="4842" w:author="Abhishek Guria" w:date="2021-04-11T16:25:00Z">
            <w:rPr>
              <w:rFonts w:asciiTheme="minorHAnsi" w:hAnsiTheme="minorHAnsi" w:cstheme="minorHAnsi"/>
              <w:color w:val="000000"/>
              <w:sz w:val="24"/>
              <w:szCs w:val="24"/>
            </w:rPr>
          </w:rPrChange>
        </w:rPr>
        <w:t>_SEMAPHORE_</w:t>
      </w:r>
      <w:proofErr w:type="gramStart"/>
      <w:r w:rsidR="00DB360B" w:rsidRPr="00BB1A70">
        <w:rPr>
          <w:rFonts w:ascii="Times New Roman" w:hAnsi="Times New Roman"/>
          <w:color w:val="000000"/>
          <w:sz w:val="24"/>
          <w:szCs w:val="24"/>
          <w:rPrChange w:id="4843" w:author="Abhishek Guria" w:date="2021-04-11T16:25:00Z">
            <w:rPr>
              <w:rFonts w:asciiTheme="minorHAnsi" w:hAnsiTheme="minorHAnsi" w:cstheme="minorHAnsi"/>
              <w:color w:val="000000"/>
              <w:sz w:val="24"/>
              <w:szCs w:val="24"/>
            </w:rPr>
          </w:rPrChange>
        </w:rPr>
        <w:t>INITIALIZER(</w:t>
      </w:r>
      <w:proofErr w:type="gramEnd"/>
      <w:r w:rsidR="00DB360B" w:rsidRPr="00BB1A70">
        <w:rPr>
          <w:rFonts w:ascii="Times New Roman" w:hAnsi="Times New Roman"/>
          <w:color w:val="000000"/>
          <w:sz w:val="24"/>
          <w:szCs w:val="24"/>
          <w:rPrChange w:id="4844" w:author="Abhishek Guria" w:date="2021-04-11T16:25:00Z">
            <w:rPr>
              <w:rFonts w:asciiTheme="minorHAnsi" w:hAnsiTheme="minorHAnsi" w:cstheme="minorHAnsi"/>
              <w:color w:val="000000"/>
              <w:sz w:val="24"/>
              <w:szCs w:val="24"/>
            </w:rPr>
          </w:rPrChange>
        </w:rPr>
        <w:t>name, 1)</w:t>
      </w:r>
    </w:p>
    <w:p w14:paraId="34C23613" w14:textId="77777777" w:rsidR="0075121A" w:rsidRPr="00BB1A70" w:rsidRDefault="00DB360B" w:rsidP="00DB360B">
      <w:pPr>
        <w:pStyle w:val="Heading2"/>
        <w:spacing w:line="276" w:lineRule="auto"/>
        <w:ind w:left="144"/>
        <w:jc w:val="both"/>
        <w:rPr>
          <w:rFonts w:ascii="Times New Roman" w:hAnsi="Times New Roman"/>
          <w:b/>
          <w:rPrChange w:id="4845" w:author="Abhishek Guria" w:date="2021-04-11T16:25:00Z">
            <w:rPr>
              <w:rFonts w:asciiTheme="minorHAnsi" w:hAnsiTheme="minorHAnsi" w:cstheme="minorHAnsi"/>
              <w:b/>
            </w:rPr>
          </w:rPrChange>
        </w:rPr>
      </w:pPr>
      <w:bookmarkStart w:id="4846" w:name="_Toc68966774"/>
      <w:r w:rsidRPr="00BB1A70">
        <w:rPr>
          <w:rFonts w:ascii="Times New Roman" w:hAnsi="Times New Roman"/>
          <w:b/>
          <w:rPrChange w:id="4847" w:author="Abhishek Guria" w:date="2021-04-11T16:25:00Z">
            <w:rPr>
              <w:rFonts w:asciiTheme="minorHAnsi" w:hAnsiTheme="minorHAnsi" w:cstheme="minorHAnsi"/>
              <w:b/>
            </w:rPr>
          </w:rPrChange>
        </w:rPr>
        <w:t>19.3</w:t>
      </w:r>
      <w:r w:rsidR="000E594E" w:rsidRPr="00BB1A70">
        <w:rPr>
          <w:rFonts w:ascii="Times New Roman" w:hAnsi="Times New Roman"/>
          <w:b/>
          <w:rPrChange w:id="4848" w:author="Abhishek Guria" w:date="2021-04-11T16:25:00Z">
            <w:rPr>
              <w:rFonts w:asciiTheme="minorHAnsi" w:hAnsiTheme="minorHAnsi" w:cstheme="minorHAnsi"/>
              <w:b/>
            </w:rPr>
          </w:rPrChange>
        </w:rPr>
        <w:t xml:space="preserve"> </w:t>
      </w:r>
      <w:r w:rsidR="001528BE" w:rsidRPr="00BB1A70">
        <w:rPr>
          <w:rFonts w:ascii="Times New Roman" w:hAnsi="Times New Roman"/>
          <w:b/>
          <w:rPrChange w:id="4849" w:author="Abhishek Guria" w:date="2021-04-11T16:25:00Z">
            <w:rPr>
              <w:rFonts w:asciiTheme="minorHAnsi" w:hAnsiTheme="minorHAnsi" w:cstheme="minorHAnsi"/>
              <w:b/>
            </w:rPr>
          </w:rPrChange>
        </w:rPr>
        <w:t>Mutex:</w:t>
      </w:r>
      <w:bookmarkEnd w:id="4846"/>
    </w:p>
    <w:p w14:paraId="19A148E0" w14:textId="77777777" w:rsidR="001528BE" w:rsidRPr="00BB1A70" w:rsidRDefault="001528BE" w:rsidP="00DB360B">
      <w:pPr>
        <w:pStyle w:val="ListParagraph"/>
        <w:numPr>
          <w:ilvl w:val="0"/>
          <w:numId w:val="170"/>
        </w:numPr>
        <w:spacing w:line="276" w:lineRule="auto"/>
        <w:ind w:left="504"/>
        <w:jc w:val="both"/>
        <w:rPr>
          <w:rFonts w:ascii="Times New Roman" w:hAnsi="Times New Roman"/>
          <w:sz w:val="24"/>
          <w:szCs w:val="24"/>
          <w:rPrChange w:id="485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851" w:author="Abhishek Guria" w:date="2021-04-11T16:25:00Z">
            <w:rPr>
              <w:rFonts w:asciiTheme="minorHAnsi" w:hAnsiTheme="minorHAnsi" w:cstheme="minorHAnsi"/>
              <w:sz w:val="24"/>
              <w:szCs w:val="24"/>
            </w:rPr>
          </w:rPrChange>
        </w:rPr>
        <w:t>Mutex is a mutual exclusion object that synchronizes access to a resource. It is created with a unique name at the start of a program. The Mutex is a locking mechanism that makes sure only one thread can acquire the Mutex at a time</w:t>
      </w:r>
      <w:r w:rsidR="00DB360B" w:rsidRPr="00BB1A70">
        <w:rPr>
          <w:rFonts w:ascii="Times New Roman" w:hAnsi="Times New Roman"/>
          <w:sz w:val="24"/>
          <w:szCs w:val="24"/>
          <w:rPrChange w:id="4852" w:author="Abhishek Guria" w:date="2021-04-11T16:25:00Z">
            <w:rPr>
              <w:rFonts w:asciiTheme="minorHAnsi" w:hAnsiTheme="minorHAnsi" w:cstheme="minorHAnsi"/>
              <w:sz w:val="24"/>
              <w:szCs w:val="24"/>
            </w:rPr>
          </w:rPrChange>
        </w:rPr>
        <w:t xml:space="preserve"> and enter the critical section</w:t>
      </w:r>
    </w:p>
    <w:p w14:paraId="5B758846" w14:textId="77777777" w:rsidR="001528BE" w:rsidRPr="00BB1A70" w:rsidRDefault="0075121A" w:rsidP="00DB360B">
      <w:pPr>
        <w:tabs>
          <w:tab w:val="left" w:pos="540"/>
        </w:tabs>
        <w:spacing w:line="276" w:lineRule="auto"/>
        <w:ind w:left="144"/>
        <w:contextualSpacing/>
        <w:jc w:val="both"/>
        <w:rPr>
          <w:rFonts w:ascii="Times New Roman" w:hAnsi="Times New Roman"/>
          <w:color w:val="000000"/>
          <w:sz w:val="24"/>
          <w:szCs w:val="24"/>
          <w:rPrChange w:id="4853" w:author="Abhishek Guria" w:date="2021-04-11T16:25:00Z">
            <w:rPr>
              <w:rFonts w:asciiTheme="minorHAnsi" w:hAnsiTheme="minorHAnsi" w:cstheme="minorHAnsi"/>
              <w:color w:val="000000"/>
              <w:sz w:val="24"/>
              <w:szCs w:val="24"/>
            </w:rPr>
          </w:rPrChange>
        </w:rPr>
      </w:pPr>
      <w:r w:rsidRPr="00BB1A70">
        <w:rPr>
          <w:rFonts w:ascii="Times New Roman" w:hAnsi="Times New Roman"/>
          <w:color w:val="000000"/>
          <w:sz w:val="24"/>
          <w:szCs w:val="24"/>
          <w:rPrChange w:id="4854" w:author="Abhishek Guria" w:date="2021-04-11T16:25:00Z">
            <w:rPr>
              <w:rFonts w:asciiTheme="minorHAnsi" w:hAnsiTheme="minorHAnsi" w:cstheme="minorHAnsi"/>
              <w:color w:val="000000"/>
              <w:sz w:val="24"/>
              <w:szCs w:val="24"/>
            </w:rPr>
          </w:rPrChange>
        </w:rPr>
        <w:t>wait (mutex);</w:t>
      </w:r>
    </w:p>
    <w:p w14:paraId="46F9C989" w14:textId="77777777" w:rsidR="001528BE" w:rsidRPr="00BB1A70" w:rsidRDefault="0075121A" w:rsidP="00DB360B">
      <w:pPr>
        <w:tabs>
          <w:tab w:val="left" w:pos="540"/>
        </w:tabs>
        <w:spacing w:line="276" w:lineRule="auto"/>
        <w:ind w:left="144"/>
        <w:contextualSpacing/>
        <w:jc w:val="both"/>
        <w:rPr>
          <w:rFonts w:ascii="Times New Roman" w:hAnsi="Times New Roman"/>
          <w:color w:val="000000"/>
          <w:sz w:val="24"/>
          <w:szCs w:val="24"/>
          <w:rPrChange w:id="4855" w:author="Abhishek Guria" w:date="2021-04-11T16:25:00Z">
            <w:rPr>
              <w:rFonts w:asciiTheme="minorHAnsi" w:hAnsiTheme="minorHAnsi" w:cstheme="minorHAnsi"/>
              <w:color w:val="000000"/>
              <w:sz w:val="24"/>
              <w:szCs w:val="24"/>
            </w:rPr>
          </w:rPrChange>
        </w:rPr>
      </w:pPr>
      <w:r w:rsidRPr="00BB1A70">
        <w:rPr>
          <w:rFonts w:ascii="Times New Roman" w:hAnsi="Times New Roman"/>
          <w:color w:val="000000"/>
          <w:sz w:val="24"/>
          <w:szCs w:val="24"/>
          <w:rPrChange w:id="4856" w:author="Abhishek Guria" w:date="2021-04-11T16:25:00Z">
            <w:rPr>
              <w:rFonts w:asciiTheme="minorHAnsi" w:hAnsiTheme="minorHAnsi" w:cstheme="minorHAnsi"/>
              <w:color w:val="000000"/>
              <w:sz w:val="24"/>
              <w:szCs w:val="24"/>
            </w:rPr>
          </w:rPrChange>
        </w:rPr>
        <w:t>Critical Section</w:t>
      </w:r>
    </w:p>
    <w:p w14:paraId="77B55A04" w14:textId="77777777" w:rsidR="0075121A" w:rsidRPr="00BB1A70" w:rsidRDefault="0075121A" w:rsidP="00DB360B">
      <w:pPr>
        <w:tabs>
          <w:tab w:val="left" w:pos="540"/>
        </w:tabs>
        <w:spacing w:line="276" w:lineRule="auto"/>
        <w:ind w:left="144"/>
        <w:contextualSpacing/>
        <w:jc w:val="both"/>
        <w:rPr>
          <w:rFonts w:ascii="Times New Roman" w:hAnsi="Times New Roman"/>
          <w:color w:val="000000"/>
          <w:sz w:val="24"/>
          <w:szCs w:val="24"/>
          <w:rPrChange w:id="4857" w:author="Abhishek Guria" w:date="2021-04-11T16:25:00Z">
            <w:rPr>
              <w:rFonts w:asciiTheme="minorHAnsi" w:hAnsiTheme="minorHAnsi" w:cstheme="minorHAnsi"/>
              <w:color w:val="000000"/>
              <w:sz w:val="24"/>
              <w:szCs w:val="24"/>
            </w:rPr>
          </w:rPrChange>
        </w:rPr>
      </w:pPr>
      <w:r w:rsidRPr="00BB1A70">
        <w:rPr>
          <w:rFonts w:ascii="Times New Roman" w:hAnsi="Times New Roman"/>
          <w:color w:val="000000"/>
          <w:sz w:val="24"/>
          <w:szCs w:val="24"/>
          <w:rPrChange w:id="4858" w:author="Abhishek Guria" w:date="2021-04-11T16:25:00Z">
            <w:rPr>
              <w:rFonts w:asciiTheme="minorHAnsi" w:hAnsiTheme="minorHAnsi" w:cstheme="minorHAnsi"/>
              <w:color w:val="000000"/>
              <w:sz w:val="24"/>
              <w:szCs w:val="24"/>
            </w:rPr>
          </w:rPrChange>
        </w:rPr>
        <w:t>signal (mutex);</w:t>
      </w:r>
    </w:p>
    <w:p w14:paraId="034B5613" w14:textId="77777777" w:rsidR="00492288" w:rsidRPr="00BB1A70" w:rsidRDefault="000E594E" w:rsidP="00DB360B">
      <w:pPr>
        <w:pStyle w:val="Heading2"/>
        <w:spacing w:after="0" w:line="276" w:lineRule="auto"/>
        <w:ind w:left="144"/>
        <w:jc w:val="both"/>
        <w:rPr>
          <w:rFonts w:ascii="Times New Roman" w:hAnsi="Times New Roman"/>
          <w:b/>
          <w:color w:val="000000"/>
          <w:rPrChange w:id="4859" w:author="Abhishek Guria" w:date="2021-04-11T16:25:00Z">
            <w:rPr>
              <w:rFonts w:asciiTheme="minorHAnsi" w:hAnsiTheme="minorHAnsi" w:cstheme="minorHAnsi"/>
              <w:b/>
              <w:color w:val="000000"/>
            </w:rPr>
          </w:rPrChange>
        </w:rPr>
      </w:pPr>
      <w:bookmarkStart w:id="4860" w:name="_Toc68966775"/>
      <w:r w:rsidRPr="00BB1A70">
        <w:rPr>
          <w:rFonts w:ascii="Times New Roman" w:hAnsi="Times New Roman"/>
          <w:b/>
          <w:rPrChange w:id="4861" w:author="Abhishek Guria" w:date="2021-04-11T16:25:00Z">
            <w:rPr>
              <w:rFonts w:asciiTheme="minorHAnsi" w:hAnsiTheme="minorHAnsi" w:cstheme="minorHAnsi"/>
              <w:b/>
            </w:rPr>
          </w:rPrChange>
        </w:rPr>
        <w:t xml:space="preserve">19.3 </w:t>
      </w:r>
      <w:r w:rsidR="001528BE" w:rsidRPr="00BB1A70">
        <w:rPr>
          <w:rFonts w:ascii="Times New Roman" w:hAnsi="Times New Roman"/>
          <w:b/>
          <w:rPrChange w:id="4862" w:author="Abhishek Guria" w:date="2021-04-11T16:25:00Z">
            <w:rPr>
              <w:rFonts w:asciiTheme="minorHAnsi" w:hAnsiTheme="minorHAnsi" w:cstheme="minorHAnsi"/>
              <w:b/>
            </w:rPr>
          </w:rPrChange>
        </w:rPr>
        <w:t>Spin Locks:</w:t>
      </w:r>
      <w:bookmarkEnd w:id="4860"/>
    </w:p>
    <w:p w14:paraId="7C31CBE0" w14:textId="77777777" w:rsidR="00492288" w:rsidRPr="00BB1A70" w:rsidRDefault="001528BE" w:rsidP="00DB360B">
      <w:pPr>
        <w:pStyle w:val="ListParagraph"/>
        <w:numPr>
          <w:ilvl w:val="0"/>
          <w:numId w:val="170"/>
        </w:numPr>
        <w:spacing w:line="276" w:lineRule="auto"/>
        <w:ind w:left="504"/>
        <w:jc w:val="both"/>
        <w:rPr>
          <w:rFonts w:ascii="Times New Roman" w:hAnsi="Times New Roman"/>
          <w:sz w:val="24"/>
          <w:szCs w:val="24"/>
          <w:rPrChange w:id="486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864" w:author="Abhishek Guria" w:date="2021-04-11T16:25:00Z">
            <w:rPr>
              <w:rFonts w:asciiTheme="minorHAnsi" w:hAnsiTheme="minorHAnsi" w:cstheme="minorHAnsi"/>
              <w:sz w:val="24"/>
              <w:szCs w:val="24"/>
            </w:rPr>
          </w:rPrChange>
        </w:rPr>
        <w:t>The most basic primitive for locking is spinlock.</w:t>
      </w:r>
    </w:p>
    <w:p w14:paraId="1D673A54" w14:textId="77777777" w:rsidR="00492288" w:rsidRPr="00BB1A70" w:rsidRDefault="001528BE" w:rsidP="00D95C1A">
      <w:pPr>
        <w:spacing w:line="276" w:lineRule="auto"/>
        <w:ind w:left="576"/>
        <w:jc w:val="both"/>
        <w:rPr>
          <w:rFonts w:ascii="Times New Roman" w:hAnsi="Times New Roman"/>
          <w:sz w:val="24"/>
          <w:szCs w:val="24"/>
          <w:rPrChange w:id="4865"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866" w:author="Abhishek Guria" w:date="2021-04-11T16:25:00Z">
            <w:rPr>
              <w:rFonts w:asciiTheme="minorHAnsi" w:hAnsiTheme="minorHAnsi" w:cstheme="minorHAnsi"/>
              <w:sz w:val="24"/>
              <w:szCs w:val="24"/>
            </w:rPr>
          </w:rPrChange>
        </w:rPr>
        <w:t>static DEFINE_SPINLOCK(</w:t>
      </w:r>
      <w:proofErr w:type="spellStart"/>
      <w:r w:rsidRPr="00BB1A70">
        <w:rPr>
          <w:rFonts w:ascii="Times New Roman" w:hAnsi="Times New Roman"/>
          <w:sz w:val="24"/>
          <w:szCs w:val="24"/>
          <w:rPrChange w:id="4867" w:author="Abhishek Guria" w:date="2021-04-11T16:25:00Z">
            <w:rPr>
              <w:rFonts w:asciiTheme="minorHAnsi" w:hAnsiTheme="minorHAnsi" w:cstheme="minorHAnsi"/>
              <w:sz w:val="24"/>
              <w:szCs w:val="24"/>
            </w:rPr>
          </w:rPrChange>
        </w:rPr>
        <w:t>xxx_lock</w:t>
      </w:r>
      <w:proofErr w:type="spellEnd"/>
      <w:r w:rsidRPr="00BB1A70">
        <w:rPr>
          <w:rFonts w:ascii="Times New Roman" w:hAnsi="Times New Roman"/>
          <w:sz w:val="24"/>
          <w:szCs w:val="24"/>
          <w:rPrChange w:id="4868" w:author="Abhishek Guria" w:date="2021-04-11T16:25:00Z">
            <w:rPr>
              <w:rFonts w:asciiTheme="minorHAnsi" w:hAnsiTheme="minorHAnsi" w:cstheme="minorHAnsi"/>
              <w:sz w:val="24"/>
              <w:szCs w:val="24"/>
            </w:rPr>
          </w:rPrChange>
        </w:rPr>
        <w:t>);</w:t>
      </w:r>
    </w:p>
    <w:p w14:paraId="1C356CED" w14:textId="77777777" w:rsidR="001528BE" w:rsidRPr="00BB1A70" w:rsidRDefault="001528BE" w:rsidP="00D95C1A">
      <w:pPr>
        <w:spacing w:line="276" w:lineRule="auto"/>
        <w:ind w:left="576"/>
        <w:jc w:val="both"/>
        <w:rPr>
          <w:rFonts w:ascii="Times New Roman" w:hAnsi="Times New Roman"/>
          <w:sz w:val="24"/>
          <w:szCs w:val="24"/>
          <w:rPrChange w:id="486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870" w:author="Abhishek Guria" w:date="2021-04-11T16:25:00Z">
            <w:rPr>
              <w:rFonts w:asciiTheme="minorHAnsi" w:hAnsiTheme="minorHAnsi" w:cstheme="minorHAnsi"/>
              <w:sz w:val="24"/>
              <w:szCs w:val="24"/>
            </w:rPr>
          </w:rPrChange>
        </w:rPr>
        <w:t>unsigned long flags;</w:t>
      </w:r>
    </w:p>
    <w:p w14:paraId="48A093B8" w14:textId="77777777" w:rsidR="001528BE" w:rsidRPr="00BB1A70" w:rsidRDefault="001528BE" w:rsidP="00D95C1A">
      <w:pPr>
        <w:spacing w:line="276" w:lineRule="auto"/>
        <w:ind w:left="576"/>
        <w:jc w:val="both"/>
        <w:rPr>
          <w:rFonts w:ascii="Times New Roman" w:hAnsi="Times New Roman"/>
          <w:sz w:val="24"/>
          <w:szCs w:val="24"/>
          <w:rPrChange w:id="4871"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4872" w:author="Abhishek Guria" w:date="2021-04-11T16:25:00Z">
            <w:rPr>
              <w:rFonts w:asciiTheme="minorHAnsi" w:hAnsiTheme="minorHAnsi" w:cstheme="minorHAnsi"/>
              <w:sz w:val="24"/>
              <w:szCs w:val="24"/>
            </w:rPr>
          </w:rPrChange>
        </w:rPr>
        <w:t>spin_lock_</w:t>
      </w:r>
      <w:proofErr w:type="gramStart"/>
      <w:r w:rsidRPr="00BB1A70">
        <w:rPr>
          <w:rFonts w:ascii="Times New Roman" w:hAnsi="Times New Roman"/>
          <w:sz w:val="24"/>
          <w:szCs w:val="24"/>
          <w:rPrChange w:id="4873" w:author="Abhishek Guria" w:date="2021-04-11T16:25:00Z">
            <w:rPr>
              <w:rFonts w:asciiTheme="minorHAnsi" w:hAnsiTheme="minorHAnsi" w:cstheme="minorHAnsi"/>
              <w:sz w:val="24"/>
              <w:szCs w:val="24"/>
            </w:rPr>
          </w:rPrChange>
        </w:rPr>
        <w:t>irqsave</w:t>
      </w:r>
      <w:proofErr w:type="spellEnd"/>
      <w:r w:rsidRPr="00BB1A70">
        <w:rPr>
          <w:rFonts w:ascii="Times New Roman" w:hAnsi="Times New Roman"/>
          <w:sz w:val="24"/>
          <w:szCs w:val="24"/>
          <w:rPrChange w:id="4874" w:author="Abhishek Guria" w:date="2021-04-11T16:25:00Z">
            <w:rPr>
              <w:rFonts w:asciiTheme="minorHAnsi" w:hAnsiTheme="minorHAnsi" w:cstheme="minorHAnsi"/>
              <w:sz w:val="24"/>
              <w:szCs w:val="24"/>
            </w:rPr>
          </w:rPrChange>
        </w:rPr>
        <w:t>(</w:t>
      </w:r>
      <w:proofErr w:type="gramEnd"/>
      <w:r w:rsidRPr="00BB1A70">
        <w:rPr>
          <w:rFonts w:ascii="Times New Roman" w:hAnsi="Times New Roman"/>
          <w:sz w:val="24"/>
          <w:szCs w:val="24"/>
          <w:rPrChange w:id="4875" w:author="Abhishek Guria" w:date="2021-04-11T16:25:00Z">
            <w:rPr>
              <w:rFonts w:asciiTheme="minorHAnsi" w:hAnsiTheme="minorHAnsi" w:cstheme="minorHAnsi"/>
              <w:sz w:val="24"/>
              <w:szCs w:val="24"/>
            </w:rPr>
          </w:rPrChange>
        </w:rPr>
        <w:t>&amp;</w:t>
      </w:r>
      <w:proofErr w:type="spellStart"/>
      <w:r w:rsidRPr="00BB1A70">
        <w:rPr>
          <w:rFonts w:ascii="Times New Roman" w:hAnsi="Times New Roman"/>
          <w:sz w:val="24"/>
          <w:szCs w:val="24"/>
          <w:rPrChange w:id="4876" w:author="Abhishek Guria" w:date="2021-04-11T16:25:00Z">
            <w:rPr>
              <w:rFonts w:asciiTheme="minorHAnsi" w:hAnsiTheme="minorHAnsi" w:cstheme="minorHAnsi"/>
              <w:sz w:val="24"/>
              <w:szCs w:val="24"/>
            </w:rPr>
          </w:rPrChange>
        </w:rPr>
        <w:t>xxx_lock</w:t>
      </w:r>
      <w:proofErr w:type="spellEnd"/>
      <w:r w:rsidRPr="00BB1A70">
        <w:rPr>
          <w:rFonts w:ascii="Times New Roman" w:hAnsi="Times New Roman"/>
          <w:sz w:val="24"/>
          <w:szCs w:val="24"/>
          <w:rPrChange w:id="4877" w:author="Abhishek Guria" w:date="2021-04-11T16:25:00Z">
            <w:rPr>
              <w:rFonts w:asciiTheme="minorHAnsi" w:hAnsiTheme="minorHAnsi" w:cstheme="minorHAnsi"/>
              <w:sz w:val="24"/>
              <w:szCs w:val="24"/>
            </w:rPr>
          </w:rPrChange>
        </w:rPr>
        <w:t>, flags);</w:t>
      </w:r>
    </w:p>
    <w:p w14:paraId="534FC898" w14:textId="77777777" w:rsidR="001528BE" w:rsidRPr="00BB1A70" w:rsidRDefault="001528BE" w:rsidP="00D95C1A">
      <w:pPr>
        <w:spacing w:line="276" w:lineRule="auto"/>
        <w:ind w:left="576"/>
        <w:jc w:val="both"/>
        <w:rPr>
          <w:rFonts w:ascii="Times New Roman" w:hAnsi="Times New Roman"/>
          <w:sz w:val="24"/>
          <w:szCs w:val="24"/>
          <w:rPrChange w:id="487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879" w:author="Abhishek Guria" w:date="2021-04-11T16:25:00Z">
            <w:rPr>
              <w:rFonts w:asciiTheme="minorHAnsi" w:hAnsiTheme="minorHAnsi" w:cstheme="minorHAnsi"/>
              <w:sz w:val="24"/>
              <w:szCs w:val="24"/>
            </w:rPr>
          </w:rPrChange>
        </w:rPr>
        <w:t>... critical section here</w:t>
      </w:r>
      <w:proofErr w:type="gramStart"/>
      <w:r w:rsidRPr="00BB1A70">
        <w:rPr>
          <w:rFonts w:ascii="Times New Roman" w:hAnsi="Times New Roman"/>
          <w:sz w:val="24"/>
          <w:szCs w:val="24"/>
          <w:rPrChange w:id="4880" w:author="Abhishek Guria" w:date="2021-04-11T16:25:00Z">
            <w:rPr>
              <w:rFonts w:asciiTheme="minorHAnsi" w:hAnsiTheme="minorHAnsi" w:cstheme="minorHAnsi"/>
              <w:sz w:val="24"/>
              <w:szCs w:val="24"/>
            </w:rPr>
          </w:rPrChange>
        </w:rPr>
        <w:t xml:space="preserve"> ..</w:t>
      </w:r>
      <w:proofErr w:type="gramEnd"/>
    </w:p>
    <w:p w14:paraId="36CF4563" w14:textId="77777777" w:rsidR="001528BE" w:rsidRPr="00BB1A70" w:rsidRDefault="001528BE" w:rsidP="00D95C1A">
      <w:pPr>
        <w:spacing w:line="276" w:lineRule="auto"/>
        <w:ind w:left="576"/>
        <w:jc w:val="both"/>
        <w:rPr>
          <w:rFonts w:ascii="Times New Roman" w:hAnsi="Times New Roman"/>
          <w:sz w:val="24"/>
          <w:szCs w:val="24"/>
          <w:rPrChange w:id="4881"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4882" w:author="Abhishek Guria" w:date="2021-04-11T16:25:00Z">
            <w:rPr>
              <w:rFonts w:asciiTheme="minorHAnsi" w:hAnsiTheme="minorHAnsi" w:cstheme="minorHAnsi"/>
              <w:sz w:val="24"/>
              <w:szCs w:val="24"/>
            </w:rPr>
          </w:rPrChange>
        </w:rPr>
        <w:t>spin_unlock_</w:t>
      </w:r>
      <w:proofErr w:type="gramStart"/>
      <w:r w:rsidRPr="00BB1A70">
        <w:rPr>
          <w:rFonts w:ascii="Times New Roman" w:hAnsi="Times New Roman"/>
          <w:sz w:val="24"/>
          <w:szCs w:val="24"/>
          <w:rPrChange w:id="4883" w:author="Abhishek Guria" w:date="2021-04-11T16:25:00Z">
            <w:rPr>
              <w:rFonts w:asciiTheme="minorHAnsi" w:hAnsiTheme="minorHAnsi" w:cstheme="minorHAnsi"/>
              <w:sz w:val="24"/>
              <w:szCs w:val="24"/>
            </w:rPr>
          </w:rPrChange>
        </w:rPr>
        <w:t>irqrestore</w:t>
      </w:r>
      <w:proofErr w:type="spellEnd"/>
      <w:r w:rsidRPr="00BB1A70">
        <w:rPr>
          <w:rFonts w:ascii="Times New Roman" w:hAnsi="Times New Roman"/>
          <w:sz w:val="24"/>
          <w:szCs w:val="24"/>
          <w:rPrChange w:id="4884" w:author="Abhishek Guria" w:date="2021-04-11T16:25:00Z">
            <w:rPr>
              <w:rFonts w:asciiTheme="minorHAnsi" w:hAnsiTheme="minorHAnsi" w:cstheme="minorHAnsi"/>
              <w:sz w:val="24"/>
              <w:szCs w:val="24"/>
            </w:rPr>
          </w:rPrChange>
        </w:rPr>
        <w:t>(</w:t>
      </w:r>
      <w:proofErr w:type="gramEnd"/>
      <w:r w:rsidRPr="00BB1A70">
        <w:rPr>
          <w:rFonts w:ascii="Times New Roman" w:hAnsi="Times New Roman"/>
          <w:sz w:val="24"/>
          <w:szCs w:val="24"/>
          <w:rPrChange w:id="4885" w:author="Abhishek Guria" w:date="2021-04-11T16:25:00Z">
            <w:rPr>
              <w:rFonts w:asciiTheme="minorHAnsi" w:hAnsiTheme="minorHAnsi" w:cstheme="minorHAnsi"/>
              <w:sz w:val="24"/>
              <w:szCs w:val="24"/>
            </w:rPr>
          </w:rPrChange>
        </w:rPr>
        <w:t>&amp;</w:t>
      </w:r>
      <w:proofErr w:type="spellStart"/>
      <w:r w:rsidRPr="00BB1A70">
        <w:rPr>
          <w:rFonts w:ascii="Times New Roman" w:hAnsi="Times New Roman"/>
          <w:sz w:val="24"/>
          <w:szCs w:val="24"/>
          <w:rPrChange w:id="4886" w:author="Abhishek Guria" w:date="2021-04-11T16:25:00Z">
            <w:rPr>
              <w:rFonts w:asciiTheme="minorHAnsi" w:hAnsiTheme="minorHAnsi" w:cstheme="minorHAnsi"/>
              <w:sz w:val="24"/>
              <w:szCs w:val="24"/>
            </w:rPr>
          </w:rPrChange>
        </w:rPr>
        <w:t>xxx_lock</w:t>
      </w:r>
      <w:proofErr w:type="spellEnd"/>
      <w:r w:rsidRPr="00BB1A70">
        <w:rPr>
          <w:rFonts w:ascii="Times New Roman" w:hAnsi="Times New Roman"/>
          <w:sz w:val="24"/>
          <w:szCs w:val="24"/>
          <w:rPrChange w:id="4887" w:author="Abhishek Guria" w:date="2021-04-11T16:25:00Z">
            <w:rPr>
              <w:rFonts w:asciiTheme="minorHAnsi" w:hAnsiTheme="minorHAnsi" w:cstheme="minorHAnsi"/>
              <w:sz w:val="24"/>
              <w:szCs w:val="24"/>
            </w:rPr>
          </w:rPrChange>
        </w:rPr>
        <w:t>, flags);</w:t>
      </w:r>
    </w:p>
    <w:p w14:paraId="48A5BC75" w14:textId="77777777" w:rsidR="001528BE" w:rsidRPr="00BB1A70" w:rsidRDefault="001528BE" w:rsidP="00D95C1A">
      <w:pPr>
        <w:tabs>
          <w:tab w:val="left" w:pos="540"/>
        </w:tabs>
        <w:spacing w:before="810" w:after="650" w:line="276" w:lineRule="auto"/>
        <w:ind w:left="576"/>
        <w:contextualSpacing/>
        <w:jc w:val="both"/>
        <w:rPr>
          <w:rFonts w:ascii="Times New Roman" w:hAnsi="Times New Roman"/>
          <w:color w:val="000000"/>
          <w:sz w:val="24"/>
          <w:szCs w:val="24"/>
          <w:rPrChange w:id="4888" w:author="Abhishek Guria" w:date="2021-04-11T16:25:00Z">
            <w:rPr>
              <w:rFonts w:asciiTheme="minorHAnsi" w:hAnsiTheme="minorHAnsi" w:cstheme="minorHAnsi"/>
              <w:color w:val="000000"/>
              <w:sz w:val="24"/>
              <w:szCs w:val="24"/>
            </w:rPr>
          </w:rPrChange>
        </w:rPr>
      </w:pPr>
    </w:p>
    <w:p w14:paraId="193BB803" w14:textId="77777777" w:rsidR="001528BE" w:rsidRPr="00BB1A70" w:rsidRDefault="001528BE" w:rsidP="00DB360B">
      <w:pPr>
        <w:tabs>
          <w:tab w:val="left" w:pos="540"/>
        </w:tabs>
        <w:spacing w:line="276" w:lineRule="auto"/>
        <w:ind w:left="576"/>
        <w:contextualSpacing/>
        <w:jc w:val="both"/>
        <w:rPr>
          <w:rFonts w:ascii="Times New Roman" w:hAnsi="Times New Roman"/>
          <w:color w:val="000000"/>
          <w:sz w:val="24"/>
          <w:szCs w:val="24"/>
          <w:rPrChange w:id="4889" w:author="Abhishek Guria" w:date="2021-04-11T16:25:00Z">
            <w:rPr>
              <w:rFonts w:asciiTheme="minorHAnsi" w:hAnsiTheme="minorHAnsi" w:cstheme="minorHAnsi"/>
              <w:color w:val="000000"/>
              <w:sz w:val="24"/>
              <w:szCs w:val="24"/>
            </w:rPr>
          </w:rPrChange>
        </w:rPr>
      </w:pPr>
      <w:r w:rsidRPr="00BB1A70">
        <w:rPr>
          <w:rFonts w:ascii="Times New Roman" w:hAnsi="Times New Roman"/>
          <w:color w:val="000000"/>
          <w:sz w:val="24"/>
          <w:szCs w:val="24"/>
          <w:rPrChange w:id="4890" w:author="Abhishek Guria" w:date="2021-04-11T16:25:00Z">
            <w:rPr>
              <w:rFonts w:asciiTheme="minorHAnsi" w:hAnsiTheme="minorHAnsi" w:cstheme="minorHAnsi"/>
              <w:color w:val="000000"/>
              <w:sz w:val="24"/>
              <w:szCs w:val="24"/>
            </w:rPr>
          </w:rPrChange>
        </w:rPr>
        <w:t>Documentation/memory-barriers.txt</w:t>
      </w:r>
    </w:p>
    <w:p w14:paraId="230F06F6" w14:textId="77777777" w:rsidR="001528BE" w:rsidRPr="00BB1A70" w:rsidRDefault="001528BE" w:rsidP="00DB360B">
      <w:pPr>
        <w:tabs>
          <w:tab w:val="left" w:pos="540"/>
        </w:tabs>
        <w:spacing w:line="276" w:lineRule="auto"/>
        <w:ind w:left="576"/>
        <w:contextualSpacing/>
        <w:jc w:val="both"/>
        <w:rPr>
          <w:rFonts w:ascii="Times New Roman" w:hAnsi="Times New Roman"/>
          <w:color w:val="000000"/>
          <w:sz w:val="24"/>
          <w:szCs w:val="24"/>
          <w:rPrChange w:id="4891" w:author="Abhishek Guria" w:date="2021-04-11T16:25:00Z">
            <w:rPr>
              <w:rFonts w:asciiTheme="minorHAnsi" w:hAnsiTheme="minorHAnsi" w:cstheme="minorHAnsi"/>
              <w:color w:val="000000"/>
              <w:sz w:val="24"/>
              <w:szCs w:val="24"/>
            </w:rPr>
          </w:rPrChange>
        </w:rPr>
      </w:pPr>
      <w:r w:rsidRPr="00BB1A70">
        <w:rPr>
          <w:rFonts w:ascii="Times New Roman" w:hAnsi="Times New Roman"/>
          <w:color w:val="000000"/>
          <w:sz w:val="24"/>
          <w:szCs w:val="24"/>
          <w:rPrChange w:id="4892" w:author="Abhishek Guria" w:date="2021-04-11T16:25:00Z">
            <w:rPr>
              <w:rFonts w:asciiTheme="minorHAnsi" w:hAnsiTheme="minorHAnsi" w:cstheme="minorHAnsi"/>
              <w:color w:val="000000"/>
              <w:sz w:val="24"/>
              <w:szCs w:val="24"/>
            </w:rPr>
          </w:rPrChange>
        </w:rPr>
        <w:t>(5) LOCK operations.</w:t>
      </w:r>
    </w:p>
    <w:p w14:paraId="128AC3DE" w14:textId="77777777" w:rsidR="001528BE" w:rsidRPr="00BB1A70" w:rsidRDefault="00DB360B" w:rsidP="00DB360B">
      <w:pPr>
        <w:tabs>
          <w:tab w:val="left" w:pos="540"/>
        </w:tabs>
        <w:spacing w:line="276" w:lineRule="auto"/>
        <w:ind w:left="576"/>
        <w:contextualSpacing/>
        <w:jc w:val="both"/>
        <w:rPr>
          <w:rFonts w:ascii="Times New Roman" w:hAnsi="Times New Roman"/>
          <w:color w:val="000000"/>
          <w:sz w:val="24"/>
          <w:szCs w:val="24"/>
          <w:rPrChange w:id="4893" w:author="Abhishek Guria" w:date="2021-04-11T16:25:00Z">
            <w:rPr>
              <w:rFonts w:asciiTheme="minorHAnsi" w:hAnsiTheme="minorHAnsi" w:cstheme="minorHAnsi"/>
              <w:color w:val="000000"/>
              <w:sz w:val="24"/>
              <w:szCs w:val="24"/>
            </w:rPr>
          </w:rPrChange>
        </w:rPr>
      </w:pPr>
      <w:r w:rsidRPr="00BB1A70">
        <w:rPr>
          <w:rFonts w:ascii="Times New Roman" w:hAnsi="Times New Roman"/>
          <w:color w:val="000000"/>
          <w:sz w:val="24"/>
          <w:szCs w:val="24"/>
          <w:rPrChange w:id="4894" w:author="Abhishek Guria" w:date="2021-04-11T16:25:00Z">
            <w:rPr>
              <w:rFonts w:asciiTheme="minorHAnsi" w:hAnsiTheme="minorHAnsi" w:cstheme="minorHAnsi"/>
              <w:color w:val="000000"/>
              <w:sz w:val="24"/>
              <w:szCs w:val="24"/>
            </w:rPr>
          </w:rPrChange>
        </w:rPr>
        <w:t>(6) UNLOCK operations.</w:t>
      </w:r>
    </w:p>
    <w:p w14:paraId="7088CD79" w14:textId="77777777" w:rsidR="0075121A" w:rsidRPr="00BB1A70" w:rsidRDefault="0075121A" w:rsidP="00DB360B">
      <w:pPr>
        <w:pStyle w:val="Heading2"/>
        <w:spacing w:line="276" w:lineRule="auto"/>
        <w:ind w:left="144"/>
        <w:jc w:val="both"/>
        <w:rPr>
          <w:rFonts w:ascii="Times New Roman" w:hAnsi="Times New Roman"/>
          <w:b/>
          <w:rPrChange w:id="4895" w:author="Abhishek Guria" w:date="2021-04-11T16:25:00Z">
            <w:rPr>
              <w:rFonts w:asciiTheme="minorHAnsi" w:hAnsiTheme="minorHAnsi" w:cstheme="minorHAnsi"/>
              <w:b/>
            </w:rPr>
          </w:rPrChange>
        </w:rPr>
      </w:pPr>
      <w:bookmarkStart w:id="4896" w:name="_Toc68966776"/>
      <w:r w:rsidRPr="00BB1A70">
        <w:rPr>
          <w:rFonts w:ascii="Times New Roman" w:hAnsi="Times New Roman"/>
          <w:b/>
          <w:rPrChange w:id="4897" w:author="Abhishek Guria" w:date="2021-04-11T16:25:00Z">
            <w:rPr>
              <w:rFonts w:asciiTheme="minorHAnsi" w:hAnsiTheme="minorHAnsi" w:cstheme="minorHAnsi"/>
              <w:b/>
            </w:rPr>
          </w:rPrChange>
        </w:rPr>
        <w:t>19.4 R</w:t>
      </w:r>
      <w:r w:rsidR="001528BE" w:rsidRPr="00BB1A70">
        <w:rPr>
          <w:rFonts w:ascii="Times New Roman" w:hAnsi="Times New Roman"/>
          <w:b/>
          <w:rPrChange w:id="4898" w:author="Abhishek Guria" w:date="2021-04-11T16:25:00Z">
            <w:rPr>
              <w:rFonts w:asciiTheme="minorHAnsi" w:hAnsiTheme="minorHAnsi" w:cstheme="minorHAnsi"/>
              <w:b/>
            </w:rPr>
          </w:rPrChange>
        </w:rPr>
        <w:t>eader-writer spinlocks:</w:t>
      </w:r>
      <w:bookmarkEnd w:id="4896"/>
    </w:p>
    <w:p w14:paraId="4B3F9324" w14:textId="77777777" w:rsidR="001528BE" w:rsidRPr="00BB1A70" w:rsidRDefault="001528BE" w:rsidP="00DB360B">
      <w:pPr>
        <w:pStyle w:val="ListParagraph"/>
        <w:numPr>
          <w:ilvl w:val="0"/>
          <w:numId w:val="1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ind w:left="504"/>
        <w:jc w:val="both"/>
        <w:rPr>
          <w:rFonts w:ascii="Times New Roman" w:hAnsi="Times New Roman"/>
          <w:color w:val="000000"/>
          <w:sz w:val="24"/>
          <w:szCs w:val="24"/>
          <w:lang w:bidi="ar-SA"/>
          <w:rPrChange w:id="4899" w:author="Abhishek Guria" w:date="2021-04-11T16:25:00Z">
            <w:rPr>
              <w:rFonts w:asciiTheme="minorHAnsi" w:hAnsiTheme="minorHAnsi" w:cstheme="minorHAnsi"/>
              <w:color w:val="000000"/>
              <w:sz w:val="24"/>
              <w:szCs w:val="24"/>
              <w:lang w:bidi="ar-SA"/>
            </w:rPr>
          </w:rPrChange>
        </w:rPr>
      </w:pPr>
      <w:r w:rsidRPr="00BB1A70">
        <w:rPr>
          <w:rFonts w:ascii="Times New Roman" w:hAnsi="Times New Roman"/>
          <w:color w:val="000000"/>
          <w:sz w:val="24"/>
          <w:szCs w:val="24"/>
          <w:lang w:bidi="ar-SA"/>
          <w:rPrChange w:id="4900" w:author="Abhishek Guria" w:date="2021-04-11T16:25:00Z">
            <w:rPr>
              <w:rFonts w:asciiTheme="minorHAnsi" w:hAnsiTheme="minorHAnsi" w:cstheme="minorHAnsi"/>
              <w:color w:val="000000"/>
              <w:sz w:val="24"/>
              <w:szCs w:val="24"/>
              <w:lang w:bidi="ar-SA"/>
            </w:rPr>
          </w:rPrChange>
        </w:rPr>
        <w:t>If your data accesses have a very natural pattern where you usually tend</w:t>
      </w:r>
    </w:p>
    <w:p w14:paraId="60FCB367" w14:textId="77777777" w:rsidR="001528BE" w:rsidRPr="00BB1A70" w:rsidRDefault="001528BE" w:rsidP="00DB360B">
      <w:pPr>
        <w:pStyle w:val="ListParagraph"/>
        <w:numPr>
          <w:ilvl w:val="0"/>
          <w:numId w:val="1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ind w:left="504"/>
        <w:jc w:val="both"/>
        <w:rPr>
          <w:rFonts w:ascii="Times New Roman" w:hAnsi="Times New Roman"/>
          <w:color w:val="000000"/>
          <w:sz w:val="24"/>
          <w:szCs w:val="24"/>
          <w:lang w:bidi="ar-SA"/>
          <w:rPrChange w:id="4901" w:author="Abhishek Guria" w:date="2021-04-11T16:25:00Z">
            <w:rPr>
              <w:rFonts w:asciiTheme="minorHAnsi" w:hAnsiTheme="minorHAnsi" w:cstheme="minorHAnsi"/>
              <w:color w:val="000000"/>
              <w:sz w:val="24"/>
              <w:szCs w:val="24"/>
              <w:lang w:bidi="ar-SA"/>
            </w:rPr>
          </w:rPrChange>
        </w:rPr>
      </w:pPr>
      <w:r w:rsidRPr="00BB1A70">
        <w:rPr>
          <w:rFonts w:ascii="Times New Roman" w:hAnsi="Times New Roman"/>
          <w:color w:val="000000"/>
          <w:sz w:val="24"/>
          <w:szCs w:val="24"/>
          <w:lang w:bidi="ar-SA"/>
          <w:rPrChange w:id="4902" w:author="Abhishek Guria" w:date="2021-04-11T16:25:00Z">
            <w:rPr>
              <w:rFonts w:asciiTheme="minorHAnsi" w:hAnsiTheme="minorHAnsi" w:cstheme="minorHAnsi"/>
              <w:color w:val="000000"/>
              <w:sz w:val="24"/>
              <w:szCs w:val="24"/>
              <w:lang w:bidi="ar-SA"/>
            </w:rPr>
          </w:rPrChange>
        </w:rPr>
        <w:t>to mostly read from the shared variables, the reader-writer locks</w:t>
      </w:r>
    </w:p>
    <w:p w14:paraId="597B62C3" w14:textId="77777777" w:rsidR="001528BE" w:rsidRPr="00BB1A70" w:rsidRDefault="001528BE" w:rsidP="00DB360B">
      <w:pPr>
        <w:pStyle w:val="ListParagraph"/>
        <w:numPr>
          <w:ilvl w:val="0"/>
          <w:numId w:val="1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ind w:left="504"/>
        <w:jc w:val="both"/>
        <w:rPr>
          <w:rFonts w:ascii="Times New Roman" w:hAnsi="Times New Roman"/>
          <w:color w:val="000000"/>
          <w:sz w:val="24"/>
          <w:szCs w:val="24"/>
          <w:lang w:bidi="ar-SA"/>
          <w:rPrChange w:id="4903" w:author="Abhishek Guria" w:date="2021-04-11T16:25:00Z">
            <w:rPr>
              <w:rFonts w:asciiTheme="minorHAnsi" w:hAnsiTheme="minorHAnsi" w:cstheme="minorHAnsi"/>
              <w:color w:val="000000"/>
              <w:sz w:val="24"/>
              <w:szCs w:val="24"/>
              <w:lang w:bidi="ar-SA"/>
            </w:rPr>
          </w:rPrChange>
        </w:rPr>
      </w:pPr>
      <w:r w:rsidRPr="00BB1A70">
        <w:rPr>
          <w:rFonts w:ascii="Times New Roman" w:hAnsi="Times New Roman"/>
          <w:color w:val="000000"/>
          <w:sz w:val="24"/>
          <w:szCs w:val="24"/>
          <w:lang w:bidi="ar-SA"/>
          <w:rPrChange w:id="4904" w:author="Abhishek Guria" w:date="2021-04-11T16:25:00Z">
            <w:rPr>
              <w:rFonts w:asciiTheme="minorHAnsi" w:hAnsiTheme="minorHAnsi" w:cstheme="minorHAnsi"/>
              <w:color w:val="000000"/>
              <w:sz w:val="24"/>
              <w:szCs w:val="24"/>
              <w:lang w:bidi="ar-SA"/>
            </w:rPr>
          </w:rPrChange>
        </w:rPr>
        <w:t>(</w:t>
      </w:r>
      <w:proofErr w:type="spellStart"/>
      <w:r w:rsidRPr="00BB1A70">
        <w:rPr>
          <w:rFonts w:ascii="Times New Roman" w:hAnsi="Times New Roman"/>
          <w:color w:val="000000"/>
          <w:sz w:val="24"/>
          <w:szCs w:val="24"/>
          <w:lang w:bidi="ar-SA"/>
          <w:rPrChange w:id="4905" w:author="Abhishek Guria" w:date="2021-04-11T16:25:00Z">
            <w:rPr>
              <w:rFonts w:asciiTheme="minorHAnsi" w:hAnsiTheme="minorHAnsi" w:cstheme="minorHAnsi"/>
              <w:color w:val="000000"/>
              <w:sz w:val="24"/>
              <w:szCs w:val="24"/>
              <w:lang w:bidi="ar-SA"/>
            </w:rPr>
          </w:rPrChange>
        </w:rPr>
        <w:t>rw_lock</w:t>
      </w:r>
      <w:proofErr w:type="spellEnd"/>
      <w:r w:rsidRPr="00BB1A70">
        <w:rPr>
          <w:rFonts w:ascii="Times New Roman" w:hAnsi="Times New Roman"/>
          <w:color w:val="000000"/>
          <w:sz w:val="24"/>
          <w:szCs w:val="24"/>
          <w:lang w:bidi="ar-SA"/>
          <w:rPrChange w:id="4906" w:author="Abhishek Guria" w:date="2021-04-11T16:25:00Z">
            <w:rPr>
              <w:rFonts w:asciiTheme="minorHAnsi" w:hAnsiTheme="minorHAnsi" w:cstheme="minorHAnsi"/>
              <w:color w:val="000000"/>
              <w:sz w:val="24"/>
              <w:szCs w:val="24"/>
              <w:lang w:bidi="ar-SA"/>
            </w:rPr>
          </w:rPrChange>
        </w:rPr>
        <w:t>) versions of the spinlocks are sometimes useful.</w:t>
      </w:r>
    </w:p>
    <w:p w14:paraId="6D88C5B4" w14:textId="77777777" w:rsidR="001528BE" w:rsidRPr="00BB1A70" w:rsidRDefault="001528BE" w:rsidP="00D95C1A">
      <w:pPr>
        <w:spacing w:line="276" w:lineRule="auto"/>
        <w:ind w:left="576"/>
        <w:jc w:val="both"/>
        <w:rPr>
          <w:rFonts w:ascii="Times New Roman" w:hAnsi="Times New Roman"/>
          <w:sz w:val="24"/>
          <w:szCs w:val="24"/>
          <w:rPrChange w:id="4907"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4908" w:author="Abhishek Guria" w:date="2021-04-11T16:25:00Z">
            <w:rPr>
              <w:rFonts w:asciiTheme="minorHAnsi" w:hAnsiTheme="minorHAnsi" w:cstheme="minorHAnsi"/>
              <w:sz w:val="24"/>
              <w:szCs w:val="24"/>
            </w:rPr>
          </w:rPrChange>
        </w:rPr>
        <w:t>rwlock_t</w:t>
      </w:r>
      <w:proofErr w:type="spellEnd"/>
      <w:r w:rsidRPr="00BB1A70">
        <w:rPr>
          <w:rFonts w:ascii="Times New Roman" w:hAnsi="Times New Roman"/>
          <w:sz w:val="24"/>
          <w:szCs w:val="24"/>
          <w:rPrChange w:id="4909" w:author="Abhishek Guria" w:date="2021-04-11T16:25:00Z">
            <w:rPr>
              <w:rFonts w:asciiTheme="minorHAnsi" w:hAnsiTheme="minorHAnsi" w:cstheme="minorHAnsi"/>
              <w:sz w:val="24"/>
              <w:szCs w:val="24"/>
            </w:rPr>
          </w:rPrChange>
        </w:rPr>
        <w:t xml:space="preserve"> </w:t>
      </w:r>
      <w:proofErr w:type="spellStart"/>
      <w:r w:rsidRPr="00BB1A70">
        <w:rPr>
          <w:rFonts w:ascii="Times New Roman" w:hAnsi="Times New Roman"/>
          <w:sz w:val="24"/>
          <w:szCs w:val="24"/>
          <w:rPrChange w:id="4910" w:author="Abhishek Guria" w:date="2021-04-11T16:25:00Z">
            <w:rPr>
              <w:rFonts w:asciiTheme="minorHAnsi" w:hAnsiTheme="minorHAnsi" w:cstheme="minorHAnsi"/>
              <w:sz w:val="24"/>
              <w:szCs w:val="24"/>
            </w:rPr>
          </w:rPrChange>
        </w:rPr>
        <w:t>xxx_lock</w:t>
      </w:r>
      <w:proofErr w:type="spellEnd"/>
      <w:r w:rsidRPr="00BB1A70">
        <w:rPr>
          <w:rFonts w:ascii="Times New Roman" w:hAnsi="Times New Roman"/>
          <w:sz w:val="24"/>
          <w:szCs w:val="24"/>
          <w:rPrChange w:id="4911" w:author="Abhishek Guria" w:date="2021-04-11T16:25:00Z">
            <w:rPr>
              <w:rFonts w:asciiTheme="minorHAnsi" w:hAnsiTheme="minorHAnsi" w:cstheme="minorHAnsi"/>
              <w:sz w:val="24"/>
              <w:szCs w:val="24"/>
            </w:rPr>
          </w:rPrChange>
        </w:rPr>
        <w:t xml:space="preserve"> = __RW_LOCK_UNLOCKED(</w:t>
      </w:r>
      <w:proofErr w:type="spellStart"/>
      <w:r w:rsidRPr="00BB1A70">
        <w:rPr>
          <w:rFonts w:ascii="Times New Roman" w:hAnsi="Times New Roman"/>
          <w:sz w:val="24"/>
          <w:szCs w:val="24"/>
          <w:rPrChange w:id="4912" w:author="Abhishek Guria" w:date="2021-04-11T16:25:00Z">
            <w:rPr>
              <w:rFonts w:asciiTheme="minorHAnsi" w:hAnsiTheme="minorHAnsi" w:cstheme="minorHAnsi"/>
              <w:sz w:val="24"/>
              <w:szCs w:val="24"/>
            </w:rPr>
          </w:rPrChange>
        </w:rPr>
        <w:t>xxx_lock</w:t>
      </w:r>
      <w:proofErr w:type="spellEnd"/>
      <w:r w:rsidRPr="00BB1A70">
        <w:rPr>
          <w:rFonts w:ascii="Times New Roman" w:hAnsi="Times New Roman"/>
          <w:sz w:val="24"/>
          <w:szCs w:val="24"/>
          <w:rPrChange w:id="4913" w:author="Abhishek Guria" w:date="2021-04-11T16:25:00Z">
            <w:rPr>
              <w:rFonts w:asciiTheme="minorHAnsi" w:hAnsiTheme="minorHAnsi" w:cstheme="minorHAnsi"/>
              <w:sz w:val="24"/>
              <w:szCs w:val="24"/>
            </w:rPr>
          </w:rPrChange>
        </w:rPr>
        <w:t>);</w:t>
      </w:r>
    </w:p>
    <w:p w14:paraId="331575B0" w14:textId="77777777" w:rsidR="001528BE" w:rsidRPr="00BB1A70" w:rsidRDefault="0075121A" w:rsidP="00D95C1A">
      <w:pPr>
        <w:spacing w:line="276" w:lineRule="auto"/>
        <w:ind w:left="576"/>
        <w:jc w:val="both"/>
        <w:rPr>
          <w:rFonts w:ascii="Times New Roman" w:hAnsi="Times New Roman"/>
          <w:sz w:val="24"/>
          <w:szCs w:val="24"/>
          <w:rPrChange w:id="491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915" w:author="Abhishek Guria" w:date="2021-04-11T16:25:00Z">
            <w:rPr>
              <w:rFonts w:asciiTheme="minorHAnsi" w:hAnsiTheme="minorHAnsi" w:cstheme="minorHAnsi"/>
              <w:sz w:val="24"/>
              <w:szCs w:val="24"/>
            </w:rPr>
          </w:rPrChange>
        </w:rPr>
        <w:t>unsigned long flags;</w:t>
      </w:r>
    </w:p>
    <w:p w14:paraId="5950BEF9" w14:textId="77777777" w:rsidR="0075121A" w:rsidRPr="00BB1A70" w:rsidRDefault="001528BE" w:rsidP="00D95C1A">
      <w:pPr>
        <w:spacing w:line="276" w:lineRule="auto"/>
        <w:ind w:left="576"/>
        <w:jc w:val="both"/>
        <w:rPr>
          <w:rFonts w:ascii="Times New Roman" w:hAnsi="Times New Roman"/>
          <w:sz w:val="24"/>
          <w:szCs w:val="24"/>
          <w:rPrChange w:id="4916"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4917" w:author="Abhishek Guria" w:date="2021-04-11T16:25:00Z">
            <w:rPr>
              <w:rFonts w:asciiTheme="minorHAnsi" w:hAnsiTheme="minorHAnsi" w:cstheme="minorHAnsi"/>
              <w:sz w:val="24"/>
              <w:szCs w:val="24"/>
            </w:rPr>
          </w:rPrChange>
        </w:rPr>
        <w:t>read_</w:t>
      </w:r>
      <w:r w:rsidR="0075121A" w:rsidRPr="00BB1A70">
        <w:rPr>
          <w:rFonts w:ascii="Times New Roman" w:hAnsi="Times New Roman"/>
          <w:sz w:val="24"/>
          <w:szCs w:val="24"/>
          <w:rPrChange w:id="4918" w:author="Abhishek Guria" w:date="2021-04-11T16:25:00Z">
            <w:rPr>
              <w:rFonts w:asciiTheme="minorHAnsi" w:hAnsiTheme="minorHAnsi" w:cstheme="minorHAnsi"/>
              <w:sz w:val="24"/>
              <w:szCs w:val="24"/>
            </w:rPr>
          </w:rPrChange>
        </w:rPr>
        <w:t>lock_</w:t>
      </w:r>
      <w:proofErr w:type="gramStart"/>
      <w:r w:rsidR="0075121A" w:rsidRPr="00BB1A70">
        <w:rPr>
          <w:rFonts w:ascii="Times New Roman" w:hAnsi="Times New Roman"/>
          <w:sz w:val="24"/>
          <w:szCs w:val="24"/>
          <w:rPrChange w:id="4919" w:author="Abhishek Guria" w:date="2021-04-11T16:25:00Z">
            <w:rPr>
              <w:rFonts w:asciiTheme="minorHAnsi" w:hAnsiTheme="minorHAnsi" w:cstheme="minorHAnsi"/>
              <w:sz w:val="24"/>
              <w:szCs w:val="24"/>
            </w:rPr>
          </w:rPrChange>
        </w:rPr>
        <w:t>irqsave</w:t>
      </w:r>
      <w:proofErr w:type="spellEnd"/>
      <w:r w:rsidR="0075121A" w:rsidRPr="00BB1A70">
        <w:rPr>
          <w:rFonts w:ascii="Times New Roman" w:hAnsi="Times New Roman"/>
          <w:sz w:val="24"/>
          <w:szCs w:val="24"/>
          <w:rPrChange w:id="4920" w:author="Abhishek Guria" w:date="2021-04-11T16:25:00Z">
            <w:rPr>
              <w:rFonts w:asciiTheme="minorHAnsi" w:hAnsiTheme="minorHAnsi" w:cstheme="minorHAnsi"/>
              <w:sz w:val="24"/>
              <w:szCs w:val="24"/>
            </w:rPr>
          </w:rPrChange>
        </w:rPr>
        <w:t>(</w:t>
      </w:r>
      <w:proofErr w:type="gramEnd"/>
      <w:r w:rsidR="0075121A" w:rsidRPr="00BB1A70">
        <w:rPr>
          <w:rFonts w:ascii="Times New Roman" w:hAnsi="Times New Roman"/>
          <w:sz w:val="24"/>
          <w:szCs w:val="24"/>
          <w:rPrChange w:id="4921" w:author="Abhishek Guria" w:date="2021-04-11T16:25:00Z">
            <w:rPr>
              <w:rFonts w:asciiTheme="minorHAnsi" w:hAnsiTheme="minorHAnsi" w:cstheme="minorHAnsi"/>
              <w:sz w:val="24"/>
              <w:szCs w:val="24"/>
            </w:rPr>
          </w:rPrChange>
        </w:rPr>
        <w:t>&amp;</w:t>
      </w:r>
      <w:proofErr w:type="spellStart"/>
      <w:r w:rsidR="0075121A" w:rsidRPr="00BB1A70">
        <w:rPr>
          <w:rFonts w:ascii="Times New Roman" w:hAnsi="Times New Roman"/>
          <w:sz w:val="24"/>
          <w:szCs w:val="24"/>
          <w:rPrChange w:id="4922" w:author="Abhishek Guria" w:date="2021-04-11T16:25:00Z">
            <w:rPr>
              <w:rFonts w:asciiTheme="minorHAnsi" w:hAnsiTheme="minorHAnsi" w:cstheme="minorHAnsi"/>
              <w:sz w:val="24"/>
              <w:szCs w:val="24"/>
            </w:rPr>
          </w:rPrChange>
        </w:rPr>
        <w:t>xxx_lock</w:t>
      </w:r>
      <w:proofErr w:type="spellEnd"/>
      <w:r w:rsidR="0075121A" w:rsidRPr="00BB1A70">
        <w:rPr>
          <w:rFonts w:ascii="Times New Roman" w:hAnsi="Times New Roman"/>
          <w:sz w:val="24"/>
          <w:szCs w:val="24"/>
          <w:rPrChange w:id="4923" w:author="Abhishek Guria" w:date="2021-04-11T16:25:00Z">
            <w:rPr>
              <w:rFonts w:asciiTheme="minorHAnsi" w:hAnsiTheme="minorHAnsi" w:cstheme="minorHAnsi"/>
              <w:sz w:val="24"/>
              <w:szCs w:val="24"/>
            </w:rPr>
          </w:rPrChange>
        </w:rPr>
        <w:t>, flags);</w:t>
      </w:r>
    </w:p>
    <w:p w14:paraId="09BB2EBA" w14:textId="77777777" w:rsidR="001528BE" w:rsidRPr="00BB1A70" w:rsidRDefault="001528BE" w:rsidP="00DB360B">
      <w:pPr>
        <w:spacing w:line="276" w:lineRule="auto"/>
        <w:ind w:left="576"/>
        <w:jc w:val="both"/>
        <w:rPr>
          <w:rFonts w:ascii="Times New Roman" w:hAnsi="Times New Roman"/>
          <w:sz w:val="24"/>
          <w:szCs w:val="24"/>
          <w:rPrChange w:id="4924"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4925" w:author="Abhishek Guria" w:date="2021-04-11T16:25:00Z">
            <w:rPr>
              <w:rFonts w:asciiTheme="minorHAnsi" w:hAnsiTheme="minorHAnsi" w:cstheme="minorHAnsi"/>
              <w:sz w:val="24"/>
              <w:szCs w:val="24"/>
            </w:rPr>
          </w:rPrChange>
        </w:rPr>
        <w:t>read_unloc</w:t>
      </w:r>
      <w:r w:rsidR="0075121A" w:rsidRPr="00BB1A70">
        <w:rPr>
          <w:rFonts w:ascii="Times New Roman" w:hAnsi="Times New Roman"/>
          <w:sz w:val="24"/>
          <w:szCs w:val="24"/>
          <w:rPrChange w:id="4926" w:author="Abhishek Guria" w:date="2021-04-11T16:25:00Z">
            <w:rPr>
              <w:rFonts w:asciiTheme="minorHAnsi" w:hAnsiTheme="minorHAnsi" w:cstheme="minorHAnsi"/>
              <w:sz w:val="24"/>
              <w:szCs w:val="24"/>
            </w:rPr>
          </w:rPrChange>
        </w:rPr>
        <w:t>k_</w:t>
      </w:r>
      <w:proofErr w:type="gramStart"/>
      <w:r w:rsidR="0075121A" w:rsidRPr="00BB1A70">
        <w:rPr>
          <w:rFonts w:ascii="Times New Roman" w:hAnsi="Times New Roman"/>
          <w:sz w:val="24"/>
          <w:szCs w:val="24"/>
          <w:rPrChange w:id="4927" w:author="Abhishek Guria" w:date="2021-04-11T16:25:00Z">
            <w:rPr>
              <w:rFonts w:asciiTheme="minorHAnsi" w:hAnsiTheme="minorHAnsi" w:cstheme="minorHAnsi"/>
              <w:sz w:val="24"/>
              <w:szCs w:val="24"/>
            </w:rPr>
          </w:rPrChange>
        </w:rPr>
        <w:t>irqrestore</w:t>
      </w:r>
      <w:proofErr w:type="spellEnd"/>
      <w:r w:rsidR="0075121A" w:rsidRPr="00BB1A70">
        <w:rPr>
          <w:rFonts w:ascii="Times New Roman" w:hAnsi="Times New Roman"/>
          <w:sz w:val="24"/>
          <w:szCs w:val="24"/>
          <w:rPrChange w:id="4928" w:author="Abhishek Guria" w:date="2021-04-11T16:25:00Z">
            <w:rPr>
              <w:rFonts w:asciiTheme="minorHAnsi" w:hAnsiTheme="minorHAnsi" w:cstheme="minorHAnsi"/>
              <w:sz w:val="24"/>
              <w:szCs w:val="24"/>
            </w:rPr>
          </w:rPrChange>
        </w:rPr>
        <w:t>(</w:t>
      </w:r>
      <w:proofErr w:type="gramEnd"/>
      <w:r w:rsidR="0075121A" w:rsidRPr="00BB1A70">
        <w:rPr>
          <w:rFonts w:ascii="Times New Roman" w:hAnsi="Times New Roman"/>
          <w:sz w:val="24"/>
          <w:szCs w:val="24"/>
          <w:rPrChange w:id="4929" w:author="Abhishek Guria" w:date="2021-04-11T16:25:00Z">
            <w:rPr>
              <w:rFonts w:asciiTheme="minorHAnsi" w:hAnsiTheme="minorHAnsi" w:cstheme="minorHAnsi"/>
              <w:sz w:val="24"/>
              <w:szCs w:val="24"/>
            </w:rPr>
          </w:rPrChange>
        </w:rPr>
        <w:t>&amp;</w:t>
      </w:r>
      <w:proofErr w:type="spellStart"/>
      <w:r w:rsidR="0075121A" w:rsidRPr="00BB1A70">
        <w:rPr>
          <w:rFonts w:ascii="Times New Roman" w:hAnsi="Times New Roman"/>
          <w:sz w:val="24"/>
          <w:szCs w:val="24"/>
          <w:rPrChange w:id="4930" w:author="Abhishek Guria" w:date="2021-04-11T16:25:00Z">
            <w:rPr>
              <w:rFonts w:asciiTheme="minorHAnsi" w:hAnsiTheme="minorHAnsi" w:cstheme="minorHAnsi"/>
              <w:sz w:val="24"/>
              <w:szCs w:val="24"/>
            </w:rPr>
          </w:rPrChange>
        </w:rPr>
        <w:t>xxx_lock</w:t>
      </w:r>
      <w:proofErr w:type="spellEnd"/>
      <w:r w:rsidR="0075121A" w:rsidRPr="00BB1A70">
        <w:rPr>
          <w:rFonts w:ascii="Times New Roman" w:hAnsi="Times New Roman"/>
          <w:sz w:val="24"/>
          <w:szCs w:val="24"/>
          <w:rPrChange w:id="4931" w:author="Abhishek Guria" w:date="2021-04-11T16:25:00Z">
            <w:rPr>
              <w:rFonts w:asciiTheme="minorHAnsi" w:hAnsiTheme="minorHAnsi" w:cstheme="minorHAnsi"/>
              <w:sz w:val="24"/>
              <w:szCs w:val="24"/>
            </w:rPr>
          </w:rPrChange>
        </w:rPr>
        <w:t>, flags);</w:t>
      </w:r>
    </w:p>
    <w:p w14:paraId="6CFC47FF" w14:textId="77777777" w:rsidR="001528BE" w:rsidRPr="00BB1A70" w:rsidRDefault="001528BE" w:rsidP="00D95C1A">
      <w:pPr>
        <w:spacing w:line="276" w:lineRule="auto"/>
        <w:ind w:left="576"/>
        <w:jc w:val="both"/>
        <w:rPr>
          <w:rFonts w:ascii="Times New Roman" w:hAnsi="Times New Roman"/>
          <w:sz w:val="24"/>
          <w:szCs w:val="24"/>
          <w:rPrChange w:id="4932" w:author="Abhishek Guria" w:date="2021-04-11T16:25:00Z">
            <w:rPr>
              <w:rFonts w:asciiTheme="minorHAnsi" w:hAnsiTheme="minorHAnsi" w:cstheme="minorHAnsi"/>
              <w:sz w:val="24"/>
              <w:szCs w:val="24"/>
            </w:rPr>
          </w:rPrChange>
        </w:rPr>
      </w:pPr>
      <w:proofErr w:type="spellStart"/>
      <w:r w:rsidRPr="00BB1A70">
        <w:rPr>
          <w:rFonts w:ascii="Times New Roman" w:hAnsi="Times New Roman"/>
          <w:sz w:val="24"/>
          <w:szCs w:val="24"/>
          <w:rPrChange w:id="4933" w:author="Abhishek Guria" w:date="2021-04-11T16:25:00Z">
            <w:rPr>
              <w:rFonts w:asciiTheme="minorHAnsi" w:hAnsiTheme="minorHAnsi" w:cstheme="minorHAnsi"/>
              <w:sz w:val="24"/>
              <w:szCs w:val="24"/>
            </w:rPr>
          </w:rPrChange>
        </w:rPr>
        <w:t>write_</w:t>
      </w:r>
      <w:r w:rsidR="0075121A" w:rsidRPr="00BB1A70">
        <w:rPr>
          <w:rFonts w:ascii="Times New Roman" w:hAnsi="Times New Roman"/>
          <w:sz w:val="24"/>
          <w:szCs w:val="24"/>
          <w:rPrChange w:id="4934" w:author="Abhishek Guria" w:date="2021-04-11T16:25:00Z">
            <w:rPr>
              <w:rFonts w:asciiTheme="minorHAnsi" w:hAnsiTheme="minorHAnsi" w:cstheme="minorHAnsi"/>
              <w:sz w:val="24"/>
              <w:szCs w:val="24"/>
            </w:rPr>
          </w:rPrChange>
        </w:rPr>
        <w:t>lock_</w:t>
      </w:r>
      <w:proofErr w:type="gramStart"/>
      <w:r w:rsidR="0075121A" w:rsidRPr="00BB1A70">
        <w:rPr>
          <w:rFonts w:ascii="Times New Roman" w:hAnsi="Times New Roman"/>
          <w:sz w:val="24"/>
          <w:szCs w:val="24"/>
          <w:rPrChange w:id="4935" w:author="Abhishek Guria" w:date="2021-04-11T16:25:00Z">
            <w:rPr>
              <w:rFonts w:asciiTheme="minorHAnsi" w:hAnsiTheme="minorHAnsi" w:cstheme="minorHAnsi"/>
              <w:sz w:val="24"/>
              <w:szCs w:val="24"/>
            </w:rPr>
          </w:rPrChange>
        </w:rPr>
        <w:t>irqsave</w:t>
      </w:r>
      <w:proofErr w:type="spellEnd"/>
      <w:r w:rsidR="0075121A" w:rsidRPr="00BB1A70">
        <w:rPr>
          <w:rFonts w:ascii="Times New Roman" w:hAnsi="Times New Roman"/>
          <w:sz w:val="24"/>
          <w:szCs w:val="24"/>
          <w:rPrChange w:id="4936" w:author="Abhishek Guria" w:date="2021-04-11T16:25:00Z">
            <w:rPr>
              <w:rFonts w:asciiTheme="minorHAnsi" w:hAnsiTheme="minorHAnsi" w:cstheme="minorHAnsi"/>
              <w:sz w:val="24"/>
              <w:szCs w:val="24"/>
            </w:rPr>
          </w:rPrChange>
        </w:rPr>
        <w:t>(</w:t>
      </w:r>
      <w:proofErr w:type="gramEnd"/>
      <w:r w:rsidR="0075121A" w:rsidRPr="00BB1A70">
        <w:rPr>
          <w:rFonts w:ascii="Times New Roman" w:hAnsi="Times New Roman"/>
          <w:sz w:val="24"/>
          <w:szCs w:val="24"/>
          <w:rPrChange w:id="4937" w:author="Abhishek Guria" w:date="2021-04-11T16:25:00Z">
            <w:rPr>
              <w:rFonts w:asciiTheme="minorHAnsi" w:hAnsiTheme="minorHAnsi" w:cstheme="minorHAnsi"/>
              <w:sz w:val="24"/>
              <w:szCs w:val="24"/>
            </w:rPr>
          </w:rPrChange>
        </w:rPr>
        <w:t>&amp;</w:t>
      </w:r>
      <w:proofErr w:type="spellStart"/>
      <w:r w:rsidR="0075121A" w:rsidRPr="00BB1A70">
        <w:rPr>
          <w:rFonts w:ascii="Times New Roman" w:hAnsi="Times New Roman"/>
          <w:sz w:val="24"/>
          <w:szCs w:val="24"/>
          <w:rPrChange w:id="4938" w:author="Abhishek Guria" w:date="2021-04-11T16:25:00Z">
            <w:rPr>
              <w:rFonts w:asciiTheme="minorHAnsi" w:hAnsiTheme="minorHAnsi" w:cstheme="minorHAnsi"/>
              <w:sz w:val="24"/>
              <w:szCs w:val="24"/>
            </w:rPr>
          </w:rPrChange>
        </w:rPr>
        <w:t>xxx_lock</w:t>
      </w:r>
      <w:proofErr w:type="spellEnd"/>
      <w:r w:rsidR="0075121A" w:rsidRPr="00BB1A70">
        <w:rPr>
          <w:rFonts w:ascii="Times New Roman" w:hAnsi="Times New Roman"/>
          <w:sz w:val="24"/>
          <w:szCs w:val="24"/>
          <w:rPrChange w:id="4939" w:author="Abhishek Guria" w:date="2021-04-11T16:25:00Z">
            <w:rPr>
              <w:rFonts w:asciiTheme="minorHAnsi" w:hAnsiTheme="minorHAnsi" w:cstheme="minorHAnsi"/>
              <w:sz w:val="24"/>
              <w:szCs w:val="24"/>
            </w:rPr>
          </w:rPrChange>
        </w:rPr>
        <w:t>, flags);</w:t>
      </w:r>
    </w:p>
    <w:p w14:paraId="2562E4D8" w14:textId="77777777" w:rsidR="001528BE" w:rsidRPr="00BB1A70" w:rsidRDefault="001528BE" w:rsidP="00041846">
      <w:pPr>
        <w:tabs>
          <w:tab w:val="left" w:pos="540"/>
        </w:tabs>
        <w:spacing w:before="810" w:line="276" w:lineRule="auto"/>
        <w:ind w:left="576"/>
        <w:contextualSpacing/>
        <w:jc w:val="both"/>
        <w:rPr>
          <w:rFonts w:ascii="Times New Roman" w:hAnsi="Times New Roman"/>
          <w:color w:val="000000"/>
          <w:sz w:val="24"/>
          <w:szCs w:val="24"/>
          <w:rPrChange w:id="4940" w:author="Abhishek Guria" w:date="2021-04-11T16:25:00Z">
            <w:rPr>
              <w:rFonts w:asciiTheme="minorHAnsi" w:hAnsiTheme="minorHAnsi" w:cstheme="minorHAnsi"/>
              <w:color w:val="000000"/>
              <w:sz w:val="24"/>
              <w:szCs w:val="24"/>
            </w:rPr>
          </w:rPrChange>
        </w:rPr>
      </w:pPr>
      <w:proofErr w:type="spellStart"/>
      <w:r w:rsidRPr="00BB1A70">
        <w:rPr>
          <w:rFonts w:ascii="Times New Roman" w:hAnsi="Times New Roman"/>
          <w:color w:val="000000"/>
          <w:sz w:val="24"/>
          <w:szCs w:val="24"/>
          <w:rPrChange w:id="4941" w:author="Abhishek Guria" w:date="2021-04-11T16:25:00Z">
            <w:rPr>
              <w:rFonts w:asciiTheme="minorHAnsi" w:hAnsiTheme="minorHAnsi" w:cstheme="minorHAnsi"/>
              <w:color w:val="000000"/>
              <w:sz w:val="24"/>
              <w:szCs w:val="24"/>
            </w:rPr>
          </w:rPrChange>
        </w:rPr>
        <w:lastRenderedPageBreak/>
        <w:t>write_unloc</w:t>
      </w:r>
      <w:r w:rsidR="00DB360B" w:rsidRPr="00BB1A70">
        <w:rPr>
          <w:rFonts w:ascii="Times New Roman" w:hAnsi="Times New Roman"/>
          <w:color w:val="000000"/>
          <w:sz w:val="24"/>
          <w:szCs w:val="24"/>
          <w:rPrChange w:id="4942" w:author="Abhishek Guria" w:date="2021-04-11T16:25:00Z">
            <w:rPr>
              <w:rFonts w:asciiTheme="minorHAnsi" w:hAnsiTheme="minorHAnsi" w:cstheme="minorHAnsi"/>
              <w:color w:val="000000"/>
              <w:sz w:val="24"/>
              <w:szCs w:val="24"/>
            </w:rPr>
          </w:rPrChange>
        </w:rPr>
        <w:t>k_</w:t>
      </w:r>
      <w:proofErr w:type="gramStart"/>
      <w:r w:rsidR="00DB360B" w:rsidRPr="00BB1A70">
        <w:rPr>
          <w:rFonts w:ascii="Times New Roman" w:hAnsi="Times New Roman"/>
          <w:color w:val="000000"/>
          <w:sz w:val="24"/>
          <w:szCs w:val="24"/>
          <w:rPrChange w:id="4943" w:author="Abhishek Guria" w:date="2021-04-11T16:25:00Z">
            <w:rPr>
              <w:rFonts w:asciiTheme="minorHAnsi" w:hAnsiTheme="minorHAnsi" w:cstheme="minorHAnsi"/>
              <w:color w:val="000000"/>
              <w:sz w:val="24"/>
              <w:szCs w:val="24"/>
            </w:rPr>
          </w:rPrChange>
        </w:rPr>
        <w:t>irqrestore</w:t>
      </w:r>
      <w:proofErr w:type="spellEnd"/>
      <w:r w:rsidR="00DB360B" w:rsidRPr="00BB1A70">
        <w:rPr>
          <w:rFonts w:ascii="Times New Roman" w:hAnsi="Times New Roman"/>
          <w:color w:val="000000"/>
          <w:sz w:val="24"/>
          <w:szCs w:val="24"/>
          <w:rPrChange w:id="4944" w:author="Abhishek Guria" w:date="2021-04-11T16:25:00Z">
            <w:rPr>
              <w:rFonts w:asciiTheme="minorHAnsi" w:hAnsiTheme="minorHAnsi" w:cstheme="minorHAnsi"/>
              <w:color w:val="000000"/>
              <w:sz w:val="24"/>
              <w:szCs w:val="24"/>
            </w:rPr>
          </w:rPrChange>
        </w:rPr>
        <w:t>(</w:t>
      </w:r>
      <w:proofErr w:type="gramEnd"/>
      <w:r w:rsidR="00DB360B" w:rsidRPr="00BB1A70">
        <w:rPr>
          <w:rFonts w:ascii="Times New Roman" w:hAnsi="Times New Roman"/>
          <w:color w:val="000000"/>
          <w:sz w:val="24"/>
          <w:szCs w:val="24"/>
          <w:rPrChange w:id="4945" w:author="Abhishek Guria" w:date="2021-04-11T16:25:00Z">
            <w:rPr>
              <w:rFonts w:asciiTheme="minorHAnsi" w:hAnsiTheme="minorHAnsi" w:cstheme="minorHAnsi"/>
              <w:color w:val="000000"/>
              <w:sz w:val="24"/>
              <w:szCs w:val="24"/>
            </w:rPr>
          </w:rPrChange>
        </w:rPr>
        <w:t>&amp;</w:t>
      </w:r>
      <w:proofErr w:type="spellStart"/>
      <w:r w:rsidR="00DB360B" w:rsidRPr="00BB1A70">
        <w:rPr>
          <w:rFonts w:ascii="Times New Roman" w:hAnsi="Times New Roman"/>
          <w:color w:val="000000"/>
          <w:sz w:val="24"/>
          <w:szCs w:val="24"/>
          <w:rPrChange w:id="4946" w:author="Abhishek Guria" w:date="2021-04-11T16:25:00Z">
            <w:rPr>
              <w:rFonts w:asciiTheme="minorHAnsi" w:hAnsiTheme="minorHAnsi" w:cstheme="minorHAnsi"/>
              <w:color w:val="000000"/>
              <w:sz w:val="24"/>
              <w:szCs w:val="24"/>
            </w:rPr>
          </w:rPrChange>
        </w:rPr>
        <w:t>xxx_lock</w:t>
      </w:r>
      <w:proofErr w:type="spellEnd"/>
      <w:r w:rsidR="00DB360B" w:rsidRPr="00BB1A70">
        <w:rPr>
          <w:rFonts w:ascii="Times New Roman" w:hAnsi="Times New Roman"/>
          <w:color w:val="000000"/>
          <w:sz w:val="24"/>
          <w:szCs w:val="24"/>
          <w:rPrChange w:id="4947" w:author="Abhishek Guria" w:date="2021-04-11T16:25:00Z">
            <w:rPr>
              <w:rFonts w:asciiTheme="minorHAnsi" w:hAnsiTheme="minorHAnsi" w:cstheme="minorHAnsi"/>
              <w:color w:val="000000"/>
              <w:sz w:val="24"/>
              <w:szCs w:val="24"/>
            </w:rPr>
          </w:rPrChange>
        </w:rPr>
        <w:t>, flags);</w:t>
      </w:r>
    </w:p>
    <w:p w14:paraId="5DF1F8D3" w14:textId="77777777" w:rsidR="000E594E" w:rsidRPr="00BB1A70" w:rsidRDefault="0075121A" w:rsidP="00DB360B">
      <w:pPr>
        <w:pStyle w:val="Heading2"/>
        <w:spacing w:line="276" w:lineRule="auto"/>
        <w:jc w:val="both"/>
        <w:rPr>
          <w:rFonts w:ascii="Times New Roman" w:hAnsi="Times New Roman"/>
          <w:b/>
          <w:rPrChange w:id="4948" w:author="Abhishek Guria" w:date="2021-04-11T16:25:00Z">
            <w:rPr>
              <w:rFonts w:asciiTheme="minorHAnsi" w:hAnsiTheme="minorHAnsi" w:cstheme="minorHAnsi"/>
              <w:b/>
            </w:rPr>
          </w:rPrChange>
        </w:rPr>
      </w:pPr>
      <w:bookmarkStart w:id="4949" w:name="_Toc68966777"/>
      <w:r w:rsidRPr="00BB1A70">
        <w:rPr>
          <w:rFonts w:ascii="Times New Roman" w:hAnsi="Times New Roman"/>
          <w:b/>
          <w:rPrChange w:id="4950" w:author="Abhishek Guria" w:date="2021-04-11T16:25:00Z">
            <w:rPr>
              <w:rFonts w:asciiTheme="minorHAnsi" w:hAnsiTheme="minorHAnsi" w:cstheme="minorHAnsi"/>
              <w:b/>
            </w:rPr>
          </w:rPrChange>
        </w:rPr>
        <w:t>19.5</w:t>
      </w:r>
      <w:r w:rsidR="000E594E" w:rsidRPr="00BB1A70">
        <w:rPr>
          <w:rFonts w:ascii="Times New Roman" w:hAnsi="Times New Roman"/>
          <w:b/>
          <w:rPrChange w:id="4951" w:author="Abhishek Guria" w:date="2021-04-11T16:25:00Z">
            <w:rPr>
              <w:rFonts w:asciiTheme="minorHAnsi" w:hAnsiTheme="minorHAnsi" w:cstheme="minorHAnsi"/>
              <w:b/>
            </w:rPr>
          </w:rPrChange>
        </w:rPr>
        <w:t xml:space="preserve"> </w:t>
      </w:r>
      <w:r w:rsidR="001528BE" w:rsidRPr="00BB1A70">
        <w:rPr>
          <w:rFonts w:ascii="Times New Roman" w:hAnsi="Times New Roman"/>
          <w:b/>
          <w:rPrChange w:id="4952" w:author="Abhishek Guria" w:date="2021-04-11T16:25:00Z">
            <w:rPr>
              <w:rFonts w:asciiTheme="minorHAnsi" w:hAnsiTheme="minorHAnsi" w:cstheme="minorHAnsi"/>
              <w:b/>
            </w:rPr>
          </w:rPrChange>
        </w:rPr>
        <w:t>Wait Queue API:</w:t>
      </w:r>
      <w:bookmarkEnd w:id="4949"/>
    </w:p>
    <w:p w14:paraId="26E3A5FF" w14:textId="77777777" w:rsidR="001528BE" w:rsidRPr="00BB1A70" w:rsidRDefault="001528BE" w:rsidP="00041846">
      <w:pPr>
        <w:pStyle w:val="ListParagraph"/>
        <w:numPr>
          <w:ilvl w:val="0"/>
          <w:numId w:val="174"/>
        </w:numPr>
        <w:spacing w:line="276" w:lineRule="auto"/>
        <w:ind w:left="504"/>
        <w:jc w:val="both"/>
        <w:rPr>
          <w:rFonts w:ascii="Times New Roman" w:hAnsi="Times New Roman"/>
          <w:sz w:val="24"/>
          <w:szCs w:val="24"/>
          <w:rPrChange w:id="4953"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954" w:author="Abhishek Guria" w:date="2021-04-11T16:25:00Z">
            <w:rPr>
              <w:rFonts w:asciiTheme="minorHAnsi" w:hAnsiTheme="minorHAnsi" w:cstheme="minorHAnsi"/>
              <w:sz w:val="24"/>
              <w:szCs w:val="24"/>
            </w:rPr>
          </w:rPrChange>
        </w:rPr>
        <w:t xml:space="preserve">A wait queue is used to wait for someone to wake you up when a certain condition is true. They must be used carefully to ensure there is no race condition. You declare a </w:t>
      </w:r>
      <w:proofErr w:type="spellStart"/>
      <w:r w:rsidRPr="00BB1A70">
        <w:rPr>
          <w:rFonts w:ascii="Times New Roman" w:hAnsi="Times New Roman"/>
          <w:sz w:val="24"/>
          <w:szCs w:val="24"/>
          <w:rPrChange w:id="4955" w:author="Abhishek Guria" w:date="2021-04-11T16:25:00Z">
            <w:rPr>
              <w:rFonts w:asciiTheme="minorHAnsi" w:hAnsiTheme="minorHAnsi" w:cstheme="minorHAnsi"/>
              <w:sz w:val="24"/>
              <w:szCs w:val="24"/>
            </w:rPr>
          </w:rPrChange>
        </w:rPr>
        <w:t>wait_queue_head_t</w:t>
      </w:r>
      <w:proofErr w:type="spellEnd"/>
      <w:r w:rsidRPr="00BB1A70">
        <w:rPr>
          <w:rFonts w:ascii="Times New Roman" w:hAnsi="Times New Roman"/>
          <w:sz w:val="24"/>
          <w:szCs w:val="24"/>
          <w:rPrChange w:id="4956" w:author="Abhishek Guria" w:date="2021-04-11T16:25:00Z">
            <w:rPr>
              <w:rFonts w:asciiTheme="minorHAnsi" w:hAnsiTheme="minorHAnsi" w:cstheme="minorHAnsi"/>
              <w:sz w:val="24"/>
              <w:szCs w:val="24"/>
            </w:rPr>
          </w:rPrChange>
        </w:rPr>
        <w:t xml:space="preserve">, and then processes which want to wait for that condition declare a </w:t>
      </w:r>
      <w:proofErr w:type="spellStart"/>
      <w:r w:rsidRPr="00BB1A70">
        <w:rPr>
          <w:rFonts w:ascii="Times New Roman" w:hAnsi="Times New Roman"/>
          <w:sz w:val="24"/>
          <w:szCs w:val="24"/>
          <w:rPrChange w:id="4957" w:author="Abhishek Guria" w:date="2021-04-11T16:25:00Z">
            <w:rPr>
              <w:rFonts w:asciiTheme="minorHAnsi" w:hAnsiTheme="minorHAnsi" w:cstheme="minorHAnsi"/>
              <w:sz w:val="24"/>
              <w:szCs w:val="24"/>
            </w:rPr>
          </w:rPrChange>
        </w:rPr>
        <w:t>wait_queue_t</w:t>
      </w:r>
      <w:proofErr w:type="spellEnd"/>
      <w:r w:rsidRPr="00BB1A70">
        <w:rPr>
          <w:rFonts w:ascii="Times New Roman" w:hAnsi="Times New Roman"/>
          <w:sz w:val="24"/>
          <w:szCs w:val="24"/>
          <w:rPrChange w:id="4958" w:author="Abhishek Guria" w:date="2021-04-11T16:25:00Z">
            <w:rPr>
              <w:rFonts w:asciiTheme="minorHAnsi" w:hAnsiTheme="minorHAnsi" w:cstheme="minorHAnsi"/>
              <w:sz w:val="24"/>
              <w:szCs w:val="24"/>
            </w:rPr>
          </w:rPrChange>
        </w:rPr>
        <w:t xml:space="preserve"> referring to themselves, and place that in the queue.</w:t>
      </w:r>
    </w:p>
    <w:p w14:paraId="0663FE55" w14:textId="77777777" w:rsidR="001528BE" w:rsidRPr="00BB1A70" w:rsidRDefault="001528BE" w:rsidP="00041846">
      <w:pPr>
        <w:pStyle w:val="ListParagraph"/>
        <w:numPr>
          <w:ilvl w:val="0"/>
          <w:numId w:val="174"/>
        </w:numPr>
        <w:spacing w:line="276" w:lineRule="auto"/>
        <w:ind w:left="504"/>
        <w:jc w:val="both"/>
        <w:rPr>
          <w:rFonts w:ascii="Times New Roman" w:hAnsi="Times New Roman"/>
          <w:sz w:val="24"/>
          <w:szCs w:val="24"/>
          <w:rPrChange w:id="495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960" w:author="Abhishek Guria" w:date="2021-04-11T16:25:00Z">
            <w:rPr>
              <w:rFonts w:asciiTheme="minorHAnsi" w:hAnsiTheme="minorHAnsi" w:cstheme="minorHAnsi"/>
              <w:sz w:val="24"/>
              <w:szCs w:val="24"/>
            </w:rPr>
          </w:rPrChange>
        </w:rPr>
        <w:t xml:space="preserve">You declare a </w:t>
      </w:r>
      <w:proofErr w:type="spellStart"/>
      <w:r w:rsidRPr="00BB1A70">
        <w:rPr>
          <w:rFonts w:ascii="Times New Roman" w:hAnsi="Times New Roman"/>
          <w:sz w:val="24"/>
          <w:szCs w:val="24"/>
          <w:rPrChange w:id="4961" w:author="Abhishek Guria" w:date="2021-04-11T16:25:00Z">
            <w:rPr>
              <w:rFonts w:asciiTheme="minorHAnsi" w:hAnsiTheme="minorHAnsi" w:cstheme="minorHAnsi"/>
              <w:sz w:val="24"/>
              <w:szCs w:val="24"/>
            </w:rPr>
          </w:rPrChange>
        </w:rPr>
        <w:t>wait_queue_head_t</w:t>
      </w:r>
      <w:proofErr w:type="spellEnd"/>
      <w:r w:rsidRPr="00BB1A70">
        <w:rPr>
          <w:rFonts w:ascii="Times New Roman" w:hAnsi="Times New Roman"/>
          <w:sz w:val="24"/>
          <w:szCs w:val="24"/>
          <w:rPrChange w:id="4962" w:author="Abhishek Guria" w:date="2021-04-11T16:25:00Z">
            <w:rPr>
              <w:rFonts w:asciiTheme="minorHAnsi" w:hAnsiTheme="minorHAnsi" w:cstheme="minorHAnsi"/>
              <w:sz w:val="24"/>
              <w:szCs w:val="24"/>
            </w:rPr>
          </w:rPrChange>
        </w:rPr>
        <w:t xml:space="preserve"> using the DECLARE_WAIT_QUEUE_</w:t>
      </w:r>
      <w:proofErr w:type="gramStart"/>
      <w:r w:rsidRPr="00BB1A70">
        <w:rPr>
          <w:rFonts w:ascii="Times New Roman" w:hAnsi="Times New Roman"/>
          <w:sz w:val="24"/>
          <w:szCs w:val="24"/>
          <w:rPrChange w:id="4963" w:author="Abhishek Guria" w:date="2021-04-11T16:25:00Z">
            <w:rPr>
              <w:rFonts w:asciiTheme="minorHAnsi" w:hAnsiTheme="minorHAnsi" w:cstheme="minorHAnsi"/>
              <w:sz w:val="24"/>
              <w:szCs w:val="24"/>
            </w:rPr>
          </w:rPrChange>
        </w:rPr>
        <w:t>HEAD(</w:t>
      </w:r>
      <w:proofErr w:type="gramEnd"/>
      <w:r w:rsidRPr="00BB1A70">
        <w:rPr>
          <w:rFonts w:ascii="Times New Roman" w:hAnsi="Times New Roman"/>
          <w:sz w:val="24"/>
          <w:szCs w:val="24"/>
          <w:rPrChange w:id="4964" w:author="Abhishek Guria" w:date="2021-04-11T16:25:00Z">
            <w:rPr>
              <w:rFonts w:asciiTheme="minorHAnsi" w:hAnsiTheme="minorHAnsi" w:cstheme="minorHAnsi"/>
              <w:sz w:val="24"/>
              <w:szCs w:val="24"/>
            </w:rPr>
          </w:rPrChange>
        </w:rPr>
        <w:t xml:space="preserve">) macro, or using the </w:t>
      </w:r>
      <w:proofErr w:type="spellStart"/>
      <w:r w:rsidRPr="00BB1A70">
        <w:rPr>
          <w:rFonts w:ascii="Times New Roman" w:hAnsi="Times New Roman"/>
          <w:sz w:val="24"/>
          <w:szCs w:val="24"/>
          <w:rPrChange w:id="4965" w:author="Abhishek Guria" w:date="2021-04-11T16:25:00Z">
            <w:rPr>
              <w:rFonts w:asciiTheme="minorHAnsi" w:hAnsiTheme="minorHAnsi" w:cstheme="minorHAnsi"/>
              <w:sz w:val="24"/>
              <w:szCs w:val="24"/>
            </w:rPr>
          </w:rPrChange>
        </w:rPr>
        <w:t>init_waitqueue_head</w:t>
      </w:r>
      <w:proofErr w:type="spellEnd"/>
      <w:r w:rsidRPr="00BB1A70">
        <w:rPr>
          <w:rFonts w:ascii="Times New Roman" w:hAnsi="Times New Roman"/>
          <w:sz w:val="24"/>
          <w:szCs w:val="24"/>
          <w:rPrChange w:id="4966" w:author="Abhishek Guria" w:date="2021-04-11T16:25:00Z">
            <w:rPr>
              <w:rFonts w:asciiTheme="minorHAnsi" w:hAnsiTheme="minorHAnsi" w:cstheme="minorHAnsi"/>
              <w:sz w:val="24"/>
              <w:szCs w:val="24"/>
            </w:rPr>
          </w:rPrChange>
        </w:rPr>
        <w:t>() routi</w:t>
      </w:r>
      <w:r w:rsidR="00DB360B" w:rsidRPr="00BB1A70">
        <w:rPr>
          <w:rFonts w:ascii="Times New Roman" w:hAnsi="Times New Roman"/>
          <w:sz w:val="24"/>
          <w:szCs w:val="24"/>
          <w:rPrChange w:id="4967" w:author="Abhishek Guria" w:date="2021-04-11T16:25:00Z">
            <w:rPr>
              <w:rFonts w:asciiTheme="minorHAnsi" w:hAnsiTheme="minorHAnsi" w:cstheme="minorHAnsi"/>
              <w:sz w:val="24"/>
              <w:szCs w:val="24"/>
            </w:rPr>
          </w:rPrChange>
        </w:rPr>
        <w:t>ne in your initialization code.</w:t>
      </w:r>
    </w:p>
    <w:p w14:paraId="4520BC6D" w14:textId="77777777" w:rsidR="00DB360B" w:rsidRPr="00BB1A70" w:rsidDel="006D79E0" w:rsidRDefault="00DB360B" w:rsidP="00DB360B">
      <w:pPr>
        <w:spacing w:line="276" w:lineRule="auto"/>
        <w:ind w:left="576"/>
        <w:jc w:val="both"/>
        <w:rPr>
          <w:del w:id="4968" w:author="Abhishek Guria" w:date="2021-04-11T18:44:00Z"/>
          <w:rFonts w:ascii="Times New Roman" w:hAnsi="Times New Roman"/>
          <w:sz w:val="24"/>
          <w:szCs w:val="24"/>
          <w:rPrChange w:id="4969" w:author="Abhishek Guria" w:date="2021-04-11T16:25:00Z">
            <w:rPr>
              <w:del w:id="4970" w:author="Abhishek Guria" w:date="2021-04-11T18:44:00Z"/>
              <w:rFonts w:asciiTheme="minorHAnsi" w:hAnsiTheme="minorHAnsi" w:cstheme="minorHAnsi"/>
              <w:sz w:val="24"/>
              <w:szCs w:val="24"/>
            </w:rPr>
          </w:rPrChange>
        </w:rPr>
      </w:pPr>
    </w:p>
    <w:p w14:paraId="13E96842" w14:textId="77777777" w:rsidR="00DB360B" w:rsidRPr="00BB1A70" w:rsidDel="006D79E0" w:rsidRDefault="00DB360B" w:rsidP="00DB360B">
      <w:pPr>
        <w:spacing w:line="276" w:lineRule="auto"/>
        <w:ind w:left="576"/>
        <w:jc w:val="both"/>
        <w:rPr>
          <w:del w:id="4971" w:author="Abhishek Guria" w:date="2021-04-11T18:44:00Z"/>
          <w:rFonts w:ascii="Times New Roman" w:hAnsi="Times New Roman"/>
          <w:sz w:val="24"/>
          <w:szCs w:val="24"/>
          <w:rPrChange w:id="4972" w:author="Abhishek Guria" w:date="2021-04-11T16:25:00Z">
            <w:rPr>
              <w:del w:id="4973" w:author="Abhishek Guria" w:date="2021-04-11T18:44:00Z"/>
              <w:rFonts w:asciiTheme="minorHAnsi" w:hAnsiTheme="minorHAnsi" w:cstheme="minorHAnsi"/>
              <w:sz w:val="24"/>
              <w:szCs w:val="24"/>
            </w:rPr>
          </w:rPrChange>
        </w:rPr>
      </w:pPr>
    </w:p>
    <w:p w14:paraId="7C516A77" w14:textId="77777777" w:rsidR="00DB360B" w:rsidRPr="00BB1A70" w:rsidDel="006D79E0" w:rsidRDefault="00DB360B" w:rsidP="00DB360B">
      <w:pPr>
        <w:spacing w:line="276" w:lineRule="auto"/>
        <w:ind w:left="576"/>
        <w:jc w:val="both"/>
        <w:rPr>
          <w:del w:id="4974" w:author="Abhishek Guria" w:date="2021-04-11T18:44:00Z"/>
          <w:rFonts w:ascii="Times New Roman" w:hAnsi="Times New Roman"/>
          <w:sz w:val="24"/>
          <w:szCs w:val="24"/>
          <w:rPrChange w:id="4975" w:author="Abhishek Guria" w:date="2021-04-11T16:25:00Z">
            <w:rPr>
              <w:del w:id="4976" w:author="Abhishek Guria" w:date="2021-04-11T18:44:00Z"/>
              <w:rFonts w:asciiTheme="minorHAnsi" w:hAnsiTheme="minorHAnsi" w:cstheme="minorHAnsi"/>
              <w:sz w:val="24"/>
              <w:szCs w:val="24"/>
            </w:rPr>
          </w:rPrChange>
        </w:rPr>
      </w:pPr>
    </w:p>
    <w:p w14:paraId="5A6E43CD" w14:textId="5EBC0F56" w:rsidR="00DB360B" w:rsidRPr="00BB1A70" w:rsidDel="006D79E0" w:rsidRDefault="00DB360B" w:rsidP="006D79E0">
      <w:pPr>
        <w:spacing w:line="276" w:lineRule="auto"/>
        <w:ind w:firstLine="0"/>
        <w:jc w:val="both"/>
        <w:rPr>
          <w:del w:id="4977" w:author="Abhishek Guria" w:date="2021-04-11T18:44:00Z"/>
          <w:rFonts w:ascii="Times New Roman" w:hAnsi="Times New Roman"/>
          <w:sz w:val="24"/>
          <w:szCs w:val="24"/>
          <w:rPrChange w:id="4978" w:author="Abhishek Guria" w:date="2021-04-11T16:25:00Z">
            <w:rPr>
              <w:del w:id="4979" w:author="Abhishek Guria" w:date="2021-04-11T18:44:00Z"/>
              <w:rFonts w:asciiTheme="minorHAnsi" w:hAnsiTheme="minorHAnsi" w:cstheme="minorHAnsi"/>
              <w:sz w:val="24"/>
              <w:szCs w:val="24"/>
            </w:rPr>
          </w:rPrChange>
        </w:rPr>
        <w:pPrChange w:id="4980" w:author="Abhishek Guria" w:date="2021-04-11T18:44:00Z">
          <w:pPr>
            <w:spacing w:line="276" w:lineRule="auto"/>
            <w:jc w:val="both"/>
          </w:pPr>
        </w:pPrChange>
      </w:pPr>
    </w:p>
    <w:p w14:paraId="532BF0F4" w14:textId="6FA53254" w:rsidR="00041846" w:rsidRPr="00BB1A70" w:rsidDel="006D79E0" w:rsidRDefault="00041846" w:rsidP="00041846">
      <w:pPr>
        <w:spacing w:line="276" w:lineRule="auto"/>
        <w:jc w:val="both"/>
        <w:rPr>
          <w:del w:id="4981" w:author="Abhishek Guria" w:date="2021-04-11T18:44:00Z"/>
          <w:rFonts w:ascii="Times New Roman" w:hAnsi="Times New Roman"/>
          <w:sz w:val="24"/>
          <w:szCs w:val="24"/>
          <w:rPrChange w:id="4982" w:author="Abhishek Guria" w:date="2021-04-11T16:25:00Z">
            <w:rPr>
              <w:del w:id="4983" w:author="Abhishek Guria" w:date="2021-04-11T18:44:00Z"/>
              <w:rFonts w:asciiTheme="minorHAnsi" w:hAnsiTheme="minorHAnsi" w:cstheme="minorHAnsi"/>
              <w:sz w:val="24"/>
              <w:szCs w:val="24"/>
            </w:rPr>
          </w:rPrChange>
        </w:rPr>
      </w:pPr>
    </w:p>
    <w:p w14:paraId="57C7A68B" w14:textId="77777777" w:rsidR="00041846" w:rsidRPr="00BB1A70" w:rsidRDefault="00041846" w:rsidP="00041846">
      <w:pPr>
        <w:spacing w:line="276" w:lineRule="auto"/>
        <w:jc w:val="both"/>
        <w:rPr>
          <w:rFonts w:ascii="Times New Roman" w:hAnsi="Times New Roman"/>
          <w:sz w:val="24"/>
          <w:szCs w:val="24"/>
          <w:rPrChange w:id="4984" w:author="Abhishek Guria" w:date="2021-04-11T16:25:00Z">
            <w:rPr>
              <w:rFonts w:asciiTheme="minorHAnsi" w:hAnsiTheme="minorHAnsi" w:cstheme="minorHAnsi"/>
              <w:sz w:val="24"/>
              <w:szCs w:val="24"/>
            </w:rPr>
          </w:rPrChange>
        </w:rPr>
      </w:pPr>
    </w:p>
    <w:p w14:paraId="214CFD89" w14:textId="77777777" w:rsidR="001528BE" w:rsidRPr="00BB1A70" w:rsidRDefault="00041846" w:rsidP="00DB360B">
      <w:pPr>
        <w:pStyle w:val="Heading2"/>
        <w:spacing w:line="276" w:lineRule="auto"/>
        <w:ind w:left="144"/>
        <w:jc w:val="both"/>
        <w:rPr>
          <w:rFonts w:ascii="Times New Roman" w:hAnsi="Times New Roman"/>
          <w:b/>
          <w:rPrChange w:id="4985" w:author="Abhishek Guria" w:date="2021-04-11T16:25:00Z">
            <w:rPr>
              <w:rFonts w:asciiTheme="minorHAnsi" w:hAnsiTheme="minorHAnsi" w:cstheme="minorHAnsi"/>
              <w:b/>
            </w:rPr>
          </w:rPrChange>
        </w:rPr>
      </w:pPr>
      <w:bookmarkStart w:id="4986" w:name="_Toc68966778"/>
      <w:r w:rsidRPr="00BB1A70">
        <w:rPr>
          <w:rFonts w:ascii="Times New Roman" w:hAnsi="Times New Roman"/>
          <w:b/>
          <w:rPrChange w:id="4987" w:author="Abhishek Guria" w:date="2021-04-11T16:25:00Z">
            <w:rPr>
              <w:rFonts w:asciiTheme="minorHAnsi" w:hAnsiTheme="minorHAnsi" w:cstheme="minorHAnsi"/>
              <w:b/>
            </w:rPr>
          </w:rPrChange>
        </w:rPr>
        <w:t>19.6 Generate</w:t>
      </w:r>
      <w:r w:rsidR="001528BE" w:rsidRPr="00BB1A70">
        <w:rPr>
          <w:rFonts w:ascii="Times New Roman" w:hAnsi="Times New Roman"/>
          <w:b/>
          <w:rPrChange w:id="4988" w:author="Abhishek Guria" w:date="2021-04-11T16:25:00Z">
            <w:rPr>
              <w:rFonts w:asciiTheme="minorHAnsi" w:hAnsiTheme="minorHAnsi" w:cstheme="minorHAnsi"/>
              <w:b/>
            </w:rPr>
          </w:rPrChange>
        </w:rPr>
        <w:t xml:space="preserve"> Race Conditions in Pseudo Driver:</w:t>
      </w:r>
      <w:bookmarkEnd w:id="4986"/>
    </w:p>
    <w:p w14:paraId="21A73ED9" w14:textId="77777777" w:rsidR="001528BE" w:rsidRPr="00BB1A70" w:rsidRDefault="001528BE" w:rsidP="00DB360B">
      <w:pPr>
        <w:pStyle w:val="ListParagraph"/>
        <w:numPr>
          <w:ilvl w:val="0"/>
          <w:numId w:val="174"/>
        </w:numPr>
        <w:spacing w:line="276" w:lineRule="auto"/>
        <w:ind w:left="504"/>
        <w:jc w:val="both"/>
        <w:rPr>
          <w:rFonts w:ascii="Times New Roman" w:hAnsi="Times New Roman"/>
          <w:sz w:val="24"/>
          <w:szCs w:val="24"/>
          <w:rPrChange w:id="4989"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990" w:author="Abhishek Guria" w:date="2021-04-11T16:25:00Z">
            <w:rPr>
              <w:rFonts w:asciiTheme="minorHAnsi" w:hAnsiTheme="minorHAnsi" w:cstheme="minorHAnsi"/>
              <w:sz w:val="24"/>
              <w:szCs w:val="24"/>
            </w:rPr>
          </w:rPrChange>
        </w:rPr>
        <w:t>A race condition is a concurrency problem that may occur inside a critical section. A critical section is a section of code that is executed by multiple threads and where the sequence of execution for the threads makes a difference in the result of the concurrent execution of the critical section.</w:t>
      </w:r>
    </w:p>
    <w:p w14:paraId="2822C8A6" w14:textId="77777777" w:rsidR="001528BE" w:rsidRPr="00BB1A70" w:rsidRDefault="001528BE" w:rsidP="00D95C1A">
      <w:pPr>
        <w:spacing w:line="276" w:lineRule="auto"/>
        <w:ind w:left="576"/>
        <w:jc w:val="both"/>
        <w:rPr>
          <w:rFonts w:ascii="Times New Roman" w:hAnsi="Times New Roman"/>
          <w:sz w:val="24"/>
          <w:szCs w:val="24"/>
          <w:rPrChange w:id="4991" w:author="Abhishek Guria" w:date="2021-04-11T16:25:00Z">
            <w:rPr>
              <w:rFonts w:asciiTheme="minorHAnsi" w:hAnsiTheme="minorHAnsi" w:cstheme="minorHAnsi"/>
              <w:sz w:val="24"/>
              <w:szCs w:val="24"/>
            </w:rPr>
          </w:rPrChange>
        </w:rPr>
      </w:pPr>
    </w:p>
    <w:p w14:paraId="59785C86" w14:textId="77777777" w:rsidR="001528BE" w:rsidRPr="00BB1A70" w:rsidRDefault="001528BE" w:rsidP="00DB360B">
      <w:pPr>
        <w:pStyle w:val="ListParagraph"/>
        <w:numPr>
          <w:ilvl w:val="0"/>
          <w:numId w:val="174"/>
        </w:numPr>
        <w:spacing w:line="276" w:lineRule="auto"/>
        <w:ind w:left="504"/>
        <w:jc w:val="both"/>
        <w:rPr>
          <w:rFonts w:ascii="Times New Roman" w:hAnsi="Times New Roman"/>
          <w:sz w:val="24"/>
          <w:szCs w:val="24"/>
          <w:rPrChange w:id="499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993" w:author="Abhishek Guria" w:date="2021-04-11T16:25:00Z">
            <w:rPr>
              <w:rFonts w:asciiTheme="minorHAnsi" w:hAnsiTheme="minorHAnsi" w:cstheme="minorHAnsi"/>
              <w:sz w:val="24"/>
              <w:szCs w:val="24"/>
            </w:rPr>
          </w:rPrChange>
        </w:rPr>
        <w:t>Two Types of Race Conditions</w:t>
      </w:r>
    </w:p>
    <w:p w14:paraId="798260CF" w14:textId="77777777" w:rsidR="001528BE" w:rsidRPr="00BB1A70" w:rsidRDefault="001528BE" w:rsidP="00041846">
      <w:pPr>
        <w:pStyle w:val="ListParagraph"/>
        <w:numPr>
          <w:ilvl w:val="0"/>
          <w:numId w:val="174"/>
        </w:numPr>
        <w:spacing w:line="276" w:lineRule="auto"/>
        <w:ind w:left="504"/>
        <w:jc w:val="both"/>
        <w:rPr>
          <w:rFonts w:ascii="Times New Roman" w:hAnsi="Times New Roman"/>
          <w:sz w:val="24"/>
          <w:szCs w:val="24"/>
          <w:rPrChange w:id="499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995" w:author="Abhishek Guria" w:date="2021-04-11T16:25:00Z">
            <w:rPr>
              <w:rFonts w:asciiTheme="minorHAnsi" w:hAnsiTheme="minorHAnsi" w:cstheme="minorHAnsi"/>
              <w:sz w:val="24"/>
              <w:szCs w:val="24"/>
            </w:rPr>
          </w:rPrChange>
        </w:rPr>
        <w:t>Race conditions can occur when two or more threads read and write the same variable according to one of these two patterns:</w:t>
      </w:r>
    </w:p>
    <w:p w14:paraId="19C8E721" w14:textId="77777777" w:rsidR="001528BE" w:rsidRPr="00BB1A70" w:rsidRDefault="001528BE" w:rsidP="00041846">
      <w:pPr>
        <w:pStyle w:val="ListParagraph"/>
        <w:numPr>
          <w:ilvl w:val="0"/>
          <w:numId w:val="175"/>
        </w:numPr>
        <w:spacing w:line="276" w:lineRule="auto"/>
        <w:ind w:left="1224"/>
        <w:jc w:val="both"/>
        <w:rPr>
          <w:rFonts w:ascii="Times New Roman" w:hAnsi="Times New Roman"/>
          <w:sz w:val="24"/>
          <w:szCs w:val="24"/>
          <w:rPrChange w:id="4996"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4997" w:author="Abhishek Guria" w:date="2021-04-11T16:25:00Z">
            <w:rPr>
              <w:rFonts w:asciiTheme="minorHAnsi" w:hAnsiTheme="minorHAnsi" w:cstheme="minorHAnsi"/>
              <w:sz w:val="24"/>
              <w:szCs w:val="24"/>
            </w:rPr>
          </w:rPrChange>
        </w:rPr>
        <w:t>Read-modify-write</w:t>
      </w:r>
    </w:p>
    <w:p w14:paraId="4B578F44" w14:textId="3621FD72" w:rsidR="001528BE" w:rsidRPr="00BB1A70" w:rsidDel="006D79E0" w:rsidRDefault="001528BE" w:rsidP="00041846">
      <w:pPr>
        <w:pStyle w:val="ListParagraph"/>
        <w:numPr>
          <w:ilvl w:val="0"/>
          <w:numId w:val="175"/>
        </w:numPr>
        <w:spacing w:line="276" w:lineRule="auto"/>
        <w:ind w:left="1224"/>
        <w:jc w:val="both"/>
        <w:rPr>
          <w:del w:id="4998" w:author="Abhishek Guria" w:date="2021-04-11T18:43:00Z"/>
          <w:rFonts w:ascii="Times New Roman" w:hAnsi="Times New Roman"/>
          <w:sz w:val="24"/>
          <w:szCs w:val="24"/>
          <w:rPrChange w:id="4999" w:author="Abhishek Guria" w:date="2021-04-11T16:25:00Z">
            <w:rPr>
              <w:del w:id="5000" w:author="Abhishek Guria" w:date="2021-04-11T18:43:00Z"/>
              <w:rFonts w:asciiTheme="minorHAnsi" w:hAnsiTheme="minorHAnsi" w:cstheme="minorHAnsi"/>
              <w:sz w:val="24"/>
              <w:szCs w:val="24"/>
            </w:rPr>
          </w:rPrChange>
        </w:rPr>
      </w:pPr>
      <w:r w:rsidRPr="00BB1A70">
        <w:rPr>
          <w:rFonts w:ascii="Times New Roman" w:hAnsi="Times New Roman"/>
          <w:sz w:val="24"/>
          <w:szCs w:val="24"/>
          <w:rPrChange w:id="5001" w:author="Abhishek Guria" w:date="2021-04-11T16:25:00Z">
            <w:rPr>
              <w:rFonts w:asciiTheme="minorHAnsi" w:hAnsiTheme="minorHAnsi" w:cstheme="minorHAnsi"/>
              <w:sz w:val="24"/>
              <w:szCs w:val="24"/>
            </w:rPr>
          </w:rPrChange>
        </w:rPr>
        <w:t>Check-then-ac</w:t>
      </w:r>
      <w:ins w:id="5002" w:author="Abhishek Guria" w:date="2021-04-11T18:43:00Z">
        <w:r w:rsidR="006D79E0">
          <w:rPr>
            <w:rFonts w:ascii="Times New Roman" w:hAnsi="Times New Roman"/>
            <w:sz w:val="24"/>
            <w:szCs w:val="24"/>
          </w:rPr>
          <w:t>t</w:t>
        </w:r>
      </w:ins>
      <w:del w:id="5003" w:author="Abhishek Guria" w:date="2021-04-11T18:43:00Z">
        <w:r w:rsidRPr="00BB1A70" w:rsidDel="006D79E0">
          <w:rPr>
            <w:rFonts w:ascii="Times New Roman" w:hAnsi="Times New Roman"/>
            <w:sz w:val="24"/>
            <w:szCs w:val="24"/>
            <w:rPrChange w:id="5004" w:author="Abhishek Guria" w:date="2021-04-11T16:25:00Z">
              <w:rPr>
                <w:rFonts w:asciiTheme="minorHAnsi" w:hAnsiTheme="minorHAnsi" w:cstheme="minorHAnsi"/>
                <w:sz w:val="24"/>
                <w:szCs w:val="24"/>
              </w:rPr>
            </w:rPrChange>
          </w:rPr>
          <w:delText>t</w:delText>
        </w:r>
      </w:del>
    </w:p>
    <w:p w14:paraId="791FF8F8" w14:textId="77777777" w:rsidR="00041846" w:rsidRPr="006D79E0" w:rsidDel="006D79E0" w:rsidRDefault="00041846" w:rsidP="006D79E0">
      <w:pPr>
        <w:pStyle w:val="ListParagraph"/>
        <w:numPr>
          <w:ilvl w:val="0"/>
          <w:numId w:val="175"/>
        </w:numPr>
        <w:spacing w:line="276" w:lineRule="auto"/>
        <w:ind w:left="1224"/>
        <w:jc w:val="both"/>
        <w:rPr>
          <w:del w:id="5005" w:author="Abhishek Guria" w:date="2021-04-11T18:42:00Z"/>
          <w:rFonts w:ascii="Times New Roman" w:hAnsi="Times New Roman"/>
          <w:sz w:val="24"/>
          <w:szCs w:val="24"/>
          <w:rPrChange w:id="5006" w:author="Abhishek Guria" w:date="2021-04-11T18:43:00Z">
            <w:rPr>
              <w:del w:id="5007" w:author="Abhishek Guria" w:date="2021-04-11T18:42:00Z"/>
              <w:rFonts w:asciiTheme="minorHAnsi" w:hAnsiTheme="minorHAnsi" w:cstheme="minorHAnsi"/>
              <w:sz w:val="24"/>
              <w:szCs w:val="24"/>
            </w:rPr>
          </w:rPrChange>
        </w:rPr>
        <w:pPrChange w:id="5008" w:author="Abhishek Guria" w:date="2021-04-11T18:43:00Z">
          <w:pPr>
            <w:spacing w:line="276" w:lineRule="auto"/>
            <w:jc w:val="both"/>
          </w:pPr>
        </w:pPrChange>
      </w:pPr>
    </w:p>
    <w:p w14:paraId="5A9F370E" w14:textId="77777777" w:rsidR="00041846" w:rsidRPr="00BB1A70" w:rsidDel="006D79E0" w:rsidRDefault="00041846" w:rsidP="006D79E0">
      <w:pPr>
        <w:pStyle w:val="ListParagraph"/>
        <w:rPr>
          <w:del w:id="5009" w:author="Abhishek Guria" w:date="2021-04-11T18:42:00Z"/>
          <w:rPrChange w:id="5010" w:author="Abhishek Guria" w:date="2021-04-11T16:25:00Z">
            <w:rPr>
              <w:del w:id="5011" w:author="Abhishek Guria" w:date="2021-04-11T18:42:00Z"/>
              <w:rFonts w:asciiTheme="minorHAnsi" w:hAnsiTheme="minorHAnsi" w:cstheme="minorHAnsi"/>
              <w:sz w:val="24"/>
              <w:szCs w:val="24"/>
            </w:rPr>
          </w:rPrChange>
        </w:rPr>
        <w:pPrChange w:id="5012" w:author="Abhishek Guria" w:date="2021-04-11T18:43:00Z">
          <w:pPr>
            <w:spacing w:line="276" w:lineRule="auto"/>
            <w:jc w:val="both"/>
          </w:pPr>
        </w:pPrChange>
      </w:pPr>
    </w:p>
    <w:p w14:paraId="291002C2" w14:textId="77777777" w:rsidR="00041846" w:rsidRPr="00BB1A70" w:rsidDel="006D79E0" w:rsidRDefault="00041846" w:rsidP="006D79E0">
      <w:pPr>
        <w:pStyle w:val="ListParagraph"/>
        <w:rPr>
          <w:del w:id="5013" w:author="Abhishek Guria" w:date="2021-04-11T18:42:00Z"/>
          <w:rPrChange w:id="5014" w:author="Abhishek Guria" w:date="2021-04-11T16:25:00Z">
            <w:rPr>
              <w:del w:id="5015" w:author="Abhishek Guria" w:date="2021-04-11T18:42:00Z"/>
              <w:rFonts w:asciiTheme="minorHAnsi" w:hAnsiTheme="minorHAnsi" w:cstheme="minorHAnsi"/>
              <w:sz w:val="24"/>
              <w:szCs w:val="24"/>
            </w:rPr>
          </w:rPrChange>
        </w:rPr>
        <w:pPrChange w:id="5016" w:author="Abhishek Guria" w:date="2021-04-11T18:43:00Z">
          <w:pPr>
            <w:spacing w:line="276" w:lineRule="auto"/>
            <w:jc w:val="both"/>
          </w:pPr>
        </w:pPrChange>
      </w:pPr>
    </w:p>
    <w:p w14:paraId="66468AD1" w14:textId="77777777" w:rsidR="00041846" w:rsidRPr="00BB1A70" w:rsidDel="006D79E0" w:rsidRDefault="00041846" w:rsidP="006D79E0">
      <w:pPr>
        <w:pStyle w:val="ListParagraph"/>
        <w:rPr>
          <w:del w:id="5017" w:author="Abhishek Guria" w:date="2021-04-11T18:42:00Z"/>
          <w:rPrChange w:id="5018" w:author="Abhishek Guria" w:date="2021-04-11T16:25:00Z">
            <w:rPr>
              <w:del w:id="5019" w:author="Abhishek Guria" w:date="2021-04-11T18:42:00Z"/>
              <w:rFonts w:asciiTheme="minorHAnsi" w:hAnsiTheme="minorHAnsi" w:cstheme="minorHAnsi"/>
              <w:sz w:val="24"/>
              <w:szCs w:val="24"/>
            </w:rPr>
          </w:rPrChange>
        </w:rPr>
        <w:pPrChange w:id="5020" w:author="Abhishek Guria" w:date="2021-04-11T18:43:00Z">
          <w:pPr>
            <w:spacing w:line="276" w:lineRule="auto"/>
            <w:jc w:val="both"/>
          </w:pPr>
        </w:pPrChange>
      </w:pPr>
    </w:p>
    <w:p w14:paraId="3B485290" w14:textId="77777777" w:rsidR="00041846" w:rsidRPr="00BB1A70" w:rsidDel="006D79E0" w:rsidRDefault="00041846" w:rsidP="006D79E0">
      <w:pPr>
        <w:pStyle w:val="ListParagraph"/>
        <w:rPr>
          <w:del w:id="5021" w:author="Abhishek Guria" w:date="2021-04-11T18:42:00Z"/>
          <w:rPrChange w:id="5022" w:author="Abhishek Guria" w:date="2021-04-11T16:25:00Z">
            <w:rPr>
              <w:del w:id="5023" w:author="Abhishek Guria" w:date="2021-04-11T18:42:00Z"/>
              <w:rFonts w:asciiTheme="minorHAnsi" w:hAnsiTheme="minorHAnsi" w:cstheme="minorHAnsi"/>
              <w:sz w:val="24"/>
              <w:szCs w:val="24"/>
            </w:rPr>
          </w:rPrChange>
        </w:rPr>
        <w:pPrChange w:id="5024" w:author="Abhishek Guria" w:date="2021-04-11T18:43:00Z">
          <w:pPr>
            <w:spacing w:line="276" w:lineRule="auto"/>
            <w:jc w:val="both"/>
          </w:pPr>
        </w:pPrChange>
      </w:pPr>
    </w:p>
    <w:p w14:paraId="60942199" w14:textId="77777777" w:rsidR="00041846" w:rsidRPr="00BB1A70" w:rsidDel="006D79E0" w:rsidRDefault="00041846" w:rsidP="006D79E0">
      <w:pPr>
        <w:pStyle w:val="ListParagraph"/>
        <w:rPr>
          <w:del w:id="5025" w:author="Abhishek Guria" w:date="2021-04-11T18:42:00Z"/>
          <w:rPrChange w:id="5026" w:author="Abhishek Guria" w:date="2021-04-11T16:25:00Z">
            <w:rPr>
              <w:del w:id="5027" w:author="Abhishek Guria" w:date="2021-04-11T18:42:00Z"/>
              <w:rFonts w:asciiTheme="minorHAnsi" w:hAnsiTheme="minorHAnsi" w:cstheme="minorHAnsi"/>
              <w:sz w:val="24"/>
              <w:szCs w:val="24"/>
            </w:rPr>
          </w:rPrChange>
        </w:rPr>
        <w:pPrChange w:id="5028" w:author="Abhishek Guria" w:date="2021-04-11T18:43:00Z">
          <w:pPr>
            <w:spacing w:line="276" w:lineRule="auto"/>
            <w:jc w:val="both"/>
          </w:pPr>
        </w:pPrChange>
      </w:pPr>
    </w:p>
    <w:p w14:paraId="2DD9C8C5" w14:textId="77777777" w:rsidR="00041846" w:rsidRPr="00BB1A70" w:rsidDel="006D79E0" w:rsidRDefault="00041846" w:rsidP="006D79E0">
      <w:pPr>
        <w:pStyle w:val="ListParagraph"/>
        <w:rPr>
          <w:del w:id="5029" w:author="Abhishek Guria" w:date="2021-04-11T18:42:00Z"/>
          <w:rPrChange w:id="5030" w:author="Abhishek Guria" w:date="2021-04-11T16:25:00Z">
            <w:rPr>
              <w:del w:id="5031" w:author="Abhishek Guria" w:date="2021-04-11T18:42:00Z"/>
              <w:rFonts w:asciiTheme="minorHAnsi" w:hAnsiTheme="minorHAnsi" w:cstheme="minorHAnsi"/>
              <w:sz w:val="24"/>
              <w:szCs w:val="24"/>
            </w:rPr>
          </w:rPrChange>
        </w:rPr>
        <w:pPrChange w:id="5032" w:author="Abhishek Guria" w:date="2021-04-11T18:43:00Z">
          <w:pPr>
            <w:spacing w:line="276" w:lineRule="auto"/>
            <w:jc w:val="both"/>
          </w:pPr>
        </w:pPrChange>
      </w:pPr>
    </w:p>
    <w:p w14:paraId="16F7ED68" w14:textId="77777777" w:rsidR="00041846" w:rsidRPr="00BB1A70" w:rsidDel="006D79E0" w:rsidRDefault="00041846" w:rsidP="006D79E0">
      <w:pPr>
        <w:pStyle w:val="ListParagraph"/>
        <w:rPr>
          <w:del w:id="5033" w:author="Abhishek Guria" w:date="2021-04-11T18:42:00Z"/>
          <w:rPrChange w:id="5034" w:author="Abhishek Guria" w:date="2021-04-11T16:25:00Z">
            <w:rPr>
              <w:del w:id="5035" w:author="Abhishek Guria" w:date="2021-04-11T18:42:00Z"/>
              <w:rFonts w:asciiTheme="minorHAnsi" w:hAnsiTheme="minorHAnsi" w:cstheme="minorHAnsi"/>
              <w:sz w:val="24"/>
              <w:szCs w:val="24"/>
            </w:rPr>
          </w:rPrChange>
        </w:rPr>
        <w:pPrChange w:id="5036" w:author="Abhishek Guria" w:date="2021-04-11T18:43:00Z">
          <w:pPr>
            <w:spacing w:line="276" w:lineRule="auto"/>
            <w:jc w:val="both"/>
          </w:pPr>
        </w:pPrChange>
      </w:pPr>
    </w:p>
    <w:p w14:paraId="405B7F54" w14:textId="77777777" w:rsidR="00041846" w:rsidRPr="00BB1A70" w:rsidDel="006D79E0" w:rsidRDefault="00041846" w:rsidP="006D79E0">
      <w:pPr>
        <w:pStyle w:val="ListParagraph"/>
        <w:rPr>
          <w:del w:id="5037" w:author="Abhishek Guria" w:date="2021-04-11T18:42:00Z"/>
          <w:rPrChange w:id="5038" w:author="Abhishek Guria" w:date="2021-04-11T16:25:00Z">
            <w:rPr>
              <w:del w:id="5039" w:author="Abhishek Guria" w:date="2021-04-11T18:42:00Z"/>
              <w:rFonts w:asciiTheme="minorHAnsi" w:hAnsiTheme="minorHAnsi" w:cstheme="minorHAnsi"/>
              <w:sz w:val="24"/>
              <w:szCs w:val="24"/>
            </w:rPr>
          </w:rPrChange>
        </w:rPr>
        <w:pPrChange w:id="5040" w:author="Abhishek Guria" w:date="2021-04-11T18:43:00Z">
          <w:pPr>
            <w:spacing w:line="276" w:lineRule="auto"/>
            <w:jc w:val="both"/>
          </w:pPr>
        </w:pPrChange>
      </w:pPr>
    </w:p>
    <w:p w14:paraId="11309D79" w14:textId="77777777" w:rsidR="00041846" w:rsidRPr="00BB1A70" w:rsidDel="006D79E0" w:rsidRDefault="00041846" w:rsidP="006D79E0">
      <w:pPr>
        <w:pStyle w:val="ListParagraph"/>
        <w:rPr>
          <w:del w:id="5041" w:author="Abhishek Guria" w:date="2021-04-11T18:42:00Z"/>
          <w:rPrChange w:id="5042" w:author="Abhishek Guria" w:date="2021-04-11T16:25:00Z">
            <w:rPr>
              <w:del w:id="5043" w:author="Abhishek Guria" w:date="2021-04-11T18:42:00Z"/>
              <w:rFonts w:asciiTheme="minorHAnsi" w:hAnsiTheme="minorHAnsi" w:cstheme="minorHAnsi"/>
              <w:sz w:val="24"/>
              <w:szCs w:val="24"/>
            </w:rPr>
          </w:rPrChange>
        </w:rPr>
        <w:pPrChange w:id="5044" w:author="Abhishek Guria" w:date="2021-04-11T18:43:00Z">
          <w:pPr>
            <w:spacing w:line="276" w:lineRule="auto"/>
            <w:jc w:val="both"/>
          </w:pPr>
        </w:pPrChange>
      </w:pPr>
    </w:p>
    <w:p w14:paraId="1115EA46" w14:textId="77777777" w:rsidR="00041846" w:rsidRPr="00BB1A70" w:rsidDel="006D79E0" w:rsidRDefault="00041846" w:rsidP="006D79E0">
      <w:pPr>
        <w:pStyle w:val="ListParagraph"/>
        <w:rPr>
          <w:del w:id="5045" w:author="Abhishek Guria" w:date="2021-04-11T18:42:00Z"/>
          <w:rPrChange w:id="5046" w:author="Abhishek Guria" w:date="2021-04-11T16:25:00Z">
            <w:rPr>
              <w:del w:id="5047" w:author="Abhishek Guria" w:date="2021-04-11T18:42:00Z"/>
              <w:rFonts w:asciiTheme="minorHAnsi" w:hAnsiTheme="minorHAnsi" w:cstheme="minorHAnsi"/>
              <w:sz w:val="24"/>
              <w:szCs w:val="24"/>
            </w:rPr>
          </w:rPrChange>
        </w:rPr>
        <w:pPrChange w:id="5048" w:author="Abhishek Guria" w:date="2021-04-11T18:43:00Z">
          <w:pPr>
            <w:spacing w:line="276" w:lineRule="auto"/>
            <w:jc w:val="both"/>
          </w:pPr>
        </w:pPrChange>
      </w:pPr>
    </w:p>
    <w:p w14:paraId="10C94591" w14:textId="77777777" w:rsidR="00041846" w:rsidRPr="00BB1A70" w:rsidDel="006D79E0" w:rsidRDefault="00041846" w:rsidP="006D79E0">
      <w:pPr>
        <w:pStyle w:val="ListParagraph"/>
        <w:rPr>
          <w:del w:id="5049" w:author="Abhishek Guria" w:date="2021-04-11T18:42:00Z"/>
          <w:rPrChange w:id="5050" w:author="Abhishek Guria" w:date="2021-04-11T16:25:00Z">
            <w:rPr>
              <w:del w:id="5051" w:author="Abhishek Guria" w:date="2021-04-11T18:42:00Z"/>
              <w:rFonts w:asciiTheme="minorHAnsi" w:hAnsiTheme="minorHAnsi" w:cstheme="minorHAnsi"/>
              <w:sz w:val="24"/>
              <w:szCs w:val="24"/>
            </w:rPr>
          </w:rPrChange>
        </w:rPr>
        <w:pPrChange w:id="5052" w:author="Abhishek Guria" w:date="2021-04-11T18:43:00Z">
          <w:pPr>
            <w:spacing w:line="276" w:lineRule="auto"/>
            <w:jc w:val="both"/>
          </w:pPr>
        </w:pPrChange>
      </w:pPr>
    </w:p>
    <w:p w14:paraId="147E7FC1" w14:textId="77777777" w:rsidR="00041846" w:rsidRPr="00BB1A70" w:rsidDel="006D79E0" w:rsidRDefault="00041846" w:rsidP="006D79E0">
      <w:pPr>
        <w:pStyle w:val="ListParagraph"/>
        <w:rPr>
          <w:del w:id="5053" w:author="Abhishek Guria" w:date="2021-04-11T18:42:00Z"/>
          <w:rPrChange w:id="5054" w:author="Abhishek Guria" w:date="2021-04-11T16:25:00Z">
            <w:rPr>
              <w:del w:id="5055" w:author="Abhishek Guria" w:date="2021-04-11T18:42:00Z"/>
              <w:rFonts w:asciiTheme="minorHAnsi" w:hAnsiTheme="minorHAnsi" w:cstheme="minorHAnsi"/>
              <w:sz w:val="24"/>
              <w:szCs w:val="24"/>
            </w:rPr>
          </w:rPrChange>
        </w:rPr>
        <w:pPrChange w:id="5056" w:author="Abhishek Guria" w:date="2021-04-11T18:43:00Z">
          <w:pPr>
            <w:spacing w:line="276" w:lineRule="auto"/>
            <w:jc w:val="both"/>
          </w:pPr>
        </w:pPrChange>
      </w:pPr>
    </w:p>
    <w:p w14:paraId="53F7CBCE" w14:textId="77777777" w:rsidR="00041846" w:rsidRPr="00BB1A70" w:rsidDel="006D79E0" w:rsidRDefault="00041846" w:rsidP="006D79E0">
      <w:pPr>
        <w:pStyle w:val="ListParagraph"/>
        <w:rPr>
          <w:del w:id="5057" w:author="Abhishek Guria" w:date="2021-04-11T18:42:00Z"/>
          <w:rPrChange w:id="5058" w:author="Abhishek Guria" w:date="2021-04-11T16:25:00Z">
            <w:rPr>
              <w:del w:id="5059" w:author="Abhishek Guria" w:date="2021-04-11T18:42:00Z"/>
              <w:rFonts w:asciiTheme="minorHAnsi" w:hAnsiTheme="minorHAnsi" w:cstheme="minorHAnsi"/>
              <w:sz w:val="24"/>
              <w:szCs w:val="24"/>
            </w:rPr>
          </w:rPrChange>
        </w:rPr>
        <w:pPrChange w:id="5060" w:author="Abhishek Guria" w:date="2021-04-11T18:43:00Z">
          <w:pPr>
            <w:spacing w:line="276" w:lineRule="auto"/>
            <w:jc w:val="both"/>
          </w:pPr>
        </w:pPrChange>
      </w:pPr>
    </w:p>
    <w:p w14:paraId="64527C9E" w14:textId="77777777" w:rsidR="00041846" w:rsidRPr="00BB1A70" w:rsidDel="006D79E0" w:rsidRDefault="00041846" w:rsidP="006D79E0">
      <w:pPr>
        <w:pStyle w:val="ListParagraph"/>
        <w:rPr>
          <w:del w:id="5061" w:author="Abhishek Guria" w:date="2021-04-11T18:42:00Z"/>
          <w:rPrChange w:id="5062" w:author="Abhishek Guria" w:date="2021-04-11T16:25:00Z">
            <w:rPr>
              <w:del w:id="5063" w:author="Abhishek Guria" w:date="2021-04-11T18:42:00Z"/>
              <w:rFonts w:asciiTheme="minorHAnsi" w:hAnsiTheme="minorHAnsi" w:cstheme="minorHAnsi"/>
              <w:sz w:val="24"/>
              <w:szCs w:val="24"/>
            </w:rPr>
          </w:rPrChange>
        </w:rPr>
        <w:pPrChange w:id="5064" w:author="Abhishek Guria" w:date="2021-04-11T18:43:00Z">
          <w:pPr>
            <w:spacing w:line="276" w:lineRule="auto"/>
            <w:jc w:val="both"/>
          </w:pPr>
        </w:pPrChange>
      </w:pPr>
    </w:p>
    <w:p w14:paraId="4B83B0FC" w14:textId="77777777" w:rsidR="00041846" w:rsidRPr="00BB1A70" w:rsidDel="006D79E0" w:rsidRDefault="00041846" w:rsidP="006D79E0">
      <w:pPr>
        <w:pStyle w:val="ListParagraph"/>
        <w:rPr>
          <w:del w:id="5065" w:author="Abhishek Guria" w:date="2021-04-11T18:42:00Z"/>
          <w:rPrChange w:id="5066" w:author="Abhishek Guria" w:date="2021-04-11T16:25:00Z">
            <w:rPr>
              <w:del w:id="5067" w:author="Abhishek Guria" w:date="2021-04-11T18:42:00Z"/>
              <w:rFonts w:asciiTheme="minorHAnsi" w:hAnsiTheme="minorHAnsi" w:cstheme="minorHAnsi"/>
              <w:sz w:val="24"/>
              <w:szCs w:val="24"/>
            </w:rPr>
          </w:rPrChange>
        </w:rPr>
        <w:pPrChange w:id="5068" w:author="Abhishek Guria" w:date="2021-04-11T18:43:00Z">
          <w:pPr>
            <w:spacing w:line="276" w:lineRule="auto"/>
            <w:jc w:val="both"/>
          </w:pPr>
        </w:pPrChange>
      </w:pPr>
    </w:p>
    <w:p w14:paraId="1629897E" w14:textId="77777777" w:rsidR="00041846" w:rsidRPr="00BB1A70" w:rsidDel="006D79E0" w:rsidRDefault="00041846" w:rsidP="006D79E0">
      <w:pPr>
        <w:pStyle w:val="ListParagraph"/>
        <w:rPr>
          <w:del w:id="5069" w:author="Abhishek Guria" w:date="2021-04-11T18:42:00Z"/>
          <w:rPrChange w:id="5070" w:author="Abhishek Guria" w:date="2021-04-11T16:25:00Z">
            <w:rPr>
              <w:del w:id="5071" w:author="Abhishek Guria" w:date="2021-04-11T18:42:00Z"/>
              <w:rFonts w:asciiTheme="minorHAnsi" w:hAnsiTheme="minorHAnsi" w:cstheme="minorHAnsi"/>
              <w:sz w:val="24"/>
              <w:szCs w:val="24"/>
            </w:rPr>
          </w:rPrChange>
        </w:rPr>
        <w:pPrChange w:id="5072" w:author="Abhishek Guria" w:date="2021-04-11T18:43:00Z">
          <w:pPr>
            <w:spacing w:line="276" w:lineRule="auto"/>
            <w:jc w:val="both"/>
          </w:pPr>
        </w:pPrChange>
      </w:pPr>
    </w:p>
    <w:p w14:paraId="528C675C" w14:textId="77777777" w:rsidR="00041846" w:rsidRPr="00BB1A70" w:rsidDel="006D79E0" w:rsidRDefault="00041846" w:rsidP="006D79E0">
      <w:pPr>
        <w:pStyle w:val="ListParagraph"/>
        <w:rPr>
          <w:del w:id="5073" w:author="Abhishek Guria" w:date="2021-04-11T18:42:00Z"/>
          <w:rPrChange w:id="5074" w:author="Abhishek Guria" w:date="2021-04-11T16:25:00Z">
            <w:rPr>
              <w:del w:id="5075" w:author="Abhishek Guria" w:date="2021-04-11T18:42:00Z"/>
              <w:rFonts w:asciiTheme="minorHAnsi" w:hAnsiTheme="minorHAnsi" w:cstheme="minorHAnsi"/>
              <w:sz w:val="24"/>
              <w:szCs w:val="24"/>
            </w:rPr>
          </w:rPrChange>
        </w:rPr>
        <w:pPrChange w:id="5076" w:author="Abhishek Guria" w:date="2021-04-11T18:43:00Z">
          <w:pPr>
            <w:spacing w:line="276" w:lineRule="auto"/>
            <w:jc w:val="both"/>
          </w:pPr>
        </w:pPrChange>
      </w:pPr>
    </w:p>
    <w:p w14:paraId="6F66244A" w14:textId="77777777" w:rsidR="00041846" w:rsidRPr="00BB1A70" w:rsidDel="006D79E0" w:rsidRDefault="00041846" w:rsidP="006D79E0">
      <w:pPr>
        <w:pStyle w:val="ListParagraph"/>
        <w:rPr>
          <w:del w:id="5077" w:author="Abhishek Guria" w:date="2021-04-11T18:42:00Z"/>
          <w:rPrChange w:id="5078" w:author="Abhishek Guria" w:date="2021-04-11T16:25:00Z">
            <w:rPr>
              <w:del w:id="5079" w:author="Abhishek Guria" w:date="2021-04-11T18:42:00Z"/>
              <w:rFonts w:asciiTheme="minorHAnsi" w:hAnsiTheme="minorHAnsi" w:cstheme="minorHAnsi"/>
              <w:sz w:val="24"/>
              <w:szCs w:val="24"/>
            </w:rPr>
          </w:rPrChange>
        </w:rPr>
        <w:pPrChange w:id="5080" w:author="Abhishek Guria" w:date="2021-04-11T18:43:00Z">
          <w:pPr>
            <w:spacing w:line="276" w:lineRule="auto"/>
            <w:jc w:val="both"/>
          </w:pPr>
        </w:pPrChange>
      </w:pPr>
    </w:p>
    <w:p w14:paraId="3C8B0BFE" w14:textId="5104D6E7" w:rsidR="00041846" w:rsidRPr="00BB1A70" w:rsidDel="006D79E0" w:rsidRDefault="00041846" w:rsidP="006D79E0">
      <w:pPr>
        <w:pStyle w:val="ListParagraph"/>
        <w:numPr>
          <w:ilvl w:val="0"/>
          <w:numId w:val="175"/>
        </w:numPr>
        <w:spacing w:line="276" w:lineRule="auto"/>
        <w:ind w:left="1224"/>
        <w:jc w:val="both"/>
        <w:rPr>
          <w:del w:id="5081" w:author="Abhishek Guria" w:date="2021-04-11T18:43:00Z"/>
          <w:rPrChange w:id="5082" w:author="Abhishek Guria" w:date="2021-04-11T16:25:00Z">
            <w:rPr>
              <w:del w:id="5083" w:author="Abhishek Guria" w:date="2021-04-11T18:43:00Z"/>
              <w:rFonts w:asciiTheme="minorHAnsi" w:hAnsiTheme="minorHAnsi" w:cstheme="minorHAnsi"/>
              <w:sz w:val="24"/>
              <w:szCs w:val="24"/>
            </w:rPr>
          </w:rPrChange>
        </w:rPr>
        <w:pPrChange w:id="5084" w:author="Abhishek Guria" w:date="2021-04-11T18:43:00Z">
          <w:pPr>
            <w:spacing w:line="276" w:lineRule="auto"/>
            <w:jc w:val="both"/>
          </w:pPr>
        </w:pPrChange>
      </w:pPr>
    </w:p>
    <w:p w14:paraId="3D57D256" w14:textId="41B5499D" w:rsidR="00041846" w:rsidRPr="00BB1A70" w:rsidDel="006D79E0" w:rsidRDefault="00041846" w:rsidP="00041846">
      <w:pPr>
        <w:spacing w:line="276" w:lineRule="auto"/>
        <w:jc w:val="both"/>
        <w:rPr>
          <w:del w:id="5085" w:author="Abhishek Guria" w:date="2021-04-11T18:43:00Z"/>
          <w:rFonts w:ascii="Times New Roman" w:hAnsi="Times New Roman"/>
          <w:sz w:val="24"/>
          <w:szCs w:val="24"/>
          <w:rPrChange w:id="5086" w:author="Abhishek Guria" w:date="2021-04-11T16:25:00Z">
            <w:rPr>
              <w:del w:id="5087" w:author="Abhishek Guria" w:date="2021-04-11T18:43:00Z"/>
              <w:rFonts w:asciiTheme="minorHAnsi" w:hAnsiTheme="minorHAnsi" w:cstheme="minorHAnsi"/>
              <w:sz w:val="24"/>
              <w:szCs w:val="24"/>
            </w:rPr>
          </w:rPrChange>
        </w:rPr>
      </w:pPr>
    </w:p>
    <w:p w14:paraId="6D2CF685" w14:textId="62D5E2E0" w:rsidR="00041846" w:rsidRPr="00BB1A70" w:rsidDel="006D79E0" w:rsidRDefault="00041846" w:rsidP="00041846">
      <w:pPr>
        <w:spacing w:line="276" w:lineRule="auto"/>
        <w:jc w:val="both"/>
        <w:rPr>
          <w:del w:id="5088" w:author="Abhishek Guria" w:date="2021-04-11T18:43:00Z"/>
          <w:rFonts w:ascii="Times New Roman" w:hAnsi="Times New Roman"/>
          <w:sz w:val="24"/>
          <w:szCs w:val="24"/>
          <w:rPrChange w:id="5089" w:author="Abhishek Guria" w:date="2021-04-11T16:25:00Z">
            <w:rPr>
              <w:del w:id="5090" w:author="Abhishek Guria" w:date="2021-04-11T18:43:00Z"/>
              <w:rFonts w:asciiTheme="minorHAnsi" w:hAnsiTheme="minorHAnsi" w:cstheme="minorHAnsi"/>
              <w:sz w:val="24"/>
              <w:szCs w:val="24"/>
            </w:rPr>
          </w:rPrChange>
        </w:rPr>
      </w:pPr>
    </w:p>
    <w:p w14:paraId="70FA3EE1" w14:textId="426D9938" w:rsidR="00041846" w:rsidRPr="00BB1A70" w:rsidDel="006D79E0" w:rsidRDefault="00041846" w:rsidP="00041846">
      <w:pPr>
        <w:spacing w:line="276" w:lineRule="auto"/>
        <w:jc w:val="both"/>
        <w:rPr>
          <w:del w:id="5091" w:author="Abhishek Guria" w:date="2021-04-11T18:43:00Z"/>
          <w:rFonts w:ascii="Times New Roman" w:hAnsi="Times New Roman"/>
          <w:sz w:val="24"/>
          <w:szCs w:val="24"/>
          <w:rPrChange w:id="5092" w:author="Abhishek Guria" w:date="2021-04-11T16:25:00Z">
            <w:rPr>
              <w:del w:id="5093" w:author="Abhishek Guria" w:date="2021-04-11T18:43:00Z"/>
              <w:rFonts w:asciiTheme="minorHAnsi" w:hAnsiTheme="minorHAnsi" w:cstheme="minorHAnsi"/>
              <w:sz w:val="24"/>
              <w:szCs w:val="24"/>
            </w:rPr>
          </w:rPrChange>
        </w:rPr>
      </w:pPr>
    </w:p>
    <w:p w14:paraId="4B4B339A" w14:textId="77777777" w:rsidR="00041846" w:rsidRPr="00BB1A70" w:rsidRDefault="00041846" w:rsidP="00041846">
      <w:pPr>
        <w:spacing w:line="276" w:lineRule="auto"/>
        <w:jc w:val="both"/>
        <w:rPr>
          <w:rFonts w:ascii="Times New Roman" w:hAnsi="Times New Roman"/>
          <w:sz w:val="24"/>
          <w:szCs w:val="24"/>
          <w:rPrChange w:id="5094" w:author="Abhishek Guria" w:date="2021-04-11T16:25:00Z">
            <w:rPr>
              <w:rFonts w:asciiTheme="minorHAnsi" w:hAnsiTheme="minorHAnsi" w:cstheme="minorHAnsi"/>
              <w:sz w:val="24"/>
              <w:szCs w:val="24"/>
            </w:rPr>
          </w:rPrChange>
        </w:rPr>
      </w:pPr>
    </w:p>
    <w:p w14:paraId="1F076A26" w14:textId="77777777" w:rsidR="000E594E" w:rsidRPr="00BB1A70" w:rsidRDefault="000E594E" w:rsidP="006D79E0">
      <w:pPr>
        <w:pStyle w:val="Heading1"/>
        <w:spacing w:line="276" w:lineRule="auto"/>
        <w:ind w:left="144"/>
        <w:jc w:val="center"/>
        <w:rPr>
          <w:rFonts w:ascii="Times New Roman" w:hAnsi="Times New Roman"/>
          <w:sz w:val="32"/>
          <w:szCs w:val="32"/>
          <w:rPrChange w:id="5095" w:author="Abhishek Guria" w:date="2021-04-11T16:25:00Z">
            <w:rPr>
              <w:rFonts w:asciiTheme="minorHAnsi" w:hAnsiTheme="minorHAnsi" w:cstheme="minorHAnsi"/>
              <w:sz w:val="32"/>
              <w:szCs w:val="32"/>
            </w:rPr>
          </w:rPrChange>
        </w:rPr>
        <w:pPrChange w:id="5096" w:author="Abhishek Guria" w:date="2021-04-11T18:42:00Z">
          <w:pPr>
            <w:pStyle w:val="Heading1"/>
            <w:spacing w:line="276" w:lineRule="auto"/>
            <w:ind w:left="144"/>
            <w:jc w:val="both"/>
          </w:pPr>
        </w:pPrChange>
      </w:pPr>
      <w:bookmarkStart w:id="5097" w:name="_Toc68966779"/>
      <w:r w:rsidRPr="00BB1A70">
        <w:rPr>
          <w:rFonts w:ascii="Times New Roman" w:hAnsi="Times New Roman"/>
          <w:sz w:val="32"/>
          <w:szCs w:val="32"/>
          <w:rPrChange w:id="5098" w:author="Abhishek Guria" w:date="2021-04-11T16:25:00Z">
            <w:rPr>
              <w:rFonts w:asciiTheme="minorHAnsi" w:hAnsiTheme="minorHAnsi" w:cstheme="minorHAnsi"/>
              <w:sz w:val="32"/>
              <w:szCs w:val="32"/>
            </w:rPr>
          </w:rPrChange>
        </w:rPr>
        <w:t xml:space="preserve">20. </w:t>
      </w:r>
      <w:r w:rsidR="001528BE" w:rsidRPr="00BB1A70">
        <w:rPr>
          <w:rFonts w:ascii="Times New Roman" w:hAnsi="Times New Roman"/>
          <w:sz w:val="32"/>
          <w:szCs w:val="32"/>
          <w:rPrChange w:id="5099" w:author="Abhishek Guria" w:date="2021-04-11T16:25:00Z">
            <w:rPr>
              <w:rFonts w:asciiTheme="minorHAnsi" w:hAnsiTheme="minorHAnsi" w:cstheme="minorHAnsi"/>
              <w:sz w:val="32"/>
              <w:szCs w:val="32"/>
            </w:rPr>
          </w:rPrChange>
        </w:rPr>
        <w:t xml:space="preserve">IOCTL </w:t>
      </w:r>
      <w:r w:rsidR="00041846" w:rsidRPr="00BB1A70">
        <w:rPr>
          <w:rFonts w:ascii="Times New Roman" w:hAnsi="Times New Roman"/>
          <w:sz w:val="32"/>
          <w:szCs w:val="32"/>
          <w:rPrChange w:id="5100" w:author="Abhishek Guria" w:date="2021-04-11T16:25:00Z">
            <w:rPr>
              <w:rFonts w:asciiTheme="minorHAnsi" w:hAnsiTheme="minorHAnsi" w:cstheme="minorHAnsi"/>
              <w:sz w:val="32"/>
              <w:szCs w:val="32"/>
            </w:rPr>
          </w:rPrChange>
        </w:rPr>
        <w:t>USAGE</w:t>
      </w:r>
      <w:bookmarkEnd w:id="5097"/>
    </w:p>
    <w:p w14:paraId="7A7FE70D" w14:textId="77777777" w:rsidR="001528BE" w:rsidRPr="00BB1A70" w:rsidRDefault="001528BE" w:rsidP="00041846">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ind w:left="504"/>
        <w:jc w:val="both"/>
        <w:rPr>
          <w:rFonts w:ascii="Times New Roman" w:hAnsi="Times New Roman"/>
          <w:color w:val="000000" w:themeColor="text1"/>
          <w:sz w:val="24"/>
          <w:szCs w:val="24"/>
          <w:lang w:bidi="ar-SA"/>
          <w:rPrChange w:id="5101" w:author="Abhishek Guria" w:date="2021-04-11T16:25:00Z">
            <w:rPr>
              <w:rFonts w:asciiTheme="minorHAnsi" w:hAnsiTheme="minorHAnsi" w:cstheme="minorHAnsi"/>
              <w:color w:val="000000" w:themeColor="text1"/>
              <w:sz w:val="24"/>
              <w:szCs w:val="24"/>
              <w:lang w:bidi="ar-SA"/>
            </w:rPr>
          </w:rPrChange>
        </w:rPr>
      </w:pPr>
      <w:r w:rsidRPr="00BB1A70">
        <w:rPr>
          <w:rFonts w:ascii="Times New Roman" w:hAnsi="Times New Roman"/>
          <w:color w:val="000000" w:themeColor="text1"/>
          <w:sz w:val="24"/>
          <w:szCs w:val="24"/>
          <w:lang w:bidi="ar-SA"/>
          <w:rPrChange w:id="5102" w:author="Abhishek Guria" w:date="2021-04-11T16:25:00Z">
            <w:rPr>
              <w:rFonts w:asciiTheme="minorHAnsi" w:hAnsiTheme="minorHAnsi" w:cstheme="minorHAnsi"/>
              <w:color w:val="000000" w:themeColor="text1"/>
              <w:sz w:val="24"/>
              <w:szCs w:val="24"/>
              <w:lang w:bidi="ar-SA"/>
            </w:rPr>
          </w:rPrChange>
        </w:rPr>
        <w:t xml:space="preserve">The </w:t>
      </w:r>
      <w:proofErr w:type="spellStart"/>
      <w:proofErr w:type="gramStart"/>
      <w:r w:rsidRPr="00BB1A70">
        <w:rPr>
          <w:rFonts w:ascii="Times New Roman" w:hAnsi="Times New Roman"/>
          <w:b/>
          <w:bCs/>
          <w:color w:val="000000" w:themeColor="text1"/>
          <w:sz w:val="24"/>
          <w:szCs w:val="24"/>
          <w:lang w:bidi="ar-SA"/>
          <w:rPrChange w:id="5103" w:author="Abhishek Guria" w:date="2021-04-11T16:25:00Z">
            <w:rPr>
              <w:rFonts w:asciiTheme="minorHAnsi" w:hAnsiTheme="minorHAnsi" w:cstheme="minorHAnsi"/>
              <w:b/>
              <w:bCs/>
              <w:color w:val="000000" w:themeColor="text1"/>
              <w:sz w:val="24"/>
              <w:szCs w:val="24"/>
              <w:lang w:bidi="ar-SA"/>
            </w:rPr>
          </w:rPrChange>
        </w:rPr>
        <w:t>ioctl</w:t>
      </w:r>
      <w:proofErr w:type="spellEnd"/>
      <w:r w:rsidRPr="00BB1A70">
        <w:rPr>
          <w:rFonts w:ascii="Times New Roman" w:hAnsi="Times New Roman"/>
          <w:color w:val="000000" w:themeColor="text1"/>
          <w:sz w:val="24"/>
          <w:szCs w:val="24"/>
          <w:lang w:bidi="ar-SA"/>
          <w:rPrChange w:id="5104" w:author="Abhishek Guria" w:date="2021-04-11T16:25:00Z">
            <w:rPr>
              <w:rFonts w:asciiTheme="minorHAnsi" w:hAnsiTheme="minorHAnsi" w:cstheme="minorHAnsi"/>
              <w:color w:val="000000" w:themeColor="text1"/>
              <w:sz w:val="24"/>
              <w:szCs w:val="24"/>
              <w:lang w:bidi="ar-SA"/>
            </w:rPr>
          </w:rPrChange>
        </w:rPr>
        <w:t>(</w:t>
      </w:r>
      <w:proofErr w:type="gramEnd"/>
      <w:r w:rsidRPr="00BB1A70">
        <w:rPr>
          <w:rFonts w:ascii="Times New Roman" w:hAnsi="Times New Roman"/>
          <w:color w:val="000000" w:themeColor="text1"/>
          <w:sz w:val="24"/>
          <w:szCs w:val="24"/>
          <w:lang w:bidi="ar-SA"/>
          <w:rPrChange w:id="5105" w:author="Abhishek Guria" w:date="2021-04-11T16:25:00Z">
            <w:rPr>
              <w:rFonts w:asciiTheme="minorHAnsi" w:hAnsiTheme="minorHAnsi" w:cstheme="minorHAnsi"/>
              <w:color w:val="000000" w:themeColor="text1"/>
              <w:sz w:val="24"/>
              <w:szCs w:val="24"/>
              <w:lang w:bidi="ar-SA"/>
            </w:rPr>
          </w:rPrChange>
        </w:rPr>
        <w:t>) system call manipulates the underlying device</w:t>
      </w:r>
      <w:r w:rsidR="00041846" w:rsidRPr="00BB1A70">
        <w:rPr>
          <w:rFonts w:ascii="Times New Roman" w:hAnsi="Times New Roman"/>
          <w:color w:val="000000" w:themeColor="text1"/>
          <w:sz w:val="24"/>
          <w:szCs w:val="24"/>
          <w:lang w:bidi="ar-SA"/>
          <w:rPrChange w:id="5106" w:author="Abhishek Guria" w:date="2021-04-11T16:25:00Z">
            <w:rPr>
              <w:rFonts w:asciiTheme="minorHAnsi" w:hAnsiTheme="minorHAnsi" w:cstheme="minorHAnsi"/>
              <w:color w:val="000000" w:themeColor="text1"/>
              <w:sz w:val="24"/>
              <w:szCs w:val="24"/>
              <w:lang w:bidi="ar-SA"/>
            </w:rPr>
          </w:rPrChange>
        </w:rPr>
        <w:t xml:space="preserve"> </w:t>
      </w:r>
      <w:r w:rsidRPr="00BB1A70">
        <w:rPr>
          <w:rFonts w:ascii="Times New Roman" w:hAnsi="Times New Roman"/>
          <w:color w:val="000000" w:themeColor="text1"/>
          <w:sz w:val="24"/>
          <w:szCs w:val="24"/>
          <w:lang w:bidi="ar-SA"/>
          <w:rPrChange w:id="5107" w:author="Abhishek Guria" w:date="2021-04-11T16:25:00Z">
            <w:rPr>
              <w:rFonts w:asciiTheme="minorHAnsi" w:hAnsiTheme="minorHAnsi" w:cstheme="minorHAnsi"/>
              <w:color w:val="000000" w:themeColor="text1"/>
              <w:sz w:val="24"/>
              <w:szCs w:val="24"/>
              <w:lang w:bidi="ar-SA"/>
            </w:rPr>
          </w:rPrChange>
        </w:rPr>
        <w:t>parameters of special files.  In particular, many operating</w:t>
      </w:r>
      <w:r w:rsidR="00041846" w:rsidRPr="00BB1A70">
        <w:rPr>
          <w:rFonts w:ascii="Times New Roman" w:hAnsi="Times New Roman"/>
          <w:color w:val="000000" w:themeColor="text1"/>
          <w:sz w:val="24"/>
          <w:szCs w:val="24"/>
          <w:lang w:bidi="ar-SA"/>
          <w:rPrChange w:id="5108" w:author="Abhishek Guria" w:date="2021-04-11T16:25:00Z">
            <w:rPr>
              <w:rFonts w:asciiTheme="minorHAnsi" w:hAnsiTheme="minorHAnsi" w:cstheme="minorHAnsi"/>
              <w:color w:val="000000" w:themeColor="text1"/>
              <w:sz w:val="24"/>
              <w:szCs w:val="24"/>
              <w:lang w:bidi="ar-SA"/>
            </w:rPr>
          </w:rPrChange>
        </w:rPr>
        <w:t xml:space="preserve"> </w:t>
      </w:r>
      <w:r w:rsidRPr="00BB1A70">
        <w:rPr>
          <w:rFonts w:ascii="Times New Roman" w:hAnsi="Times New Roman"/>
          <w:color w:val="000000" w:themeColor="text1"/>
          <w:sz w:val="24"/>
          <w:szCs w:val="24"/>
          <w:lang w:bidi="ar-SA"/>
          <w:rPrChange w:id="5109" w:author="Abhishek Guria" w:date="2021-04-11T16:25:00Z">
            <w:rPr>
              <w:rFonts w:asciiTheme="minorHAnsi" w:hAnsiTheme="minorHAnsi" w:cstheme="minorHAnsi"/>
              <w:color w:val="000000" w:themeColor="text1"/>
              <w:sz w:val="24"/>
              <w:szCs w:val="24"/>
              <w:lang w:bidi="ar-SA"/>
            </w:rPr>
          </w:rPrChange>
        </w:rPr>
        <w:t>characteristics of character special files (e.g., terminals) may</w:t>
      </w:r>
      <w:r w:rsidR="00041846" w:rsidRPr="00BB1A70">
        <w:rPr>
          <w:rFonts w:ascii="Times New Roman" w:hAnsi="Times New Roman"/>
          <w:color w:val="000000" w:themeColor="text1"/>
          <w:sz w:val="24"/>
          <w:szCs w:val="24"/>
          <w:lang w:bidi="ar-SA"/>
          <w:rPrChange w:id="5110" w:author="Abhishek Guria" w:date="2021-04-11T16:25:00Z">
            <w:rPr>
              <w:rFonts w:asciiTheme="minorHAnsi" w:hAnsiTheme="minorHAnsi" w:cstheme="minorHAnsi"/>
              <w:color w:val="000000" w:themeColor="text1"/>
              <w:sz w:val="24"/>
              <w:szCs w:val="24"/>
              <w:lang w:bidi="ar-SA"/>
            </w:rPr>
          </w:rPrChange>
        </w:rPr>
        <w:t xml:space="preserve"> </w:t>
      </w:r>
      <w:r w:rsidRPr="00BB1A70">
        <w:rPr>
          <w:rFonts w:ascii="Times New Roman" w:hAnsi="Times New Roman"/>
          <w:color w:val="000000" w:themeColor="text1"/>
          <w:sz w:val="24"/>
          <w:szCs w:val="24"/>
          <w:lang w:bidi="ar-SA"/>
          <w:rPrChange w:id="5111" w:author="Abhishek Guria" w:date="2021-04-11T16:25:00Z">
            <w:rPr>
              <w:rFonts w:asciiTheme="minorHAnsi" w:hAnsiTheme="minorHAnsi" w:cstheme="minorHAnsi"/>
              <w:color w:val="000000" w:themeColor="text1"/>
              <w:sz w:val="24"/>
              <w:szCs w:val="24"/>
              <w:lang w:bidi="ar-SA"/>
            </w:rPr>
          </w:rPrChange>
        </w:rPr>
        <w:t xml:space="preserve">be controlled with </w:t>
      </w:r>
      <w:proofErr w:type="spellStart"/>
      <w:proofErr w:type="gramStart"/>
      <w:r w:rsidRPr="00BB1A70">
        <w:rPr>
          <w:rFonts w:ascii="Times New Roman" w:hAnsi="Times New Roman"/>
          <w:b/>
          <w:bCs/>
          <w:color w:val="000000" w:themeColor="text1"/>
          <w:sz w:val="24"/>
          <w:szCs w:val="24"/>
          <w:lang w:bidi="ar-SA"/>
          <w:rPrChange w:id="5112" w:author="Abhishek Guria" w:date="2021-04-11T16:25:00Z">
            <w:rPr>
              <w:rFonts w:asciiTheme="minorHAnsi" w:hAnsiTheme="minorHAnsi" w:cstheme="minorHAnsi"/>
              <w:b/>
              <w:bCs/>
              <w:color w:val="000000" w:themeColor="text1"/>
              <w:sz w:val="24"/>
              <w:szCs w:val="24"/>
              <w:lang w:bidi="ar-SA"/>
            </w:rPr>
          </w:rPrChange>
        </w:rPr>
        <w:t>ioctl</w:t>
      </w:r>
      <w:proofErr w:type="spellEnd"/>
      <w:r w:rsidRPr="00BB1A70">
        <w:rPr>
          <w:rFonts w:ascii="Times New Roman" w:hAnsi="Times New Roman"/>
          <w:color w:val="000000" w:themeColor="text1"/>
          <w:sz w:val="24"/>
          <w:szCs w:val="24"/>
          <w:lang w:bidi="ar-SA"/>
          <w:rPrChange w:id="5113" w:author="Abhishek Guria" w:date="2021-04-11T16:25:00Z">
            <w:rPr>
              <w:rFonts w:asciiTheme="minorHAnsi" w:hAnsiTheme="minorHAnsi" w:cstheme="minorHAnsi"/>
              <w:color w:val="000000" w:themeColor="text1"/>
              <w:sz w:val="24"/>
              <w:szCs w:val="24"/>
              <w:lang w:bidi="ar-SA"/>
            </w:rPr>
          </w:rPrChange>
        </w:rPr>
        <w:t>(</w:t>
      </w:r>
      <w:proofErr w:type="gramEnd"/>
      <w:r w:rsidRPr="00BB1A70">
        <w:rPr>
          <w:rFonts w:ascii="Times New Roman" w:hAnsi="Times New Roman"/>
          <w:color w:val="000000" w:themeColor="text1"/>
          <w:sz w:val="24"/>
          <w:szCs w:val="24"/>
          <w:lang w:bidi="ar-SA"/>
          <w:rPrChange w:id="5114" w:author="Abhishek Guria" w:date="2021-04-11T16:25:00Z">
            <w:rPr>
              <w:rFonts w:asciiTheme="minorHAnsi" w:hAnsiTheme="minorHAnsi" w:cstheme="minorHAnsi"/>
              <w:color w:val="000000" w:themeColor="text1"/>
              <w:sz w:val="24"/>
              <w:szCs w:val="24"/>
              <w:lang w:bidi="ar-SA"/>
            </w:rPr>
          </w:rPrChange>
        </w:rPr>
        <w:t xml:space="preserve">) requests.  The argument </w:t>
      </w:r>
      <w:proofErr w:type="spellStart"/>
      <w:r w:rsidRPr="00BB1A70">
        <w:rPr>
          <w:rFonts w:ascii="Times New Roman" w:hAnsi="Times New Roman"/>
          <w:i/>
          <w:iCs/>
          <w:color w:val="000000" w:themeColor="text1"/>
          <w:sz w:val="24"/>
          <w:szCs w:val="24"/>
          <w:lang w:bidi="ar-SA"/>
          <w:rPrChange w:id="5115" w:author="Abhishek Guria" w:date="2021-04-11T16:25:00Z">
            <w:rPr>
              <w:rFonts w:asciiTheme="minorHAnsi" w:hAnsiTheme="minorHAnsi" w:cstheme="minorHAnsi"/>
              <w:i/>
              <w:iCs/>
              <w:color w:val="000000" w:themeColor="text1"/>
              <w:sz w:val="24"/>
              <w:szCs w:val="24"/>
              <w:lang w:bidi="ar-SA"/>
            </w:rPr>
          </w:rPrChange>
        </w:rPr>
        <w:t>fd</w:t>
      </w:r>
      <w:proofErr w:type="spellEnd"/>
      <w:r w:rsidRPr="00BB1A70">
        <w:rPr>
          <w:rFonts w:ascii="Times New Roman" w:hAnsi="Times New Roman"/>
          <w:color w:val="000000" w:themeColor="text1"/>
          <w:sz w:val="24"/>
          <w:szCs w:val="24"/>
          <w:lang w:bidi="ar-SA"/>
          <w:rPrChange w:id="5116" w:author="Abhishek Guria" w:date="2021-04-11T16:25:00Z">
            <w:rPr>
              <w:rFonts w:asciiTheme="minorHAnsi" w:hAnsiTheme="minorHAnsi" w:cstheme="minorHAnsi"/>
              <w:color w:val="000000" w:themeColor="text1"/>
              <w:sz w:val="24"/>
              <w:szCs w:val="24"/>
              <w:lang w:bidi="ar-SA"/>
            </w:rPr>
          </w:rPrChange>
        </w:rPr>
        <w:t xml:space="preserve"> must be an</w:t>
      </w:r>
      <w:r w:rsidR="00041846" w:rsidRPr="00BB1A70">
        <w:rPr>
          <w:rFonts w:ascii="Times New Roman" w:hAnsi="Times New Roman"/>
          <w:color w:val="000000" w:themeColor="text1"/>
          <w:sz w:val="24"/>
          <w:szCs w:val="24"/>
          <w:lang w:bidi="ar-SA"/>
          <w:rPrChange w:id="5117" w:author="Abhishek Guria" w:date="2021-04-11T16:25:00Z">
            <w:rPr>
              <w:rFonts w:asciiTheme="minorHAnsi" w:hAnsiTheme="minorHAnsi" w:cstheme="minorHAnsi"/>
              <w:color w:val="000000" w:themeColor="text1"/>
              <w:sz w:val="24"/>
              <w:szCs w:val="24"/>
              <w:lang w:bidi="ar-SA"/>
            </w:rPr>
          </w:rPrChange>
        </w:rPr>
        <w:t xml:space="preserve"> open file descriptor</w:t>
      </w:r>
    </w:p>
    <w:p w14:paraId="17CFE738" w14:textId="77777777" w:rsidR="00041846" w:rsidRPr="00BB1A70" w:rsidRDefault="001528BE" w:rsidP="00041846">
      <w:pPr>
        <w:pStyle w:val="ListParagraph"/>
        <w:numPr>
          <w:ilvl w:val="0"/>
          <w:numId w:val="179"/>
        </w:numPr>
        <w:tabs>
          <w:tab w:val="left" w:pos="540"/>
        </w:tabs>
        <w:spacing w:before="810" w:after="650" w:line="276" w:lineRule="auto"/>
        <w:ind w:left="504"/>
        <w:jc w:val="both"/>
        <w:rPr>
          <w:rFonts w:ascii="Times New Roman" w:hAnsi="Times New Roman"/>
          <w:sz w:val="24"/>
          <w:szCs w:val="24"/>
          <w:rPrChange w:id="5118"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5119" w:author="Abhishek Guria" w:date="2021-04-11T16:25:00Z">
            <w:rPr>
              <w:rFonts w:asciiTheme="minorHAnsi" w:hAnsiTheme="minorHAnsi" w:cstheme="minorHAnsi"/>
              <w:sz w:val="24"/>
              <w:szCs w:val="24"/>
            </w:rPr>
          </w:rPrChange>
        </w:rPr>
        <w:t>The second argument is a device-dependent request code. The</w:t>
      </w:r>
      <w:r w:rsidR="00041846" w:rsidRPr="00BB1A70">
        <w:rPr>
          <w:rFonts w:ascii="Times New Roman" w:hAnsi="Times New Roman"/>
          <w:sz w:val="24"/>
          <w:szCs w:val="24"/>
          <w:rPrChange w:id="5120" w:author="Abhishek Guria" w:date="2021-04-11T16:25:00Z">
            <w:rPr>
              <w:rFonts w:asciiTheme="minorHAnsi" w:hAnsiTheme="minorHAnsi" w:cstheme="minorHAnsi"/>
              <w:sz w:val="24"/>
              <w:szCs w:val="24"/>
            </w:rPr>
          </w:rPrChange>
        </w:rPr>
        <w:t xml:space="preserve"> </w:t>
      </w:r>
      <w:r w:rsidRPr="00BB1A70">
        <w:rPr>
          <w:rFonts w:ascii="Times New Roman" w:hAnsi="Times New Roman"/>
          <w:sz w:val="24"/>
          <w:szCs w:val="24"/>
          <w:rPrChange w:id="5121" w:author="Abhishek Guria" w:date="2021-04-11T16:25:00Z">
            <w:rPr>
              <w:rFonts w:asciiTheme="minorHAnsi" w:hAnsiTheme="minorHAnsi" w:cstheme="minorHAnsi"/>
              <w:sz w:val="24"/>
              <w:szCs w:val="24"/>
            </w:rPr>
          </w:rPrChange>
        </w:rPr>
        <w:t>third argument is an untyped pointer to memory.  It's</w:t>
      </w:r>
      <w:r w:rsidR="00041846" w:rsidRPr="00BB1A70">
        <w:rPr>
          <w:rFonts w:ascii="Times New Roman" w:hAnsi="Times New Roman"/>
          <w:sz w:val="24"/>
          <w:szCs w:val="24"/>
          <w:rPrChange w:id="5122" w:author="Abhishek Guria" w:date="2021-04-11T16:25:00Z">
            <w:rPr>
              <w:rFonts w:asciiTheme="minorHAnsi" w:hAnsiTheme="minorHAnsi" w:cstheme="minorHAnsi"/>
              <w:sz w:val="24"/>
              <w:szCs w:val="24"/>
            </w:rPr>
          </w:rPrChange>
        </w:rPr>
        <w:t xml:space="preserve"> </w:t>
      </w:r>
      <w:r w:rsidRPr="00BB1A70">
        <w:rPr>
          <w:rFonts w:ascii="Times New Roman" w:hAnsi="Times New Roman"/>
          <w:sz w:val="24"/>
          <w:szCs w:val="24"/>
          <w:rPrChange w:id="5123" w:author="Abhishek Guria" w:date="2021-04-11T16:25:00Z">
            <w:rPr>
              <w:rFonts w:asciiTheme="minorHAnsi" w:hAnsiTheme="minorHAnsi" w:cstheme="minorHAnsi"/>
              <w:sz w:val="24"/>
              <w:szCs w:val="24"/>
            </w:rPr>
          </w:rPrChange>
        </w:rPr>
        <w:t>traditionally char *</w:t>
      </w:r>
      <w:proofErr w:type="spellStart"/>
      <w:r w:rsidRPr="00BB1A70">
        <w:rPr>
          <w:rFonts w:ascii="Times New Roman" w:hAnsi="Times New Roman"/>
          <w:sz w:val="24"/>
          <w:szCs w:val="24"/>
          <w:rPrChange w:id="5124" w:author="Abhishek Guria" w:date="2021-04-11T16:25:00Z">
            <w:rPr>
              <w:rFonts w:asciiTheme="minorHAnsi" w:hAnsiTheme="minorHAnsi" w:cstheme="minorHAnsi"/>
              <w:sz w:val="24"/>
              <w:szCs w:val="24"/>
            </w:rPr>
          </w:rPrChange>
        </w:rPr>
        <w:t>argp</w:t>
      </w:r>
      <w:proofErr w:type="spellEnd"/>
      <w:r w:rsidRPr="00BB1A70">
        <w:rPr>
          <w:rFonts w:ascii="Times New Roman" w:hAnsi="Times New Roman"/>
          <w:sz w:val="24"/>
          <w:szCs w:val="24"/>
          <w:rPrChange w:id="5125" w:author="Abhishek Guria" w:date="2021-04-11T16:25:00Z">
            <w:rPr>
              <w:rFonts w:asciiTheme="minorHAnsi" w:hAnsiTheme="minorHAnsi" w:cstheme="minorHAnsi"/>
              <w:sz w:val="24"/>
              <w:szCs w:val="24"/>
            </w:rPr>
          </w:rPrChange>
        </w:rPr>
        <w:t xml:space="preserve"> (from the days before void * was valid</w:t>
      </w:r>
      <w:r w:rsidR="00041846" w:rsidRPr="00BB1A70">
        <w:rPr>
          <w:rFonts w:ascii="Times New Roman" w:hAnsi="Times New Roman"/>
          <w:sz w:val="24"/>
          <w:szCs w:val="24"/>
          <w:rPrChange w:id="5126" w:author="Abhishek Guria" w:date="2021-04-11T16:25:00Z">
            <w:rPr>
              <w:rFonts w:asciiTheme="minorHAnsi" w:hAnsiTheme="minorHAnsi" w:cstheme="minorHAnsi"/>
              <w:sz w:val="24"/>
              <w:szCs w:val="24"/>
            </w:rPr>
          </w:rPrChange>
        </w:rPr>
        <w:t xml:space="preserve"> </w:t>
      </w:r>
      <w:r w:rsidRPr="00BB1A70">
        <w:rPr>
          <w:rFonts w:ascii="Times New Roman" w:hAnsi="Times New Roman"/>
          <w:sz w:val="24"/>
          <w:szCs w:val="24"/>
          <w:rPrChange w:id="5127" w:author="Abhishek Guria" w:date="2021-04-11T16:25:00Z">
            <w:rPr>
              <w:rFonts w:asciiTheme="minorHAnsi" w:hAnsiTheme="minorHAnsi" w:cstheme="minorHAnsi"/>
              <w:sz w:val="24"/>
              <w:szCs w:val="24"/>
            </w:rPr>
          </w:rPrChange>
        </w:rPr>
        <w:t>and will be so named for this discussion.</w:t>
      </w:r>
    </w:p>
    <w:p w14:paraId="1DE60ECF" w14:textId="77777777" w:rsidR="00041846" w:rsidRPr="00BB1A70" w:rsidDel="006D79E0" w:rsidRDefault="001528BE" w:rsidP="00041846">
      <w:pPr>
        <w:pStyle w:val="ListParagraph"/>
        <w:numPr>
          <w:ilvl w:val="0"/>
          <w:numId w:val="179"/>
        </w:numPr>
        <w:tabs>
          <w:tab w:val="left" w:pos="540"/>
        </w:tabs>
        <w:spacing w:before="810" w:after="650" w:line="276" w:lineRule="auto"/>
        <w:ind w:left="504"/>
        <w:jc w:val="both"/>
        <w:rPr>
          <w:del w:id="5128" w:author="Abhishek Guria" w:date="2021-04-11T18:43:00Z"/>
          <w:rFonts w:ascii="Times New Roman" w:hAnsi="Times New Roman"/>
          <w:sz w:val="24"/>
          <w:szCs w:val="24"/>
          <w:rPrChange w:id="5129" w:author="Abhishek Guria" w:date="2021-04-11T16:25:00Z">
            <w:rPr>
              <w:del w:id="5130" w:author="Abhishek Guria" w:date="2021-04-11T18:43:00Z"/>
              <w:rFonts w:asciiTheme="minorHAnsi" w:hAnsiTheme="minorHAnsi" w:cstheme="minorHAnsi"/>
              <w:sz w:val="24"/>
              <w:szCs w:val="24"/>
            </w:rPr>
          </w:rPrChange>
        </w:rPr>
      </w:pPr>
      <w:r w:rsidRPr="00BB1A70">
        <w:rPr>
          <w:rFonts w:ascii="Times New Roman" w:hAnsi="Times New Roman"/>
          <w:sz w:val="24"/>
          <w:szCs w:val="24"/>
          <w:rPrChange w:id="5131" w:author="Abhishek Guria" w:date="2021-04-11T16:25:00Z">
            <w:rPr>
              <w:rFonts w:asciiTheme="minorHAnsi" w:hAnsiTheme="minorHAnsi" w:cstheme="minorHAnsi"/>
              <w:sz w:val="24"/>
              <w:szCs w:val="24"/>
            </w:rPr>
          </w:rPrChange>
        </w:rPr>
        <w:t xml:space="preserve">An </w:t>
      </w:r>
      <w:proofErr w:type="spellStart"/>
      <w:proofErr w:type="gramStart"/>
      <w:r w:rsidRPr="00BB1A70">
        <w:rPr>
          <w:rFonts w:ascii="Times New Roman" w:hAnsi="Times New Roman"/>
          <w:sz w:val="24"/>
          <w:szCs w:val="24"/>
          <w:rPrChange w:id="5132" w:author="Abhishek Guria" w:date="2021-04-11T16:25:00Z">
            <w:rPr>
              <w:rFonts w:asciiTheme="minorHAnsi" w:hAnsiTheme="minorHAnsi" w:cstheme="minorHAnsi"/>
              <w:sz w:val="24"/>
              <w:szCs w:val="24"/>
            </w:rPr>
          </w:rPrChange>
        </w:rPr>
        <w:t>ioctl</w:t>
      </w:r>
      <w:proofErr w:type="spellEnd"/>
      <w:r w:rsidRPr="00BB1A70">
        <w:rPr>
          <w:rFonts w:ascii="Times New Roman" w:hAnsi="Times New Roman"/>
          <w:sz w:val="24"/>
          <w:szCs w:val="24"/>
          <w:rPrChange w:id="5133" w:author="Abhishek Guria" w:date="2021-04-11T16:25:00Z">
            <w:rPr>
              <w:rFonts w:asciiTheme="minorHAnsi" w:hAnsiTheme="minorHAnsi" w:cstheme="minorHAnsi"/>
              <w:sz w:val="24"/>
              <w:szCs w:val="24"/>
            </w:rPr>
          </w:rPrChange>
        </w:rPr>
        <w:t>(</w:t>
      </w:r>
      <w:proofErr w:type="gramEnd"/>
      <w:r w:rsidRPr="00BB1A70">
        <w:rPr>
          <w:rFonts w:ascii="Times New Roman" w:hAnsi="Times New Roman"/>
          <w:sz w:val="24"/>
          <w:szCs w:val="24"/>
          <w:rPrChange w:id="5134" w:author="Abhishek Guria" w:date="2021-04-11T16:25:00Z">
            <w:rPr>
              <w:rFonts w:asciiTheme="minorHAnsi" w:hAnsiTheme="minorHAnsi" w:cstheme="minorHAnsi"/>
              <w:sz w:val="24"/>
              <w:szCs w:val="24"/>
            </w:rPr>
          </w:rPrChange>
        </w:rPr>
        <w:t>) request has encoded in it whether the argument is an</w:t>
      </w:r>
      <w:r w:rsidR="00041846" w:rsidRPr="00BB1A70">
        <w:rPr>
          <w:rFonts w:ascii="Times New Roman" w:hAnsi="Times New Roman"/>
          <w:sz w:val="24"/>
          <w:szCs w:val="24"/>
          <w:rPrChange w:id="5135" w:author="Abhishek Guria" w:date="2021-04-11T16:25:00Z">
            <w:rPr>
              <w:rFonts w:asciiTheme="minorHAnsi" w:hAnsiTheme="minorHAnsi" w:cstheme="minorHAnsi"/>
              <w:sz w:val="24"/>
              <w:szCs w:val="24"/>
            </w:rPr>
          </w:rPrChange>
        </w:rPr>
        <w:t xml:space="preserve"> </w:t>
      </w:r>
      <w:r w:rsidRPr="00BB1A70">
        <w:rPr>
          <w:rFonts w:ascii="Times New Roman" w:hAnsi="Times New Roman"/>
          <w:sz w:val="24"/>
          <w:szCs w:val="24"/>
          <w:rPrChange w:id="5136" w:author="Abhishek Guria" w:date="2021-04-11T16:25:00Z">
            <w:rPr>
              <w:rFonts w:asciiTheme="minorHAnsi" w:hAnsiTheme="minorHAnsi" w:cstheme="minorHAnsi"/>
              <w:sz w:val="24"/>
              <w:szCs w:val="24"/>
            </w:rPr>
          </w:rPrChange>
        </w:rPr>
        <w:t xml:space="preserve">in parameter or out parameter, and the size of the argument </w:t>
      </w:r>
      <w:proofErr w:type="spellStart"/>
      <w:r w:rsidRPr="00BB1A70">
        <w:rPr>
          <w:rFonts w:ascii="Times New Roman" w:hAnsi="Times New Roman"/>
          <w:sz w:val="24"/>
          <w:szCs w:val="24"/>
          <w:rPrChange w:id="5137" w:author="Abhishek Guria" w:date="2021-04-11T16:25:00Z">
            <w:rPr>
              <w:rFonts w:asciiTheme="minorHAnsi" w:hAnsiTheme="minorHAnsi" w:cstheme="minorHAnsi"/>
              <w:sz w:val="24"/>
              <w:szCs w:val="24"/>
            </w:rPr>
          </w:rPrChange>
        </w:rPr>
        <w:t>argp</w:t>
      </w:r>
      <w:proofErr w:type="spellEnd"/>
      <w:r w:rsidR="00041846" w:rsidRPr="00BB1A70">
        <w:rPr>
          <w:rFonts w:ascii="Times New Roman" w:hAnsi="Times New Roman"/>
          <w:sz w:val="24"/>
          <w:szCs w:val="24"/>
          <w:rPrChange w:id="5138" w:author="Abhishek Guria" w:date="2021-04-11T16:25:00Z">
            <w:rPr>
              <w:rFonts w:asciiTheme="minorHAnsi" w:hAnsiTheme="minorHAnsi" w:cstheme="minorHAnsi"/>
              <w:sz w:val="24"/>
              <w:szCs w:val="24"/>
            </w:rPr>
          </w:rPrChange>
        </w:rPr>
        <w:t xml:space="preserve"> </w:t>
      </w:r>
      <w:r w:rsidRPr="00BB1A70">
        <w:rPr>
          <w:rFonts w:ascii="Times New Roman" w:hAnsi="Times New Roman"/>
          <w:sz w:val="24"/>
          <w:szCs w:val="24"/>
          <w:rPrChange w:id="5139" w:author="Abhishek Guria" w:date="2021-04-11T16:25:00Z">
            <w:rPr>
              <w:rFonts w:asciiTheme="minorHAnsi" w:hAnsiTheme="minorHAnsi" w:cstheme="minorHAnsi"/>
              <w:sz w:val="24"/>
              <w:szCs w:val="24"/>
            </w:rPr>
          </w:rPrChange>
        </w:rPr>
        <w:t xml:space="preserve">in bytes.  Macros and defines used in specifying an </w:t>
      </w:r>
      <w:proofErr w:type="spellStart"/>
      <w:proofErr w:type="gramStart"/>
      <w:r w:rsidRPr="00BB1A70">
        <w:rPr>
          <w:rFonts w:ascii="Times New Roman" w:hAnsi="Times New Roman"/>
          <w:sz w:val="24"/>
          <w:szCs w:val="24"/>
          <w:rPrChange w:id="5140" w:author="Abhishek Guria" w:date="2021-04-11T16:25:00Z">
            <w:rPr>
              <w:rFonts w:asciiTheme="minorHAnsi" w:hAnsiTheme="minorHAnsi" w:cstheme="minorHAnsi"/>
              <w:sz w:val="24"/>
              <w:szCs w:val="24"/>
            </w:rPr>
          </w:rPrChange>
        </w:rPr>
        <w:t>ioctl</w:t>
      </w:r>
      <w:proofErr w:type="spellEnd"/>
      <w:r w:rsidRPr="00BB1A70">
        <w:rPr>
          <w:rFonts w:ascii="Times New Roman" w:hAnsi="Times New Roman"/>
          <w:sz w:val="24"/>
          <w:szCs w:val="24"/>
          <w:rPrChange w:id="5141" w:author="Abhishek Guria" w:date="2021-04-11T16:25:00Z">
            <w:rPr>
              <w:rFonts w:asciiTheme="minorHAnsi" w:hAnsiTheme="minorHAnsi" w:cstheme="minorHAnsi"/>
              <w:sz w:val="24"/>
              <w:szCs w:val="24"/>
            </w:rPr>
          </w:rPrChange>
        </w:rPr>
        <w:t>(</w:t>
      </w:r>
      <w:proofErr w:type="gramEnd"/>
      <w:r w:rsidRPr="00BB1A70">
        <w:rPr>
          <w:rFonts w:ascii="Times New Roman" w:hAnsi="Times New Roman"/>
          <w:sz w:val="24"/>
          <w:szCs w:val="24"/>
          <w:rPrChange w:id="5142" w:author="Abhishek Guria" w:date="2021-04-11T16:25:00Z">
            <w:rPr>
              <w:rFonts w:asciiTheme="minorHAnsi" w:hAnsiTheme="minorHAnsi" w:cstheme="minorHAnsi"/>
              <w:sz w:val="24"/>
              <w:szCs w:val="24"/>
            </w:rPr>
          </w:rPrChange>
        </w:rPr>
        <w:t>)</w:t>
      </w:r>
      <w:r w:rsidR="00041846" w:rsidRPr="00BB1A70">
        <w:rPr>
          <w:rFonts w:ascii="Times New Roman" w:hAnsi="Times New Roman"/>
          <w:sz w:val="24"/>
          <w:szCs w:val="24"/>
          <w:rPrChange w:id="5143" w:author="Abhishek Guria" w:date="2021-04-11T16:25:00Z">
            <w:rPr>
              <w:rFonts w:asciiTheme="minorHAnsi" w:hAnsiTheme="minorHAnsi" w:cstheme="minorHAnsi"/>
              <w:sz w:val="24"/>
              <w:szCs w:val="24"/>
            </w:rPr>
          </w:rPrChange>
        </w:rPr>
        <w:t xml:space="preserve"> </w:t>
      </w:r>
      <w:r w:rsidRPr="00BB1A70">
        <w:rPr>
          <w:rFonts w:ascii="Times New Roman" w:hAnsi="Times New Roman"/>
          <w:sz w:val="24"/>
          <w:szCs w:val="24"/>
          <w:rPrChange w:id="5144" w:author="Abhishek Guria" w:date="2021-04-11T16:25:00Z">
            <w:rPr>
              <w:rFonts w:asciiTheme="minorHAnsi" w:hAnsiTheme="minorHAnsi" w:cstheme="minorHAnsi"/>
              <w:sz w:val="24"/>
              <w:szCs w:val="24"/>
            </w:rPr>
          </w:rPrChange>
        </w:rPr>
        <w:t>request are located in the</w:t>
      </w:r>
      <w:r w:rsidR="00041846" w:rsidRPr="00BB1A70">
        <w:rPr>
          <w:rFonts w:ascii="Times New Roman" w:hAnsi="Times New Roman"/>
          <w:sz w:val="24"/>
          <w:szCs w:val="24"/>
          <w:rPrChange w:id="5145" w:author="Abhishek Guria" w:date="2021-04-11T16:25:00Z">
            <w:rPr>
              <w:rFonts w:asciiTheme="minorHAnsi" w:hAnsiTheme="minorHAnsi" w:cstheme="minorHAnsi"/>
              <w:sz w:val="24"/>
              <w:szCs w:val="24"/>
            </w:rPr>
          </w:rPrChange>
        </w:rPr>
        <w:t xml:space="preserve"> file &lt;sys/</w:t>
      </w:r>
      <w:proofErr w:type="spellStart"/>
      <w:r w:rsidR="00041846" w:rsidRPr="00BB1A70">
        <w:rPr>
          <w:rFonts w:ascii="Times New Roman" w:hAnsi="Times New Roman"/>
          <w:sz w:val="24"/>
          <w:szCs w:val="24"/>
          <w:rPrChange w:id="5146" w:author="Abhishek Guria" w:date="2021-04-11T16:25:00Z">
            <w:rPr>
              <w:rFonts w:asciiTheme="minorHAnsi" w:hAnsiTheme="minorHAnsi" w:cstheme="minorHAnsi"/>
              <w:sz w:val="24"/>
              <w:szCs w:val="24"/>
            </w:rPr>
          </w:rPrChange>
        </w:rPr>
        <w:t>ioctl.h</w:t>
      </w:r>
      <w:proofErr w:type="spellEnd"/>
      <w:r w:rsidR="00041846" w:rsidRPr="00BB1A70">
        <w:rPr>
          <w:rFonts w:ascii="Times New Roman" w:hAnsi="Times New Roman"/>
          <w:sz w:val="24"/>
          <w:szCs w:val="24"/>
          <w:rPrChange w:id="5147" w:author="Abhishek Guria" w:date="2021-04-11T16:25:00Z">
            <w:rPr>
              <w:rFonts w:asciiTheme="minorHAnsi" w:hAnsiTheme="minorHAnsi" w:cstheme="minorHAnsi"/>
              <w:sz w:val="24"/>
              <w:szCs w:val="24"/>
            </w:rPr>
          </w:rPrChange>
        </w:rPr>
        <w:t>&gt;.</w:t>
      </w:r>
    </w:p>
    <w:p w14:paraId="1DD2EF45" w14:textId="77777777" w:rsidR="00041846" w:rsidRPr="006D79E0" w:rsidDel="006D79E0" w:rsidRDefault="00041846" w:rsidP="006D79E0">
      <w:pPr>
        <w:pStyle w:val="ListParagraph"/>
        <w:numPr>
          <w:ilvl w:val="0"/>
          <w:numId w:val="179"/>
        </w:numPr>
        <w:tabs>
          <w:tab w:val="left" w:pos="540"/>
        </w:tabs>
        <w:spacing w:before="810" w:after="650" w:line="276" w:lineRule="auto"/>
        <w:ind w:left="504"/>
        <w:jc w:val="both"/>
        <w:rPr>
          <w:del w:id="5148" w:author="Abhishek Guria" w:date="2021-04-11T18:43:00Z"/>
          <w:rFonts w:ascii="Times New Roman" w:hAnsi="Times New Roman"/>
          <w:sz w:val="24"/>
          <w:szCs w:val="24"/>
          <w:rPrChange w:id="5149" w:author="Abhishek Guria" w:date="2021-04-11T18:43:00Z">
            <w:rPr>
              <w:del w:id="5150" w:author="Abhishek Guria" w:date="2021-04-11T18:43:00Z"/>
              <w:rFonts w:asciiTheme="minorHAnsi" w:hAnsiTheme="minorHAnsi" w:cstheme="minorHAnsi"/>
              <w:sz w:val="24"/>
              <w:szCs w:val="24"/>
            </w:rPr>
          </w:rPrChange>
        </w:rPr>
        <w:pPrChange w:id="5151" w:author="Abhishek Guria" w:date="2021-04-11T18:43:00Z">
          <w:pPr>
            <w:tabs>
              <w:tab w:val="left" w:pos="540"/>
            </w:tabs>
            <w:spacing w:before="810" w:after="650" w:line="276" w:lineRule="auto"/>
            <w:ind w:left="576"/>
            <w:contextualSpacing/>
            <w:jc w:val="both"/>
          </w:pPr>
        </w:pPrChange>
      </w:pPr>
    </w:p>
    <w:p w14:paraId="4031FC43" w14:textId="77777777" w:rsidR="00041846" w:rsidRPr="00BB1A70" w:rsidDel="006D79E0" w:rsidRDefault="00041846" w:rsidP="006D79E0">
      <w:pPr>
        <w:pStyle w:val="ListParagraph"/>
        <w:rPr>
          <w:del w:id="5152" w:author="Abhishek Guria" w:date="2021-04-11T18:43:00Z"/>
          <w:rPrChange w:id="5153" w:author="Abhishek Guria" w:date="2021-04-11T16:25:00Z">
            <w:rPr>
              <w:del w:id="5154" w:author="Abhishek Guria" w:date="2021-04-11T18:43:00Z"/>
              <w:rFonts w:asciiTheme="minorHAnsi" w:hAnsiTheme="minorHAnsi" w:cstheme="minorHAnsi"/>
              <w:sz w:val="24"/>
              <w:szCs w:val="24"/>
            </w:rPr>
          </w:rPrChange>
        </w:rPr>
        <w:pPrChange w:id="5155" w:author="Abhishek Guria" w:date="2021-04-11T18:43:00Z">
          <w:pPr>
            <w:tabs>
              <w:tab w:val="left" w:pos="540"/>
            </w:tabs>
            <w:spacing w:before="810" w:after="650" w:line="276" w:lineRule="auto"/>
            <w:ind w:left="576"/>
            <w:contextualSpacing/>
            <w:jc w:val="both"/>
          </w:pPr>
        </w:pPrChange>
      </w:pPr>
    </w:p>
    <w:p w14:paraId="58A77A25" w14:textId="77777777" w:rsidR="00041846" w:rsidRPr="00BB1A70" w:rsidDel="006D79E0" w:rsidRDefault="00041846" w:rsidP="006D79E0">
      <w:pPr>
        <w:pStyle w:val="ListParagraph"/>
        <w:rPr>
          <w:del w:id="5156" w:author="Abhishek Guria" w:date="2021-04-11T18:43:00Z"/>
          <w:rPrChange w:id="5157" w:author="Abhishek Guria" w:date="2021-04-11T16:25:00Z">
            <w:rPr>
              <w:del w:id="5158" w:author="Abhishek Guria" w:date="2021-04-11T18:43:00Z"/>
              <w:rFonts w:asciiTheme="minorHAnsi" w:hAnsiTheme="minorHAnsi" w:cstheme="minorHAnsi"/>
              <w:sz w:val="24"/>
              <w:szCs w:val="24"/>
            </w:rPr>
          </w:rPrChange>
        </w:rPr>
        <w:pPrChange w:id="5159" w:author="Abhishek Guria" w:date="2021-04-11T18:43:00Z">
          <w:pPr>
            <w:tabs>
              <w:tab w:val="left" w:pos="540"/>
            </w:tabs>
            <w:spacing w:before="810" w:after="650" w:line="276" w:lineRule="auto"/>
            <w:ind w:left="576"/>
            <w:contextualSpacing/>
            <w:jc w:val="both"/>
          </w:pPr>
        </w:pPrChange>
      </w:pPr>
    </w:p>
    <w:p w14:paraId="2C05B52F" w14:textId="77777777" w:rsidR="00041846" w:rsidRPr="00BB1A70" w:rsidDel="006D79E0" w:rsidRDefault="00041846" w:rsidP="006D79E0">
      <w:pPr>
        <w:pStyle w:val="ListParagraph"/>
        <w:rPr>
          <w:del w:id="5160" w:author="Abhishek Guria" w:date="2021-04-11T18:43:00Z"/>
          <w:rPrChange w:id="5161" w:author="Abhishek Guria" w:date="2021-04-11T16:25:00Z">
            <w:rPr>
              <w:del w:id="5162" w:author="Abhishek Guria" w:date="2021-04-11T18:43:00Z"/>
              <w:rFonts w:asciiTheme="minorHAnsi" w:hAnsiTheme="minorHAnsi" w:cstheme="minorHAnsi"/>
              <w:sz w:val="24"/>
              <w:szCs w:val="24"/>
            </w:rPr>
          </w:rPrChange>
        </w:rPr>
        <w:pPrChange w:id="5163" w:author="Abhishek Guria" w:date="2021-04-11T18:43:00Z">
          <w:pPr>
            <w:tabs>
              <w:tab w:val="left" w:pos="540"/>
            </w:tabs>
            <w:spacing w:before="810" w:after="650" w:line="276" w:lineRule="auto"/>
            <w:ind w:left="576"/>
            <w:contextualSpacing/>
            <w:jc w:val="both"/>
          </w:pPr>
        </w:pPrChange>
      </w:pPr>
    </w:p>
    <w:p w14:paraId="72049A72" w14:textId="77777777" w:rsidR="00041846" w:rsidRPr="00BB1A70" w:rsidDel="006D79E0" w:rsidRDefault="00041846" w:rsidP="006D79E0">
      <w:pPr>
        <w:pStyle w:val="ListParagraph"/>
        <w:rPr>
          <w:del w:id="5164" w:author="Abhishek Guria" w:date="2021-04-11T18:43:00Z"/>
          <w:rPrChange w:id="5165" w:author="Abhishek Guria" w:date="2021-04-11T16:25:00Z">
            <w:rPr>
              <w:del w:id="5166" w:author="Abhishek Guria" w:date="2021-04-11T18:43:00Z"/>
              <w:rFonts w:asciiTheme="minorHAnsi" w:hAnsiTheme="minorHAnsi" w:cstheme="minorHAnsi"/>
              <w:sz w:val="24"/>
              <w:szCs w:val="24"/>
            </w:rPr>
          </w:rPrChange>
        </w:rPr>
        <w:pPrChange w:id="5167" w:author="Abhishek Guria" w:date="2021-04-11T18:43:00Z">
          <w:pPr>
            <w:tabs>
              <w:tab w:val="left" w:pos="540"/>
            </w:tabs>
            <w:spacing w:before="810" w:after="650" w:line="276" w:lineRule="auto"/>
            <w:ind w:left="576"/>
            <w:contextualSpacing/>
            <w:jc w:val="both"/>
          </w:pPr>
        </w:pPrChange>
      </w:pPr>
    </w:p>
    <w:p w14:paraId="35A60778" w14:textId="77777777" w:rsidR="00041846" w:rsidRPr="00BB1A70" w:rsidDel="006D79E0" w:rsidRDefault="00041846" w:rsidP="006D79E0">
      <w:pPr>
        <w:pStyle w:val="ListParagraph"/>
        <w:rPr>
          <w:del w:id="5168" w:author="Abhishek Guria" w:date="2021-04-11T18:43:00Z"/>
          <w:rPrChange w:id="5169" w:author="Abhishek Guria" w:date="2021-04-11T16:25:00Z">
            <w:rPr>
              <w:del w:id="5170" w:author="Abhishek Guria" w:date="2021-04-11T18:43:00Z"/>
              <w:rFonts w:asciiTheme="minorHAnsi" w:hAnsiTheme="minorHAnsi" w:cstheme="minorHAnsi"/>
              <w:sz w:val="24"/>
              <w:szCs w:val="24"/>
            </w:rPr>
          </w:rPrChange>
        </w:rPr>
        <w:pPrChange w:id="5171" w:author="Abhishek Guria" w:date="2021-04-11T18:43:00Z">
          <w:pPr>
            <w:tabs>
              <w:tab w:val="left" w:pos="540"/>
            </w:tabs>
            <w:spacing w:before="810" w:after="650" w:line="276" w:lineRule="auto"/>
            <w:ind w:left="576"/>
            <w:contextualSpacing/>
            <w:jc w:val="both"/>
          </w:pPr>
        </w:pPrChange>
      </w:pPr>
    </w:p>
    <w:p w14:paraId="3D794A68" w14:textId="77777777" w:rsidR="00041846" w:rsidRPr="00BB1A70" w:rsidDel="006D79E0" w:rsidRDefault="00041846" w:rsidP="006D79E0">
      <w:pPr>
        <w:pStyle w:val="ListParagraph"/>
        <w:rPr>
          <w:del w:id="5172" w:author="Abhishek Guria" w:date="2021-04-11T18:43:00Z"/>
          <w:rPrChange w:id="5173" w:author="Abhishek Guria" w:date="2021-04-11T16:25:00Z">
            <w:rPr>
              <w:del w:id="5174" w:author="Abhishek Guria" w:date="2021-04-11T18:43:00Z"/>
              <w:rFonts w:asciiTheme="minorHAnsi" w:hAnsiTheme="minorHAnsi" w:cstheme="minorHAnsi"/>
              <w:sz w:val="24"/>
              <w:szCs w:val="24"/>
            </w:rPr>
          </w:rPrChange>
        </w:rPr>
        <w:pPrChange w:id="5175" w:author="Abhishek Guria" w:date="2021-04-11T18:43:00Z">
          <w:pPr>
            <w:tabs>
              <w:tab w:val="left" w:pos="540"/>
            </w:tabs>
            <w:spacing w:before="810" w:after="650" w:line="276" w:lineRule="auto"/>
            <w:ind w:left="576"/>
            <w:contextualSpacing/>
            <w:jc w:val="both"/>
          </w:pPr>
        </w:pPrChange>
      </w:pPr>
    </w:p>
    <w:p w14:paraId="71283A04" w14:textId="75DC8C18" w:rsidR="00041846" w:rsidRPr="00BB1A70" w:rsidDel="006D79E0" w:rsidRDefault="00041846" w:rsidP="006D79E0">
      <w:pPr>
        <w:pStyle w:val="ListParagraph"/>
        <w:numPr>
          <w:ilvl w:val="0"/>
          <w:numId w:val="179"/>
        </w:numPr>
        <w:tabs>
          <w:tab w:val="left" w:pos="540"/>
        </w:tabs>
        <w:spacing w:before="810" w:after="650" w:line="276" w:lineRule="auto"/>
        <w:ind w:left="504"/>
        <w:jc w:val="both"/>
        <w:rPr>
          <w:del w:id="5176" w:author="Abhishek Guria" w:date="2021-04-11T18:43:00Z"/>
          <w:rPrChange w:id="5177" w:author="Abhishek Guria" w:date="2021-04-11T16:25:00Z">
            <w:rPr>
              <w:del w:id="5178" w:author="Abhishek Guria" w:date="2021-04-11T18:43:00Z"/>
              <w:rFonts w:asciiTheme="minorHAnsi" w:hAnsiTheme="minorHAnsi" w:cstheme="minorHAnsi"/>
              <w:sz w:val="24"/>
              <w:szCs w:val="24"/>
            </w:rPr>
          </w:rPrChange>
        </w:rPr>
        <w:pPrChange w:id="5179" w:author="Abhishek Guria" w:date="2021-04-11T18:43:00Z">
          <w:pPr>
            <w:tabs>
              <w:tab w:val="left" w:pos="540"/>
            </w:tabs>
            <w:spacing w:before="810" w:after="650" w:line="276" w:lineRule="auto"/>
            <w:ind w:left="576"/>
            <w:contextualSpacing/>
            <w:jc w:val="both"/>
          </w:pPr>
        </w:pPrChange>
      </w:pPr>
    </w:p>
    <w:p w14:paraId="2F469B2C" w14:textId="28F77CA4" w:rsidR="00041846" w:rsidRPr="00BB1A70" w:rsidDel="006D79E0" w:rsidRDefault="00041846" w:rsidP="00D95C1A">
      <w:pPr>
        <w:tabs>
          <w:tab w:val="left" w:pos="540"/>
        </w:tabs>
        <w:spacing w:before="810" w:after="650" w:line="276" w:lineRule="auto"/>
        <w:ind w:left="576"/>
        <w:contextualSpacing/>
        <w:jc w:val="both"/>
        <w:rPr>
          <w:del w:id="5180" w:author="Abhishek Guria" w:date="2021-04-11T18:43:00Z"/>
          <w:rFonts w:ascii="Times New Roman" w:hAnsi="Times New Roman"/>
          <w:sz w:val="24"/>
          <w:szCs w:val="24"/>
          <w:rPrChange w:id="5181" w:author="Abhishek Guria" w:date="2021-04-11T16:25:00Z">
            <w:rPr>
              <w:del w:id="5182" w:author="Abhishek Guria" w:date="2021-04-11T18:43:00Z"/>
              <w:rFonts w:asciiTheme="minorHAnsi" w:hAnsiTheme="minorHAnsi" w:cstheme="minorHAnsi"/>
              <w:sz w:val="24"/>
              <w:szCs w:val="24"/>
            </w:rPr>
          </w:rPrChange>
        </w:rPr>
      </w:pPr>
    </w:p>
    <w:p w14:paraId="42BBBA3B" w14:textId="3975663C" w:rsidR="00041846" w:rsidRPr="00BB1A70" w:rsidDel="006D79E0" w:rsidRDefault="00041846" w:rsidP="00D95C1A">
      <w:pPr>
        <w:tabs>
          <w:tab w:val="left" w:pos="540"/>
        </w:tabs>
        <w:spacing w:before="810" w:after="650" w:line="276" w:lineRule="auto"/>
        <w:ind w:left="576"/>
        <w:contextualSpacing/>
        <w:jc w:val="both"/>
        <w:rPr>
          <w:del w:id="5183" w:author="Abhishek Guria" w:date="2021-04-11T18:43:00Z"/>
          <w:rFonts w:ascii="Times New Roman" w:hAnsi="Times New Roman"/>
          <w:sz w:val="24"/>
          <w:szCs w:val="24"/>
          <w:rPrChange w:id="5184" w:author="Abhishek Guria" w:date="2021-04-11T16:25:00Z">
            <w:rPr>
              <w:del w:id="5185" w:author="Abhishek Guria" w:date="2021-04-11T18:43:00Z"/>
              <w:rFonts w:asciiTheme="minorHAnsi" w:hAnsiTheme="minorHAnsi" w:cstheme="minorHAnsi"/>
              <w:sz w:val="24"/>
              <w:szCs w:val="24"/>
            </w:rPr>
          </w:rPrChange>
        </w:rPr>
      </w:pPr>
    </w:p>
    <w:p w14:paraId="36E43BB5" w14:textId="67DFF0A6" w:rsidR="00041846" w:rsidRPr="00BB1A70" w:rsidDel="006D79E0" w:rsidRDefault="00041846" w:rsidP="00D95C1A">
      <w:pPr>
        <w:tabs>
          <w:tab w:val="left" w:pos="540"/>
        </w:tabs>
        <w:spacing w:before="810" w:after="650" w:line="276" w:lineRule="auto"/>
        <w:ind w:left="576"/>
        <w:contextualSpacing/>
        <w:jc w:val="both"/>
        <w:rPr>
          <w:del w:id="5186" w:author="Abhishek Guria" w:date="2021-04-11T18:43:00Z"/>
          <w:rFonts w:ascii="Times New Roman" w:hAnsi="Times New Roman"/>
          <w:sz w:val="24"/>
          <w:szCs w:val="24"/>
          <w:rPrChange w:id="5187" w:author="Abhishek Guria" w:date="2021-04-11T16:25:00Z">
            <w:rPr>
              <w:del w:id="5188" w:author="Abhishek Guria" w:date="2021-04-11T18:43:00Z"/>
              <w:rFonts w:asciiTheme="minorHAnsi" w:hAnsiTheme="minorHAnsi" w:cstheme="minorHAnsi"/>
              <w:sz w:val="24"/>
              <w:szCs w:val="24"/>
            </w:rPr>
          </w:rPrChange>
        </w:rPr>
      </w:pPr>
    </w:p>
    <w:p w14:paraId="6CD35329" w14:textId="151FFCE1" w:rsidR="00041846" w:rsidRPr="00BB1A70" w:rsidDel="006D79E0" w:rsidRDefault="00041846" w:rsidP="00D95C1A">
      <w:pPr>
        <w:tabs>
          <w:tab w:val="left" w:pos="540"/>
        </w:tabs>
        <w:spacing w:before="810" w:after="650" w:line="276" w:lineRule="auto"/>
        <w:ind w:left="576"/>
        <w:contextualSpacing/>
        <w:jc w:val="both"/>
        <w:rPr>
          <w:del w:id="5189" w:author="Abhishek Guria" w:date="2021-04-11T18:43:00Z"/>
          <w:rFonts w:ascii="Times New Roman" w:hAnsi="Times New Roman"/>
          <w:sz w:val="24"/>
          <w:szCs w:val="24"/>
          <w:rPrChange w:id="5190" w:author="Abhishek Guria" w:date="2021-04-11T16:25:00Z">
            <w:rPr>
              <w:del w:id="5191" w:author="Abhishek Guria" w:date="2021-04-11T18:43:00Z"/>
              <w:rFonts w:asciiTheme="minorHAnsi" w:hAnsiTheme="minorHAnsi" w:cstheme="minorHAnsi"/>
              <w:sz w:val="24"/>
              <w:szCs w:val="24"/>
            </w:rPr>
          </w:rPrChange>
        </w:rPr>
      </w:pPr>
    </w:p>
    <w:p w14:paraId="022A45E2" w14:textId="0734FEC9" w:rsidR="00041846" w:rsidRPr="00BB1A70" w:rsidDel="006D79E0" w:rsidRDefault="00041846" w:rsidP="00D95C1A">
      <w:pPr>
        <w:tabs>
          <w:tab w:val="left" w:pos="540"/>
        </w:tabs>
        <w:spacing w:before="810" w:after="650" w:line="276" w:lineRule="auto"/>
        <w:ind w:left="576"/>
        <w:contextualSpacing/>
        <w:jc w:val="both"/>
        <w:rPr>
          <w:del w:id="5192" w:author="Abhishek Guria" w:date="2021-04-11T18:43:00Z"/>
          <w:rFonts w:ascii="Times New Roman" w:hAnsi="Times New Roman"/>
          <w:sz w:val="24"/>
          <w:szCs w:val="24"/>
          <w:rPrChange w:id="5193" w:author="Abhishek Guria" w:date="2021-04-11T16:25:00Z">
            <w:rPr>
              <w:del w:id="5194" w:author="Abhishek Guria" w:date="2021-04-11T18:43:00Z"/>
              <w:rFonts w:asciiTheme="minorHAnsi" w:hAnsiTheme="minorHAnsi" w:cstheme="minorHAnsi"/>
              <w:sz w:val="24"/>
              <w:szCs w:val="24"/>
            </w:rPr>
          </w:rPrChange>
        </w:rPr>
      </w:pPr>
    </w:p>
    <w:p w14:paraId="2AC7977D" w14:textId="171F1D98" w:rsidR="00041846" w:rsidRPr="00BB1A70" w:rsidDel="006D79E0" w:rsidRDefault="00041846" w:rsidP="00D95C1A">
      <w:pPr>
        <w:tabs>
          <w:tab w:val="left" w:pos="540"/>
        </w:tabs>
        <w:spacing w:before="810" w:after="650" w:line="276" w:lineRule="auto"/>
        <w:ind w:left="576"/>
        <w:contextualSpacing/>
        <w:jc w:val="both"/>
        <w:rPr>
          <w:del w:id="5195" w:author="Abhishek Guria" w:date="2021-04-11T18:43:00Z"/>
          <w:rFonts w:ascii="Times New Roman" w:hAnsi="Times New Roman"/>
          <w:sz w:val="24"/>
          <w:szCs w:val="24"/>
          <w:rPrChange w:id="5196" w:author="Abhishek Guria" w:date="2021-04-11T16:25:00Z">
            <w:rPr>
              <w:del w:id="5197" w:author="Abhishek Guria" w:date="2021-04-11T18:43:00Z"/>
              <w:rFonts w:asciiTheme="minorHAnsi" w:hAnsiTheme="minorHAnsi" w:cstheme="minorHAnsi"/>
              <w:sz w:val="24"/>
              <w:szCs w:val="24"/>
            </w:rPr>
          </w:rPrChange>
        </w:rPr>
      </w:pPr>
    </w:p>
    <w:p w14:paraId="460B6C94" w14:textId="1FBF0904" w:rsidR="00041846" w:rsidRPr="00BB1A70" w:rsidDel="006D79E0" w:rsidRDefault="00041846" w:rsidP="00D95C1A">
      <w:pPr>
        <w:tabs>
          <w:tab w:val="left" w:pos="540"/>
        </w:tabs>
        <w:spacing w:before="810" w:after="650" w:line="276" w:lineRule="auto"/>
        <w:ind w:left="576"/>
        <w:contextualSpacing/>
        <w:jc w:val="both"/>
        <w:rPr>
          <w:del w:id="5198" w:author="Abhishek Guria" w:date="2021-04-11T18:43:00Z"/>
          <w:rFonts w:ascii="Times New Roman" w:hAnsi="Times New Roman"/>
          <w:sz w:val="24"/>
          <w:szCs w:val="24"/>
          <w:rPrChange w:id="5199" w:author="Abhishek Guria" w:date="2021-04-11T16:25:00Z">
            <w:rPr>
              <w:del w:id="5200" w:author="Abhishek Guria" w:date="2021-04-11T18:43:00Z"/>
              <w:rFonts w:asciiTheme="minorHAnsi" w:hAnsiTheme="minorHAnsi" w:cstheme="minorHAnsi"/>
              <w:sz w:val="24"/>
              <w:szCs w:val="24"/>
            </w:rPr>
          </w:rPrChange>
        </w:rPr>
      </w:pPr>
    </w:p>
    <w:p w14:paraId="3F515643" w14:textId="7EC9AC26" w:rsidR="00041846" w:rsidRPr="00BB1A70" w:rsidDel="006D79E0" w:rsidRDefault="00041846" w:rsidP="00D95C1A">
      <w:pPr>
        <w:tabs>
          <w:tab w:val="left" w:pos="540"/>
        </w:tabs>
        <w:spacing w:before="810" w:after="650" w:line="276" w:lineRule="auto"/>
        <w:ind w:left="576"/>
        <w:contextualSpacing/>
        <w:jc w:val="both"/>
        <w:rPr>
          <w:del w:id="5201" w:author="Abhishek Guria" w:date="2021-04-11T18:43:00Z"/>
          <w:rFonts w:ascii="Times New Roman" w:hAnsi="Times New Roman"/>
          <w:sz w:val="24"/>
          <w:szCs w:val="24"/>
          <w:rPrChange w:id="5202" w:author="Abhishek Guria" w:date="2021-04-11T16:25:00Z">
            <w:rPr>
              <w:del w:id="5203" w:author="Abhishek Guria" w:date="2021-04-11T18:43:00Z"/>
              <w:rFonts w:asciiTheme="minorHAnsi" w:hAnsiTheme="minorHAnsi" w:cstheme="minorHAnsi"/>
              <w:sz w:val="24"/>
              <w:szCs w:val="24"/>
            </w:rPr>
          </w:rPrChange>
        </w:rPr>
      </w:pPr>
    </w:p>
    <w:p w14:paraId="2E6722C8" w14:textId="19DE3BDF" w:rsidR="00041846" w:rsidRPr="00BB1A70" w:rsidDel="006D79E0" w:rsidRDefault="00041846" w:rsidP="00D95C1A">
      <w:pPr>
        <w:tabs>
          <w:tab w:val="left" w:pos="540"/>
        </w:tabs>
        <w:spacing w:before="810" w:after="650" w:line="276" w:lineRule="auto"/>
        <w:ind w:left="576"/>
        <w:contextualSpacing/>
        <w:jc w:val="both"/>
        <w:rPr>
          <w:del w:id="5204" w:author="Abhishek Guria" w:date="2021-04-11T18:43:00Z"/>
          <w:rFonts w:ascii="Times New Roman" w:hAnsi="Times New Roman"/>
          <w:sz w:val="24"/>
          <w:szCs w:val="24"/>
          <w:rPrChange w:id="5205" w:author="Abhishek Guria" w:date="2021-04-11T16:25:00Z">
            <w:rPr>
              <w:del w:id="5206" w:author="Abhishek Guria" w:date="2021-04-11T18:43:00Z"/>
              <w:rFonts w:asciiTheme="minorHAnsi" w:hAnsiTheme="minorHAnsi" w:cstheme="minorHAnsi"/>
              <w:sz w:val="24"/>
              <w:szCs w:val="24"/>
            </w:rPr>
          </w:rPrChange>
        </w:rPr>
      </w:pPr>
    </w:p>
    <w:p w14:paraId="45AE0F59" w14:textId="7DAB9C78" w:rsidR="00041846" w:rsidRPr="00BB1A70" w:rsidDel="006D79E0" w:rsidRDefault="00041846" w:rsidP="00D95C1A">
      <w:pPr>
        <w:tabs>
          <w:tab w:val="left" w:pos="540"/>
        </w:tabs>
        <w:spacing w:before="810" w:after="650" w:line="276" w:lineRule="auto"/>
        <w:ind w:left="576"/>
        <w:contextualSpacing/>
        <w:jc w:val="both"/>
        <w:rPr>
          <w:del w:id="5207" w:author="Abhishek Guria" w:date="2021-04-11T18:43:00Z"/>
          <w:rFonts w:ascii="Times New Roman" w:hAnsi="Times New Roman"/>
          <w:sz w:val="24"/>
          <w:szCs w:val="24"/>
          <w:rPrChange w:id="5208" w:author="Abhishek Guria" w:date="2021-04-11T16:25:00Z">
            <w:rPr>
              <w:del w:id="5209" w:author="Abhishek Guria" w:date="2021-04-11T18:43:00Z"/>
              <w:rFonts w:asciiTheme="minorHAnsi" w:hAnsiTheme="minorHAnsi" w:cstheme="minorHAnsi"/>
              <w:sz w:val="24"/>
              <w:szCs w:val="24"/>
            </w:rPr>
          </w:rPrChange>
        </w:rPr>
      </w:pPr>
    </w:p>
    <w:p w14:paraId="418FA81E" w14:textId="3B9EAC38" w:rsidR="00041846" w:rsidRPr="00BB1A70" w:rsidDel="006D79E0" w:rsidRDefault="00041846" w:rsidP="00D95C1A">
      <w:pPr>
        <w:tabs>
          <w:tab w:val="left" w:pos="540"/>
        </w:tabs>
        <w:spacing w:before="810" w:after="650" w:line="276" w:lineRule="auto"/>
        <w:ind w:left="576"/>
        <w:contextualSpacing/>
        <w:jc w:val="both"/>
        <w:rPr>
          <w:del w:id="5210" w:author="Abhishek Guria" w:date="2021-04-11T18:43:00Z"/>
          <w:rFonts w:ascii="Times New Roman" w:hAnsi="Times New Roman"/>
          <w:sz w:val="24"/>
          <w:szCs w:val="24"/>
          <w:rPrChange w:id="5211" w:author="Abhishek Guria" w:date="2021-04-11T16:25:00Z">
            <w:rPr>
              <w:del w:id="5212" w:author="Abhishek Guria" w:date="2021-04-11T18:43:00Z"/>
              <w:rFonts w:asciiTheme="minorHAnsi" w:hAnsiTheme="minorHAnsi" w:cstheme="minorHAnsi"/>
              <w:sz w:val="24"/>
              <w:szCs w:val="24"/>
            </w:rPr>
          </w:rPrChange>
        </w:rPr>
      </w:pPr>
    </w:p>
    <w:p w14:paraId="3F31581F" w14:textId="5141A74D" w:rsidR="00041846" w:rsidRPr="00BB1A70" w:rsidDel="006D79E0" w:rsidRDefault="00041846" w:rsidP="00D95C1A">
      <w:pPr>
        <w:tabs>
          <w:tab w:val="left" w:pos="540"/>
        </w:tabs>
        <w:spacing w:before="810" w:after="650" w:line="276" w:lineRule="auto"/>
        <w:ind w:left="576"/>
        <w:contextualSpacing/>
        <w:jc w:val="both"/>
        <w:rPr>
          <w:del w:id="5213" w:author="Abhishek Guria" w:date="2021-04-11T18:43:00Z"/>
          <w:rFonts w:ascii="Times New Roman" w:hAnsi="Times New Roman"/>
          <w:sz w:val="24"/>
          <w:szCs w:val="24"/>
          <w:rPrChange w:id="5214" w:author="Abhishek Guria" w:date="2021-04-11T16:25:00Z">
            <w:rPr>
              <w:del w:id="5215" w:author="Abhishek Guria" w:date="2021-04-11T18:43:00Z"/>
              <w:rFonts w:asciiTheme="minorHAnsi" w:hAnsiTheme="minorHAnsi" w:cstheme="minorHAnsi"/>
              <w:sz w:val="24"/>
              <w:szCs w:val="24"/>
            </w:rPr>
          </w:rPrChange>
        </w:rPr>
      </w:pPr>
    </w:p>
    <w:p w14:paraId="630E7334" w14:textId="77777777" w:rsidR="00041846" w:rsidRPr="00BB1A70" w:rsidRDefault="00041846" w:rsidP="00D95C1A">
      <w:pPr>
        <w:tabs>
          <w:tab w:val="left" w:pos="540"/>
        </w:tabs>
        <w:spacing w:before="810" w:after="650" w:line="276" w:lineRule="auto"/>
        <w:ind w:left="576"/>
        <w:contextualSpacing/>
        <w:jc w:val="both"/>
        <w:rPr>
          <w:rFonts w:ascii="Times New Roman" w:hAnsi="Times New Roman"/>
          <w:sz w:val="24"/>
          <w:szCs w:val="24"/>
          <w:rPrChange w:id="5216" w:author="Abhishek Guria" w:date="2021-04-11T16:25:00Z">
            <w:rPr>
              <w:rFonts w:asciiTheme="minorHAnsi" w:hAnsiTheme="minorHAnsi" w:cstheme="minorHAnsi"/>
              <w:sz w:val="24"/>
              <w:szCs w:val="24"/>
            </w:rPr>
          </w:rPrChange>
        </w:rPr>
      </w:pPr>
    </w:p>
    <w:p w14:paraId="3C6678D8" w14:textId="77777777" w:rsidR="00353600" w:rsidRPr="00BB1A70" w:rsidRDefault="008E2EE5" w:rsidP="00041846">
      <w:pPr>
        <w:pStyle w:val="Heading1"/>
        <w:spacing w:line="276" w:lineRule="auto"/>
        <w:ind w:left="144"/>
        <w:jc w:val="both"/>
        <w:rPr>
          <w:rFonts w:ascii="Times New Roman" w:hAnsi="Times New Roman"/>
          <w:sz w:val="32"/>
          <w:szCs w:val="32"/>
          <w:rPrChange w:id="5217" w:author="Abhishek Guria" w:date="2021-04-11T16:25:00Z">
            <w:rPr>
              <w:rFonts w:asciiTheme="minorHAnsi" w:hAnsiTheme="minorHAnsi" w:cstheme="minorHAnsi"/>
              <w:sz w:val="32"/>
              <w:szCs w:val="32"/>
            </w:rPr>
          </w:rPrChange>
        </w:rPr>
      </w:pPr>
      <w:bookmarkStart w:id="5218" w:name="_Toc68966780"/>
      <w:r w:rsidRPr="00BB1A70">
        <w:rPr>
          <w:rFonts w:ascii="Times New Roman" w:hAnsi="Times New Roman"/>
          <w:sz w:val="32"/>
          <w:szCs w:val="32"/>
          <w:rPrChange w:id="5219" w:author="Abhishek Guria" w:date="2021-04-11T16:25:00Z">
            <w:rPr>
              <w:rFonts w:asciiTheme="minorHAnsi" w:hAnsiTheme="minorHAnsi" w:cstheme="minorHAnsi"/>
              <w:sz w:val="32"/>
              <w:szCs w:val="32"/>
            </w:rPr>
          </w:rPrChange>
        </w:rPr>
        <w:lastRenderedPageBreak/>
        <w:t>21</w:t>
      </w:r>
      <w:r w:rsidR="004417FB" w:rsidRPr="00BB1A70">
        <w:rPr>
          <w:rFonts w:ascii="Times New Roman" w:hAnsi="Times New Roman"/>
          <w:sz w:val="32"/>
          <w:szCs w:val="32"/>
          <w:rPrChange w:id="5220" w:author="Abhishek Guria" w:date="2021-04-11T16:25:00Z">
            <w:rPr>
              <w:rFonts w:asciiTheme="minorHAnsi" w:hAnsiTheme="minorHAnsi" w:cstheme="minorHAnsi"/>
              <w:sz w:val="32"/>
              <w:szCs w:val="32"/>
            </w:rPr>
          </w:rPrChange>
        </w:rPr>
        <w:t>. References:</w:t>
      </w:r>
      <w:bookmarkEnd w:id="5218"/>
    </w:p>
    <w:p w14:paraId="4236BFF9" w14:textId="77777777" w:rsidR="00353600" w:rsidRPr="00BB1A70" w:rsidRDefault="00A90197" w:rsidP="00041846">
      <w:pPr>
        <w:pStyle w:val="ListParagraph"/>
        <w:numPr>
          <w:ilvl w:val="0"/>
          <w:numId w:val="27"/>
        </w:numPr>
        <w:spacing w:line="276" w:lineRule="auto"/>
        <w:ind w:left="504"/>
        <w:jc w:val="both"/>
        <w:rPr>
          <w:rFonts w:ascii="Times New Roman" w:hAnsi="Times New Roman"/>
          <w:sz w:val="24"/>
          <w:szCs w:val="24"/>
          <w:rPrChange w:id="5221" w:author="Abhishek Guria" w:date="2021-04-11T16:25:00Z">
            <w:rPr>
              <w:rFonts w:asciiTheme="minorHAnsi" w:hAnsiTheme="minorHAnsi" w:cstheme="minorHAnsi"/>
              <w:sz w:val="24"/>
              <w:szCs w:val="24"/>
            </w:rPr>
          </w:rPrChange>
        </w:rPr>
      </w:pPr>
      <w:r w:rsidRPr="00BB1A70">
        <w:rPr>
          <w:rFonts w:ascii="Times New Roman" w:hAnsi="Times New Roman"/>
          <w:rPrChange w:id="5222" w:author="Abhishek Guria" w:date="2021-04-11T16:25:00Z">
            <w:rPr/>
          </w:rPrChange>
        </w:rPr>
        <w:fldChar w:fldCharType="begin"/>
      </w:r>
      <w:r w:rsidRPr="00BB1A70">
        <w:rPr>
          <w:rFonts w:ascii="Times New Roman" w:hAnsi="Times New Roman"/>
          <w:rPrChange w:id="5223" w:author="Abhishek Guria" w:date="2021-04-11T16:25:00Z">
            <w:rPr/>
          </w:rPrChange>
        </w:rPr>
        <w:instrText xml:space="preserve"> HYPERLINK \h </w:instrText>
      </w:r>
      <w:r w:rsidRPr="00BB1A70">
        <w:rPr>
          <w:rFonts w:ascii="Times New Roman" w:hAnsi="Times New Roman"/>
          <w:rPrChange w:id="5224" w:author="Abhishek Guria" w:date="2021-04-11T16:25:00Z">
            <w:rPr/>
          </w:rPrChange>
        </w:rPr>
        <w:fldChar w:fldCharType="separate"/>
      </w:r>
      <w:r w:rsidR="004417FB" w:rsidRPr="00BB1A70">
        <w:rPr>
          <w:rStyle w:val="Hyperlink"/>
          <w:rFonts w:ascii="Times New Roman" w:hAnsi="Times New Roman"/>
          <w:sz w:val="24"/>
          <w:szCs w:val="24"/>
          <w:rPrChange w:id="5225" w:author="Abhishek Guria" w:date="2021-04-11T16:25:00Z">
            <w:rPr>
              <w:rStyle w:val="Hyperlink"/>
              <w:rFonts w:asciiTheme="minorHAnsi" w:hAnsiTheme="minorHAnsi" w:cstheme="minorHAnsi"/>
              <w:sz w:val="24"/>
              <w:szCs w:val="24"/>
            </w:rPr>
          </w:rPrChange>
        </w:rPr>
        <w:t>www.geekfforgeeks.com</w:t>
      </w:r>
      <w:r w:rsidRPr="00BB1A70">
        <w:rPr>
          <w:rStyle w:val="Hyperlink"/>
          <w:rFonts w:ascii="Times New Roman" w:hAnsi="Times New Roman"/>
          <w:sz w:val="24"/>
          <w:szCs w:val="24"/>
          <w:rPrChange w:id="5226" w:author="Abhishek Guria" w:date="2021-04-11T16:25:00Z">
            <w:rPr>
              <w:rStyle w:val="Hyperlink"/>
              <w:rFonts w:asciiTheme="minorHAnsi" w:hAnsiTheme="minorHAnsi" w:cstheme="minorHAnsi"/>
              <w:sz w:val="24"/>
              <w:szCs w:val="24"/>
            </w:rPr>
          </w:rPrChange>
        </w:rPr>
        <w:fldChar w:fldCharType="end"/>
      </w:r>
    </w:p>
    <w:p w14:paraId="496F9490" w14:textId="77777777" w:rsidR="00353600" w:rsidRPr="00BB1A70" w:rsidRDefault="00974448" w:rsidP="00041846">
      <w:pPr>
        <w:pStyle w:val="ListParagraph"/>
        <w:numPr>
          <w:ilvl w:val="0"/>
          <w:numId w:val="27"/>
        </w:numPr>
        <w:spacing w:line="276" w:lineRule="auto"/>
        <w:ind w:left="504"/>
        <w:jc w:val="both"/>
        <w:rPr>
          <w:rFonts w:ascii="Times New Roman" w:hAnsi="Times New Roman"/>
          <w:sz w:val="24"/>
          <w:szCs w:val="24"/>
          <w:rPrChange w:id="5227"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5228" w:author="Abhishek Guria" w:date="2021-04-11T16:25:00Z">
            <w:rPr>
              <w:rFonts w:asciiTheme="minorHAnsi" w:hAnsiTheme="minorHAnsi" w:cstheme="minorHAnsi"/>
              <w:sz w:val="24"/>
              <w:szCs w:val="24"/>
            </w:rPr>
          </w:rPrChange>
        </w:rPr>
        <w:t>W</w:t>
      </w:r>
      <w:r w:rsidR="004417FB" w:rsidRPr="00BB1A70">
        <w:rPr>
          <w:rFonts w:ascii="Times New Roman" w:hAnsi="Times New Roman"/>
          <w:sz w:val="24"/>
          <w:szCs w:val="24"/>
          <w:rPrChange w:id="5229" w:author="Abhishek Guria" w:date="2021-04-11T16:25:00Z">
            <w:rPr>
              <w:rFonts w:asciiTheme="minorHAnsi" w:hAnsiTheme="minorHAnsi" w:cstheme="minorHAnsi"/>
              <w:sz w:val="24"/>
              <w:szCs w:val="24"/>
            </w:rPr>
          </w:rPrChange>
        </w:rPr>
        <w:t>ikipedia</w:t>
      </w:r>
    </w:p>
    <w:p w14:paraId="58A341BC" w14:textId="77777777" w:rsidR="00974448" w:rsidRPr="00BB1A70" w:rsidRDefault="00974448" w:rsidP="00041846">
      <w:pPr>
        <w:pStyle w:val="ListParagraph"/>
        <w:numPr>
          <w:ilvl w:val="0"/>
          <w:numId w:val="27"/>
        </w:numPr>
        <w:spacing w:line="276" w:lineRule="auto"/>
        <w:ind w:left="504"/>
        <w:jc w:val="both"/>
        <w:rPr>
          <w:rFonts w:ascii="Times New Roman" w:hAnsi="Times New Roman"/>
          <w:sz w:val="24"/>
          <w:szCs w:val="24"/>
          <w:rPrChange w:id="5230"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5231" w:author="Abhishek Guria" w:date="2021-04-11T16:25:00Z">
            <w:rPr>
              <w:rFonts w:asciiTheme="minorHAnsi" w:hAnsiTheme="minorHAnsi" w:cstheme="minorHAnsi"/>
              <w:sz w:val="24"/>
              <w:szCs w:val="24"/>
            </w:rPr>
          </w:rPrChange>
        </w:rPr>
        <w:t>Javatpoint</w:t>
      </w:r>
    </w:p>
    <w:p w14:paraId="0A1DB8F2" w14:textId="77777777" w:rsidR="00D77869" w:rsidRPr="00BB1A70" w:rsidRDefault="00D77869" w:rsidP="00041846">
      <w:pPr>
        <w:pStyle w:val="ListParagraph"/>
        <w:numPr>
          <w:ilvl w:val="0"/>
          <w:numId w:val="27"/>
        </w:numPr>
        <w:spacing w:line="276" w:lineRule="auto"/>
        <w:ind w:left="504"/>
        <w:jc w:val="both"/>
        <w:rPr>
          <w:rFonts w:ascii="Times New Roman" w:hAnsi="Times New Roman"/>
          <w:sz w:val="24"/>
          <w:szCs w:val="24"/>
          <w:rPrChange w:id="5232"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5233" w:author="Abhishek Guria" w:date="2021-04-11T16:25:00Z">
            <w:rPr>
              <w:rFonts w:asciiTheme="minorHAnsi" w:hAnsiTheme="minorHAnsi" w:cstheme="minorHAnsi"/>
              <w:sz w:val="24"/>
              <w:szCs w:val="24"/>
            </w:rPr>
          </w:rPrChange>
        </w:rPr>
        <w:t>W3school.com</w:t>
      </w:r>
    </w:p>
    <w:p w14:paraId="314CC1C1" w14:textId="77777777" w:rsidR="00C93E5F" w:rsidRPr="00BB1A70" w:rsidRDefault="00C93E5F" w:rsidP="00041846">
      <w:pPr>
        <w:pStyle w:val="ListParagraph"/>
        <w:numPr>
          <w:ilvl w:val="0"/>
          <w:numId w:val="27"/>
        </w:numPr>
        <w:spacing w:line="276" w:lineRule="auto"/>
        <w:ind w:left="504"/>
        <w:jc w:val="both"/>
        <w:rPr>
          <w:rFonts w:ascii="Times New Roman" w:hAnsi="Times New Roman"/>
          <w:sz w:val="24"/>
          <w:szCs w:val="24"/>
          <w:rPrChange w:id="5234" w:author="Abhishek Guria" w:date="2021-04-11T16:25:00Z">
            <w:rPr>
              <w:rFonts w:asciiTheme="minorHAnsi" w:hAnsiTheme="minorHAnsi" w:cstheme="minorHAnsi"/>
              <w:sz w:val="24"/>
              <w:szCs w:val="24"/>
            </w:rPr>
          </w:rPrChange>
        </w:rPr>
      </w:pPr>
      <w:r w:rsidRPr="00BB1A70">
        <w:rPr>
          <w:rFonts w:ascii="Times New Roman" w:hAnsi="Times New Roman"/>
          <w:sz w:val="24"/>
          <w:szCs w:val="24"/>
          <w:rPrChange w:id="5235" w:author="Abhishek Guria" w:date="2021-04-11T16:25:00Z">
            <w:rPr>
              <w:rFonts w:asciiTheme="minorHAnsi" w:hAnsiTheme="minorHAnsi" w:cstheme="minorHAnsi"/>
              <w:sz w:val="24"/>
              <w:szCs w:val="24"/>
            </w:rPr>
          </w:rPrChange>
        </w:rPr>
        <w:t>www.kernel.org/doc/html/latest/devicetree/usage-model.html</w:t>
      </w:r>
    </w:p>
    <w:p w14:paraId="68B1D889" w14:textId="77777777" w:rsidR="00353600" w:rsidRPr="00BB1A70" w:rsidRDefault="00353600" w:rsidP="00D95C1A">
      <w:pPr>
        <w:spacing w:line="276" w:lineRule="auto"/>
        <w:ind w:left="576" w:firstLine="0"/>
        <w:jc w:val="both"/>
        <w:rPr>
          <w:rFonts w:ascii="Times New Roman" w:hAnsi="Times New Roman"/>
          <w:sz w:val="24"/>
          <w:szCs w:val="24"/>
          <w:rPrChange w:id="5236" w:author="Abhishek Guria" w:date="2021-04-11T16:25:00Z">
            <w:rPr>
              <w:rFonts w:asciiTheme="minorHAnsi" w:hAnsiTheme="minorHAnsi" w:cstheme="minorHAnsi"/>
              <w:sz w:val="24"/>
              <w:szCs w:val="24"/>
            </w:rPr>
          </w:rPrChange>
        </w:rPr>
      </w:pPr>
    </w:p>
    <w:sectPr w:rsidR="00353600" w:rsidRPr="00BB1A70">
      <w:headerReference w:type="default" r:id="rId15"/>
      <w:footerReference w:type="default" r:id="rId16"/>
      <w:pgSz w:w="12240" w:h="15840"/>
      <w:pgMar w:top="1440" w:right="1080" w:bottom="1440" w:left="99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5EA46" w14:textId="77777777" w:rsidR="008854C4" w:rsidRDefault="008854C4">
      <w:r>
        <w:separator/>
      </w:r>
    </w:p>
  </w:endnote>
  <w:endnote w:type="continuationSeparator" w:id="0">
    <w:p w14:paraId="5685E023" w14:textId="77777777" w:rsidR="008854C4" w:rsidRDefault="00885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B38E6" w14:textId="77777777" w:rsidR="009A102D" w:rsidRDefault="009A102D">
    <w:pPr>
      <w:pStyle w:val="Footer"/>
      <w:jc w:val="right"/>
    </w:pPr>
  </w:p>
  <w:tbl>
    <w:tblPr>
      <w:tblStyle w:val="TableGrid"/>
      <w:tblW w:w="10728" w:type="dxa"/>
      <w:tblLook w:val="04A0" w:firstRow="1" w:lastRow="0" w:firstColumn="1" w:lastColumn="0" w:noHBand="0" w:noVBand="1"/>
    </w:tblPr>
    <w:tblGrid>
      <w:gridCol w:w="3957"/>
      <w:gridCol w:w="5130"/>
      <w:gridCol w:w="1641"/>
    </w:tblGrid>
    <w:tr w:rsidR="009A102D" w14:paraId="05CCBF58" w14:textId="77777777">
      <w:tc>
        <w:tcPr>
          <w:tcW w:w="3957" w:type="dxa"/>
          <w:tcBorders>
            <w:left w:val="nil"/>
            <w:bottom w:val="nil"/>
            <w:right w:val="nil"/>
          </w:tcBorders>
        </w:tcPr>
        <w:p w14:paraId="38B2B648" w14:textId="77777777" w:rsidR="009A102D" w:rsidRDefault="009A102D">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Borders>
            <w:left w:val="nil"/>
            <w:bottom w:val="nil"/>
            <w:right w:val="nil"/>
          </w:tcBorders>
        </w:tcPr>
        <w:p w14:paraId="3B07C332" w14:textId="77777777" w:rsidR="009A102D" w:rsidRDefault="009A102D">
          <w:pPr>
            <w:pStyle w:val="Footer"/>
            <w:ind w:firstLine="0"/>
            <w:rPr>
              <w:rFonts w:ascii="Arial" w:hAnsi="Arial" w:cs="Arial"/>
              <w:b/>
              <w:sz w:val="20"/>
              <w:szCs w:val="20"/>
            </w:rPr>
          </w:pPr>
          <w:r>
            <w:rPr>
              <w:rFonts w:ascii="Arial" w:hAnsi="Arial" w:cs="Arial"/>
              <w:b/>
              <w:sz w:val="20"/>
              <w:szCs w:val="20"/>
              <w:lang w:bidi="ar-SA"/>
            </w:rPr>
            <w:t>CONFIDENTIAL</w:t>
          </w:r>
        </w:p>
      </w:tc>
      <w:tc>
        <w:tcPr>
          <w:tcW w:w="1641" w:type="dxa"/>
          <w:tcBorders>
            <w:left w:val="nil"/>
            <w:bottom w:val="nil"/>
            <w:right w:val="nil"/>
          </w:tcBorders>
        </w:tcPr>
        <w:sdt>
          <w:sdtPr>
            <w:id w:val="1727286851"/>
            <w:docPartObj>
              <w:docPartGallery w:val="Page Numbers (Top of Page)"/>
              <w:docPartUnique/>
            </w:docPartObj>
          </w:sdtPr>
          <w:sdtContent>
            <w:p w14:paraId="33D8233E" w14:textId="77777777" w:rsidR="009A102D" w:rsidRDefault="009A102D">
              <w:pPr>
                <w:pStyle w:val="Footer"/>
                <w:ind w:firstLine="0"/>
                <w:rPr>
                  <w:b/>
                  <w:sz w:val="20"/>
                  <w:szCs w:val="20"/>
                </w:rPr>
              </w:pPr>
              <w:r>
                <w:rPr>
                  <w:b/>
                  <w:sz w:val="20"/>
                  <w:szCs w:val="20"/>
                </w:rPr>
                <w:t xml:space="preserve">         </w:t>
              </w:r>
              <w:r>
                <w:rPr>
                  <w:b/>
                  <w:sz w:val="20"/>
                  <w:szCs w:val="20"/>
                </w:rPr>
                <w:br/>
                <w:t xml:space="preserve">     Page </w:t>
              </w:r>
              <w:r>
                <w:rPr>
                  <w:b/>
                  <w:bCs/>
                  <w:sz w:val="20"/>
                  <w:szCs w:val="20"/>
                </w:rPr>
                <w:fldChar w:fldCharType="begin"/>
              </w:r>
              <w:r>
                <w:rPr>
                  <w:b/>
                  <w:bCs/>
                  <w:sz w:val="20"/>
                  <w:szCs w:val="20"/>
                </w:rPr>
                <w:instrText>PAGE</w:instrText>
              </w:r>
              <w:r>
                <w:rPr>
                  <w:b/>
                  <w:bCs/>
                  <w:sz w:val="20"/>
                  <w:szCs w:val="20"/>
                </w:rPr>
                <w:fldChar w:fldCharType="separate"/>
              </w:r>
              <w:r>
                <w:rPr>
                  <w:b/>
                  <w:bCs/>
                  <w:noProof/>
                  <w:sz w:val="20"/>
                  <w:szCs w:val="20"/>
                </w:rPr>
                <w:t>21</w:t>
              </w:r>
              <w:r>
                <w:rPr>
                  <w:b/>
                  <w:bCs/>
                  <w:sz w:val="20"/>
                  <w:szCs w:val="20"/>
                </w:rPr>
                <w:fldChar w:fldCharType="end"/>
              </w:r>
              <w:r>
                <w:rPr>
                  <w:b/>
                  <w:sz w:val="20"/>
                  <w:szCs w:val="20"/>
                </w:rPr>
                <w:t xml:space="preserve"> of </w:t>
              </w:r>
              <w:r>
                <w:rPr>
                  <w:b/>
                  <w:bCs/>
                  <w:sz w:val="20"/>
                  <w:szCs w:val="20"/>
                </w:rPr>
                <w:fldChar w:fldCharType="begin"/>
              </w:r>
              <w:r>
                <w:rPr>
                  <w:b/>
                  <w:bCs/>
                  <w:sz w:val="20"/>
                  <w:szCs w:val="20"/>
                </w:rPr>
                <w:instrText>NUMPAGES</w:instrText>
              </w:r>
              <w:r>
                <w:rPr>
                  <w:b/>
                  <w:bCs/>
                  <w:sz w:val="20"/>
                  <w:szCs w:val="20"/>
                </w:rPr>
                <w:fldChar w:fldCharType="separate"/>
              </w:r>
              <w:r>
                <w:rPr>
                  <w:b/>
                  <w:bCs/>
                  <w:noProof/>
                  <w:sz w:val="20"/>
                  <w:szCs w:val="20"/>
                </w:rPr>
                <w:t>38</w:t>
              </w:r>
              <w:r>
                <w:rPr>
                  <w:b/>
                  <w:bCs/>
                  <w:sz w:val="20"/>
                  <w:szCs w:val="20"/>
                </w:rPr>
                <w:fldChar w:fldCharType="end"/>
              </w:r>
            </w:p>
          </w:sdtContent>
        </w:sdt>
      </w:tc>
    </w:tr>
  </w:tbl>
  <w:p w14:paraId="1AD540D4" w14:textId="77777777" w:rsidR="009A102D" w:rsidRDefault="009A102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843CB" w14:textId="77777777" w:rsidR="008854C4" w:rsidRDefault="008854C4">
      <w:r>
        <w:separator/>
      </w:r>
    </w:p>
  </w:footnote>
  <w:footnote w:type="continuationSeparator" w:id="0">
    <w:p w14:paraId="2C40D6F2" w14:textId="77777777" w:rsidR="008854C4" w:rsidRDefault="00885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D5745" w14:textId="77777777" w:rsidR="009A102D" w:rsidRDefault="009A102D">
    <w:pPr>
      <w:pStyle w:val="Header"/>
      <w:ind w:firstLine="0"/>
      <w:rPr>
        <w:rFonts w:ascii="Arial" w:hAnsi="Arial" w:cs="Arial"/>
        <w:sz w:val="20"/>
      </w:rPr>
    </w:pPr>
  </w:p>
  <w:tbl>
    <w:tblPr>
      <w:tblStyle w:val="TableGrid"/>
      <w:tblW w:w="9576" w:type="dxa"/>
      <w:tblLook w:val="04A0" w:firstRow="1" w:lastRow="0" w:firstColumn="1" w:lastColumn="0" w:noHBand="0" w:noVBand="1"/>
    </w:tblPr>
    <w:tblGrid>
      <w:gridCol w:w="6771"/>
      <w:gridCol w:w="2805"/>
    </w:tblGrid>
    <w:tr w:rsidR="009A102D" w14:paraId="18FC443D" w14:textId="77777777">
      <w:tc>
        <w:tcPr>
          <w:tcW w:w="6770" w:type="dxa"/>
          <w:tcBorders>
            <w:top w:val="nil"/>
            <w:left w:val="nil"/>
            <w:right w:val="nil"/>
          </w:tcBorders>
        </w:tcPr>
        <w:p w14:paraId="3C09AEFC" w14:textId="77777777" w:rsidR="009A102D" w:rsidRDefault="009A102D">
          <w:pPr>
            <w:pStyle w:val="Header"/>
            <w:ind w:firstLine="0"/>
            <w:rPr>
              <w:rFonts w:ascii="Arial" w:hAnsi="Arial" w:cs="Arial"/>
              <w:sz w:val="20"/>
            </w:rPr>
          </w:pPr>
          <w:r>
            <w:rPr>
              <w:rFonts w:ascii="Arial" w:hAnsi="Arial" w:cs="Arial"/>
              <w:sz w:val="20"/>
            </w:rPr>
            <w:br/>
            <w:t>GENESIS Learning Report – Embedded LINUX</w:t>
          </w:r>
        </w:p>
      </w:tc>
      <w:tc>
        <w:tcPr>
          <w:tcW w:w="2805" w:type="dxa"/>
          <w:tcBorders>
            <w:top w:val="nil"/>
            <w:left w:val="nil"/>
            <w:right w:val="nil"/>
          </w:tcBorders>
        </w:tcPr>
        <w:p w14:paraId="5A8AC6DF" w14:textId="77777777" w:rsidR="009A102D" w:rsidRDefault="009A102D">
          <w:pPr>
            <w:pStyle w:val="Header"/>
            <w:ind w:firstLine="0"/>
            <w:rPr>
              <w:rFonts w:ascii="Arial" w:hAnsi="Arial" w:cs="Arial"/>
              <w:sz w:val="20"/>
            </w:rPr>
          </w:pPr>
          <w:r>
            <w:rPr>
              <w:noProof/>
            </w:rPr>
            <w:drawing>
              <wp:inline distT="0" distB="0" distL="0" distR="0" wp14:anchorId="6BFB2C9F" wp14:editId="1DEBAE19">
                <wp:extent cx="1626235" cy="382905"/>
                <wp:effectExtent l="0" t="0" r="0" b="0"/>
                <wp:docPr id="12"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14:paraId="20D288DE" w14:textId="77777777" w:rsidR="009A102D" w:rsidRDefault="009A102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B1E"/>
    <w:multiLevelType w:val="multilevel"/>
    <w:tmpl w:val="E74622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01A1412"/>
    <w:multiLevelType w:val="hybridMultilevel"/>
    <w:tmpl w:val="6060BDE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00E74983"/>
    <w:multiLevelType w:val="hybridMultilevel"/>
    <w:tmpl w:val="9C76D8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1E37F3B"/>
    <w:multiLevelType w:val="hybridMultilevel"/>
    <w:tmpl w:val="B526110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3550373"/>
    <w:multiLevelType w:val="multilevel"/>
    <w:tmpl w:val="F37EE8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36D1198"/>
    <w:multiLevelType w:val="multilevel"/>
    <w:tmpl w:val="41F48E7A"/>
    <w:lvl w:ilvl="0">
      <w:start w:val="14"/>
      <w:numFmt w:val="decimal"/>
      <w:lvlText w:val="%1"/>
      <w:lvlJc w:val="left"/>
      <w:pPr>
        <w:ind w:left="420" w:hanging="420"/>
      </w:pPr>
      <w:rPr>
        <w:rFonts w:hint="default"/>
      </w:rPr>
    </w:lvl>
    <w:lvl w:ilvl="1">
      <w:start w:val="2"/>
      <w:numFmt w:val="decimal"/>
      <w:lvlText w:val="%1.%2"/>
      <w:lvlJc w:val="left"/>
      <w:pPr>
        <w:ind w:left="564" w:hanging="4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952" w:hanging="1800"/>
      </w:pPr>
      <w:rPr>
        <w:rFonts w:hint="default"/>
      </w:rPr>
    </w:lvl>
  </w:abstractNum>
  <w:abstractNum w:abstractNumId="6" w15:restartNumberingAfterBreak="0">
    <w:nsid w:val="041C4753"/>
    <w:multiLevelType w:val="multilevel"/>
    <w:tmpl w:val="042A093A"/>
    <w:lvl w:ilvl="0">
      <w:start w:val="1"/>
      <w:numFmt w:val="bullet"/>
      <w:lvlText w:val=""/>
      <w:lvlJc w:val="left"/>
      <w:pPr>
        <w:tabs>
          <w:tab w:val="num" w:pos="0"/>
        </w:tabs>
        <w:ind w:left="1512" w:hanging="360"/>
      </w:pPr>
      <w:rPr>
        <w:rFonts w:ascii="Symbol" w:hAnsi="Symbol" w:cs="Symbol"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7" w15:restartNumberingAfterBreak="0">
    <w:nsid w:val="06243B12"/>
    <w:multiLevelType w:val="hybridMultilevel"/>
    <w:tmpl w:val="9E4EC3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64241F6"/>
    <w:multiLevelType w:val="hybridMultilevel"/>
    <w:tmpl w:val="9612A73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0707372E"/>
    <w:multiLevelType w:val="hybridMultilevel"/>
    <w:tmpl w:val="12E085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8AD01EB"/>
    <w:multiLevelType w:val="multilevel"/>
    <w:tmpl w:val="6D04910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1" w15:restartNumberingAfterBreak="0">
    <w:nsid w:val="093F59E6"/>
    <w:multiLevelType w:val="hybridMultilevel"/>
    <w:tmpl w:val="8E8644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8C010B"/>
    <w:multiLevelType w:val="multilevel"/>
    <w:tmpl w:val="92AC35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0A92214A"/>
    <w:multiLevelType w:val="hybridMultilevel"/>
    <w:tmpl w:val="F306D59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0B3934CE"/>
    <w:multiLevelType w:val="hybridMultilevel"/>
    <w:tmpl w:val="4622096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5" w15:restartNumberingAfterBreak="0">
    <w:nsid w:val="0B3C3477"/>
    <w:multiLevelType w:val="hybridMultilevel"/>
    <w:tmpl w:val="F196B934"/>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0BDD404F"/>
    <w:multiLevelType w:val="multilevel"/>
    <w:tmpl w:val="A072D3DE"/>
    <w:lvl w:ilvl="0">
      <w:start w:val="10"/>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0C0433D0"/>
    <w:multiLevelType w:val="multilevel"/>
    <w:tmpl w:val="CAE654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2520"/>
        </w:tabs>
        <w:ind w:left="252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0C9857CF"/>
    <w:multiLevelType w:val="hybridMultilevel"/>
    <w:tmpl w:val="AC28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FB3A0F"/>
    <w:multiLevelType w:val="hybridMultilevel"/>
    <w:tmpl w:val="010C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A34FD8"/>
    <w:multiLevelType w:val="hybridMultilevel"/>
    <w:tmpl w:val="95D23A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DB75BD8"/>
    <w:multiLevelType w:val="multilevel"/>
    <w:tmpl w:val="52DA09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0DE95D96"/>
    <w:multiLevelType w:val="multilevel"/>
    <w:tmpl w:val="272C1A1A"/>
    <w:lvl w:ilvl="0">
      <w:start w:val="1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0ED65FD3"/>
    <w:multiLevelType w:val="hybridMultilevel"/>
    <w:tmpl w:val="A1420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0EDC513F"/>
    <w:multiLevelType w:val="hybridMultilevel"/>
    <w:tmpl w:val="55A62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0F513D51"/>
    <w:multiLevelType w:val="multilevel"/>
    <w:tmpl w:val="6412673C"/>
    <w:lvl w:ilvl="0">
      <w:start w:val="10"/>
      <w:numFmt w:val="decimal"/>
      <w:lvlText w:val="%1."/>
      <w:lvlJc w:val="left"/>
      <w:pPr>
        <w:ind w:left="720" w:hanging="360"/>
      </w:pPr>
      <w:rPr>
        <w:rFonts w:hint="default"/>
        <w:color w:val="auto"/>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0F7818CC"/>
    <w:multiLevelType w:val="multilevel"/>
    <w:tmpl w:val="8222C66C"/>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7" w15:restartNumberingAfterBreak="0">
    <w:nsid w:val="100B227D"/>
    <w:multiLevelType w:val="hybridMultilevel"/>
    <w:tmpl w:val="BD26D1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0F81E15"/>
    <w:multiLevelType w:val="hybridMultilevel"/>
    <w:tmpl w:val="87F2BC1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35E3695"/>
    <w:multiLevelType w:val="multilevel"/>
    <w:tmpl w:val="64BCF1B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0" w15:restartNumberingAfterBreak="0">
    <w:nsid w:val="13CA635D"/>
    <w:multiLevelType w:val="hybridMultilevel"/>
    <w:tmpl w:val="6CD0E14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1" w15:restartNumberingAfterBreak="0">
    <w:nsid w:val="143C79FE"/>
    <w:multiLevelType w:val="hybridMultilevel"/>
    <w:tmpl w:val="053ACCF0"/>
    <w:lvl w:ilvl="0" w:tplc="066838D0">
      <w:start w:val="17"/>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2" w15:restartNumberingAfterBreak="0">
    <w:nsid w:val="14AF3ED7"/>
    <w:multiLevelType w:val="hybridMultilevel"/>
    <w:tmpl w:val="FE40820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15:restartNumberingAfterBreak="0">
    <w:nsid w:val="16916A13"/>
    <w:multiLevelType w:val="hybridMultilevel"/>
    <w:tmpl w:val="495E11C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176D6EC1"/>
    <w:multiLevelType w:val="multilevel"/>
    <w:tmpl w:val="573C08AA"/>
    <w:lvl w:ilvl="0">
      <w:start w:val="16"/>
      <w:numFmt w:val="decimal"/>
      <w:lvlText w:val="%1"/>
      <w:lvlJc w:val="left"/>
      <w:pPr>
        <w:ind w:left="420" w:hanging="420"/>
      </w:pPr>
      <w:rPr>
        <w:rFonts w:ascii="Times New Roman" w:hAnsi="Times New Roman" w:hint="default"/>
        <w:b/>
      </w:rPr>
    </w:lvl>
    <w:lvl w:ilvl="1">
      <w:start w:val="1"/>
      <w:numFmt w:val="decimal"/>
      <w:lvlText w:val="%1.%2"/>
      <w:lvlJc w:val="left"/>
      <w:pPr>
        <w:ind w:left="1140" w:hanging="420"/>
      </w:pPr>
      <w:rPr>
        <w:rFonts w:ascii="Times New Roman" w:hAnsi="Times New Roman" w:hint="default"/>
        <w:b/>
      </w:rPr>
    </w:lvl>
    <w:lvl w:ilvl="2">
      <w:start w:val="1"/>
      <w:numFmt w:val="decimal"/>
      <w:lvlText w:val="%1.%2.%3"/>
      <w:lvlJc w:val="left"/>
      <w:pPr>
        <w:ind w:left="2160" w:hanging="720"/>
      </w:pPr>
      <w:rPr>
        <w:rFonts w:ascii="Times New Roman" w:hAnsi="Times New Roman" w:hint="default"/>
        <w:b/>
      </w:rPr>
    </w:lvl>
    <w:lvl w:ilvl="3">
      <w:start w:val="1"/>
      <w:numFmt w:val="decimal"/>
      <w:lvlText w:val="%1.%2.%3.%4"/>
      <w:lvlJc w:val="left"/>
      <w:pPr>
        <w:ind w:left="3240" w:hanging="1080"/>
      </w:pPr>
      <w:rPr>
        <w:rFonts w:ascii="Times New Roman" w:hAnsi="Times New Roman" w:hint="default"/>
        <w:b/>
      </w:rPr>
    </w:lvl>
    <w:lvl w:ilvl="4">
      <w:start w:val="1"/>
      <w:numFmt w:val="decimal"/>
      <w:lvlText w:val="%1.%2.%3.%4.%5"/>
      <w:lvlJc w:val="left"/>
      <w:pPr>
        <w:ind w:left="3960" w:hanging="1080"/>
      </w:pPr>
      <w:rPr>
        <w:rFonts w:ascii="Times New Roman" w:hAnsi="Times New Roman" w:hint="default"/>
        <w:b/>
      </w:rPr>
    </w:lvl>
    <w:lvl w:ilvl="5">
      <w:start w:val="1"/>
      <w:numFmt w:val="decimal"/>
      <w:lvlText w:val="%1.%2.%3.%4.%5.%6"/>
      <w:lvlJc w:val="left"/>
      <w:pPr>
        <w:ind w:left="5040" w:hanging="1440"/>
      </w:pPr>
      <w:rPr>
        <w:rFonts w:ascii="Times New Roman" w:hAnsi="Times New Roman" w:hint="default"/>
        <w:b/>
      </w:rPr>
    </w:lvl>
    <w:lvl w:ilvl="6">
      <w:start w:val="1"/>
      <w:numFmt w:val="decimal"/>
      <w:lvlText w:val="%1.%2.%3.%4.%5.%6.%7"/>
      <w:lvlJc w:val="left"/>
      <w:pPr>
        <w:ind w:left="5760" w:hanging="1440"/>
      </w:pPr>
      <w:rPr>
        <w:rFonts w:ascii="Times New Roman" w:hAnsi="Times New Roman" w:hint="default"/>
        <w:b/>
      </w:rPr>
    </w:lvl>
    <w:lvl w:ilvl="7">
      <w:start w:val="1"/>
      <w:numFmt w:val="decimal"/>
      <w:lvlText w:val="%1.%2.%3.%4.%5.%6.%7.%8"/>
      <w:lvlJc w:val="left"/>
      <w:pPr>
        <w:ind w:left="6840" w:hanging="1800"/>
      </w:pPr>
      <w:rPr>
        <w:rFonts w:ascii="Times New Roman" w:hAnsi="Times New Roman" w:hint="default"/>
        <w:b/>
      </w:rPr>
    </w:lvl>
    <w:lvl w:ilvl="8">
      <w:start w:val="1"/>
      <w:numFmt w:val="decimal"/>
      <w:lvlText w:val="%1.%2.%3.%4.%5.%6.%7.%8.%9"/>
      <w:lvlJc w:val="left"/>
      <w:pPr>
        <w:ind w:left="7560" w:hanging="1800"/>
      </w:pPr>
      <w:rPr>
        <w:rFonts w:ascii="Times New Roman" w:hAnsi="Times New Roman" w:hint="default"/>
        <w:b/>
      </w:rPr>
    </w:lvl>
  </w:abstractNum>
  <w:abstractNum w:abstractNumId="35" w15:restartNumberingAfterBreak="0">
    <w:nsid w:val="18647A4B"/>
    <w:multiLevelType w:val="hybridMultilevel"/>
    <w:tmpl w:val="A7BA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9D47FAE"/>
    <w:multiLevelType w:val="multilevel"/>
    <w:tmpl w:val="F176D6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15:restartNumberingAfterBreak="0">
    <w:nsid w:val="1A1D11EA"/>
    <w:multiLevelType w:val="multilevel"/>
    <w:tmpl w:val="C7F490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1A6F4590"/>
    <w:multiLevelType w:val="hybridMultilevel"/>
    <w:tmpl w:val="F3B62C88"/>
    <w:lvl w:ilvl="0" w:tplc="0409000B">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9" w15:restartNumberingAfterBreak="0">
    <w:nsid w:val="1B1C2AA6"/>
    <w:multiLevelType w:val="hybridMultilevel"/>
    <w:tmpl w:val="4F10B1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BDD1341"/>
    <w:multiLevelType w:val="hybridMultilevel"/>
    <w:tmpl w:val="8B940D78"/>
    <w:lvl w:ilvl="0" w:tplc="04090001">
      <w:start w:val="1"/>
      <w:numFmt w:val="bullet"/>
      <w:lvlText w:val=""/>
      <w:lvlJc w:val="left"/>
      <w:pPr>
        <w:ind w:left="900" w:hanging="360"/>
      </w:pPr>
      <w:rPr>
        <w:rFonts w:ascii="Symbol" w:hAnsi="Symbol" w:hint="default"/>
        <w:color w:val="auto"/>
        <w:sz w:val="2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41" w15:restartNumberingAfterBreak="0">
    <w:nsid w:val="1BFF291A"/>
    <w:multiLevelType w:val="hybridMultilevel"/>
    <w:tmpl w:val="004A7C8A"/>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2" w15:restartNumberingAfterBreak="0">
    <w:nsid w:val="1C2C0786"/>
    <w:multiLevelType w:val="hybridMultilevel"/>
    <w:tmpl w:val="EAEE3F1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3" w15:restartNumberingAfterBreak="0">
    <w:nsid w:val="1C5B0ABE"/>
    <w:multiLevelType w:val="multilevel"/>
    <w:tmpl w:val="BB60E7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1D9C230D"/>
    <w:multiLevelType w:val="multilevel"/>
    <w:tmpl w:val="C7A48E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2B67BB"/>
    <w:multiLevelType w:val="multilevel"/>
    <w:tmpl w:val="7C9851BE"/>
    <w:lvl w:ilvl="0">
      <w:start w:val="15"/>
      <w:numFmt w:val="decimal"/>
      <w:lvlText w:val="%1"/>
      <w:lvlJc w:val="left"/>
      <w:pPr>
        <w:ind w:left="420" w:hanging="420"/>
      </w:pPr>
      <w:rPr>
        <w:rFonts w:hint="default"/>
      </w:rPr>
    </w:lvl>
    <w:lvl w:ilvl="1">
      <w:start w:val="8"/>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1F314DDF"/>
    <w:multiLevelType w:val="hybridMultilevel"/>
    <w:tmpl w:val="CBA4008E"/>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7" w15:restartNumberingAfterBreak="0">
    <w:nsid w:val="20870979"/>
    <w:multiLevelType w:val="hybridMultilevel"/>
    <w:tmpl w:val="38E621E0"/>
    <w:lvl w:ilvl="0" w:tplc="4FE466DA">
      <w:start w:val="6"/>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8" w15:restartNumberingAfterBreak="0">
    <w:nsid w:val="20910578"/>
    <w:multiLevelType w:val="hybridMultilevel"/>
    <w:tmpl w:val="71CAE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212B1526"/>
    <w:multiLevelType w:val="multilevel"/>
    <w:tmpl w:val="263C4B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15:restartNumberingAfterBreak="0">
    <w:nsid w:val="21707B0A"/>
    <w:multiLevelType w:val="hybridMultilevel"/>
    <w:tmpl w:val="E0C2F4F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1" w15:restartNumberingAfterBreak="0">
    <w:nsid w:val="217B339B"/>
    <w:multiLevelType w:val="multilevel"/>
    <w:tmpl w:val="15E67F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15:restartNumberingAfterBreak="0">
    <w:nsid w:val="22735993"/>
    <w:multiLevelType w:val="multilevel"/>
    <w:tmpl w:val="527016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15:restartNumberingAfterBreak="0">
    <w:nsid w:val="22DA501D"/>
    <w:multiLevelType w:val="multilevel"/>
    <w:tmpl w:val="7AD80FEE"/>
    <w:lvl w:ilvl="0">
      <w:start w:val="1"/>
      <w:numFmt w:val="bullet"/>
      <w:lvlText w:val=""/>
      <w:lvlJc w:val="left"/>
      <w:pPr>
        <w:tabs>
          <w:tab w:val="num" w:pos="1695"/>
        </w:tabs>
        <w:ind w:left="1695" w:hanging="360"/>
      </w:pPr>
      <w:rPr>
        <w:rFonts w:ascii="Symbol" w:hAnsi="Symbol" w:cs="Symbol" w:hint="default"/>
      </w:rPr>
    </w:lvl>
    <w:lvl w:ilvl="1">
      <w:start w:val="1"/>
      <w:numFmt w:val="bullet"/>
      <w:lvlText w:val="◦"/>
      <w:lvlJc w:val="left"/>
      <w:pPr>
        <w:tabs>
          <w:tab w:val="num" w:pos="2055"/>
        </w:tabs>
        <w:ind w:left="2055" w:hanging="360"/>
      </w:pPr>
      <w:rPr>
        <w:rFonts w:ascii="OpenSymbol" w:hAnsi="OpenSymbol" w:cs="OpenSymbol" w:hint="default"/>
      </w:rPr>
    </w:lvl>
    <w:lvl w:ilvl="2">
      <w:start w:val="1"/>
      <w:numFmt w:val="bullet"/>
      <w:lvlText w:val=""/>
      <w:lvlJc w:val="left"/>
      <w:pPr>
        <w:tabs>
          <w:tab w:val="num" w:pos="2415"/>
        </w:tabs>
        <w:ind w:left="2415" w:hanging="360"/>
      </w:pPr>
      <w:rPr>
        <w:rFonts w:ascii="Wingdings" w:hAnsi="Wingdings" w:cs="Wingdings" w:hint="default"/>
      </w:rPr>
    </w:lvl>
    <w:lvl w:ilvl="3">
      <w:start w:val="1"/>
      <w:numFmt w:val="bullet"/>
      <w:lvlText w:val=""/>
      <w:lvlJc w:val="left"/>
      <w:pPr>
        <w:tabs>
          <w:tab w:val="num" w:pos="2775"/>
        </w:tabs>
        <w:ind w:left="2775" w:hanging="360"/>
      </w:pPr>
      <w:rPr>
        <w:rFonts w:ascii="Symbol" w:hAnsi="Symbol" w:cs="Symbol" w:hint="default"/>
      </w:rPr>
    </w:lvl>
    <w:lvl w:ilvl="4">
      <w:start w:val="1"/>
      <w:numFmt w:val="bullet"/>
      <w:lvlText w:val="◦"/>
      <w:lvlJc w:val="left"/>
      <w:pPr>
        <w:tabs>
          <w:tab w:val="num" w:pos="3135"/>
        </w:tabs>
        <w:ind w:left="3135" w:hanging="360"/>
      </w:pPr>
      <w:rPr>
        <w:rFonts w:ascii="OpenSymbol" w:hAnsi="OpenSymbol" w:cs="OpenSymbol" w:hint="default"/>
      </w:rPr>
    </w:lvl>
    <w:lvl w:ilvl="5">
      <w:start w:val="1"/>
      <w:numFmt w:val="bullet"/>
      <w:lvlText w:val="▪"/>
      <w:lvlJc w:val="left"/>
      <w:pPr>
        <w:tabs>
          <w:tab w:val="num" w:pos="3495"/>
        </w:tabs>
        <w:ind w:left="3495" w:hanging="360"/>
      </w:pPr>
      <w:rPr>
        <w:rFonts w:ascii="OpenSymbol" w:hAnsi="OpenSymbol" w:cs="OpenSymbol" w:hint="default"/>
      </w:rPr>
    </w:lvl>
    <w:lvl w:ilvl="6">
      <w:start w:val="1"/>
      <w:numFmt w:val="bullet"/>
      <w:lvlText w:val=""/>
      <w:lvlJc w:val="left"/>
      <w:pPr>
        <w:tabs>
          <w:tab w:val="num" w:pos="3855"/>
        </w:tabs>
        <w:ind w:left="3855" w:hanging="360"/>
      </w:pPr>
      <w:rPr>
        <w:rFonts w:ascii="Symbol" w:hAnsi="Symbol" w:cs="Symbol" w:hint="default"/>
      </w:rPr>
    </w:lvl>
    <w:lvl w:ilvl="7">
      <w:start w:val="1"/>
      <w:numFmt w:val="bullet"/>
      <w:lvlText w:val="◦"/>
      <w:lvlJc w:val="left"/>
      <w:pPr>
        <w:tabs>
          <w:tab w:val="num" w:pos="4215"/>
        </w:tabs>
        <w:ind w:left="4215" w:hanging="360"/>
      </w:pPr>
      <w:rPr>
        <w:rFonts w:ascii="OpenSymbol" w:hAnsi="OpenSymbol" w:cs="OpenSymbol" w:hint="default"/>
      </w:rPr>
    </w:lvl>
    <w:lvl w:ilvl="8">
      <w:start w:val="1"/>
      <w:numFmt w:val="bullet"/>
      <w:lvlText w:val="▪"/>
      <w:lvlJc w:val="left"/>
      <w:pPr>
        <w:tabs>
          <w:tab w:val="num" w:pos="4575"/>
        </w:tabs>
        <w:ind w:left="4575" w:hanging="360"/>
      </w:pPr>
      <w:rPr>
        <w:rFonts w:ascii="OpenSymbol" w:hAnsi="OpenSymbol" w:cs="OpenSymbol" w:hint="default"/>
      </w:rPr>
    </w:lvl>
  </w:abstractNum>
  <w:abstractNum w:abstractNumId="54" w15:restartNumberingAfterBreak="0">
    <w:nsid w:val="22EE2F57"/>
    <w:multiLevelType w:val="multilevel"/>
    <w:tmpl w:val="A3849B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15:restartNumberingAfterBreak="0">
    <w:nsid w:val="239A7306"/>
    <w:multiLevelType w:val="multilevel"/>
    <w:tmpl w:val="EB6ACD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6" w15:restartNumberingAfterBreak="0">
    <w:nsid w:val="243B1582"/>
    <w:multiLevelType w:val="hybridMultilevel"/>
    <w:tmpl w:val="0292F1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24D77AFC"/>
    <w:multiLevelType w:val="hybridMultilevel"/>
    <w:tmpl w:val="6B94936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8" w15:restartNumberingAfterBreak="0">
    <w:nsid w:val="24F75528"/>
    <w:multiLevelType w:val="multilevel"/>
    <w:tmpl w:val="6324E8DE"/>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59" w15:restartNumberingAfterBreak="0">
    <w:nsid w:val="252A7848"/>
    <w:multiLevelType w:val="hybridMultilevel"/>
    <w:tmpl w:val="2EEC5C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25683BFF"/>
    <w:multiLevelType w:val="multilevel"/>
    <w:tmpl w:val="92AC35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1" w15:restartNumberingAfterBreak="0">
    <w:nsid w:val="25F31DA6"/>
    <w:multiLevelType w:val="hybridMultilevel"/>
    <w:tmpl w:val="255ED6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2" w15:restartNumberingAfterBreak="0">
    <w:nsid w:val="270F28B3"/>
    <w:multiLevelType w:val="multilevel"/>
    <w:tmpl w:val="39C24E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3" w15:restartNumberingAfterBreak="0">
    <w:nsid w:val="28B034A1"/>
    <w:multiLevelType w:val="hybridMultilevel"/>
    <w:tmpl w:val="EC14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8DF2D1E"/>
    <w:multiLevelType w:val="multilevel"/>
    <w:tmpl w:val="2D64DF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5" w15:restartNumberingAfterBreak="0">
    <w:nsid w:val="295B5267"/>
    <w:multiLevelType w:val="hybridMultilevel"/>
    <w:tmpl w:val="17849296"/>
    <w:lvl w:ilvl="0" w:tplc="0409000B">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66" w15:restartNumberingAfterBreak="0">
    <w:nsid w:val="2AB05BFF"/>
    <w:multiLevelType w:val="multilevel"/>
    <w:tmpl w:val="2C5C18B4"/>
    <w:lvl w:ilvl="0">
      <w:start w:val="1"/>
      <w:numFmt w:val="bullet"/>
      <w:lvlText w:val=""/>
      <w:lvlJc w:val="left"/>
      <w:pPr>
        <w:tabs>
          <w:tab w:val="num" w:pos="0"/>
        </w:tabs>
        <w:ind w:left="1512" w:hanging="360"/>
      </w:pPr>
      <w:rPr>
        <w:rFonts w:ascii="Symbol" w:hAnsi="Symbol" w:cs="Symbol"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67" w15:restartNumberingAfterBreak="0">
    <w:nsid w:val="2AF12175"/>
    <w:multiLevelType w:val="multilevel"/>
    <w:tmpl w:val="5A6419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8" w15:restartNumberingAfterBreak="0">
    <w:nsid w:val="2B900109"/>
    <w:multiLevelType w:val="multilevel"/>
    <w:tmpl w:val="ED206AD8"/>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69" w15:restartNumberingAfterBreak="0">
    <w:nsid w:val="2BF477E0"/>
    <w:multiLevelType w:val="hybridMultilevel"/>
    <w:tmpl w:val="1B70E4F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0" w15:restartNumberingAfterBreak="0">
    <w:nsid w:val="2CBB3599"/>
    <w:multiLevelType w:val="hybridMultilevel"/>
    <w:tmpl w:val="BC20A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DEB4C90"/>
    <w:multiLevelType w:val="hybridMultilevel"/>
    <w:tmpl w:val="114C0AB4"/>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2" w15:restartNumberingAfterBreak="0">
    <w:nsid w:val="2E0A7B0C"/>
    <w:multiLevelType w:val="multilevel"/>
    <w:tmpl w:val="ACC0ACD8"/>
    <w:lvl w:ilvl="0">
      <w:start w:val="1"/>
      <w:numFmt w:val="decimal"/>
      <w:lvlText w:val="%1."/>
      <w:lvlJc w:val="left"/>
      <w:pPr>
        <w:tabs>
          <w:tab w:val="num" w:pos="1800"/>
        </w:tabs>
        <w:ind w:left="1800" w:hanging="360"/>
      </w:p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73" w15:restartNumberingAfterBreak="0">
    <w:nsid w:val="2E0D6033"/>
    <w:multiLevelType w:val="multilevel"/>
    <w:tmpl w:val="7938EE78"/>
    <w:lvl w:ilvl="0">
      <w:start w:val="15"/>
      <w:numFmt w:val="decimal"/>
      <w:lvlText w:val="%1"/>
      <w:lvlJc w:val="left"/>
      <w:pPr>
        <w:ind w:left="450" w:hanging="450"/>
      </w:pPr>
      <w:rPr>
        <w:rFonts w:hint="default"/>
      </w:rPr>
    </w:lvl>
    <w:lvl w:ilvl="1">
      <w:start w:val="6"/>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2E1066FE"/>
    <w:multiLevelType w:val="hybridMultilevel"/>
    <w:tmpl w:val="BFA6FDB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75" w15:restartNumberingAfterBreak="0">
    <w:nsid w:val="2E67697B"/>
    <w:multiLevelType w:val="multilevel"/>
    <w:tmpl w:val="C808724E"/>
    <w:lvl w:ilvl="0">
      <w:start w:val="12"/>
      <w:numFmt w:val="decimal"/>
      <w:lvlText w:val="%1."/>
      <w:lvlJc w:val="left"/>
      <w:pPr>
        <w:ind w:left="1860" w:hanging="420"/>
      </w:pPr>
      <w:rPr>
        <w:rFonts w:hint="default"/>
      </w:rPr>
    </w:lvl>
    <w:lvl w:ilvl="1">
      <w:start w:val="3"/>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6" w15:restartNumberingAfterBreak="0">
    <w:nsid w:val="2ECD2105"/>
    <w:multiLevelType w:val="hybridMultilevel"/>
    <w:tmpl w:val="D0085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317B0562"/>
    <w:multiLevelType w:val="hybridMultilevel"/>
    <w:tmpl w:val="ED440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19F6C6C"/>
    <w:multiLevelType w:val="hybridMultilevel"/>
    <w:tmpl w:val="9936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1D746AA"/>
    <w:multiLevelType w:val="hybridMultilevel"/>
    <w:tmpl w:val="4BEAA64C"/>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80" w15:restartNumberingAfterBreak="0">
    <w:nsid w:val="322979E8"/>
    <w:multiLevelType w:val="multilevel"/>
    <w:tmpl w:val="06485FC8"/>
    <w:lvl w:ilvl="0">
      <w:start w:val="15"/>
      <w:numFmt w:val="decimal"/>
      <w:lvlText w:val="%1."/>
      <w:lvlJc w:val="left"/>
      <w:pPr>
        <w:ind w:left="960" w:hanging="360"/>
      </w:pPr>
      <w:rPr>
        <w:rFonts w:ascii="Calibri" w:hAnsi="Calibri" w:cs="Calibri" w:hint="default"/>
      </w:rPr>
    </w:lvl>
    <w:lvl w:ilvl="1">
      <w:start w:val="2"/>
      <w:numFmt w:val="decimal"/>
      <w:isLgl/>
      <w:lvlText w:val="%1.%2"/>
      <w:lvlJc w:val="left"/>
      <w:pPr>
        <w:ind w:left="1020" w:hanging="4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81" w15:restartNumberingAfterBreak="0">
    <w:nsid w:val="325B0DEF"/>
    <w:multiLevelType w:val="hybridMultilevel"/>
    <w:tmpl w:val="5A887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28436DF"/>
    <w:multiLevelType w:val="hybridMultilevel"/>
    <w:tmpl w:val="98E62E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3" w15:restartNumberingAfterBreak="0">
    <w:nsid w:val="331725FF"/>
    <w:multiLevelType w:val="multilevel"/>
    <w:tmpl w:val="A684C5A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4" w15:restartNumberingAfterBreak="0">
    <w:nsid w:val="345F70B7"/>
    <w:multiLevelType w:val="hybridMultilevel"/>
    <w:tmpl w:val="081EDB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34944B09"/>
    <w:multiLevelType w:val="hybridMultilevel"/>
    <w:tmpl w:val="C670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4FC71DC"/>
    <w:multiLevelType w:val="hybridMultilevel"/>
    <w:tmpl w:val="B0A0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52C2917"/>
    <w:multiLevelType w:val="multilevel"/>
    <w:tmpl w:val="FF449EA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8" w15:restartNumberingAfterBreak="0">
    <w:nsid w:val="352E61F8"/>
    <w:multiLevelType w:val="multilevel"/>
    <w:tmpl w:val="78F275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9" w15:restartNumberingAfterBreak="0">
    <w:nsid w:val="35AA01DF"/>
    <w:multiLevelType w:val="hybridMultilevel"/>
    <w:tmpl w:val="C8E0AEA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0" w15:restartNumberingAfterBreak="0">
    <w:nsid w:val="372D0874"/>
    <w:multiLevelType w:val="multilevel"/>
    <w:tmpl w:val="1B4CB990"/>
    <w:lvl w:ilvl="0">
      <w:start w:val="1"/>
      <w:numFmt w:val="bullet"/>
      <w:lvlText w:val=""/>
      <w:lvlJc w:val="left"/>
      <w:pPr>
        <w:tabs>
          <w:tab w:val="num" w:pos="0"/>
        </w:tabs>
        <w:ind w:left="1800" w:hanging="360"/>
      </w:pPr>
      <w:rPr>
        <w:rFonts w:ascii="Symbol" w:hAnsi="Symbol" w:cs="Symbol" w:hint="default"/>
      </w:rPr>
    </w:lvl>
    <w:lvl w:ilvl="1">
      <w:start w:val="1"/>
      <w:numFmt w:val="bullet"/>
      <w:lvlText w:val=""/>
      <w:lvlJc w:val="left"/>
      <w:pPr>
        <w:tabs>
          <w:tab w:val="num" w:pos="0"/>
        </w:tabs>
        <w:ind w:left="2520" w:hanging="360"/>
      </w:pPr>
      <w:rPr>
        <w:rFonts w:ascii="Wingdings" w:hAnsi="Wingdings"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91" w15:restartNumberingAfterBreak="0">
    <w:nsid w:val="390772E7"/>
    <w:multiLevelType w:val="hybridMultilevel"/>
    <w:tmpl w:val="929A8B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3AA750B7"/>
    <w:multiLevelType w:val="hybridMultilevel"/>
    <w:tmpl w:val="27F2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B5B5F6C"/>
    <w:multiLevelType w:val="hybridMultilevel"/>
    <w:tmpl w:val="F94A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B957526"/>
    <w:multiLevelType w:val="multilevel"/>
    <w:tmpl w:val="004839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5" w15:restartNumberingAfterBreak="0">
    <w:nsid w:val="3BCF2A8F"/>
    <w:multiLevelType w:val="hybridMultilevel"/>
    <w:tmpl w:val="D7B832EC"/>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C3A2A61"/>
    <w:multiLevelType w:val="hybridMultilevel"/>
    <w:tmpl w:val="A7B2C166"/>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7" w15:restartNumberingAfterBreak="0">
    <w:nsid w:val="3C5B1CC0"/>
    <w:multiLevelType w:val="multilevel"/>
    <w:tmpl w:val="58E6D4C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8" w15:restartNumberingAfterBreak="0">
    <w:nsid w:val="3CB10CD5"/>
    <w:multiLevelType w:val="hybridMultilevel"/>
    <w:tmpl w:val="5360136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9" w15:restartNumberingAfterBreak="0">
    <w:nsid w:val="3CD1714E"/>
    <w:multiLevelType w:val="hybridMultilevel"/>
    <w:tmpl w:val="25904F38"/>
    <w:lvl w:ilvl="0" w:tplc="04090001">
      <w:start w:val="1"/>
      <w:numFmt w:val="bullet"/>
      <w:lvlText w:val=""/>
      <w:lvlJc w:val="left"/>
      <w:pPr>
        <w:ind w:left="900" w:hanging="360"/>
      </w:pPr>
      <w:rPr>
        <w:rFonts w:ascii="Symbol" w:hAnsi="Symbol" w:hint="default"/>
        <w:color w:val="auto"/>
        <w:sz w:val="2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00" w15:restartNumberingAfterBreak="0">
    <w:nsid w:val="3D79050C"/>
    <w:multiLevelType w:val="hybridMultilevel"/>
    <w:tmpl w:val="D8CA5786"/>
    <w:lvl w:ilvl="0" w:tplc="BA5CE968">
      <w:start w:val="1"/>
      <w:numFmt w:val="decimal"/>
      <w:lvlText w:val="%1."/>
      <w:lvlJc w:val="left"/>
      <w:pPr>
        <w:ind w:left="900" w:hanging="360"/>
      </w:pPr>
      <w:rPr>
        <w:rFonts w:ascii="Times New Roman" w:hAnsi="Times New Roman" w:cs="Times New Roman" w:hint="default"/>
        <w:color w:val="auto"/>
        <w:sz w:val="2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01" w15:restartNumberingAfterBreak="0">
    <w:nsid w:val="3DAC2937"/>
    <w:multiLevelType w:val="hybridMultilevel"/>
    <w:tmpl w:val="A8C28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3E0D31A5"/>
    <w:multiLevelType w:val="multilevel"/>
    <w:tmpl w:val="8BBE92CE"/>
    <w:lvl w:ilvl="0">
      <w:start w:val="15"/>
      <w:numFmt w:val="decimal"/>
      <w:lvlText w:val="%1"/>
      <w:lvlJc w:val="left"/>
      <w:pPr>
        <w:ind w:left="420" w:hanging="420"/>
      </w:pPr>
      <w:rPr>
        <w:rFonts w:hint="default"/>
      </w:rPr>
    </w:lvl>
    <w:lvl w:ilvl="1">
      <w:start w:val="3"/>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3" w15:restartNumberingAfterBreak="0">
    <w:nsid w:val="3E9D4723"/>
    <w:multiLevelType w:val="hybridMultilevel"/>
    <w:tmpl w:val="BF8CD8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3FFC6705"/>
    <w:multiLevelType w:val="multilevel"/>
    <w:tmpl w:val="CEE6FBD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5" w15:restartNumberingAfterBreak="0">
    <w:nsid w:val="40802001"/>
    <w:multiLevelType w:val="multilevel"/>
    <w:tmpl w:val="026C2B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6" w15:restartNumberingAfterBreak="0">
    <w:nsid w:val="40A24039"/>
    <w:multiLevelType w:val="multilevel"/>
    <w:tmpl w:val="129064D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Symbol" w:hAnsi="Symbol" w:cs="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07" w15:restartNumberingAfterBreak="0">
    <w:nsid w:val="421B3A8A"/>
    <w:multiLevelType w:val="hybridMultilevel"/>
    <w:tmpl w:val="8318BB58"/>
    <w:lvl w:ilvl="0" w:tplc="0409000B">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08" w15:restartNumberingAfterBreak="0">
    <w:nsid w:val="42A14A02"/>
    <w:multiLevelType w:val="hybridMultilevel"/>
    <w:tmpl w:val="CACEF5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3D339CD"/>
    <w:multiLevelType w:val="hybridMultilevel"/>
    <w:tmpl w:val="7396E6C8"/>
    <w:lvl w:ilvl="0" w:tplc="0409000B">
      <w:start w:val="1"/>
      <w:numFmt w:val="bullet"/>
      <w:lvlText w:val=""/>
      <w:lvlJc w:val="left"/>
      <w:pPr>
        <w:ind w:left="2230" w:hanging="360"/>
      </w:pPr>
      <w:rPr>
        <w:rFonts w:ascii="Wingdings" w:hAnsi="Wingdings" w:hint="default"/>
      </w:rPr>
    </w:lvl>
    <w:lvl w:ilvl="1" w:tplc="04090003">
      <w:start w:val="1"/>
      <w:numFmt w:val="bullet"/>
      <w:lvlText w:val="o"/>
      <w:lvlJc w:val="left"/>
      <w:pPr>
        <w:ind w:left="2950" w:hanging="360"/>
      </w:pPr>
      <w:rPr>
        <w:rFonts w:ascii="Courier New" w:hAnsi="Courier New" w:cs="Courier New" w:hint="default"/>
      </w:rPr>
    </w:lvl>
    <w:lvl w:ilvl="2" w:tplc="04090005">
      <w:start w:val="1"/>
      <w:numFmt w:val="bullet"/>
      <w:lvlText w:val=""/>
      <w:lvlJc w:val="left"/>
      <w:pPr>
        <w:ind w:left="3670" w:hanging="360"/>
      </w:pPr>
      <w:rPr>
        <w:rFonts w:ascii="Wingdings" w:hAnsi="Wingdings" w:hint="default"/>
      </w:rPr>
    </w:lvl>
    <w:lvl w:ilvl="3" w:tplc="04090001" w:tentative="1">
      <w:start w:val="1"/>
      <w:numFmt w:val="bullet"/>
      <w:lvlText w:val=""/>
      <w:lvlJc w:val="left"/>
      <w:pPr>
        <w:ind w:left="4390" w:hanging="360"/>
      </w:pPr>
      <w:rPr>
        <w:rFonts w:ascii="Symbol" w:hAnsi="Symbol" w:hint="default"/>
      </w:rPr>
    </w:lvl>
    <w:lvl w:ilvl="4" w:tplc="04090003" w:tentative="1">
      <w:start w:val="1"/>
      <w:numFmt w:val="bullet"/>
      <w:lvlText w:val="o"/>
      <w:lvlJc w:val="left"/>
      <w:pPr>
        <w:ind w:left="5110" w:hanging="360"/>
      </w:pPr>
      <w:rPr>
        <w:rFonts w:ascii="Courier New" w:hAnsi="Courier New" w:cs="Courier New" w:hint="default"/>
      </w:rPr>
    </w:lvl>
    <w:lvl w:ilvl="5" w:tplc="04090005" w:tentative="1">
      <w:start w:val="1"/>
      <w:numFmt w:val="bullet"/>
      <w:lvlText w:val=""/>
      <w:lvlJc w:val="left"/>
      <w:pPr>
        <w:ind w:left="5830" w:hanging="360"/>
      </w:pPr>
      <w:rPr>
        <w:rFonts w:ascii="Wingdings" w:hAnsi="Wingdings" w:hint="default"/>
      </w:rPr>
    </w:lvl>
    <w:lvl w:ilvl="6" w:tplc="04090001" w:tentative="1">
      <w:start w:val="1"/>
      <w:numFmt w:val="bullet"/>
      <w:lvlText w:val=""/>
      <w:lvlJc w:val="left"/>
      <w:pPr>
        <w:ind w:left="6550" w:hanging="360"/>
      </w:pPr>
      <w:rPr>
        <w:rFonts w:ascii="Symbol" w:hAnsi="Symbol" w:hint="default"/>
      </w:rPr>
    </w:lvl>
    <w:lvl w:ilvl="7" w:tplc="04090003" w:tentative="1">
      <w:start w:val="1"/>
      <w:numFmt w:val="bullet"/>
      <w:lvlText w:val="o"/>
      <w:lvlJc w:val="left"/>
      <w:pPr>
        <w:ind w:left="7270" w:hanging="360"/>
      </w:pPr>
      <w:rPr>
        <w:rFonts w:ascii="Courier New" w:hAnsi="Courier New" w:cs="Courier New" w:hint="default"/>
      </w:rPr>
    </w:lvl>
    <w:lvl w:ilvl="8" w:tplc="04090005" w:tentative="1">
      <w:start w:val="1"/>
      <w:numFmt w:val="bullet"/>
      <w:lvlText w:val=""/>
      <w:lvlJc w:val="left"/>
      <w:pPr>
        <w:ind w:left="7990" w:hanging="360"/>
      </w:pPr>
      <w:rPr>
        <w:rFonts w:ascii="Wingdings" w:hAnsi="Wingdings" w:hint="default"/>
      </w:rPr>
    </w:lvl>
  </w:abstractNum>
  <w:abstractNum w:abstractNumId="110" w15:restartNumberingAfterBreak="0">
    <w:nsid w:val="45470922"/>
    <w:multiLevelType w:val="hybridMultilevel"/>
    <w:tmpl w:val="EDCAE9B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1" w15:restartNumberingAfterBreak="0">
    <w:nsid w:val="45645924"/>
    <w:multiLevelType w:val="hybridMultilevel"/>
    <w:tmpl w:val="23B6760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2" w15:restartNumberingAfterBreak="0">
    <w:nsid w:val="465D266F"/>
    <w:multiLevelType w:val="hybridMultilevel"/>
    <w:tmpl w:val="487C15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46D758E7"/>
    <w:multiLevelType w:val="hybridMultilevel"/>
    <w:tmpl w:val="E64CA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80643EC"/>
    <w:multiLevelType w:val="hybridMultilevel"/>
    <w:tmpl w:val="51B06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9BC088B"/>
    <w:multiLevelType w:val="multilevel"/>
    <w:tmpl w:val="C7BABE54"/>
    <w:lvl w:ilvl="0">
      <w:start w:val="1"/>
      <w:numFmt w:val="bullet"/>
      <w:lvlText w:val="o"/>
      <w:lvlJc w:val="left"/>
      <w:pPr>
        <w:tabs>
          <w:tab w:val="num" w:pos="0"/>
        </w:tabs>
        <w:ind w:left="2520" w:hanging="360"/>
      </w:pPr>
      <w:rPr>
        <w:rFonts w:ascii="Courier New" w:hAnsi="Courier New" w:cs="Courier New"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16" w15:restartNumberingAfterBreak="0">
    <w:nsid w:val="4AE02A97"/>
    <w:multiLevelType w:val="multilevel"/>
    <w:tmpl w:val="2070D7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7" w15:restartNumberingAfterBreak="0">
    <w:nsid w:val="4B19484A"/>
    <w:multiLevelType w:val="hybridMultilevel"/>
    <w:tmpl w:val="FFB8F742"/>
    <w:lvl w:ilvl="0" w:tplc="0409000B">
      <w:start w:val="1"/>
      <w:numFmt w:val="bullet"/>
      <w:lvlText w:val=""/>
      <w:lvlJc w:val="left"/>
      <w:pPr>
        <w:ind w:left="900" w:hanging="360"/>
      </w:pPr>
      <w:rPr>
        <w:rFonts w:ascii="Wingdings" w:hAnsi="Wingdings" w:hint="default"/>
        <w:color w:val="auto"/>
        <w:sz w:val="2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18" w15:restartNumberingAfterBreak="0">
    <w:nsid w:val="4D3F3ABA"/>
    <w:multiLevelType w:val="multilevel"/>
    <w:tmpl w:val="53F081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9" w15:restartNumberingAfterBreak="0">
    <w:nsid w:val="4E4A3D9A"/>
    <w:multiLevelType w:val="hybridMultilevel"/>
    <w:tmpl w:val="159EA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4E502A5E"/>
    <w:multiLevelType w:val="hybridMultilevel"/>
    <w:tmpl w:val="0FC43E5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1" w15:restartNumberingAfterBreak="0">
    <w:nsid w:val="4F8578EC"/>
    <w:multiLevelType w:val="multilevel"/>
    <w:tmpl w:val="92AC35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2" w15:restartNumberingAfterBreak="0">
    <w:nsid w:val="4FC455FF"/>
    <w:multiLevelType w:val="multilevel"/>
    <w:tmpl w:val="D876A174"/>
    <w:lvl w:ilvl="0">
      <w:start w:val="1"/>
      <w:numFmt w:val="bullet"/>
      <w:lvlText w:val=""/>
      <w:lvlJc w:val="left"/>
      <w:pPr>
        <w:tabs>
          <w:tab w:val="num" w:pos="0"/>
        </w:tabs>
        <w:ind w:left="1800" w:hanging="360"/>
      </w:pPr>
      <w:rPr>
        <w:rFonts w:ascii="Symbol" w:hAnsi="Symbol" w:cs="Symbol" w:hint="default"/>
      </w:rPr>
    </w:lvl>
    <w:lvl w:ilvl="1">
      <w:start w:val="1"/>
      <w:numFmt w:val="bullet"/>
      <w:lvlText w:val=""/>
      <w:lvlJc w:val="left"/>
      <w:pPr>
        <w:tabs>
          <w:tab w:val="num" w:pos="0"/>
        </w:tabs>
        <w:ind w:left="2520" w:hanging="360"/>
      </w:pPr>
      <w:rPr>
        <w:rFonts w:ascii="Wingdings" w:hAnsi="Wingdings"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23" w15:restartNumberingAfterBreak="0">
    <w:nsid w:val="50591B07"/>
    <w:multiLevelType w:val="hybridMultilevel"/>
    <w:tmpl w:val="48D22FD0"/>
    <w:lvl w:ilvl="0" w:tplc="04090009">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24" w15:restartNumberingAfterBreak="0">
    <w:nsid w:val="50DF5121"/>
    <w:multiLevelType w:val="multilevel"/>
    <w:tmpl w:val="263C4B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5" w15:restartNumberingAfterBreak="0">
    <w:nsid w:val="51B30EF7"/>
    <w:multiLevelType w:val="multilevel"/>
    <w:tmpl w:val="BD866344"/>
    <w:lvl w:ilvl="0">
      <w:start w:val="1"/>
      <w:numFmt w:val="bullet"/>
      <w:lvlText w:val=""/>
      <w:lvlJc w:val="left"/>
      <w:pPr>
        <w:tabs>
          <w:tab w:val="num" w:pos="1695"/>
        </w:tabs>
        <w:ind w:left="1695" w:hanging="360"/>
      </w:pPr>
      <w:rPr>
        <w:rFonts w:ascii="Symbol" w:hAnsi="Symbol" w:cs="Symbol" w:hint="default"/>
      </w:rPr>
    </w:lvl>
    <w:lvl w:ilvl="1">
      <w:start w:val="1"/>
      <w:numFmt w:val="bullet"/>
      <w:lvlText w:val="◦"/>
      <w:lvlJc w:val="left"/>
      <w:pPr>
        <w:tabs>
          <w:tab w:val="num" w:pos="2055"/>
        </w:tabs>
        <w:ind w:left="2055" w:hanging="360"/>
      </w:pPr>
      <w:rPr>
        <w:rFonts w:ascii="OpenSymbol" w:hAnsi="OpenSymbol" w:cs="OpenSymbol" w:hint="default"/>
      </w:rPr>
    </w:lvl>
    <w:lvl w:ilvl="2">
      <w:start w:val="1"/>
      <w:numFmt w:val="bullet"/>
      <w:lvlText w:val=""/>
      <w:lvlJc w:val="left"/>
      <w:pPr>
        <w:tabs>
          <w:tab w:val="num" w:pos="2415"/>
        </w:tabs>
        <w:ind w:left="2415" w:hanging="360"/>
      </w:pPr>
      <w:rPr>
        <w:rFonts w:ascii="Wingdings" w:hAnsi="Wingdings" w:cs="Wingdings" w:hint="default"/>
      </w:rPr>
    </w:lvl>
    <w:lvl w:ilvl="3">
      <w:start w:val="1"/>
      <w:numFmt w:val="bullet"/>
      <w:lvlText w:val=""/>
      <w:lvlJc w:val="left"/>
      <w:pPr>
        <w:tabs>
          <w:tab w:val="num" w:pos="2775"/>
        </w:tabs>
        <w:ind w:left="2775" w:hanging="360"/>
      </w:pPr>
      <w:rPr>
        <w:rFonts w:ascii="Wingdings" w:hAnsi="Wingdings" w:hint="default"/>
      </w:rPr>
    </w:lvl>
    <w:lvl w:ilvl="4">
      <w:start w:val="1"/>
      <w:numFmt w:val="bullet"/>
      <w:lvlText w:val="◦"/>
      <w:lvlJc w:val="left"/>
      <w:pPr>
        <w:tabs>
          <w:tab w:val="num" w:pos="3135"/>
        </w:tabs>
        <w:ind w:left="3135" w:hanging="360"/>
      </w:pPr>
      <w:rPr>
        <w:rFonts w:ascii="OpenSymbol" w:hAnsi="OpenSymbol" w:cs="OpenSymbol" w:hint="default"/>
      </w:rPr>
    </w:lvl>
    <w:lvl w:ilvl="5">
      <w:start w:val="1"/>
      <w:numFmt w:val="bullet"/>
      <w:lvlText w:val="▪"/>
      <w:lvlJc w:val="left"/>
      <w:pPr>
        <w:tabs>
          <w:tab w:val="num" w:pos="3495"/>
        </w:tabs>
        <w:ind w:left="3495" w:hanging="360"/>
      </w:pPr>
      <w:rPr>
        <w:rFonts w:ascii="OpenSymbol" w:hAnsi="OpenSymbol" w:cs="OpenSymbol" w:hint="default"/>
      </w:rPr>
    </w:lvl>
    <w:lvl w:ilvl="6">
      <w:start w:val="1"/>
      <w:numFmt w:val="bullet"/>
      <w:lvlText w:val=""/>
      <w:lvlJc w:val="left"/>
      <w:pPr>
        <w:tabs>
          <w:tab w:val="num" w:pos="3855"/>
        </w:tabs>
        <w:ind w:left="3855" w:hanging="360"/>
      </w:pPr>
      <w:rPr>
        <w:rFonts w:ascii="Symbol" w:hAnsi="Symbol" w:cs="Symbol" w:hint="default"/>
      </w:rPr>
    </w:lvl>
    <w:lvl w:ilvl="7">
      <w:start w:val="1"/>
      <w:numFmt w:val="bullet"/>
      <w:lvlText w:val="◦"/>
      <w:lvlJc w:val="left"/>
      <w:pPr>
        <w:tabs>
          <w:tab w:val="num" w:pos="4215"/>
        </w:tabs>
        <w:ind w:left="4215" w:hanging="360"/>
      </w:pPr>
      <w:rPr>
        <w:rFonts w:ascii="OpenSymbol" w:hAnsi="OpenSymbol" w:cs="OpenSymbol" w:hint="default"/>
      </w:rPr>
    </w:lvl>
    <w:lvl w:ilvl="8">
      <w:start w:val="1"/>
      <w:numFmt w:val="bullet"/>
      <w:lvlText w:val="▪"/>
      <w:lvlJc w:val="left"/>
      <w:pPr>
        <w:tabs>
          <w:tab w:val="num" w:pos="4575"/>
        </w:tabs>
        <w:ind w:left="4575" w:hanging="360"/>
      </w:pPr>
      <w:rPr>
        <w:rFonts w:ascii="OpenSymbol" w:hAnsi="OpenSymbol" w:cs="OpenSymbol" w:hint="default"/>
      </w:rPr>
    </w:lvl>
  </w:abstractNum>
  <w:abstractNum w:abstractNumId="126" w15:restartNumberingAfterBreak="0">
    <w:nsid w:val="54435E60"/>
    <w:multiLevelType w:val="hybridMultilevel"/>
    <w:tmpl w:val="64965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15:restartNumberingAfterBreak="0">
    <w:nsid w:val="552C4E19"/>
    <w:multiLevelType w:val="hybridMultilevel"/>
    <w:tmpl w:val="2312B106"/>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5711E84"/>
    <w:multiLevelType w:val="multilevel"/>
    <w:tmpl w:val="E3166B4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9" w15:restartNumberingAfterBreak="0">
    <w:nsid w:val="5619516A"/>
    <w:multiLevelType w:val="hybridMultilevel"/>
    <w:tmpl w:val="70AAC1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B">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56500D50"/>
    <w:multiLevelType w:val="hybridMultilevel"/>
    <w:tmpl w:val="F3E07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7064BF8"/>
    <w:multiLevelType w:val="hybridMultilevel"/>
    <w:tmpl w:val="F9222F1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2" w15:restartNumberingAfterBreak="0">
    <w:nsid w:val="592A7BD8"/>
    <w:multiLevelType w:val="hybridMultilevel"/>
    <w:tmpl w:val="C7F22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5949159F"/>
    <w:multiLevelType w:val="hybridMultilevel"/>
    <w:tmpl w:val="7172B3DC"/>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4" w15:restartNumberingAfterBreak="0">
    <w:nsid w:val="5A443E4D"/>
    <w:multiLevelType w:val="hybridMultilevel"/>
    <w:tmpl w:val="3E106F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ADE3EE7"/>
    <w:multiLevelType w:val="hybridMultilevel"/>
    <w:tmpl w:val="ED428A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5B40781E"/>
    <w:multiLevelType w:val="hybridMultilevel"/>
    <w:tmpl w:val="812262A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7" w15:restartNumberingAfterBreak="0">
    <w:nsid w:val="5B5F23B9"/>
    <w:multiLevelType w:val="hybridMultilevel"/>
    <w:tmpl w:val="27CC3A9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38" w15:restartNumberingAfterBreak="0">
    <w:nsid w:val="5BC00EBF"/>
    <w:multiLevelType w:val="hybridMultilevel"/>
    <w:tmpl w:val="D9D0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5C6D005D"/>
    <w:multiLevelType w:val="multilevel"/>
    <w:tmpl w:val="3940DB82"/>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Symbol" w:hAnsi="Symbol" w:cs="Symbol" w:hint="default"/>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40" w15:restartNumberingAfterBreak="0">
    <w:nsid w:val="5CCA0C2C"/>
    <w:multiLevelType w:val="multilevel"/>
    <w:tmpl w:val="5A72458E"/>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15:restartNumberingAfterBreak="0">
    <w:nsid w:val="5CE87DCC"/>
    <w:multiLevelType w:val="hybridMultilevel"/>
    <w:tmpl w:val="9CB437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5CF03B47"/>
    <w:multiLevelType w:val="hybridMultilevel"/>
    <w:tmpl w:val="C23CE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D03113F"/>
    <w:multiLevelType w:val="hybridMultilevel"/>
    <w:tmpl w:val="0B308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5E46645A"/>
    <w:multiLevelType w:val="multilevel"/>
    <w:tmpl w:val="1A6ACA7E"/>
    <w:lvl w:ilvl="0">
      <w:start w:val="1"/>
      <w:numFmt w:val="bullet"/>
      <w:lvlText w:val=""/>
      <w:lvlJc w:val="left"/>
      <w:pPr>
        <w:tabs>
          <w:tab w:val="num" w:pos="0"/>
        </w:tabs>
        <w:ind w:left="2520" w:hanging="360"/>
      </w:pPr>
      <w:rPr>
        <w:rFonts w:ascii="Wingdings" w:hAnsi="Wingdings"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45" w15:restartNumberingAfterBreak="0">
    <w:nsid w:val="5F256075"/>
    <w:multiLevelType w:val="hybridMultilevel"/>
    <w:tmpl w:val="65586A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5F55784C"/>
    <w:multiLevelType w:val="hybridMultilevel"/>
    <w:tmpl w:val="6C488E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FAA401D"/>
    <w:multiLevelType w:val="hybridMultilevel"/>
    <w:tmpl w:val="B22816BC"/>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8" w15:restartNumberingAfterBreak="0">
    <w:nsid w:val="60B01500"/>
    <w:multiLevelType w:val="hybridMultilevel"/>
    <w:tmpl w:val="C4382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9" w15:restartNumberingAfterBreak="0">
    <w:nsid w:val="617B6CCE"/>
    <w:multiLevelType w:val="hybridMultilevel"/>
    <w:tmpl w:val="BACE097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0" w15:restartNumberingAfterBreak="0">
    <w:nsid w:val="61EB426F"/>
    <w:multiLevelType w:val="multilevel"/>
    <w:tmpl w:val="D89ECB60"/>
    <w:lvl w:ilvl="0">
      <w:start w:val="1"/>
      <w:numFmt w:val="bullet"/>
      <w:lvlText w:val=""/>
      <w:lvlJc w:val="left"/>
      <w:pPr>
        <w:tabs>
          <w:tab w:val="num" w:pos="0"/>
        </w:tabs>
        <w:ind w:left="1800" w:hanging="360"/>
      </w:pPr>
      <w:rPr>
        <w:rFonts w:ascii="Symbol" w:hAnsi="Symbol" w:cs="Symbol" w:hint="default"/>
      </w:rPr>
    </w:lvl>
    <w:lvl w:ilvl="1">
      <w:start w:val="1"/>
      <w:numFmt w:val="bullet"/>
      <w:lvlText w:val=""/>
      <w:lvlJc w:val="left"/>
      <w:pPr>
        <w:tabs>
          <w:tab w:val="num" w:pos="0"/>
        </w:tabs>
        <w:ind w:left="2520" w:hanging="360"/>
      </w:pPr>
      <w:rPr>
        <w:rFonts w:ascii="Wingdings" w:hAnsi="Wingdings"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51" w15:restartNumberingAfterBreak="0">
    <w:nsid w:val="622D2DD4"/>
    <w:multiLevelType w:val="multilevel"/>
    <w:tmpl w:val="CFE04C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2" w15:restartNumberingAfterBreak="0">
    <w:nsid w:val="63CF4630"/>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3" w15:restartNumberingAfterBreak="0">
    <w:nsid w:val="66006B2D"/>
    <w:multiLevelType w:val="hybridMultilevel"/>
    <w:tmpl w:val="69462DE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4" w15:restartNumberingAfterBreak="0">
    <w:nsid w:val="683500E0"/>
    <w:multiLevelType w:val="multilevel"/>
    <w:tmpl w:val="842877CE"/>
    <w:lvl w:ilvl="0">
      <w:start w:val="1"/>
      <w:numFmt w:val="bullet"/>
      <w:lvlText w:val=""/>
      <w:lvlJc w:val="left"/>
      <w:pPr>
        <w:tabs>
          <w:tab w:val="num" w:pos="1695"/>
        </w:tabs>
        <w:ind w:left="1695" w:hanging="360"/>
      </w:pPr>
      <w:rPr>
        <w:rFonts w:ascii="Symbol" w:hAnsi="Symbol" w:cs="Symbol" w:hint="default"/>
      </w:rPr>
    </w:lvl>
    <w:lvl w:ilvl="1">
      <w:start w:val="1"/>
      <w:numFmt w:val="bullet"/>
      <w:lvlText w:val="◦"/>
      <w:lvlJc w:val="left"/>
      <w:pPr>
        <w:tabs>
          <w:tab w:val="num" w:pos="2055"/>
        </w:tabs>
        <w:ind w:left="2055" w:hanging="360"/>
      </w:pPr>
      <w:rPr>
        <w:rFonts w:ascii="OpenSymbol" w:hAnsi="OpenSymbol" w:cs="OpenSymbol" w:hint="default"/>
      </w:rPr>
    </w:lvl>
    <w:lvl w:ilvl="2">
      <w:start w:val="1"/>
      <w:numFmt w:val="bullet"/>
      <w:lvlText w:val=""/>
      <w:lvlJc w:val="left"/>
      <w:pPr>
        <w:tabs>
          <w:tab w:val="num" w:pos="2415"/>
        </w:tabs>
        <w:ind w:left="2415" w:hanging="360"/>
      </w:pPr>
      <w:rPr>
        <w:rFonts w:ascii="Symbol" w:hAnsi="Symbol" w:hint="default"/>
      </w:rPr>
    </w:lvl>
    <w:lvl w:ilvl="3">
      <w:start w:val="1"/>
      <w:numFmt w:val="bullet"/>
      <w:lvlText w:val=""/>
      <w:lvlJc w:val="left"/>
      <w:pPr>
        <w:tabs>
          <w:tab w:val="num" w:pos="2775"/>
        </w:tabs>
        <w:ind w:left="2775" w:hanging="360"/>
      </w:pPr>
      <w:rPr>
        <w:rFonts w:ascii="Symbol" w:hAnsi="Symbol" w:cs="Symbol" w:hint="default"/>
      </w:rPr>
    </w:lvl>
    <w:lvl w:ilvl="4">
      <w:start w:val="1"/>
      <w:numFmt w:val="bullet"/>
      <w:lvlText w:val="◦"/>
      <w:lvlJc w:val="left"/>
      <w:pPr>
        <w:tabs>
          <w:tab w:val="num" w:pos="3135"/>
        </w:tabs>
        <w:ind w:left="3135" w:hanging="360"/>
      </w:pPr>
      <w:rPr>
        <w:rFonts w:ascii="OpenSymbol" w:hAnsi="OpenSymbol" w:cs="OpenSymbol" w:hint="default"/>
      </w:rPr>
    </w:lvl>
    <w:lvl w:ilvl="5">
      <w:start w:val="1"/>
      <w:numFmt w:val="bullet"/>
      <w:lvlText w:val="▪"/>
      <w:lvlJc w:val="left"/>
      <w:pPr>
        <w:tabs>
          <w:tab w:val="num" w:pos="3495"/>
        </w:tabs>
        <w:ind w:left="3495" w:hanging="360"/>
      </w:pPr>
      <w:rPr>
        <w:rFonts w:ascii="OpenSymbol" w:hAnsi="OpenSymbol" w:cs="OpenSymbol" w:hint="default"/>
      </w:rPr>
    </w:lvl>
    <w:lvl w:ilvl="6">
      <w:start w:val="1"/>
      <w:numFmt w:val="bullet"/>
      <w:lvlText w:val=""/>
      <w:lvlJc w:val="left"/>
      <w:pPr>
        <w:tabs>
          <w:tab w:val="num" w:pos="3855"/>
        </w:tabs>
        <w:ind w:left="3855" w:hanging="360"/>
      </w:pPr>
      <w:rPr>
        <w:rFonts w:ascii="Symbol" w:hAnsi="Symbol" w:cs="Symbol" w:hint="default"/>
      </w:rPr>
    </w:lvl>
    <w:lvl w:ilvl="7">
      <w:start w:val="1"/>
      <w:numFmt w:val="bullet"/>
      <w:lvlText w:val="◦"/>
      <w:lvlJc w:val="left"/>
      <w:pPr>
        <w:tabs>
          <w:tab w:val="num" w:pos="4215"/>
        </w:tabs>
        <w:ind w:left="4215" w:hanging="360"/>
      </w:pPr>
      <w:rPr>
        <w:rFonts w:ascii="OpenSymbol" w:hAnsi="OpenSymbol" w:cs="OpenSymbol" w:hint="default"/>
      </w:rPr>
    </w:lvl>
    <w:lvl w:ilvl="8">
      <w:start w:val="1"/>
      <w:numFmt w:val="bullet"/>
      <w:lvlText w:val="▪"/>
      <w:lvlJc w:val="left"/>
      <w:pPr>
        <w:tabs>
          <w:tab w:val="num" w:pos="4575"/>
        </w:tabs>
        <w:ind w:left="4575" w:hanging="360"/>
      </w:pPr>
      <w:rPr>
        <w:rFonts w:ascii="OpenSymbol" w:hAnsi="OpenSymbol" w:cs="OpenSymbol" w:hint="default"/>
      </w:rPr>
    </w:lvl>
  </w:abstractNum>
  <w:abstractNum w:abstractNumId="155" w15:restartNumberingAfterBreak="0">
    <w:nsid w:val="69104FE4"/>
    <w:multiLevelType w:val="hybridMultilevel"/>
    <w:tmpl w:val="48A68554"/>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6" w15:restartNumberingAfterBreak="0">
    <w:nsid w:val="691C2E9B"/>
    <w:multiLevelType w:val="hybridMultilevel"/>
    <w:tmpl w:val="5178F382"/>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57" w15:restartNumberingAfterBreak="0">
    <w:nsid w:val="69AF246C"/>
    <w:multiLevelType w:val="hybridMultilevel"/>
    <w:tmpl w:val="97B45D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8" w15:restartNumberingAfterBreak="0">
    <w:nsid w:val="6C176EB6"/>
    <w:multiLevelType w:val="multilevel"/>
    <w:tmpl w:val="92AC35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9" w15:restartNumberingAfterBreak="0">
    <w:nsid w:val="6C2D3A54"/>
    <w:multiLevelType w:val="hybridMultilevel"/>
    <w:tmpl w:val="E9BA4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15:restartNumberingAfterBreak="0">
    <w:nsid w:val="6CB82438"/>
    <w:multiLevelType w:val="multilevel"/>
    <w:tmpl w:val="687823DA"/>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1" w15:restartNumberingAfterBreak="0">
    <w:nsid w:val="70071179"/>
    <w:multiLevelType w:val="hybridMultilevel"/>
    <w:tmpl w:val="9DD8F84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2062771"/>
    <w:multiLevelType w:val="hybridMultilevel"/>
    <w:tmpl w:val="55AADEE6"/>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3" w15:restartNumberingAfterBreak="0">
    <w:nsid w:val="728A5ADE"/>
    <w:multiLevelType w:val="multilevel"/>
    <w:tmpl w:val="8D9043BC"/>
    <w:lvl w:ilvl="0">
      <w:start w:val="18"/>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4" w15:restartNumberingAfterBreak="0">
    <w:nsid w:val="730B3026"/>
    <w:multiLevelType w:val="multilevel"/>
    <w:tmpl w:val="BFF0DA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5" w15:restartNumberingAfterBreak="0">
    <w:nsid w:val="751E520E"/>
    <w:multiLevelType w:val="multilevel"/>
    <w:tmpl w:val="B126A7A8"/>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540"/>
        </w:tabs>
        <w:ind w:left="540" w:hanging="360"/>
      </w:pPr>
      <w:rPr>
        <w:rFonts w:ascii="Symbol" w:hAnsi="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66" w15:restartNumberingAfterBreak="0">
    <w:nsid w:val="755C2E59"/>
    <w:multiLevelType w:val="hybridMultilevel"/>
    <w:tmpl w:val="AA92562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7" w15:restartNumberingAfterBreak="0">
    <w:nsid w:val="758E2625"/>
    <w:multiLevelType w:val="hybridMultilevel"/>
    <w:tmpl w:val="A7CA91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8" w15:restartNumberingAfterBreak="0">
    <w:nsid w:val="77FF4E77"/>
    <w:multiLevelType w:val="hybridMultilevel"/>
    <w:tmpl w:val="F5484B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793079E7"/>
    <w:multiLevelType w:val="multilevel"/>
    <w:tmpl w:val="B108EF7A"/>
    <w:lvl w:ilvl="0">
      <w:start w:val="16"/>
      <w:numFmt w:val="decimal"/>
      <w:lvlText w:val="%1"/>
      <w:lvlJc w:val="left"/>
      <w:pPr>
        <w:ind w:left="420" w:hanging="420"/>
      </w:pPr>
      <w:rPr>
        <w:rFonts w:ascii="Times New Roman" w:hAnsi="Times New Roman" w:hint="default"/>
        <w:b/>
      </w:rPr>
    </w:lvl>
    <w:lvl w:ilvl="1">
      <w:start w:val="1"/>
      <w:numFmt w:val="decimal"/>
      <w:lvlText w:val="%1.%2"/>
      <w:lvlJc w:val="left"/>
      <w:pPr>
        <w:ind w:left="420" w:hanging="420"/>
      </w:pPr>
      <w:rPr>
        <w:rFonts w:ascii="Times New Roman" w:hAnsi="Times New Roman" w:hint="default"/>
        <w:b/>
      </w:rPr>
    </w:lvl>
    <w:lvl w:ilvl="2">
      <w:start w:val="1"/>
      <w:numFmt w:val="decimal"/>
      <w:lvlText w:val="%1.%2.%3"/>
      <w:lvlJc w:val="left"/>
      <w:pPr>
        <w:ind w:left="720" w:hanging="720"/>
      </w:pPr>
      <w:rPr>
        <w:rFonts w:ascii="Times New Roman" w:hAnsi="Times New Roman" w:hint="default"/>
        <w:b/>
      </w:rPr>
    </w:lvl>
    <w:lvl w:ilvl="3">
      <w:start w:val="1"/>
      <w:numFmt w:val="decimal"/>
      <w:lvlText w:val="%1.%2.%3.%4"/>
      <w:lvlJc w:val="left"/>
      <w:pPr>
        <w:ind w:left="1080" w:hanging="1080"/>
      </w:pPr>
      <w:rPr>
        <w:rFonts w:ascii="Times New Roman" w:hAnsi="Times New Roman" w:hint="default"/>
        <w:b/>
      </w:rPr>
    </w:lvl>
    <w:lvl w:ilvl="4">
      <w:start w:val="1"/>
      <w:numFmt w:val="decimal"/>
      <w:lvlText w:val="%1.%2.%3.%4.%5"/>
      <w:lvlJc w:val="left"/>
      <w:pPr>
        <w:ind w:left="1080" w:hanging="1080"/>
      </w:pPr>
      <w:rPr>
        <w:rFonts w:ascii="Times New Roman" w:hAnsi="Times New Roman" w:hint="default"/>
        <w:b/>
      </w:rPr>
    </w:lvl>
    <w:lvl w:ilvl="5">
      <w:start w:val="1"/>
      <w:numFmt w:val="decimal"/>
      <w:lvlText w:val="%1.%2.%3.%4.%5.%6"/>
      <w:lvlJc w:val="left"/>
      <w:pPr>
        <w:ind w:left="1440" w:hanging="1440"/>
      </w:pPr>
      <w:rPr>
        <w:rFonts w:ascii="Times New Roman" w:hAnsi="Times New Roman" w:hint="default"/>
        <w:b/>
      </w:rPr>
    </w:lvl>
    <w:lvl w:ilvl="6">
      <w:start w:val="1"/>
      <w:numFmt w:val="decimal"/>
      <w:lvlText w:val="%1.%2.%3.%4.%5.%6.%7"/>
      <w:lvlJc w:val="left"/>
      <w:pPr>
        <w:ind w:left="1440" w:hanging="1440"/>
      </w:pPr>
      <w:rPr>
        <w:rFonts w:ascii="Times New Roman" w:hAnsi="Times New Roman" w:hint="default"/>
        <w:b/>
      </w:rPr>
    </w:lvl>
    <w:lvl w:ilvl="7">
      <w:start w:val="1"/>
      <w:numFmt w:val="decimal"/>
      <w:lvlText w:val="%1.%2.%3.%4.%5.%6.%7.%8"/>
      <w:lvlJc w:val="left"/>
      <w:pPr>
        <w:ind w:left="1800" w:hanging="1800"/>
      </w:pPr>
      <w:rPr>
        <w:rFonts w:ascii="Times New Roman" w:hAnsi="Times New Roman" w:hint="default"/>
        <w:b/>
      </w:rPr>
    </w:lvl>
    <w:lvl w:ilvl="8">
      <w:start w:val="1"/>
      <w:numFmt w:val="decimal"/>
      <w:lvlText w:val="%1.%2.%3.%4.%5.%6.%7.%8.%9"/>
      <w:lvlJc w:val="left"/>
      <w:pPr>
        <w:ind w:left="1800" w:hanging="1800"/>
      </w:pPr>
      <w:rPr>
        <w:rFonts w:ascii="Times New Roman" w:hAnsi="Times New Roman" w:hint="default"/>
        <w:b/>
      </w:rPr>
    </w:lvl>
  </w:abstractNum>
  <w:abstractNum w:abstractNumId="170" w15:restartNumberingAfterBreak="0">
    <w:nsid w:val="7A724C8F"/>
    <w:multiLevelType w:val="hybridMultilevel"/>
    <w:tmpl w:val="9D6CE5C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1" w15:restartNumberingAfterBreak="0">
    <w:nsid w:val="7A8463B2"/>
    <w:multiLevelType w:val="hybridMultilevel"/>
    <w:tmpl w:val="CDC463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2" w15:restartNumberingAfterBreak="0">
    <w:nsid w:val="7C7A382E"/>
    <w:multiLevelType w:val="multilevel"/>
    <w:tmpl w:val="E722AF3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3" w15:restartNumberingAfterBreak="0">
    <w:nsid w:val="7D8D68F6"/>
    <w:multiLevelType w:val="hybridMultilevel"/>
    <w:tmpl w:val="C32A979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4" w15:restartNumberingAfterBreak="0">
    <w:nsid w:val="7DA87B00"/>
    <w:multiLevelType w:val="hybridMultilevel"/>
    <w:tmpl w:val="2438E5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5" w15:restartNumberingAfterBreak="0">
    <w:nsid w:val="7E9F6419"/>
    <w:multiLevelType w:val="hybridMultilevel"/>
    <w:tmpl w:val="594AEC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6" w15:restartNumberingAfterBreak="0">
    <w:nsid w:val="7F066C9E"/>
    <w:multiLevelType w:val="hybridMultilevel"/>
    <w:tmpl w:val="84BC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7F2D34E9"/>
    <w:multiLevelType w:val="multilevel"/>
    <w:tmpl w:val="2078FA5E"/>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78" w15:restartNumberingAfterBreak="0">
    <w:nsid w:val="7FD14272"/>
    <w:multiLevelType w:val="multilevel"/>
    <w:tmpl w:val="8536D1EC"/>
    <w:lvl w:ilvl="0">
      <w:start w:val="17"/>
      <w:numFmt w:val="decimal"/>
      <w:lvlText w:val="%1"/>
      <w:lvlJc w:val="left"/>
      <w:pPr>
        <w:ind w:left="420" w:hanging="420"/>
      </w:pPr>
      <w:rPr>
        <w:rFonts w:hint="default"/>
        <w:color w:val="000000"/>
      </w:rPr>
    </w:lvl>
    <w:lvl w:ilvl="1">
      <w:start w:val="1"/>
      <w:numFmt w:val="decimal"/>
      <w:lvlText w:val="%1.%2"/>
      <w:lvlJc w:val="left"/>
      <w:pPr>
        <w:ind w:left="1320" w:hanging="420"/>
      </w:pPr>
      <w:rPr>
        <w:rFonts w:hint="default"/>
        <w:color w:val="000000"/>
      </w:rPr>
    </w:lvl>
    <w:lvl w:ilvl="2">
      <w:start w:val="1"/>
      <w:numFmt w:val="decimal"/>
      <w:lvlText w:val="%1.%2.%3"/>
      <w:lvlJc w:val="left"/>
      <w:pPr>
        <w:ind w:left="2520" w:hanging="720"/>
      </w:pPr>
      <w:rPr>
        <w:rFonts w:hint="default"/>
        <w:color w:val="000000"/>
      </w:rPr>
    </w:lvl>
    <w:lvl w:ilvl="3">
      <w:start w:val="1"/>
      <w:numFmt w:val="decimal"/>
      <w:lvlText w:val="%1.%2.%3.%4"/>
      <w:lvlJc w:val="left"/>
      <w:pPr>
        <w:ind w:left="3420" w:hanging="720"/>
      </w:pPr>
      <w:rPr>
        <w:rFonts w:hint="default"/>
        <w:color w:val="000000"/>
      </w:rPr>
    </w:lvl>
    <w:lvl w:ilvl="4">
      <w:start w:val="1"/>
      <w:numFmt w:val="decimal"/>
      <w:lvlText w:val="%1.%2.%3.%4.%5"/>
      <w:lvlJc w:val="left"/>
      <w:pPr>
        <w:ind w:left="4680" w:hanging="1080"/>
      </w:pPr>
      <w:rPr>
        <w:rFonts w:hint="default"/>
        <w:color w:val="000000"/>
      </w:rPr>
    </w:lvl>
    <w:lvl w:ilvl="5">
      <w:start w:val="1"/>
      <w:numFmt w:val="decimal"/>
      <w:lvlText w:val="%1.%2.%3.%4.%5.%6"/>
      <w:lvlJc w:val="left"/>
      <w:pPr>
        <w:ind w:left="5580" w:hanging="1080"/>
      </w:pPr>
      <w:rPr>
        <w:rFonts w:hint="default"/>
        <w:color w:val="000000"/>
      </w:rPr>
    </w:lvl>
    <w:lvl w:ilvl="6">
      <w:start w:val="1"/>
      <w:numFmt w:val="decimal"/>
      <w:lvlText w:val="%1.%2.%3.%4.%5.%6.%7"/>
      <w:lvlJc w:val="left"/>
      <w:pPr>
        <w:ind w:left="6840" w:hanging="1440"/>
      </w:pPr>
      <w:rPr>
        <w:rFonts w:hint="default"/>
        <w:color w:val="000000"/>
      </w:rPr>
    </w:lvl>
    <w:lvl w:ilvl="7">
      <w:start w:val="1"/>
      <w:numFmt w:val="decimal"/>
      <w:lvlText w:val="%1.%2.%3.%4.%5.%6.%7.%8"/>
      <w:lvlJc w:val="left"/>
      <w:pPr>
        <w:ind w:left="7740" w:hanging="1440"/>
      </w:pPr>
      <w:rPr>
        <w:rFonts w:hint="default"/>
        <w:color w:val="000000"/>
      </w:rPr>
    </w:lvl>
    <w:lvl w:ilvl="8">
      <w:start w:val="1"/>
      <w:numFmt w:val="decimal"/>
      <w:lvlText w:val="%1.%2.%3.%4.%5.%6.%7.%8.%9"/>
      <w:lvlJc w:val="left"/>
      <w:pPr>
        <w:ind w:left="9000" w:hanging="1800"/>
      </w:pPr>
      <w:rPr>
        <w:rFonts w:hint="default"/>
        <w:color w:val="000000"/>
      </w:rPr>
    </w:lvl>
  </w:abstractNum>
  <w:num w:numId="1">
    <w:abstractNumId w:val="43"/>
  </w:num>
  <w:num w:numId="2">
    <w:abstractNumId w:val="64"/>
  </w:num>
  <w:num w:numId="3">
    <w:abstractNumId w:val="118"/>
  </w:num>
  <w:num w:numId="4">
    <w:abstractNumId w:val="52"/>
  </w:num>
  <w:num w:numId="5">
    <w:abstractNumId w:val="88"/>
  </w:num>
  <w:num w:numId="6">
    <w:abstractNumId w:val="164"/>
  </w:num>
  <w:num w:numId="7">
    <w:abstractNumId w:val="55"/>
  </w:num>
  <w:num w:numId="8">
    <w:abstractNumId w:val="51"/>
  </w:num>
  <w:num w:numId="9">
    <w:abstractNumId w:val="67"/>
  </w:num>
  <w:num w:numId="10">
    <w:abstractNumId w:val="54"/>
  </w:num>
  <w:num w:numId="11">
    <w:abstractNumId w:val="62"/>
  </w:num>
  <w:num w:numId="12">
    <w:abstractNumId w:val="159"/>
  </w:num>
  <w:num w:numId="13">
    <w:abstractNumId w:val="24"/>
  </w:num>
  <w:num w:numId="14">
    <w:abstractNumId w:val="135"/>
  </w:num>
  <w:num w:numId="15">
    <w:abstractNumId w:val="76"/>
  </w:num>
  <w:num w:numId="16">
    <w:abstractNumId w:val="84"/>
  </w:num>
  <w:num w:numId="17">
    <w:abstractNumId w:val="130"/>
  </w:num>
  <w:num w:numId="18">
    <w:abstractNumId w:val="142"/>
  </w:num>
  <w:num w:numId="19">
    <w:abstractNumId w:val="77"/>
  </w:num>
  <w:num w:numId="20">
    <w:abstractNumId w:val="93"/>
  </w:num>
  <w:num w:numId="21">
    <w:abstractNumId w:val="60"/>
  </w:num>
  <w:num w:numId="22">
    <w:abstractNumId w:val="121"/>
  </w:num>
  <w:num w:numId="23">
    <w:abstractNumId w:val="158"/>
  </w:num>
  <w:num w:numId="24">
    <w:abstractNumId w:val="12"/>
  </w:num>
  <w:num w:numId="25">
    <w:abstractNumId w:val="172"/>
  </w:num>
  <w:num w:numId="26">
    <w:abstractNumId w:val="146"/>
  </w:num>
  <w:num w:numId="27">
    <w:abstractNumId w:val="132"/>
  </w:num>
  <w:num w:numId="28">
    <w:abstractNumId w:val="140"/>
  </w:num>
  <w:num w:numId="29">
    <w:abstractNumId w:val="116"/>
  </w:num>
  <w:num w:numId="30">
    <w:abstractNumId w:val="108"/>
  </w:num>
  <w:num w:numId="31">
    <w:abstractNumId w:val="95"/>
  </w:num>
  <w:num w:numId="32">
    <w:abstractNumId w:val="168"/>
  </w:num>
  <w:num w:numId="33">
    <w:abstractNumId w:val="37"/>
  </w:num>
  <w:num w:numId="34">
    <w:abstractNumId w:val="105"/>
  </w:num>
  <w:num w:numId="35">
    <w:abstractNumId w:val="83"/>
  </w:num>
  <w:num w:numId="36">
    <w:abstractNumId w:val="94"/>
  </w:num>
  <w:num w:numId="37">
    <w:abstractNumId w:val="21"/>
  </w:num>
  <w:num w:numId="38">
    <w:abstractNumId w:val="48"/>
  </w:num>
  <w:num w:numId="39">
    <w:abstractNumId w:val="86"/>
  </w:num>
  <w:num w:numId="40">
    <w:abstractNumId w:val="109"/>
  </w:num>
  <w:num w:numId="41">
    <w:abstractNumId w:val="101"/>
  </w:num>
  <w:num w:numId="42">
    <w:abstractNumId w:val="143"/>
  </w:num>
  <w:num w:numId="43">
    <w:abstractNumId w:val="39"/>
  </w:num>
  <w:num w:numId="44">
    <w:abstractNumId w:val="153"/>
  </w:num>
  <w:num w:numId="45">
    <w:abstractNumId w:val="110"/>
  </w:num>
  <w:num w:numId="46">
    <w:abstractNumId w:val="175"/>
  </w:num>
  <w:num w:numId="47">
    <w:abstractNumId w:val="13"/>
  </w:num>
  <w:num w:numId="48">
    <w:abstractNumId w:val="69"/>
  </w:num>
  <w:num w:numId="49">
    <w:abstractNumId w:val="136"/>
  </w:num>
  <w:num w:numId="50">
    <w:abstractNumId w:val="28"/>
  </w:num>
  <w:num w:numId="51">
    <w:abstractNumId w:val="120"/>
  </w:num>
  <w:num w:numId="52">
    <w:abstractNumId w:val="11"/>
  </w:num>
  <w:num w:numId="53">
    <w:abstractNumId w:val="3"/>
  </w:num>
  <w:num w:numId="54">
    <w:abstractNumId w:val="127"/>
  </w:num>
  <w:num w:numId="55">
    <w:abstractNumId w:val="157"/>
  </w:num>
  <w:num w:numId="56">
    <w:abstractNumId w:val="56"/>
  </w:num>
  <w:num w:numId="57">
    <w:abstractNumId w:val="145"/>
  </w:num>
  <w:num w:numId="58">
    <w:abstractNumId w:val="15"/>
  </w:num>
  <w:num w:numId="59">
    <w:abstractNumId w:val="160"/>
  </w:num>
  <w:num w:numId="60">
    <w:abstractNumId w:val="23"/>
  </w:num>
  <w:num w:numId="61">
    <w:abstractNumId w:val="96"/>
  </w:num>
  <w:num w:numId="62">
    <w:abstractNumId w:val="141"/>
  </w:num>
  <w:num w:numId="63">
    <w:abstractNumId w:val="174"/>
  </w:num>
  <w:num w:numId="64">
    <w:abstractNumId w:val="18"/>
  </w:num>
  <w:num w:numId="65">
    <w:abstractNumId w:val="119"/>
  </w:num>
  <w:num w:numId="66">
    <w:abstractNumId w:val="32"/>
  </w:num>
  <w:num w:numId="67">
    <w:abstractNumId w:val="134"/>
  </w:num>
  <w:num w:numId="68">
    <w:abstractNumId w:val="20"/>
  </w:num>
  <w:num w:numId="69">
    <w:abstractNumId w:val="129"/>
  </w:num>
  <w:num w:numId="70">
    <w:abstractNumId w:val="149"/>
  </w:num>
  <w:num w:numId="71">
    <w:abstractNumId w:val="9"/>
  </w:num>
  <w:num w:numId="72">
    <w:abstractNumId w:val="114"/>
  </w:num>
  <w:num w:numId="73">
    <w:abstractNumId w:val="7"/>
  </w:num>
  <w:num w:numId="74">
    <w:abstractNumId w:val="59"/>
  </w:num>
  <w:num w:numId="75">
    <w:abstractNumId w:val="85"/>
  </w:num>
  <w:num w:numId="76">
    <w:abstractNumId w:val="113"/>
  </w:num>
  <w:num w:numId="77">
    <w:abstractNumId w:val="176"/>
  </w:num>
  <w:num w:numId="78">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28"/>
  </w:num>
  <w:num w:numId="80">
    <w:abstractNumId w:val="66"/>
  </w:num>
  <w:num w:numId="81">
    <w:abstractNumId w:val="6"/>
  </w:num>
  <w:num w:numId="82">
    <w:abstractNumId w:val="97"/>
  </w:num>
  <w:num w:numId="83">
    <w:abstractNumId w:val="58"/>
  </w:num>
  <w:num w:numId="84">
    <w:abstractNumId w:val="177"/>
  </w:num>
  <w:num w:numId="85">
    <w:abstractNumId w:val="87"/>
  </w:num>
  <w:num w:numId="86">
    <w:abstractNumId w:val="115"/>
  </w:num>
  <w:num w:numId="87">
    <w:abstractNumId w:val="10"/>
  </w:num>
  <w:num w:numId="88">
    <w:abstractNumId w:val="106"/>
  </w:num>
  <w:num w:numId="89">
    <w:abstractNumId w:val="53"/>
  </w:num>
  <w:num w:numId="90">
    <w:abstractNumId w:val="72"/>
    <w:lvlOverride w:ilvl="0">
      <w:startOverride w:val="1"/>
    </w:lvlOverride>
    <w:lvlOverride w:ilvl="1"/>
    <w:lvlOverride w:ilvl="2"/>
    <w:lvlOverride w:ilvl="3"/>
    <w:lvlOverride w:ilvl="4"/>
    <w:lvlOverride w:ilvl="5"/>
    <w:lvlOverride w:ilvl="6"/>
    <w:lvlOverride w:ilvl="7"/>
    <w:lvlOverride w:ilvl="8"/>
  </w:num>
  <w:num w:numId="91">
    <w:abstractNumId w:val="68"/>
  </w:num>
  <w:num w:numId="92">
    <w:abstractNumId w:val="26"/>
  </w:num>
  <w:num w:numId="93">
    <w:abstractNumId w:val="165"/>
  </w:num>
  <w:num w:numId="94">
    <w:abstractNumId w:val="36"/>
  </w:num>
  <w:num w:numId="95">
    <w:abstractNumId w:val="29"/>
  </w:num>
  <w:num w:numId="9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9"/>
  </w:num>
  <w:num w:numId="98">
    <w:abstractNumId w:val="124"/>
  </w:num>
  <w:num w:numId="9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4"/>
  </w:num>
  <w:num w:numId="101">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5"/>
  </w:num>
  <w:num w:numId="103">
    <w:abstractNumId w:val="16"/>
  </w:num>
  <w:num w:numId="104">
    <w:abstractNumId w:val="70"/>
  </w:num>
  <w:num w:numId="105">
    <w:abstractNumId w:val="112"/>
  </w:num>
  <w:num w:numId="106">
    <w:abstractNumId w:val="122"/>
  </w:num>
  <w:num w:numId="107">
    <w:abstractNumId w:val="150"/>
  </w:num>
  <w:num w:numId="108">
    <w:abstractNumId w:val="80"/>
  </w:num>
  <w:num w:numId="109">
    <w:abstractNumId w:val="90"/>
  </w:num>
  <w:num w:numId="110">
    <w:abstractNumId w:val="22"/>
  </w:num>
  <w:num w:numId="111">
    <w:abstractNumId w:val="144"/>
  </w:num>
  <w:num w:numId="112">
    <w:abstractNumId w:val="154"/>
  </w:num>
  <w:num w:numId="113">
    <w:abstractNumId w:val="125"/>
  </w:num>
  <w:num w:numId="114">
    <w:abstractNumId w:val="102"/>
  </w:num>
  <w:num w:numId="115">
    <w:abstractNumId w:val="47"/>
  </w:num>
  <w:num w:numId="116">
    <w:abstractNumId w:val="73"/>
  </w:num>
  <w:num w:numId="117">
    <w:abstractNumId w:val="45"/>
  </w:num>
  <w:num w:numId="118">
    <w:abstractNumId w:val="169"/>
  </w:num>
  <w:num w:numId="119">
    <w:abstractNumId w:val="17"/>
  </w:num>
  <w:num w:numId="120">
    <w:abstractNumId w:val="34"/>
  </w:num>
  <w:num w:numId="121">
    <w:abstractNumId w:val="31"/>
  </w:num>
  <w:num w:numId="122">
    <w:abstractNumId w:val="178"/>
  </w:num>
  <w:num w:numId="123">
    <w:abstractNumId w:val="163"/>
  </w:num>
  <w:num w:numId="124">
    <w:abstractNumId w:val="0"/>
  </w:num>
  <w:num w:numId="125">
    <w:abstractNumId w:val="33"/>
  </w:num>
  <w:num w:numId="126">
    <w:abstractNumId w:val="91"/>
  </w:num>
  <w:num w:numId="127">
    <w:abstractNumId w:val="63"/>
  </w:num>
  <w:num w:numId="128">
    <w:abstractNumId w:val="111"/>
  </w:num>
  <w:num w:numId="129">
    <w:abstractNumId w:val="170"/>
  </w:num>
  <w:num w:numId="130">
    <w:abstractNumId w:val="171"/>
  </w:num>
  <w:num w:numId="131">
    <w:abstractNumId w:val="30"/>
  </w:num>
  <w:num w:numId="132">
    <w:abstractNumId w:val="57"/>
  </w:num>
  <w:num w:numId="133">
    <w:abstractNumId w:val="151"/>
  </w:num>
  <w:num w:numId="134">
    <w:abstractNumId w:val="27"/>
  </w:num>
  <w:num w:numId="135">
    <w:abstractNumId w:val="148"/>
  </w:num>
  <w:num w:numId="136">
    <w:abstractNumId w:val="61"/>
  </w:num>
  <w:num w:numId="137">
    <w:abstractNumId w:val="89"/>
  </w:num>
  <w:num w:numId="138">
    <w:abstractNumId w:val="42"/>
  </w:num>
  <w:num w:numId="139">
    <w:abstractNumId w:val="161"/>
  </w:num>
  <w:num w:numId="140">
    <w:abstractNumId w:val="139"/>
  </w:num>
  <w:num w:numId="141">
    <w:abstractNumId w:val="65"/>
  </w:num>
  <w:num w:numId="142">
    <w:abstractNumId w:val="137"/>
  </w:num>
  <w:num w:numId="143">
    <w:abstractNumId w:val="79"/>
  </w:num>
  <w:num w:numId="144">
    <w:abstractNumId w:val="155"/>
  </w:num>
  <w:num w:numId="145">
    <w:abstractNumId w:val="75"/>
  </w:num>
  <w:num w:numId="146">
    <w:abstractNumId w:val="103"/>
  </w:num>
  <w:num w:numId="147">
    <w:abstractNumId w:val="46"/>
  </w:num>
  <w:num w:numId="148">
    <w:abstractNumId w:val="5"/>
  </w:num>
  <w:num w:numId="149">
    <w:abstractNumId w:val="166"/>
  </w:num>
  <w:num w:numId="150">
    <w:abstractNumId w:val="173"/>
  </w:num>
  <w:num w:numId="151">
    <w:abstractNumId w:val="71"/>
  </w:num>
  <w:num w:numId="152">
    <w:abstractNumId w:val="167"/>
  </w:num>
  <w:num w:numId="153">
    <w:abstractNumId w:val="100"/>
  </w:num>
  <w:num w:numId="154">
    <w:abstractNumId w:val="40"/>
  </w:num>
  <w:num w:numId="155">
    <w:abstractNumId w:val="99"/>
  </w:num>
  <w:num w:numId="156">
    <w:abstractNumId w:val="117"/>
  </w:num>
  <w:num w:numId="157">
    <w:abstractNumId w:val="14"/>
  </w:num>
  <w:num w:numId="158">
    <w:abstractNumId w:val="162"/>
  </w:num>
  <w:num w:numId="159">
    <w:abstractNumId w:val="123"/>
  </w:num>
  <w:num w:numId="160">
    <w:abstractNumId w:val="131"/>
  </w:num>
  <w:num w:numId="161">
    <w:abstractNumId w:val="147"/>
  </w:num>
  <w:num w:numId="162">
    <w:abstractNumId w:val="2"/>
  </w:num>
  <w:num w:numId="163">
    <w:abstractNumId w:val="41"/>
  </w:num>
  <w:num w:numId="164">
    <w:abstractNumId w:val="107"/>
  </w:num>
  <w:num w:numId="165">
    <w:abstractNumId w:val="19"/>
  </w:num>
  <w:num w:numId="166">
    <w:abstractNumId w:val="156"/>
  </w:num>
  <w:num w:numId="167">
    <w:abstractNumId w:val="133"/>
  </w:num>
  <w:num w:numId="168">
    <w:abstractNumId w:val="74"/>
  </w:num>
  <w:num w:numId="169">
    <w:abstractNumId w:val="38"/>
  </w:num>
  <w:num w:numId="170">
    <w:abstractNumId w:val="98"/>
  </w:num>
  <w:num w:numId="171">
    <w:abstractNumId w:val="35"/>
  </w:num>
  <w:num w:numId="172">
    <w:abstractNumId w:val="8"/>
  </w:num>
  <w:num w:numId="173">
    <w:abstractNumId w:val="82"/>
  </w:num>
  <w:num w:numId="174">
    <w:abstractNumId w:val="92"/>
  </w:num>
  <w:num w:numId="175">
    <w:abstractNumId w:val="81"/>
  </w:num>
  <w:num w:numId="176">
    <w:abstractNumId w:val="50"/>
  </w:num>
  <w:num w:numId="177">
    <w:abstractNumId w:val="78"/>
  </w:num>
  <w:num w:numId="178">
    <w:abstractNumId w:val="138"/>
  </w:num>
  <w:num w:numId="179">
    <w:abstractNumId w:val="1"/>
  </w:num>
  <w:num w:numId="180">
    <w:abstractNumId w:val="4"/>
  </w:num>
  <w:numIdMacAtCleanup w:val="17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bhishek Guria">
    <w15:presenceInfo w15:providerId="None" w15:userId="Abhishek Gur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600"/>
    <w:rsid w:val="000049D6"/>
    <w:rsid w:val="00041846"/>
    <w:rsid w:val="000526E7"/>
    <w:rsid w:val="00054774"/>
    <w:rsid w:val="000673CD"/>
    <w:rsid w:val="000E0377"/>
    <w:rsid w:val="000E594E"/>
    <w:rsid w:val="000F5E5A"/>
    <w:rsid w:val="000F60BA"/>
    <w:rsid w:val="001528BE"/>
    <w:rsid w:val="00152D5F"/>
    <w:rsid w:val="00175B7D"/>
    <w:rsid w:val="0018191C"/>
    <w:rsid w:val="001832C1"/>
    <w:rsid w:val="00205AC2"/>
    <w:rsid w:val="00231159"/>
    <w:rsid w:val="00231760"/>
    <w:rsid w:val="0026570C"/>
    <w:rsid w:val="00271AE9"/>
    <w:rsid w:val="00273100"/>
    <w:rsid w:val="00295153"/>
    <w:rsid w:val="002B4C09"/>
    <w:rsid w:val="002E33B0"/>
    <w:rsid w:val="002F21C4"/>
    <w:rsid w:val="00320859"/>
    <w:rsid w:val="00353600"/>
    <w:rsid w:val="003E5179"/>
    <w:rsid w:val="003E5E26"/>
    <w:rsid w:val="003F203C"/>
    <w:rsid w:val="0041653C"/>
    <w:rsid w:val="004417FB"/>
    <w:rsid w:val="0047697A"/>
    <w:rsid w:val="00492288"/>
    <w:rsid w:val="00494813"/>
    <w:rsid w:val="004A6F8D"/>
    <w:rsid w:val="004A72AA"/>
    <w:rsid w:val="004B48E3"/>
    <w:rsid w:val="004C5357"/>
    <w:rsid w:val="004F2E55"/>
    <w:rsid w:val="005328F9"/>
    <w:rsid w:val="00572CA1"/>
    <w:rsid w:val="00577945"/>
    <w:rsid w:val="00581F95"/>
    <w:rsid w:val="005A5689"/>
    <w:rsid w:val="005B084F"/>
    <w:rsid w:val="005B30B5"/>
    <w:rsid w:val="005D0D35"/>
    <w:rsid w:val="005D23C0"/>
    <w:rsid w:val="005D6A4D"/>
    <w:rsid w:val="005F2543"/>
    <w:rsid w:val="005F5E6B"/>
    <w:rsid w:val="00606A18"/>
    <w:rsid w:val="00630C80"/>
    <w:rsid w:val="00645ADC"/>
    <w:rsid w:val="00671603"/>
    <w:rsid w:val="00672448"/>
    <w:rsid w:val="00682FF3"/>
    <w:rsid w:val="006A3023"/>
    <w:rsid w:val="006A377E"/>
    <w:rsid w:val="006A61E9"/>
    <w:rsid w:val="006B44FD"/>
    <w:rsid w:val="006D2CD0"/>
    <w:rsid w:val="006D79E0"/>
    <w:rsid w:val="006F416F"/>
    <w:rsid w:val="007066FC"/>
    <w:rsid w:val="0074751B"/>
    <w:rsid w:val="0075121A"/>
    <w:rsid w:val="007815D2"/>
    <w:rsid w:val="00794099"/>
    <w:rsid w:val="00822870"/>
    <w:rsid w:val="00833FB9"/>
    <w:rsid w:val="00884FF8"/>
    <w:rsid w:val="008854C4"/>
    <w:rsid w:val="008E2EE5"/>
    <w:rsid w:val="00924097"/>
    <w:rsid w:val="00957F51"/>
    <w:rsid w:val="0096316E"/>
    <w:rsid w:val="00974448"/>
    <w:rsid w:val="009A102D"/>
    <w:rsid w:val="009C32B3"/>
    <w:rsid w:val="009C50ED"/>
    <w:rsid w:val="009D1E7D"/>
    <w:rsid w:val="00A21C92"/>
    <w:rsid w:val="00A724DD"/>
    <w:rsid w:val="00A77226"/>
    <w:rsid w:val="00A90197"/>
    <w:rsid w:val="00AA363D"/>
    <w:rsid w:val="00AA5B7E"/>
    <w:rsid w:val="00AB6F86"/>
    <w:rsid w:val="00AE53CA"/>
    <w:rsid w:val="00B110EB"/>
    <w:rsid w:val="00B20E6F"/>
    <w:rsid w:val="00B35092"/>
    <w:rsid w:val="00B526D7"/>
    <w:rsid w:val="00BB1A70"/>
    <w:rsid w:val="00BD0D0D"/>
    <w:rsid w:val="00C10A2F"/>
    <w:rsid w:val="00C93E5F"/>
    <w:rsid w:val="00C9665A"/>
    <w:rsid w:val="00CD1F1E"/>
    <w:rsid w:val="00CF69FC"/>
    <w:rsid w:val="00D02D03"/>
    <w:rsid w:val="00D23341"/>
    <w:rsid w:val="00D47EC6"/>
    <w:rsid w:val="00D662FE"/>
    <w:rsid w:val="00D71FF0"/>
    <w:rsid w:val="00D77869"/>
    <w:rsid w:val="00D80F8D"/>
    <w:rsid w:val="00D93E1F"/>
    <w:rsid w:val="00D95C1A"/>
    <w:rsid w:val="00DA33CB"/>
    <w:rsid w:val="00DB360B"/>
    <w:rsid w:val="00DD1E17"/>
    <w:rsid w:val="00DD4EEB"/>
    <w:rsid w:val="00DD646B"/>
    <w:rsid w:val="00DE375C"/>
    <w:rsid w:val="00DE60CE"/>
    <w:rsid w:val="00E25847"/>
    <w:rsid w:val="00E27504"/>
    <w:rsid w:val="00E7534F"/>
    <w:rsid w:val="00E81929"/>
    <w:rsid w:val="00E83BD0"/>
    <w:rsid w:val="00EA58D4"/>
    <w:rsid w:val="00EB422A"/>
    <w:rsid w:val="00EE20DA"/>
    <w:rsid w:val="00EE6FFD"/>
    <w:rsid w:val="00F3444E"/>
    <w:rsid w:val="00F622FE"/>
    <w:rsid w:val="00FA2093"/>
    <w:rsid w:val="00FB32C5"/>
    <w:rsid w:val="00FB4071"/>
    <w:rsid w:val="00FC1FB0"/>
    <w:rsid w:val="00FE4C0E"/>
    <w:rsid w:val="00FF773A"/>
  </w:rsids>
  <m:mathPr>
    <m:mathFont m:val="Cambria Math"/>
    <m:brkBin m:val="before"/>
    <m:brkBinSub m:val="--"/>
    <m:smallFrac m:val="0"/>
    <m:dispDef/>
    <m:lMargin m:val="0"/>
    <m:rMargin m:val="0"/>
    <m:defJc m:val="centerGroup"/>
    <m:wrapIndent m:val="1440"/>
    <m:intLim m:val="subSup"/>
    <m:naryLim m:val="undOvr"/>
  </m:mathPr>
  <w:themeFontLang w:val="en-US" w:eastAsia=""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66CE2"/>
  <w15:docId w15:val="{8F44CFB9-37F9-4499-B443-D48325B2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8F3A35"/>
    <w:pPr>
      <w:spacing w:before="200" w:after="80"/>
      <w:ind w:firstLine="0"/>
      <w:outlineLvl w:val="3"/>
    </w:pPr>
    <w:rPr>
      <w:rFonts w:ascii="Cambria" w:hAnsi="Cambria"/>
      <w:iCs/>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404B4F"/>
    <w:rPr>
      <w:rFonts w:ascii="Cambria" w:eastAsia="Times New Roman" w:hAnsi="Cambria" w:cs="Times New Roman"/>
      <w:b/>
      <w:bCs/>
      <w:sz w:val="24"/>
      <w:szCs w:val="24"/>
    </w:rPr>
  </w:style>
  <w:style w:type="character" w:customStyle="1" w:styleId="Heading2Char">
    <w:name w:val="Heading 2 Char"/>
    <w:link w:val="Heading2"/>
    <w:qFormat/>
    <w:rsid w:val="00B96BE2"/>
    <w:rPr>
      <w:rFonts w:ascii="Cambria" w:eastAsia="Times New Roman" w:hAnsi="Cambria" w:cs="Times New Roman"/>
      <w:sz w:val="24"/>
      <w:szCs w:val="24"/>
    </w:rPr>
  </w:style>
  <w:style w:type="character" w:customStyle="1" w:styleId="Heading3Char">
    <w:name w:val="Heading 3 Char"/>
    <w:link w:val="Heading3"/>
    <w:uiPriority w:val="9"/>
    <w:qFormat/>
    <w:rsid w:val="00F55266"/>
    <w:rPr>
      <w:rFonts w:ascii="Arial Bold" w:eastAsia="Times New Roman" w:hAnsi="Arial Bold" w:cs="Times New Roman"/>
      <w:b/>
      <w:sz w:val="20"/>
      <w:szCs w:val="24"/>
    </w:rPr>
  </w:style>
  <w:style w:type="character" w:customStyle="1" w:styleId="Heading4Char">
    <w:name w:val="Heading 4 Char"/>
    <w:link w:val="Heading4"/>
    <w:uiPriority w:val="9"/>
    <w:qFormat/>
    <w:rsid w:val="008F3A35"/>
    <w:rPr>
      <w:rFonts w:ascii="Cambria" w:hAnsi="Cambria"/>
      <w:iCs/>
      <w:sz w:val="24"/>
      <w:szCs w:val="24"/>
      <w:lang w:bidi="en-US"/>
    </w:rPr>
  </w:style>
  <w:style w:type="character" w:customStyle="1" w:styleId="Heading5Char">
    <w:name w:val="Heading 5 Char"/>
    <w:link w:val="Heading5"/>
    <w:uiPriority w:val="9"/>
    <w:qFormat/>
    <w:rsid w:val="00FA2B4D"/>
    <w:rPr>
      <w:rFonts w:ascii="Cambria" w:eastAsia="Times New Roman" w:hAnsi="Cambria" w:cs="Times New Roman"/>
      <w:color w:val="629DD1"/>
    </w:rPr>
  </w:style>
  <w:style w:type="character" w:customStyle="1" w:styleId="Heading6Char">
    <w:name w:val="Heading 6 Char"/>
    <w:link w:val="Heading6"/>
    <w:uiPriority w:val="9"/>
    <w:semiHidden/>
    <w:qFormat/>
    <w:rsid w:val="00FA2B4D"/>
    <w:rPr>
      <w:rFonts w:ascii="Cambria" w:eastAsia="Times New Roman" w:hAnsi="Cambria" w:cs="Times New Roman"/>
      <w:i/>
      <w:iCs/>
      <w:color w:val="629DD1"/>
    </w:rPr>
  </w:style>
  <w:style w:type="character" w:customStyle="1" w:styleId="Heading7Char">
    <w:name w:val="Heading 7 Char"/>
    <w:link w:val="Heading7"/>
    <w:uiPriority w:val="9"/>
    <w:semiHidden/>
    <w:qFormat/>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qFormat/>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qFormat/>
    <w:rsid w:val="00FA2B4D"/>
    <w:rPr>
      <w:rFonts w:ascii="Cambria" w:eastAsia="Times New Roman" w:hAnsi="Cambria" w:cs="Times New Roman"/>
      <w:i/>
      <w:iCs/>
      <w:color w:val="7F8FA9"/>
      <w:sz w:val="20"/>
      <w:szCs w:val="20"/>
    </w:rPr>
  </w:style>
  <w:style w:type="character" w:customStyle="1" w:styleId="TitleChar">
    <w:name w:val="Title Char"/>
    <w:link w:val="Title"/>
    <w:uiPriority w:val="10"/>
    <w:qFormat/>
    <w:rsid w:val="00FA2B4D"/>
    <w:rPr>
      <w:rFonts w:ascii="Cambria" w:eastAsia="Times New Roman" w:hAnsi="Cambria" w:cs="Times New Roman"/>
      <w:i/>
      <w:iCs/>
      <w:color w:val="224E76"/>
      <w:sz w:val="60"/>
      <w:szCs w:val="60"/>
    </w:rPr>
  </w:style>
  <w:style w:type="character" w:customStyle="1" w:styleId="SubtitleChar">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customStyle="1" w:styleId="NoSpacingChar">
    <w:name w:val="No Spacing Char"/>
    <w:basedOn w:val="DefaultParagraphFont"/>
    <w:link w:val="NoSpacing"/>
    <w:uiPriority w:val="1"/>
    <w:qFormat/>
    <w:rsid w:val="00FA2B4D"/>
  </w:style>
  <w:style w:type="character" w:customStyle="1" w:styleId="QuoteChar">
    <w:name w:val="Quote Char"/>
    <w:link w:val="Quote"/>
    <w:uiPriority w:val="29"/>
    <w:qFormat/>
    <w:rsid w:val="00FA2B4D"/>
    <w:rPr>
      <w:rFonts w:ascii="Cambria" w:eastAsia="Times New Roman" w:hAnsi="Cambria" w:cs="Times New Roman"/>
      <w:i/>
      <w:iCs/>
      <w:color w:val="5A5A5A"/>
    </w:rPr>
  </w:style>
  <w:style w:type="character" w:customStyle="1" w:styleId="IntenseQuoteChar">
    <w:name w:val="Intense Quote Char"/>
    <w:link w:val="IntenseQuote"/>
    <w:uiPriority w:val="30"/>
    <w:qFormat/>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character" w:customStyle="1" w:styleId="CommentTextChar">
    <w:name w:val="Comment Text Char"/>
    <w:link w:val="CommentText"/>
    <w:qFormat/>
    <w:rsid w:val="006A582B"/>
    <w:rPr>
      <w:sz w:val="20"/>
      <w:szCs w:val="20"/>
    </w:rPr>
  </w:style>
  <w:style w:type="character" w:customStyle="1" w:styleId="HeaderChar">
    <w:name w:val="Header Char"/>
    <w:basedOn w:val="DefaultParagraphFont"/>
    <w:link w:val="Header"/>
    <w:uiPriority w:val="99"/>
    <w:qFormat/>
    <w:rsid w:val="006A582B"/>
  </w:style>
  <w:style w:type="character" w:customStyle="1" w:styleId="FooterChar">
    <w:name w:val="Footer Char"/>
    <w:basedOn w:val="DefaultParagraphFont"/>
    <w:link w:val="Footer"/>
    <w:uiPriority w:val="99"/>
    <w:qFormat/>
    <w:rsid w:val="006A582B"/>
  </w:style>
  <w:style w:type="character" w:styleId="PageNumber">
    <w:name w:val="page number"/>
    <w:basedOn w:val="DefaultParagraphFont"/>
    <w:qFormat/>
    <w:rsid w:val="006A582B"/>
  </w:style>
  <w:style w:type="character" w:styleId="Hyperlink">
    <w:name w:val="Hyperlink"/>
    <w:uiPriority w:val="99"/>
    <w:unhideWhenUsed/>
    <w:rsid w:val="00871141"/>
    <w:rPr>
      <w:color w:val="9454C3"/>
      <w:u w:val="single"/>
    </w:rPr>
  </w:style>
  <w:style w:type="character" w:customStyle="1" w:styleId="BalloonTextChar">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customStyle="1" w:styleId="DateChar">
    <w:name w:val="Date Char"/>
    <w:link w:val="Date"/>
    <w:qFormat/>
    <w:rsid w:val="00A61302"/>
    <w:rPr>
      <w:rFonts w:ascii="Times New Roman" w:eastAsia="Times New Roman" w:hAnsi="Times New Roman" w:cs="Times New Roman"/>
      <w:sz w:val="20"/>
      <w:szCs w:val="20"/>
      <w:lang w:val="en-GB" w:bidi="ar-SA"/>
    </w:rPr>
  </w:style>
  <w:style w:type="character" w:styleId="FollowedHyperlink">
    <w:name w:val="FollowedHyperlink"/>
    <w:uiPriority w:val="99"/>
    <w:semiHidden/>
    <w:unhideWhenUsed/>
    <w:rsid w:val="00F67112"/>
    <w:rPr>
      <w:color w:val="3EBBF0"/>
      <w:u w:val="single"/>
    </w:rPr>
  </w:style>
  <w:style w:type="character" w:customStyle="1" w:styleId="BodyTextChar">
    <w:name w:val="Body Text Char"/>
    <w:basedOn w:val="DefaultParagraphFont"/>
    <w:semiHidden/>
    <w:qFormat/>
    <w:rsid w:val="00CE51B1"/>
  </w:style>
  <w:style w:type="character" w:customStyle="1" w:styleId="BodyTextChar1">
    <w:name w:val="Body Text Char1"/>
    <w:link w:val="BodyText"/>
    <w:qFormat/>
    <w:rsid w:val="00CE51B1"/>
    <w:rPr>
      <w:rFonts w:ascii="Trebuchet MS" w:eastAsia="MS Mincho" w:hAnsi="Trebuchet MS" w:cs="Times New Roman"/>
      <w:sz w:val="20"/>
      <w:szCs w:val="20"/>
      <w:lang w:bidi="ar-SA"/>
    </w:rPr>
  </w:style>
  <w:style w:type="character" w:styleId="CommentReference">
    <w:name w:val="annotation reference"/>
    <w:uiPriority w:val="99"/>
    <w:semiHidden/>
    <w:unhideWhenUsed/>
    <w:qFormat/>
    <w:rsid w:val="000352B6"/>
    <w:rPr>
      <w:sz w:val="16"/>
      <w:szCs w:val="16"/>
    </w:rPr>
  </w:style>
  <w:style w:type="character" w:customStyle="1" w:styleId="CommentSubjectChar">
    <w:name w:val="Comment Subject Char"/>
    <w:link w:val="CommentSubject"/>
    <w:uiPriority w:val="99"/>
    <w:semiHidden/>
    <w:qFormat/>
    <w:rsid w:val="000352B6"/>
    <w:rPr>
      <w:b/>
      <w:bCs/>
      <w:sz w:val="20"/>
      <w:szCs w:val="20"/>
      <w:lang w:bidi="en-US"/>
    </w:rPr>
  </w:style>
  <w:style w:type="character" w:customStyle="1" w:styleId="UnresolvedMention1">
    <w:name w:val="Unresolved Mention1"/>
    <w:basedOn w:val="DefaultParagraphFont"/>
    <w:uiPriority w:val="99"/>
    <w:semiHidden/>
    <w:unhideWhenUsed/>
    <w:qFormat/>
    <w:rsid w:val="00CC1673"/>
    <w:rPr>
      <w:color w:val="808080"/>
      <w:shd w:val="clear" w:color="auto" w:fill="E6E6E6"/>
    </w:rPr>
  </w:style>
  <w:style w:type="character" w:customStyle="1" w:styleId="ListParagraphChar">
    <w:name w:val="List Paragraph Char"/>
    <w:link w:val="ListParagraph"/>
    <w:uiPriority w:val="34"/>
    <w:qFormat/>
    <w:rsid w:val="004F20C0"/>
    <w:rPr>
      <w:sz w:val="22"/>
      <w:szCs w:val="22"/>
      <w:lang w:bidi="en-US"/>
    </w:rPr>
  </w:style>
  <w:style w:type="character" w:customStyle="1" w:styleId="Mention1">
    <w:name w:val="Mention1"/>
    <w:basedOn w:val="DefaultParagraphFont"/>
    <w:uiPriority w:val="99"/>
    <w:semiHidden/>
    <w:unhideWhenUsed/>
    <w:qFormat/>
    <w:rsid w:val="00F60850"/>
    <w:rPr>
      <w:color w:val="2B579A"/>
      <w:shd w:val="clear" w:color="auto" w:fill="E6E6E6"/>
    </w:rPr>
  </w:style>
  <w:style w:type="character" w:customStyle="1" w:styleId="normaltextrun">
    <w:name w:val="normaltextrun"/>
    <w:basedOn w:val="DefaultParagraphFont"/>
    <w:qFormat/>
    <w:rsid w:val="00413620"/>
  </w:style>
  <w:style w:type="character" w:customStyle="1" w:styleId="eop">
    <w:name w:val="eop"/>
    <w:basedOn w:val="DefaultParagraphFont"/>
    <w:qFormat/>
    <w:rsid w:val="00413620"/>
  </w:style>
  <w:style w:type="character" w:customStyle="1" w:styleId="unsupportedobjecttext">
    <w:name w:val="unsupportedobjecttext"/>
    <w:basedOn w:val="DefaultParagraphFont"/>
    <w:qFormat/>
    <w:rsid w:val="00413620"/>
  </w:style>
  <w:style w:type="character" w:customStyle="1" w:styleId="UnresolvedMention2">
    <w:name w:val="Unresolved Mention2"/>
    <w:basedOn w:val="DefaultParagraphFont"/>
    <w:uiPriority w:val="99"/>
    <w:semiHidden/>
    <w:unhideWhenUsed/>
    <w:qFormat/>
    <w:rsid w:val="009733AB"/>
    <w:rPr>
      <w:color w:val="605E5C"/>
      <w:shd w:val="clear" w:color="auto" w:fill="E1DFDD"/>
    </w:rPr>
  </w:style>
  <w:style w:type="character" w:styleId="Mention">
    <w:name w:val="Mention"/>
    <w:basedOn w:val="DefaultParagraphFont"/>
    <w:uiPriority w:val="99"/>
    <w:semiHidden/>
    <w:unhideWhenUsed/>
    <w:qFormat/>
    <w:rsid w:val="009733AB"/>
    <w:rPr>
      <w:color w:val="2B579A"/>
      <w:shd w:val="clear" w:color="auto" w:fill="E6E6E6"/>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1"/>
    <w:rsid w:val="00CE51B1"/>
    <w:pPr>
      <w:spacing w:before="20" w:after="20"/>
      <w:ind w:right="29" w:firstLine="0"/>
      <w:jc w:val="both"/>
    </w:pPr>
    <w:rPr>
      <w:rFonts w:ascii="Trebuchet MS" w:eastAsia="MS Mincho" w:hAnsi="Trebuchet MS"/>
      <w:sz w:val="20"/>
      <w:szCs w:val="20"/>
      <w:lang w:bidi="ar-SA"/>
    </w:rPr>
  </w:style>
  <w:style w:type="paragraph" w:styleId="List">
    <w:name w:val="List"/>
    <w:basedOn w:val="BodyText"/>
    <w:rPr>
      <w:rFonts w:cs="Lohit Devanagari"/>
    </w:rPr>
  </w:style>
  <w:style w:type="paragraph" w:styleId="Caption">
    <w:name w:val="caption"/>
    <w:basedOn w:val="Normal"/>
    <w:next w:val="Normal"/>
    <w:uiPriority w:val="35"/>
    <w:unhideWhenUsed/>
    <w:qFormat/>
    <w:rsid w:val="00FA2B4D"/>
    <w:rPr>
      <w:b/>
      <w:bCs/>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paragraph" w:styleId="NoSpacing">
    <w:name w:val="No Spacing"/>
    <w:basedOn w:val="Normal"/>
    <w:link w:val="NoSpacingChar"/>
    <w:uiPriority w:val="1"/>
    <w:qFormat/>
    <w:rsid w:val="00FA2B4D"/>
    <w:pPr>
      <w:ind w:firstLine="0"/>
    </w:pPr>
  </w:style>
  <w:style w:type="paragraph" w:styleId="ListParagraph">
    <w:name w:val="List Paragraph"/>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paragraph" w:styleId="TOCHeading">
    <w:name w:val="TOC Heading"/>
    <w:basedOn w:val="Heading1"/>
    <w:next w:val="Normal"/>
    <w:uiPriority w:val="39"/>
    <w:unhideWhenUsed/>
    <w:qFormat/>
    <w:rsid w:val="00FA2B4D"/>
  </w:style>
  <w:style w:type="paragraph" w:customStyle="1" w:styleId="LogoText">
    <w:name w:val="LogoText"/>
    <w:basedOn w:val="CommentText"/>
    <w:qForma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qFormat/>
    <w:rsid w:val="006A582B"/>
    <w:rPr>
      <w:sz w:val="20"/>
      <w:szCs w:val="20"/>
    </w:rPr>
  </w:style>
  <w:style w:type="paragraph" w:customStyle="1" w:styleId="HeaderandFooter">
    <w:name w:val="Header and Footer"/>
    <w:basedOn w:val="Normal"/>
    <w:qFormat/>
  </w:style>
  <w:style w:type="paragraph" w:styleId="Header">
    <w:name w:val="header"/>
    <w:basedOn w:val="Normal"/>
    <w:link w:val="HeaderChar"/>
    <w:unhideWhenUsed/>
    <w:rsid w:val="006A582B"/>
    <w:pPr>
      <w:tabs>
        <w:tab w:val="center" w:pos="4680"/>
        <w:tab w:val="right" w:pos="9360"/>
      </w:tabs>
    </w:pPr>
  </w:style>
  <w:style w:type="paragraph" w:styleId="Footer">
    <w:name w:val="footer"/>
    <w:basedOn w:val="Normal"/>
    <w:link w:val="FooterChar"/>
    <w:uiPriority w:val="99"/>
    <w:unhideWhenUsed/>
    <w:rsid w:val="006A582B"/>
    <w:pPr>
      <w:tabs>
        <w:tab w:val="center" w:pos="4680"/>
        <w:tab w:val="right" w:pos="9360"/>
      </w:tabs>
    </w:pPr>
  </w:style>
  <w:style w:type="paragraph" w:styleId="TOC1">
    <w:name w:val="toc 1"/>
    <w:basedOn w:val="Normal"/>
    <w:next w:val="Normal"/>
    <w:autoRedefine/>
    <w:uiPriority w:val="39"/>
    <w:unhideWhenUsed/>
    <w:qFormat/>
    <w:rsid w:val="00FA2093"/>
    <w:pPr>
      <w:tabs>
        <w:tab w:val="right" w:leader="dot" w:pos="10160"/>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paragraph" w:customStyle="1" w:styleId="BulletL1">
    <w:name w:val="Bullet_L1"/>
    <w:basedOn w:val="Normal"/>
    <w:qFormat/>
    <w:rsid w:val="00FC1466"/>
    <w:pPr>
      <w:spacing w:after="60"/>
    </w:pPr>
  </w:style>
  <w:style w:type="paragraph" w:customStyle="1" w:styleId="figuretextbb">
    <w:name w:val="figuretext_bb"/>
    <w:basedOn w:val="Normal"/>
    <w:qFormat/>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qFormat/>
    <w:rsid w:val="00652FB1"/>
    <w:rPr>
      <w:rFonts w:ascii="Tahoma" w:hAnsi="Tahoma" w:cs="Tahoma"/>
      <w:sz w:val="16"/>
      <w:szCs w:val="16"/>
    </w:rPr>
  </w:style>
  <w:style w:type="paragraph" w:styleId="Date">
    <w:name w:val="Date"/>
    <w:basedOn w:val="Normal"/>
    <w:next w:val="Normal"/>
    <w:link w:val="DateChar"/>
    <w:qFormat/>
    <w:rsid w:val="00A61302"/>
    <w:pPr>
      <w:keepLines/>
      <w:widowControl w:val="0"/>
      <w:jc w:val="both"/>
    </w:pPr>
    <w:rPr>
      <w:rFonts w:ascii="Times New Roman" w:hAnsi="Times New Roman"/>
      <w:sz w:val="20"/>
      <w:szCs w:val="20"/>
      <w:lang w:val="en-GB" w:bidi="ar-SA"/>
    </w:rPr>
  </w:style>
  <w:style w:type="paragraph" w:customStyle="1" w:styleId="CEC00D05F4354E1094F28D836D46DBBF">
    <w:name w:val="CEC00D05F4354E1094F28D836D46DBBF"/>
    <w:qFormat/>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qFormat/>
    <w:rsid w:val="009C5EB3"/>
    <w:pPr>
      <w:ind w:left="220" w:hanging="220"/>
    </w:pPr>
  </w:style>
  <w:style w:type="paragraph" w:styleId="IndexHeading">
    <w:name w:val="index heading"/>
    <w:basedOn w:val="Normal"/>
    <w:next w:val="Index1"/>
    <w:semiHidden/>
    <w:qFormat/>
    <w:rsid w:val="009C5EB3"/>
    <w:pPr>
      <w:keepLines/>
      <w:widowControl w:val="0"/>
      <w:ind w:left="-61" w:firstLine="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firstLine="0"/>
    </w:pPr>
    <w:rPr>
      <w:rFonts w:ascii="Times New Roman" w:hAnsi="Times New Roman"/>
      <w:sz w:val="24"/>
      <w:szCs w:val="24"/>
      <w:lang w:bidi="ar-SA"/>
    </w:rPr>
  </w:style>
  <w:style w:type="paragraph" w:styleId="CommentSubject">
    <w:name w:val="annotation subject"/>
    <w:basedOn w:val="CommentText"/>
    <w:next w:val="CommentText"/>
    <w:link w:val="CommentSubjectChar"/>
    <w:uiPriority w:val="99"/>
    <w:semiHidden/>
    <w:unhideWhenUsed/>
    <w:qFormat/>
    <w:rsid w:val="000352B6"/>
    <w:rPr>
      <w:b/>
      <w:bCs/>
    </w:rPr>
  </w:style>
  <w:style w:type="paragraph" w:customStyle="1" w:styleId="OmniPage1">
    <w:name w:val="OmniPage #1"/>
    <w:basedOn w:val="Normal"/>
    <w:qFormat/>
    <w:rsid w:val="000A70B7"/>
    <w:pPr>
      <w:spacing w:line="280" w:lineRule="exact"/>
      <w:ind w:firstLine="0"/>
    </w:pPr>
    <w:rPr>
      <w:rFonts w:ascii="Times New Roman" w:hAnsi="Times New Roman"/>
      <w:sz w:val="20"/>
      <w:szCs w:val="20"/>
      <w:lang w:bidi="ar-SA"/>
    </w:rPr>
  </w:style>
  <w:style w:type="paragraph" w:customStyle="1" w:styleId="Default">
    <w:name w:val="Default"/>
    <w:qFormat/>
    <w:rsid w:val="00B11411"/>
    <w:rPr>
      <w:rFonts w:ascii="Arial" w:hAnsi="Arial" w:cs="Arial"/>
      <w:color w:val="000000"/>
      <w:sz w:val="24"/>
      <w:szCs w:val="24"/>
      <w:lang w:val="en-IN" w:eastAsia="en-IN"/>
    </w:rPr>
  </w:style>
  <w:style w:type="paragraph" w:styleId="Revision">
    <w:name w:val="Revision"/>
    <w:uiPriority w:val="99"/>
    <w:semiHidden/>
    <w:qFormat/>
    <w:rsid w:val="004828AC"/>
    <w:rPr>
      <w:sz w:val="22"/>
      <w:szCs w:val="22"/>
      <w:lang w:bidi="en-US"/>
    </w:r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paragraph" w:customStyle="1" w:styleId="body-el-text">
    <w:name w:val="body-el-text"/>
    <w:basedOn w:val="Normal"/>
    <w:qFormat/>
    <w:rsid w:val="00115627"/>
    <w:pPr>
      <w:spacing w:beforeAutospacing="1" w:afterAutospacing="1"/>
      <w:ind w:firstLine="0"/>
    </w:pPr>
    <w:rPr>
      <w:rFonts w:ascii="Times New Roman" w:hAnsi="Times New Roman"/>
      <w:sz w:val="24"/>
      <w:szCs w:val="24"/>
      <w:lang w:bidi="ar-SA"/>
    </w:rPr>
  </w:style>
  <w:style w:type="paragraph" w:customStyle="1" w:styleId="paragraph">
    <w:name w:val="paragraph"/>
    <w:basedOn w:val="Normal"/>
    <w:qFormat/>
    <w:rsid w:val="00413620"/>
    <w:pPr>
      <w:spacing w:beforeAutospacing="1" w:afterAutospacing="1"/>
      <w:ind w:firstLine="0"/>
    </w:pPr>
    <w:rPr>
      <w:rFonts w:ascii="Times New Roman" w:hAnsi="Times New Roman"/>
      <w:sz w:val="24"/>
      <w:szCs w:val="24"/>
      <w:lang w:val="en-IN" w:eastAsia="en-IN" w:bidi="ar-SA"/>
    </w:rPr>
  </w:style>
  <w:style w:type="paragraph" w:styleId="TableofFigures">
    <w:name w:val="table of figures"/>
    <w:basedOn w:val="Normal"/>
    <w:next w:val="Normal"/>
    <w:uiPriority w:val="99"/>
    <w:unhideWhenUsed/>
    <w:qFormat/>
    <w:rsid w:val="009733AB"/>
  </w:style>
  <w:style w:type="paragraph" w:customStyle="1" w:styleId="FrameContents">
    <w:name w:val="Frame Contents"/>
    <w:basedOn w:val="Normal"/>
    <w:qFormat/>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HTMLPreformatted">
    <w:name w:val="HTML Preformatted"/>
    <w:basedOn w:val="Normal"/>
    <w:link w:val="HTMLPreformattedChar"/>
    <w:uiPriority w:val="99"/>
    <w:semiHidden/>
    <w:unhideWhenUsed/>
    <w:rsid w:val="00C93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93E5F"/>
    <w:rPr>
      <w:rFonts w:ascii="Courier New" w:hAnsi="Courier New" w:cs="Courier New"/>
    </w:rPr>
  </w:style>
  <w:style w:type="character" w:styleId="HTMLCode">
    <w:name w:val="HTML Code"/>
    <w:basedOn w:val="DefaultParagraphFont"/>
    <w:uiPriority w:val="99"/>
    <w:semiHidden/>
    <w:unhideWhenUsed/>
    <w:rsid w:val="001528BE"/>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1528BE"/>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85619">
      <w:bodyDiv w:val="1"/>
      <w:marLeft w:val="0"/>
      <w:marRight w:val="0"/>
      <w:marTop w:val="0"/>
      <w:marBottom w:val="0"/>
      <w:divBdr>
        <w:top w:val="none" w:sz="0" w:space="0" w:color="auto"/>
        <w:left w:val="none" w:sz="0" w:space="0" w:color="auto"/>
        <w:bottom w:val="none" w:sz="0" w:space="0" w:color="auto"/>
        <w:right w:val="none" w:sz="0" w:space="0" w:color="auto"/>
      </w:divBdr>
    </w:div>
    <w:div w:id="740180125">
      <w:bodyDiv w:val="1"/>
      <w:marLeft w:val="0"/>
      <w:marRight w:val="0"/>
      <w:marTop w:val="0"/>
      <w:marBottom w:val="0"/>
      <w:divBdr>
        <w:top w:val="none" w:sz="0" w:space="0" w:color="auto"/>
        <w:left w:val="none" w:sz="0" w:space="0" w:color="auto"/>
        <w:bottom w:val="none" w:sz="0" w:space="0" w:color="auto"/>
        <w:right w:val="none" w:sz="0" w:space="0" w:color="auto"/>
      </w:divBdr>
    </w:div>
    <w:div w:id="953294562">
      <w:bodyDiv w:val="1"/>
      <w:marLeft w:val="0"/>
      <w:marRight w:val="0"/>
      <w:marTop w:val="0"/>
      <w:marBottom w:val="0"/>
      <w:divBdr>
        <w:top w:val="none" w:sz="0" w:space="0" w:color="auto"/>
        <w:left w:val="none" w:sz="0" w:space="0" w:color="auto"/>
        <w:bottom w:val="none" w:sz="0" w:space="0" w:color="auto"/>
        <w:right w:val="none" w:sz="0" w:space="0" w:color="auto"/>
      </w:divBdr>
    </w:div>
    <w:div w:id="1153985641">
      <w:bodyDiv w:val="1"/>
      <w:marLeft w:val="0"/>
      <w:marRight w:val="0"/>
      <w:marTop w:val="0"/>
      <w:marBottom w:val="0"/>
      <w:divBdr>
        <w:top w:val="none" w:sz="0" w:space="0" w:color="auto"/>
        <w:left w:val="none" w:sz="0" w:space="0" w:color="auto"/>
        <w:bottom w:val="none" w:sz="0" w:space="0" w:color="auto"/>
        <w:right w:val="none" w:sz="0" w:space="0" w:color="auto"/>
      </w:divBdr>
    </w:div>
    <w:div w:id="1580943772">
      <w:bodyDiv w:val="1"/>
      <w:marLeft w:val="0"/>
      <w:marRight w:val="0"/>
      <w:marTop w:val="0"/>
      <w:marBottom w:val="0"/>
      <w:divBdr>
        <w:top w:val="none" w:sz="0" w:space="0" w:color="auto"/>
        <w:left w:val="none" w:sz="0" w:space="0" w:color="auto"/>
        <w:bottom w:val="none" w:sz="0" w:space="0" w:color="auto"/>
        <w:right w:val="none" w:sz="0" w:space="0" w:color="auto"/>
      </w:divBdr>
    </w:div>
    <w:div w:id="1603799242">
      <w:bodyDiv w:val="1"/>
      <w:marLeft w:val="0"/>
      <w:marRight w:val="0"/>
      <w:marTop w:val="0"/>
      <w:marBottom w:val="0"/>
      <w:divBdr>
        <w:top w:val="none" w:sz="0" w:space="0" w:color="auto"/>
        <w:left w:val="none" w:sz="0" w:space="0" w:color="auto"/>
        <w:bottom w:val="none" w:sz="0" w:space="0" w:color="auto"/>
        <w:right w:val="none" w:sz="0" w:space="0" w:color="auto"/>
      </w:divBdr>
    </w:div>
    <w:div w:id="1748723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7A4464-4FC7-4885-A1AC-DA5CE56CD550}">
  <ds:schemaRefs>
    <ds:schemaRef ds:uri="http://schemas.openxmlformats.org/officeDocument/2006/bibliography"/>
  </ds:schemaRefs>
</ds:datastoreItem>
</file>

<file path=customXml/itemProps5.xml><?xml version="1.0" encoding="utf-8"?>
<ds:datastoreItem xmlns:ds="http://schemas.openxmlformats.org/officeDocument/2006/customXml" ds:itemID="{F6C2DA85-1CC1-4CF2-BC18-3A88215282E2}">
  <ds:schemaRefs>
    <ds:schemaRef ds:uri="http://schemas.openxmlformats.org/officeDocument/2006/bibliography"/>
  </ds:schemaRefs>
</ds:datastoreItem>
</file>

<file path=customXml/itemProps6.xml><?xml version="1.0" encoding="utf-8"?>
<ds:datastoreItem xmlns:ds="http://schemas.openxmlformats.org/officeDocument/2006/customXml" ds:itemID="{AA87953D-32CB-4F02-A149-8D03C6ABB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33</Pages>
  <Words>8650</Words>
  <Characters>49308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57843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subject/>
  <dc:creator>Pagala Prithvi Sekhar</dc:creator>
  <cp:keywords>GEA Global Engineering Academy MBSE</cp:keywords>
  <dc:description/>
  <cp:lastModifiedBy>Abhishek Guria</cp:lastModifiedBy>
  <cp:revision>3</cp:revision>
  <cp:lastPrinted>2021-04-10T05:42:00Z</cp:lastPrinted>
  <dcterms:created xsi:type="dcterms:W3CDTF">2021-04-11T13:29:00Z</dcterms:created>
  <dcterms:modified xsi:type="dcterms:W3CDTF">2021-04-11T18:11:00Z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Microsoft</vt:lpwstr>
  </property>
  <property fmtid="{D5CDD505-2E9C-101B-9397-08002B2CF9AE}" pid="4" name="ContentTypeId">
    <vt:lpwstr>0x010100AF92BFE26D0BA54ABBEE36C4D2E05585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false</vt:bool>
  </property>
  <property fmtid="{D5CDD505-2E9C-101B-9397-08002B2CF9AE}" pid="16" name="ShareDoc">
    <vt:bool>false</vt:bool>
  </property>
</Properties>
</file>